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E6A1DA" w14:textId="77777777" w:rsidR="00A832B8" w:rsidRDefault="00A832B8" w:rsidP="00A832B8">
      <w:pPr>
        <w:rPr>
          <w:rFonts w:ascii="kievit" w:eastAsia="Times New Roman" w:hAnsi="kievit" w:cs="Times New Roman"/>
          <w:b/>
          <w:bCs/>
          <w:color w:val="4B4B4B"/>
          <w:spacing w:val="2"/>
          <w:shd w:val="clear" w:color="auto" w:fill="FAFAFA"/>
        </w:rPr>
      </w:pPr>
      <w:r>
        <w:rPr>
          <w:rFonts w:ascii="kievit" w:eastAsia="Times New Roman" w:hAnsi="kievit" w:cs="Times New Roman"/>
          <w:b/>
          <w:bCs/>
          <w:color w:val="4B4B4B"/>
          <w:spacing w:val="2"/>
          <w:shd w:val="clear" w:color="auto" w:fill="FAFAFA"/>
        </w:rPr>
        <w:t>UC Essay Prompt 1</w:t>
      </w:r>
    </w:p>
    <w:p w14:paraId="63DBD680" w14:textId="77777777" w:rsidR="00A832B8" w:rsidRPr="00A832B8" w:rsidRDefault="00A832B8" w:rsidP="00A832B8">
      <w:pPr>
        <w:rPr>
          <w:rFonts w:ascii="Times New Roman" w:eastAsia="Times New Roman" w:hAnsi="Times New Roman" w:cs="Times New Roman"/>
        </w:rPr>
      </w:pPr>
      <w:r w:rsidRPr="00A832B8">
        <w:rPr>
          <w:rFonts w:ascii="kievit" w:eastAsia="Times New Roman" w:hAnsi="kievit" w:cs="Times New Roman"/>
          <w:b/>
          <w:bCs/>
          <w:color w:val="4B4B4B"/>
          <w:spacing w:val="2"/>
          <w:shd w:val="clear" w:color="auto" w:fill="FAFAFA"/>
        </w:rPr>
        <w:t>Describe an example of your leadership experience in which you have positively influenced others, helped resolve disputes or contributed to group efforts over time. </w:t>
      </w:r>
    </w:p>
    <w:p w14:paraId="03C0D015" w14:textId="48980A22" w:rsidR="00B814A3" w:rsidRDefault="00B814A3"/>
    <w:p w14:paraId="09CC325D" w14:textId="70B81ACD" w:rsidR="00F91C7B" w:rsidRDefault="00EC22F7" w:rsidP="008A307D">
      <w:pPr>
        <w:jc w:val="both"/>
        <w:rPr>
          <w:rFonts w:ascii="Times New Roman" w:hAnsi="Times New Roman" w:cs="Times New Roman"/>
          <w:sz w:val="22"/>
          <w:szCs w:val="22"/>
        </w:rPr>
      </w:pPr>
      <w:commentRangeStart w:id="0"/>
      <w:proofErr w:type="spellStart"/>
      <w:ins w:id="1" w:author="San" w:date="2019-11-18T08:53:00Z">
        <w:r>
          <w:rPr>
            <w:rFonts w:ascii="Times New Roman" w:hAnsi="Times New Roman" w:cs="Times New Roman"/>
            <w:sz w:val="22"/>
            <w:szCs w:val="22"/>
          </w:rPr>
          <w:t>‘</w:t>
        </w:r>
      </w:ins>
      <w:r w:rsidR="0027276D" w:rsidRPr="0027276D">
        <w:rPr>
          <w:rFonts w:ascii="Times New Roman" w:hAnsi="Times New Roman" w:cs="Times New Roman"/>
          <w:sz w:val="22"/>
          <w:szCs w:val="22"/>
        </w:rPr>
        <w:t>T</w:t>
      </w:r>
      <w:del w:id="2" w:author="San" w:date="2019-11-18T08:53:00Z">
        <w:r w:rsidR="0027276D" w:rsidRPr="0027276D" w:rsidDel="00EC22F7">
          <w:rPr>
            <w:rFonts w:ascii="Times New Roman" w:hAnsi="Times New Roman" w:cs="Times New Roman"/>
            <w:sz w:val="22"/>
            <w:szCs w:val="22"/>
          </w:rPr>
          <w:delText>’</w:delText>
        </w:r>
      </w:del>
      <w:r w:rsidR="0027276D" w:rsidRPr="0027276D">
        <w:rPr>
          <w:rFonts w:ascii="Times New Roman" w:hAnsi="Times New Roman" w:cs="Times New Roman"/>
          <w:sz w:val="22"/>
          <w:szCs w:val="22"/>
        </w:rPr>
        <w:t>was</w:t>
      </w:r>
      <w:proofErr w:type="spellEnd"/>
      <w:r w:rsidR="0027276D" w:rsidRPr="0027276D">
        <w:rPr>
          <w:rFonts w:ascii="Times New Roman" w:hAnsi="Times New Roman" w:cs="Times New Roman"/>
          <w:sz w:val="22"/>
          <w:szCs w:val="22"/>
        </w:rPr>
        <w:t xml:space="preserve"> 6 a.m. when the </w:t>
      </w:r>
      <w:r w:rsidR="0027276D">
        <w:rPr>
          <w:rFonts w:ascii="Times New Roman" w:hAnsi="Times New Roman" w:cs="Times New Roman"/>
          <w:sz w:val="22"/>
          <w:szCs w:val="22"/>
        </w:rPr>
        <w:t xml:space="preserve">“Avengers” theme song woke me up in my hotel room. I got up, picked up my gym-bag, and “Assemble” the </w:t>
      </w:r>
      <w:r w:rsidR="00DF3F7F">
        <w:rPr>
          <w:rFonts w:ascii="Times New Roman" w:hAnsi="Times New Roman" w:cs="Times New Roman"/>
          <w:sz w:val="22"/>
          <w:szCs w:val="22"/>
        </w:rPr>
        <w:t xml:space="preserve">swim </w:t>
      </w:r>
      <w:r w:rsidR="0027276D">
        <w:rPr>
          <w:rFonts w:ascii="Times New Roman" w:hAnsi="Times New Roman" w:cs="Times New Roman"/>
          <w:sz w:val="22"/>
          <w:szCs w:val="22"/>
        </w:rPr>
        <w:t xml:space="preserve">team at the lobby. </w:t>
      </w:r>
      <w:r w:rsidR="00F36002">
        <w:rPr>
          <w:rFonts w:ascii="Times New Roman" w:hAnsi="Times New Roman" w:cs="Times New Roman"/>
          <w:sz w:val="22"/>
          <w:szCs w:val="22"/>
        </w:rPr>
        <w:t xml:space="preserve">Tensions were high, much like the moment before </w:t>
      </w:r>
      <w:proofErr w:type="spellStart"/>
      <w:r w:rsidR="00F36002">
        <w:rPr>
          <w:rFonts w:ascii="Times New Roman" w:hAnsi="Times New Roman" w:cs="Times New Roman"/>
          <w:sz w:val="22"/>
          <w:szCs w:val="22"/>
        </w:rPr>
        <w:t>Thanos</w:t>
      </w:r>
      <w:proofErr w:type="spellEnd"/>
      <w:r w:rsidR="00F36002">
        <w:rPr>
          <w:rFonts w:ascii="Times New Roman" w:hAnsi="Times New Roman" w:cs="Times New Roman"/>
          <w:sz w:val="22"/>
          <w:szCs w:val="22"/>
        </w:rPr>
        <w:t xml:space="preserve"> snapped his fingers, as we re</w:t>
      </w:r>
      <w:r w:rsidR="00543F90">
        <w:rPr>
          <w:rFonts w:ascii="Times New Roman" w:hAnsi="Times New Roman" w:cs="Times New Roman"/>
          <w:sz w:val="22"/>
          <w:szCs w:val="22"/>
        </w:rPr>
        <w:t>minisce the coach’s seven fingers</w:t>
      </w:r>
      <w:r w:rsidR="00F82488">
        <w:rPr>
          <w:rFonts w:ascii="Times New Roman" w:hAnsi="Times New Roman" w:cs="Times New Roman"/>
          <w:sz w:val="22"/>
          <w:szCs w:val="22"/>
        </w:rPr>
        <w:t xml:space="preserve"> statement</w:t>
      </w:r>
      <w:r w:rsidR="00F91C7B">
        <w:rPr>
          <w:rFonts w:ascii="Times New Roman" w:hAnsi="Times New Roman" w:cs="Times New Roman"/>
          <w:sz w:val="22"/>
          <w:szCs w:val="22"/>
        </w:rPr>
        <w:t>.</w:t>
      </w:r>
      <w:commentRangeEnd w:id="0"/>
      <w:r>
        <w:rPr>
          <w:rStyle w:val="CommentReference"/>
        </w:rPr>
        <w:commentReference w:id="0"/>
      </w:r>
    </w:p>
    <w:p w14:paraId="263F2B84" w14:textId="77777777" w:rsidR="00F91C7B" w:rsidRDefault="00F91C7B" w:rsidP="008A307D">
      <w:pPr>
        <w:jc w:val="both"/>
        <w:rPr>
          <w:rFonts w:ascii="Times New Roman" w:hAnsi="Times New Roman" w:cs="Times New Roman"/>
          <w:sz w:val="22"/>
          <w:szCs w:val="22"/>
        </w:rPr>
      </w:pPr>
    </w:p>
    <w:p w14:paraId="35D84FAE" w14:textId="3C440F53" w:rsidR="000E32CD" w:rsidRPr="00FD1880" w:rsidRDefault="00F91C7B" w:rsidP="00FD1880">
      <w:pPr>
        <w:jc w:val="both"/>
        <w:rPr>
          <w:rFonts w:ascii="Times New Roman" w:hAnsi="Times New Roman" w:cs="Times New Roman"/>
          <w:sz w:val="22"/>
          <w:szCs w:val="22"/>
        </w:rPr>
      </w:pPr>
      <w:r>
        <w:rPr>
          <w:rFonts w:ascii="Times New Roman" w:hAnsi="Times New Roman" w:cs="Times New Roman"/>
          <w:sz w:val="22"/>
          <w:szCs w:val="22"/>
        </w:rPr>
        <w:t>His statement traced back a few months prior. O</w:t>
      </w:r>
      <w:r w:rsidR="005710C6">
        <w:rPr>
          <w:rFonts w:ascii="Times New Roman" w:hAnsi="Times New Roman" w:cs="Times New Roman"/>
          <w:sz w:val="22"/>
          <w:szCs w:val="22"/>
        </w:rPr>
        <w:t xml:space="preserve">ur </w:t>
      </w:r>
      <w:commentRangeStart w:id="3"/>
      <w:r w:rsidR="005710C6" w:rsidRPr="00C775A3">
        <w:rPr>
          <w:rFonts w:ascii="Times New Roman" w:hAnsi="Times New Roman" w:cs="Times New Roman"/>
          <w:sz w:val="22"/>
          <w:szCs w:val="22"/>
        </w:rPr>
        <w:t xml:space="preserve">“Jaws” </w:t>
      </w:r>
      <w:commentRangeEnd w:id="3"/>
      <w:r w:rsidR="00EC22F7" w:rsidRPr="00C775A3">
        <w:rPr>
          <w:rStyle w:val="CommentReference"/>
        </w:rPr>
        <w:commentReference w:id="3"/>
      </w:r>
      <w:r w:rsidR="005710C6">
        <w:rPr>
          <w:rFonts w:ascii="Times New Roman" w:hAnsi="Times New Roman" w:cs="Times New Roman"/>
          <w:sz w:val="22"/>
          <w:szCs w:val="22"/>
        </w:rPr>
        <w:t xml:space="preserve">were open </w:t>
      </w:r>
      <w:r w:rsidR="0026023A">
        <w:rPr>
          <w:rFonts w:ascii="Times New Roman" w:hAnsi="Times New Roman" w:cs="Times New Roman"/>
          <w:sz w:val="22"/>
          <w:szCs w:val="22"/>
        </w:rPr>
        <w:t xml:space="preserve">as wide as </w:t>
      </w:r>
      <w:proofErr w:type="spellStart"/>
      <w:r w:rsidR="000E4351">
        <w:rPr>
          <w:rFonts w:ascii="Times New Roman" w:hAnsi="Times New Roman" w:cs="Times New Roman"/>
          <w:sz w:val="22"/>
          <w:szCs w:val="22"/>
        </w:rPr>
        <w:t>Thanos</w:t>
      </w:r>
      <w:proofErr w:type="spellEnd"/>
      <w:r w:rsidR="000E4351">
        <w:rPr>
          <w:rFonts w:ascii="Times New Roman" w:hAnsi="Times New Roman" w:cs="Times New Roman"/>
          <w:sz w:val="22"/>
          <w:szCs w:val="22"/>
        </w:rPr>
        <w:t xml:space="preserve">’ fist </w:t>
      </w:r>
      <w:r w:rsidR="005710C6">
        <w:rPr>
          <w:rFonts w:ascii="Times New Roman" w:hAnsi="Times New Roman" w:cs="Times New Roman"/>
          <w:sz w:val="22"/>
          <w:szCs w:val="22"/>
        </w:rPr>
        <w:t xml:space="preserve">when he </w:t>
      </w:r>
      <w:r w:rsidR="008A307D">
        <w:rPr>
          <w:rFonts w:ascii="Times New Roman" w:hAnsi="Times New Roman" w:cs="Times New Roman"/>
          <w:sz w:val="22"/>
          <w:szCs w:val="22"/>
        </w:rPr>
        <w:t>wildly aimed for</w:t>
      </w:r>
      <w:r w:rsidR="000E4351">
        <w:rPr>
          <w:rFonts w:ascii="Times New Roman" w:hAnsi="Times New Roman" w:cs="Times New Roman"/>
          <w:sz w:val="22"/>
          <w:szCs w:val="22"/>
        </w:rPr>
        <w:t xml:space="preserve"> </w:t>
      </w:r>
      <w:r w:rsidR="008A307D">
        <w:rPr>
          <w:rFonts w:ascii="Times New Roman" w:hAnsi="Times New Roman" w:cs="Times New Roman"/>
          <w:sz w:val="22"/>
          <w:szCs w:val="22"/>
        </w:rPr>
        <w:t>SEVEN gold medals</w:t>
      </w:r>
      <w:r w:rsidR="008C01B0">
        <w:rPr>
          <w:rFonts w:ascii="Times New Roman" w:hAnsi="Times New Roman" w:cs="Times New Roman"/>
          <w:sz w:val="22"/>
          <w:szCs w:val="22"/>
        </w:rPr>
        <w:t xml:space="preserve"> at the ASEAN School Games (ASG) 2018. </w:t>
      </w:r>
      <w:r w:rsidR="00FD1880">
        <w:rPr>
          <w:rFonts w:ascii="Times New Roman" w:hAnsi="Times New Roman" w:cs="Times New Roman"/>
          <w:sz w:val="22"/>
          <w:szCs w:val="22"/>
        </w:rPr>
        <w:t>O</w:t>
      </w:r>
      <w:r w:rsidR="005C21B0">
        <w:rPr>
          <w:rFonts w:ascii="Times New Roman" w:hAnsi="Times New Roman" w:cs="Times New Roman"/>
          <w:sz w:val="22"/>
          <w:szCs w:val="22"/>
        </w:rPr>
        <w:t xml:space="preserve">ur emotions ran wild with anxiety and our morale was low. </w:t>
      </w:r>
      <w:r w:rsidR="000E4351">
        <w:rPr>
          <w:rFonts w:ascii="Times New Roman" w:hAnsi="Times New Roman" w:cs="Times New Roman"/>
          <w:sz w:val="22"/>
          <w:szCs w:val="22"/>
        </w:rPr>
        <w:t xml:space="preserve">As a result, </w:t>
      </w:r>
      <w:r w:rsidR="000E4351">
        <w:rPr>
          <w:rFonts w:ascii="Times New Roman" w:eastAsia="Times New Roman" w:hAnsi="Times New Roman" w:cs="Times New Roman"/>
          <w:color w:val="000000"/>
          <w:sz w:val="22"/>
          <w:szCs w:val="22"/>
        </w:rPr>
        <w:t>p</w:t>
      </w:r>
      <w:r w:rsidR="005C21B0" w:rsidRPr="005C21B0">
        <w:rPr>
          <w:rFonts w:ascii="Times New Roman" w:eastAsia="Times New Roman" w:hAnsi="Times New Roman" w:cs="Times New Roman"/>
          <w:color w:val="000000"/>
          <w:sz w:val="22"/>
          <w:szCs w:val="22"/>
        </w:rPr>
        <w:t>ractice became mediocre as we were filled with negative thoughts.</w:t>
      </w:r>
    </w:p>
    <w:p w14:paraId="1F0971ED" w14:textId="4C690F6A" w:rsidR="00DB44EC" w:rsidRDefault="00E46948" w:rsidP="00C625F8">
      <w:pPr>
        <w:spacing w:before="240" w:after="240"/>
        <w:jc w:val="both"/>
        <w:rPr>
          <w:rFonts w:ascii="Times New Roman" w:eastAsia="Times New Roman" w:hAnsi="Times New Roman" w:cs="Times New Roman"/>
          <w:color w:val="000000"/>
          <w:sz w:val="22"/>
          <w:szCs w:val="22"/>
        </w:rPr>
      </w:pPr>
      <w:del w:id="4" w:author="San" w:date="2019-11-18T09:00:00Z">
        <w:r w:rsidDel="00EC22F7">
          <w:rPr>
            <w:rFonts w:ascii="Times New Roman" w:eastAsia="Times New Roman" w:hAnsi="Times New Roman" w:cs="Times New Roman"/>
            <w:color w:val="000000"/>
            <w:sz w:val="22"/>
            <w:szCs w:val="22"/>
          </w:rPr>
          <w:delText xml:space="preserve">So </w:delText>
        </w:r>
      </w:del>
      <w:ins w:id="5" w:author="San" w:date="2019-11-18T09:00:00Z">
        <w:r w:rsidR="00EC22F7">
          <w:rPr>
            <w:rFonts w:ascii="Times New Roman" w:eastAsia="Times New Roman" w:hAnsi="Times New Roman" w:cs="Times New Roman"/>
            <w:color w:val="000000"/>
            <w:sz w:val="22"/>
            <w:szCs w:val="22"/>
          </w:rPr>
          <w:t>This is when</w:t>
        </w:r>
        <w:r w:rsidR="00EC22F7">
          <w:rPr>
            <w:rFonts w:ascii="Times New Roman" w:eastAsia="Times New Roman" w:hAnsi="Times New Roman" w:cs="Times New Roman"/>
            <w:color w:val="000000"/>
            <w:sz w:val="22"/>
            <w:szCs w:val="22"/>
          </w:rPr>
          <w:t xml:space="preserve"> </w:t>
        </w:r>
      </w:ins>
      <w:r w:rsidR="00C625F8" w:rsidRPr="00895593">
        <w:rPr>
          <w:rFonts w:ascii="Times New Roman" w:eastAsia="Times New Roman" w:hAnsi="Times New Roman" w:cs="Times New Roman"/>
          <w:color w:val="000000"/>
          <w:sz w:val="22"/>
          <w:szCs w:val="22"/>
        </w:rPr>
        <w:t xml:space="preserve">I </w:t>
      </w:r>
      <w:ins w:id="6" w:author="San" w:date="2019-11-18T09:00:00Z">
        <w:r w:rsidR="00EC22F7">
          <w:rPr>
            <w:rFonts w:ascii="Times New Roman" w:eastAsia="Times New Roman" w:hAnsi="Times New Roman" w:cs="Times New Roman"/>
            <w:color w:val="000000"/>
            <w:sz w:val="22"/>
            <w:szCs w:val="22"/>
          </w:rPr>
          <w:t xml:space="preserve">started to </w:t>
        </w:r>
      </w:ins>
      <w:r w:rsidR="00C625F8" w:rsidRPr="00895593">
        <w:rPr>
          <w:rFonts w:ascii="Times New Roman" w:eastAsia="Times New Roman" w:hAnsi="Times New Roman" w:cs="Times New Roman"/>
          <w:color w:val="000000"/>
          <w:sz w:val="22"/>
          <w:szCs w:val="22"/>
        </w:rPr>
        <w:t>t</w:t>
      </w:r>
      <w:ins w:id="7" w:author="San" w:date="2019-11-18T09:00:00Z">
        <w:r w:rsidR="00EC22F7">
          <w:rPr>
            <w:rFonts w:ascii="Times New Roman" w:eastAsia="Times New Roman" w:hAnsi="Times New Roman" w:cs="Times New Roman"/>
            <w:color w:val="000000"/>
            <w:sz w:val="22"/>
            <w:szCs w:val="22"/>
          </w:rPr>
          <w:t>ake</w:t>
        </w:r>
      </w:ins>
      <w:del w:id="8" w:author="San" w:date="2019-11-18T09:00:00Z">
        <w:r w:rsidR="00C625F8" w:rsidRPr="00895593" w:rsidDel="00EC22F7">
          <w:rPr>
            <w:rFonts w:ascii="Times New Roman" w:eastAsia="Times New Roman" w:hAnsi="Times New Roman" w:cs="Times New Roman"/>
            <w:color w:val="000000"/>
            <w:sz w:val="22"/>
            <w:szCs w:val="22"/>
          </w:rPr>
          <w:delText>ook</w:delText>
        </w:r>
      </w:del>
      <w:r w:rsidR="00C625F8" w:rsidRPr="00895593">
        <w:rPr>
          <w:rFonts w:ascii="Times New Roman" w:eastAsia="Times New Roman" w:hAnsi="Times New Roman" w:cs="Times New Roman"/>
          <w:color w:val="000000"/>
          <w:sz w:val="22"/>
          <w:szCs w:val="22"/>
        </w:rPr>
        <w:t xml:space="preserve"> initiatives to </w:t>
      </w:r>
      <w:r w:rsidR="00A3729C">
        <w:rPr>
          <w:rFonts w:ascii="Times New Roman" w:eastAsia="Times New Roman" w:hAnsi="Times New Roman" w:cs="Times New Roman"/>
          <w:color w:val="000000"/>
          <w:sz w:val="22"/>
          <w:szCs w:val="22"/>
        </w:rPr>
        <w:t>dispel these negativit</w:t>
      </w:r>
      <w:r w:rsidR="00B33996">
        <w:rPr>
          <w:rFonts w:ascii="Times New Roman" w:eastAsia="Times New Roman" w:hAnsi="Times New Roman" w:cs="Times New Roman"/>
          <w:color w:val="000000"/>
          <w:sz w:val="22"/>
          <w:szCs w:val="22"/>
        </w:rPr>
        <w:t>ies</w:t>
      </w:r>
      <w:r w:rsidR="00A3729C">
        <w:rPr>
          <w:rFonts w:ascii="Times New Roman" w:eastAsia="Times New Roman" w:hAnsi="Times New Roman" w:cs="Times New Roman"/>
          <w:color w:val="000000"/>
          <w:sz w:val="22"/>
          <w:szCs w:val="22"/>
        </w:rPr>
        <w:t xml:space="preserve"> and </w:t>
      </w:r>
      <w:r w:rsidR="00C625F8" w:rsidRPr="00895593">
        <w:rPr>
          <w:rFonts w:ascii="Times New Roman" w:eastAsia="Times New Roman" w:hAnsi="Times New Roman" w:cs="Times New Roman"/>
          <w:color w:val="000000"/>
          <w:sz w:val="22"/>
          <w:szCs w:val="22"/>
        </w:rPr>
        <w:t xml:space="preserve">ensure </w:t>
      </w:r>
      <w:r w:rsidR="004D4434">
        <w:rPr>
          <w:rFonts w:ascii="Times New Roman" w:eastAsia="Times New Roman" w:hAnsi="Times New Roman" w:cs="Times New Roman"/>
          <w:color w:val="000000"/>
          <w:sz w:val="22"/>
          <w:szCs w:val="22"/>
        </w:rPr>
        <w:t>our</w:t>
      </w:r>
      <w:r w:rsidR="004D4434" w:rsidRPr="00895593">
        <w:rPr>
          <w:rFonts w:ascii="Times New Roman" w:eastAsia="Times New Roman" w:hAnsi="Times New Roman" w:cs="Times New Roman"/>
          <w:color w:val="000000"/>
          <w:sz w:val="22"/>
          <w:szCs w:val="22"/>
        </w:rPr>
        <w:t xml:space="preserve"> </w:t>
      </w:r>
      <w:r w:rsidR="00C625F8" w:rsidRPr="00895593">
        <w:rPr>
          <w:rFonts w:ascii="Times New Roman" w:eastAsia="Times New Roman" w:hAnsi="Times New Roman" w:cs="Times New Roman"/>
          <w:color w:val="000000"/>
          <w:sz w:val="22"/>
          <w:szCs w:val="22"/>
        </w:rPr>
        <w:t xml:space="preserve">success. </w:t>
      </w:r>
      <w:r w:rsidR="00650A47">
        <w:rPr>
          <w:rFonts w:ascii="Times New Roman" w:eastAsia="Times New Roman" w:hAnsi="Times New Roman" w:cs="Times New Roman"/>
          <w:color w:val="000000"/>
          <w:sz w:val="22"/>
          <w:szCs w:val="22"/>
        </w:rPr>
        <w:t>E</w:t>
      </w:r>
      <w:r w:rsidR="00686318">
        <w:rPr>
          <w:rFonts w:ascii="Times New Roman" w:eastAsia="Times New Roman" w:hAnsi="Times New Roman" w:cs="Times New Roman"/>
          <w:color w:val="000000"/>
          <w:sz w:val="22"/>
          <w:szCs w:val="22"/>
        </w:rPr>
        <w:t>xperience</w:t>
      </w:r>
      <w:r w:rsidR="00D25B99">
        <w:rPr>
          <w:rFonts w:ascii="Times New Roman" w:eastAsia="Times New Roman" w:hAnsi="Times New Roman" w:cs="Times New Roman"/>
          <w:color w:val="000000"/>
          <w:sz w:val="22"/>
          <w:szCs w:val="22"/>
        </w:rPr>
        <w:t xml:space="preserve"> and </w:t>
      </w:r>
      <w:r w:rsidR="008858A9">
        <w:rPr>
          <w:rFonts w:ascii="Times New Roman" w:eastAsia="Times New Roman" w:hAnsi="Times New Roman" w:cs="Times New Roman"/>
          <w:color w:val="000000"/>
          <w:sz w:val="22"/>
          <w:szCs w:val="22"/>
        </w:rPr>
        <w:t>understanding</w:t>
      </w:r>
      <w:r w:rsidR="00885D1D">
        <w:rPr>
          <w:rFonts w:ascii="Times New Roman" w:eastAsia="Times New Roman" w:hAnsi="Times New Roman" w:cs="Times New Roman"/>
          <w:color w:val="000000"/>
          <w:sz w:val="22"/>
          <w:szCs w:val="22"/>
        </w:rPr>
        <w:t xml:space="preserve"> of </w:t>
      </w:r>
      <w:r w:rsidR="00A1187F">
        <w:rPr>
          <w:rFonts w:ascii="Times New Roman" w:eastAsia="Times New Roman" w:hAnsi="Times New Roman" w:cs="Times New Roman"/>
          <w:color w:val="000000"/>
          <w:sz w:val="22"/>
          <w:szCs w:val="22"/>
        </w:rPr>
        <w:t>everyone’s</w:t>
      </w:r>
      <w:r w:rsidR="00885D1D">
        <w:rPr>
          <w:rFonts w:ascii="Times New Roman" w:eastAsia="Times New Roman" w:hAnsi="Times New Roman" w:cs="Times New Roman"/>
          <w:color w:val="000000"/>
          <w:sz w:val="22"/>
          <w:szCs w:val="22"/>
        </w:rPr>
        <w:t xml:space="preserve"> strength</w:t>
      </w:r>
      <w:r w:rsidR="006C6ABE">
        <w:rPr>
          <w:rFonts w:ascii="Times New Roman" w:eastAsia="Times New Roman" w:hAnsi="Times New Roman" w:cs="Times New Roman"/>
          <w:color w:val="000000"/>
          <w:sz w:val="22"/>
          <w:szCs w:val="22"/>
        </w:rPr>
        <w:t>s</w:t>
      </w:r>
      <w:r w:rsidR="00885D1D">
        <w:rPr>
          <w:rFonts w:ascii="Times New Roman" w:eastAsia="Times New Roman" w:hAnsi="Times New Roman" w:cs="Times New Roman"/>
          <w:color w:val="000000"/>
          <w:sz w:val="22"/>
          <w:szCs w:val="22"/>
        </w:rPr>
        <w:t xml:space="preserve"> and weakness</w:t>
      </w:r>
      <w:r w:rsidR="006C6ABE">
        <w:rPr>
          <w:rFonts w:ascii="Times New Roman" w:eastAsia="Times New Roman" w:hAnsi="Times New Roman" w:cs="Times New Roman"/>
          <w:color w:val="000000"/>
          <w:sz w:val="22"/>
          <w:szCs w:val="22"/>
        </w:rPr>
        <w:t>es</w:t>
      </w:r>
      <w:r w:rsidR="00650A47">
        <w:rPr>
          <w:rFonts w:ascii="Times New Roman" w:eastAsia="Times New Roman" w:hAnsi="Times New Roman" w:cs="Times New Roman"/>
          <w:color w:val="000000"/>
          <w:sz w:val="22"/>
          <w:szCs w:val="22"/>
        </w:rPr>
        <w:t xml:space="preserve"> were, I believe, the reason</w:t>
      </w:r>
      <w:r w:rsidR="002123EF">
        <w:rPr>
          <w:rFonts w:ascii="Times New Roman" w:eastAsia="Times New Roman" w:hAnsi="Times New Roman" w:cs="Times New Roman"/>
          <w:color w:val="000000"/>
          <w:sz w:val="22"/>
          <w:szCs w:val="22"/>
        </w:rPr>
        <w:t>s</w:t>
      </w:r>
      <w:r w:rsidR="00650A47">
        <w:rPr>
          <w:rFonts w:ascii="Times New Roman" w:eastAsia="Times New Roman" w:hAnsi="Times New Roman" w:cs="Times New Roman"/>
          <w:color w:val="000000"/>
          <w:sz w:val="22"/>
          <w:szCs w:val="22"/>
        </w:rPr>
        <w:t xml:space="preserve"> I </w:t>
      </w:r>
      <w:r w:rsidR="00AC3E6C">
        <w:rPr>
          <w:rFonts w:ascii="Times New Roman" w:eastAsia="Times New Roman" w:hAnsi="Times New Roman" w:cs="Times New Roman"/>
          <w:color w:val="000000"/>
          <w:sz w:val="22"/>
          <w:szCs w:val="22"/>
        </w:rPr>
        <w:t>was</w:t>
      </w:r>
      <w:r w:rsidR="00650A47">
        <w:rPr>
          <w:rFonts w:ascii="Times New Roman" w:eastAsia="Times New Roman" w:hAnsi="Times New Roman" w:cs="Times New Roman"/>
          <w:color w:val="000000"/>
          <w:sz w:val="22"/>
          <w:szCs w:val="22"/>
        </w:rPr>
        <w:t xml:space="preserve"> appointed team captain</w:t>
      </w:r>
      <w:r w:rsidR="00885D1D">
        <w:rPr>
          <w:rFonts w:ascii="Times New Roman" w:eastAsia="Times New Roman" w:hAnsi="Times New Roman" w:cs="Times New Roman"/>
          <w:color w:val="000000"/>
          <w:sz w:val="22"/>
          <w:szCs w:val="22"/>
        </w:rPr>
        <w:t xml:space="preserve">. </w:t>
      </w:r>
      <w:r w:rsidR="00845271">
        <w:rPr>
          <w:rFonts w:ascii="Times New Roman" w:eastAsia="Times New Roman" w:hAnsi="Times New Roman" w:cs="Times New Roman"/>
          <w:color w:val="000000"/>
          <w:sz w:val="22"/>
          <w:szCs w:val="22"/>
        </w:rPr>
        <w:t xml:space="preserve">I wrecked my brain trying to figure </w:t>
      </w:r>
      <w:r w:rsidR="00AF33E3">
        <w:rPr>
          <w:rFonts w:ascii="Times New Roman" w:eastAsia="Times New Roman" w:hAnsi="Times New Roman" w:cs="Times New Roman"/>
          <w:color w:val="000000"/>
          <w:sz w:val="22"/>
          <w:szCs w:val="22"/>
        </w:rPr>
        <w:t xml:space="preserve">things </w:t>
      </w:r>
      <w:r w:rsidR="00845271">
        <w:rPr>
          <w:rFonts w:ascii="Times New Roman" w:eastAsia="Times New Roman" w:hAnsi="Times New Roman" w:cs="Times New Roman"/>
          <w:color w:val="000000"/>
          <w:sz w:val="22"/>
          <w:szCs w:val="22"/>
        </w:rPr>
        <w:t>out</w:t>
      </w:r>
      <w:r w:rsidR="00AF33E3">
        <w:rPr>
          <w:rFonts w:ascii="Times New Roman" w:eastAsia="Times New Roman" w:hAnsi="Times New Roman" w:cs="Times New Roman"/>
          <w:color w:val="000000"/>
          <w:sz w:val="22"/>
          <w:szCs w:val="22"/>
        </w:rPr>
        <w:t xml:space="preserve">. </w:t>
      </w:r>
    </w:p>
    <w:p w14:paraId="7DAE11DB" w14:textId="55CA4A28" w:rsidR="00A3729C" w:rsidRDefault="00C569C7" w:rsidP="00C625F8">
      <w:pPr>
        <w:spacing w:before="240" w:after="24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First,</w:t>
      </w:r>
      <w:r w:rsidR="00B52AF0">
        <w:rPr>
          <w:rFonts w:ascii="Times New Roman" w:eastAsia="Times New Roman" w:hAnsi="Times New Roman" w:cs="Times New Roman"/>
          <w:color w:val="000000"/>
          <w:sz w:val="22"/>
          <w:szCs w:val="22"/>
        </w:rPr>
        <w:t xml:space="preserve"> the team</w:t>
      </w:r>
      <w:r w:rsidR="00FD0F42">
        <w:rPr>
          <w:rFonts w:ascii="Times New Roman" w:eastAsia="Times New Roman" w:hAnsi="Times New Roman" w:cs="Times New Roman"/>
          <w:color w:val="000000"/>
          <w:sz w:val="22"/>
          <w:szCs w:val="22"/>
        </w:rPr>
        <w:t xml:space="preserve"> ten</w:t>
      </w:r>
      <w:ins w:id="9" w:author="San" w:date="2019-11-18T09:08:00Z">
        <w:r w:rsidR="00EC22F7">
          <w:rPr>
            <w:rFonts w:ascii="Times New Roman" w:eastAsia="Times New Roman" w:hAnsi="Times New Roman" w:cs="Times New Roman"/>
            <w:color w:val="000000"/>
            <w:sz w:val="22"/>
            <w:szCs w:val="22"/>
          </w:rPr>
          <w:t>d</w:t>
        </w:r>
      </w:ins>
      <w:del w:id="10" w:author="San" w:date="2019-11-18T09:08:00Z">
        <w:r w:rsidR="00FD0F42" w:rsidDel="00EC22F7">
          <w:rPr>
            <w:rFonts w:ascii="Times New Roman" w:eastAsia="Times New Roman" w:hAnsi="Times New Roman" w:cs="Times New Roman"/>
            <w:color w:val="000000"/>
            <w:sz w:val="22"/>
            <w:szCs w:val="22"/>
          </w:rPr>
          <w:delText>d</w:delText>
        </w:r>
      </w:del>
      <w:ins w:id="11" w:author="San" w:date="2019-11-18T09:08:00Z">
        <w:r w:rsidR="00EC22F7">
          <w:rPr>
            <w:rFonts w:ascii="Times New Roman" w:eastAsia="Times New Roman" w:hAnsi="Times New Roman" w:cs="Times New Roman"/>
            <w:color w:val="000000"/>
            <w:sz w:val="22"/>
            <w:szCs w:val="22"/>
          </w:rPr>
          <w:t>s</w:t>
        </w:r>
      </w:ins>
      <w:r w:rsidR="00FD0F42">
        <w:rPr>
          <w:rFonts w:ascii="Times New Roman" w:eastAsia="Times New Roman" w:hAnsi="Times New Roman" w:cs="Times New Roman"/>
          <w:color w:val="000000"/>
          <w:sz w:val="22"/>
          <w:szCs w:val="22"/>
        </w:rPr>
        <w:t xml:space="preserve"> to be easily discouraged</w:t>
      </w:r>
      <w:r w:rsidR="002717FA">
        <w:rPr>
          <w:rFonts w:ascii="Times New Roman" w:eastAsia="Times New Roman" w:hAnsi="Times New Roman" w:cs="Times New Roman"/>
          <w:color w:val="000000"/>
          <w:sz w:val="22"/>
          <w:szCs w:val="22"/>
        </w:rPr>
        <w:t xml:space="preserve"> –</w:t>
      </w:r>
      <w:r w:rsidR="00FD0F42">
        <w:rPr>
          <w:rFonts w:ascii="Times New Roman" w:eastAsia="Times New Roman" w:hAnsi="Times New Roman" w:cs="Times New Roman"/>
          <w:color w:val="000000"/>
          <w:sz w:val="22"/>
          <w:szCs w:val="22"/>
        </w:rPr>
        <w:t xml:space="preserve"> </w:t>
      </w:r>
      <w:r w:rsidR="002717FA">
        <w:rPr>
          <w:rFonts w:ascii="Times New Roman" w:eastAsia="Times New Roman" w:hAnsi="Times New Roman" w:cs="Times New Roman"/>
          <w:color w:val="000000"/>
          <w:sz w:val="22"/>
          <w:szCs w:val="22"/>
        </w:rPr>
        <w:t>c</w:t>
      </w:r>
      <w:r w:rsidR="00FD0F42">
        <w:rPr>
          <w:rFonts w:ascii="Times New Roman" w:eastAsia="Times New Roman" w:hAnsi="Times New Roman" w:cs="Times New Roman"/>
          <w:color w:val="000000"/>
          <w:sz w:val="22"/>
          <w:szCs w:val="22"/>
        </w:rPr>
        <w:t>onstant mood boosters are needed. Second,</w:t>
      </w:r>
      <w:r>
        <w:rPr>
          <w:rFonts w:ascii="Times New Roman" w:eastAsia="Times New Roman" w:hAnsi="Times New Roman" w:cs="Times New Roman"/>
          <w:color w:val="000000"/>
          <w:sz w:val="22"/>
          <w:szCs w:val="22"/>
        </w:rPr>
        <w:t xml:space="preserve"> each member</w:t>
      </w:r>
      <w:r w:rsidR="0091425A">
        <w:rPr>
          <w:rFonts w:ascii="Times New Roman" w:eastAsia="Times New Roman" w:hAnsi="Times New Roman" w:cs="Times New Roman"/>
          <w:color w:val="000000"/>
          <w:sz w:val="22"/>
          <w:szCs w:val="22"/>
        </w:rPr>
        <w:t xml:space="preserve"> </w:t>
      </w:r>
      <w:r w:rsidR="00DB44EC">
        <w:rPr>
          <w:rFonts w:ascii="Times New Roman" w:eastAsia="Times New Roman" w:hAnsi="Times New Roman" w:cs="Times New Roman"/>
          <w:color w:val="000000"/>
          <w:sz w:val="22"/>
          <w:szCs w:val="22"/>
        </w:rPr>
        <w:t xml:space="preserve">has their own bad habits </w:t>
      </w:r>
      <w:r w:rsidR="00C2124D">
        <w:rPr>
          <w:rFonts w:ascii="Times New Roman" w:eastAsia="Times New Roman" w:hAnsi="Times New Roman" w:cs="Times New Roman"/>
          <w:color w:val="000000"/>
          <w:sz w:val="22"/>
          <w:szCs w:val="22"/>
        </w:rPr>
        <w:t>–</w:t>
      </w:r>
      <w:r w:rsidR="00A85463">
        <w:rPr>
          <w:rFonts w:ascii="Times New Roman" w:eastAsia="Times New Roman" w:hAnsi="Times New Roman" w:cs="Times New Roman"/>
          <w:color w:val="000000"/>
          <w:sz w:val="22"/>
          <w:szCs w:val="22"/>
        </w:rPr>
        <w:t xml:space="preserve"> t</w:t>
      </w:r>
      <w:r w:rsidR="00B446D9">
        <w:rPr>
          <w:rFonts w:ascii="Times New Roman" w:eastAsia="Times New Roman" w:hAnsi="Times New Roman" w:cs="Times New Roman"/>
          <w:color w:val="000000"/>
          <w:sz w:val="22"/>
          <w:szCs w:val="22"/>
        </w:rPr>
        <w:t xml:space="preserve">hey </w:t>
      </w:r>
      <w:r w:rsidR="00DB44EC">
        <w:rPr>
          <w:rFonts w:ascii="Times New Roman" w:eastAsia="Times New Roman" w:hAnsi="Times New Roman" w:cs="Times New Roman"/>
          <w:color w:val="000000"/>
          <w:sz w:val="22"/>
          <w:szCs w:val="22"/>
        </w:rPr>
        <w:t xml:space="preserve">have solid foundations; they </w:t>
      </w:r>
      <w:r w:rsidR="00C2124D">
        <w:rPr>
          <w:rFonts w:ascii="Times New Roman" w:eastAsia="Times New Roman" w:hAnsi="Times New Roman" w:cs="Times New Roman"/>
          <w:color w:val="000000"/>
          <w:sz w:val="22"/>
          <w:szCs w:val="22"/>
        </w:rPr>
        <w:t>just</w:t>
      </w:r>
      <w:r w:rsidR="00B446D9">
        <w:rPr>
          <w:rFonts w:ascii="Times New Roman" w:eastAsia="Times New Roman" w:hAnsi="Times New Roman" w:cs="Times New Roman"/>
          <w:color w:val="000000"/>
          <w:sz w:val="22"/>
          <w:szCs w:val="22"/>
        </w:rPr>
        <w:t xml:space="preserve"> need to polish their skills and minimize the</w:t>
      </w:r>
      <w:r w:rsidR="00DB44EC">
        <w:rPr>
          <w:rFonts w:ascii="Times New Roman" w:eastAsia="Times New Roman" w:hAnsi="Times New Roman" w:cs="Times New Roman"/>
          <w:color w:val="000000"/>
          <w:sz w:val="22"/>
          <w:szCs w:val="22"/>
        </w:rPr>
        <w:t>se</w:t>
      </w:r>
      <w:r w:rsidR="00B446D9">
        <w:rPr>
          <w:rFonts w:ascii="Times New Roman" w:eastAsia="Times New Roman" w:hAnsi="Times New Roman" w:cs="Times New Roman"/>
          <w:color w:val="000000"/>
          <w:sz w:val="22"/>
          <w:szCs w:val="22"/>
        </w:rPr>
        <w:t xml:space="preserve"> habits during the race.</w:t>
      </w:r>
      <w:r w:rsidR="00EC276A">
        <w:rPr>
          <w:rFonts w:ascii="Times New Roman" w:eastAsia="Times New Roman" w:hAnsi="Times New Roman" w:cs="Times New Roman"/>
          <w:color w:val="000000"/>
          <w:sz w:val="22"/>
          <w:szCs w:val="22"/>
        </w:rPr>
        <w:t xml:space="preserve"> </w:t>
      </w:r>
      <w:r w:rsidR="00FD0F42">
        <w:rPr>
          <w:rFonts w:ascii="Times New Roman" w:eastAsia="Times New Roman" w:hAnsi="Times New Roman" w:cs="Times New Roman"/>
          <w:color w:val="000000"/>
          <w:sz w:val="22"/>
          <w:szCs w:val="22"/>
        </w:rPr>
        <w:t>Third</w:t>
      </w:r>
      <w:r w:rsidR="00EC276A">
        <w:rPr>
          <w:rFonts w:ascii="Times New Roman" w:eastAsia="Times New Roman" w:hAnsi="Times New Roman" w:cs="Times New Roman"/>
          <w:color w:val="000000"/>
          <w:sz w:val="22"/>
          <w:szCs w:val="22"/>
        </w:rPr>
        <w:t xml:space="preserve">, </w:t>
      </w:r>
      <w:r w:rsidR="00BA31BE">
        <w:rPr>
          <w:rFonts w:ascii="Times New Roman" w:eastAsia="Times New Roman" w:hAnsi="Times New Roman" w:cs="Times New Roman"/>
          <w:color w:val="000000"/>
          <w:sz w:val="22"/>
          <w:szCs w:val="22"/>
        </w:rPr>
        <w:t>most of them</w:t>
      </w:r>
      <w:r w:rsidR="00C63C03">
        <w:rPr>
          <w:rFonts w:ascii="Times New Roman" w:eastAsia="Times New Roman" w:hAnsi="Times New Roman" w:cs="Times New Roman"/>
          <w:color w:val="000000"/>
          <w:sz w:val="22"/>
          <w:szCs w:val="22"/>
        </w:rPr>
        <w:t xml:space="preserve"> lack</w:t>
      </w:r>
      <w:r w:rsidR="00256310">
        <w:rPr>
          <w:rFonts w:ascii="Times New Roman" w:eastAsia="Times New Roman" w:hAnsi="Times New Roman" w:cs="Times New Roman"/>
          <w:color w:val="000000"/>
          <w:sz w:val="22"/>
          <w:szCs w:val="22"/>
        </w:rPr>
        <w:t xml:space="preserve"> stamina</w:t>
      </w:r>
      <w:r w:rsidR="00DB44EC">
        <w:rPr>
          <w:rFonts w:ascii="Times New Roman" w:eastAsia="Times New Roman" w:hAnsi="Times New Roman" w:cs="Times New Roman"/>
          <w:color w:val="000000"/>
          <w:sz w:val="22"/>
          <w:szCs w:val="22"/>
        </w:rPr>
        <w:t>, which</w:t>
      </w:r>
      <w:r w:rsidR="00D90E7E">
        <w:rPr>
          <w:rFonts w:ascii="Times New Roman" w:eastAsia="Times New Roman" w:hAnsi="Times New Roman" w:cs="Times New Roman"/>
          <w:color w:val="000000"/>
          <w:sz w:val="22"/>
          <w:szCs w:val="22"/>
        </w:rPr>
        <w:t xml:space="preserve"> </w:t>
      </w:r>
      <w:r w:rsidR="00DB44EC">
        <w:rPr>
          <w:rFonts w:ascii="Times New Roman" w:eastAsia="Times New Roman" w:hAnsi="Times New Roman" w:cs="Times New Roman"/>
          <w:color w:val="000000"/>
          <w:sz w:val="22"/>
          <w:szCs w:val="22"/>
        </w:rPr>
        <w:t>makes them</w:t>
      </w:r>
      <w:r w:rsidR="00D90E7E">
        <w:rPr>
          <w:rFonts w:ascii="Times New Roman" w:eastAsia="Times New Roman" w:hAnsi="Times New Roman" w:cs="Times New Roman"/>
          <w:color w:val="000000"/>
          <w:sz w:val="22"/>
          <w:szCs w:val="22"/>
        </w:rPr>
        <w:t xml:space="preserve"> </w:t>
      </w:r>
      <w:r w:rsidR="00256310">
        <w:rPr>
          <w:rFonts w:ascii="Times New Roman" w:eastAsia="Times New Roman" w:hAnsi="Times New Roman" w:cs="Times New Roman"/>
          <w:color w:val="000000"/>
          <w:sz w:val="22"/>
          <w:szCs w:val="22"/>
        </w:rPr>
        <w:t xml:space="preserve">run out of steam </w:t>
      </w:r>
      <w:r w:rsidR="00C57C04">
        <w:rPr>
          <w:rFonts w:ascii="Times New Roman" w:eastAsia="Times New Roman" w:hAnsi="Times New Roman" w:cs="Times New Roman"/>
          <w:color w:val="000000"/>
          <w:sz w:val="22"/>
          <w:szCs w:val="22"/>
        </w:rPr>
        <w:t>towards</w:t>
      </w:r>
      <w:r w:rsidR="00256310">
        <w:rPr>
          <w:rFonts w:ascii="Times New Roman" w:eastAsia="Times New Roman" w:hAnsi="Times New Roman" w:cs="Times New Roman"/>
          <w:color w:val="000000"/>
          <w:sz w:val="22"/>
          <w:szCs w:val="22"/>
        </w:rPr>
        <w:t xml:space="preserve"> the end </w:t>
      </w:r>
      <w:r w:rsidR="00701973">
        <w:rPr>
          <w:rFonts w:ascii="Times New Roman" w:eastAsia="Times New Roman" w:hAnsi="Times New Roman" w:cs="Times New Roman"/>
          <w:color w:val="000000"/>
          <w:sz w:val="22"/>
          <w:szCs w:val="22"/>
        </w:rPr>
        <w:t xml:space="preserve">– </w:t>
      </w:r>
      <w:r w:rsidR="008F2E6D">
        <w:rPr>
          <w:rFonts w:ascii="Times New Roman" w:eastAsia="Times New Roman" w:hAnsi="Times New Roman" w:cs="Times New Roman"/>
          <w:color w:val="000000"/>
          <w:sz w:val="22"/>
          <w:szCs w:val="22"/>
        </w:rPr>
        <w:t xml:space="preserve">stamina-improvement </w:t>
      </w:r>
      <w:r w:rsidR="00360C7D">
        <w:rPr>
          <w:rFonts w:ascii="Times New Roman" w:eastAsia="Times New Roman" w:hAnsi="Times New Roman" w:cs="Times New Roman"/>
          <w:color w:val="000000"/>
          <w:sz w:val="22"/>
          <w:szCs w:val="22"/>
        </w:rPr>
        <w:t xml:space="preserve">training menus and </w:t>
      </w:r>
      <w:r w:rsidR="008F2E6D">
        <w:rPr>
          <w:rFonts w:ascii="Times New Roman" w:eastAsia="Times New Roman" w:hAnsi="Times New Roman" w:cs="Times New Roman"/>
          <w:color w:val="000000"/>
          <w:sz w:val="22"/>
          <w:szCs w:val="22"/>
        </w:rPr>
        <w:t xml:space="preserve">strategies </w:t>
      </w:r>
      <w:r w:rsidR="00D90E7E">
        <w:rPr>
          <w:rFonts w:ascii="Times New Roman" w:eastAsia="Times New Roman" w:hAnsi="Times New Roman" w:cs="Times New Roman"/>
          <w:color w:val="000000"/>
          <w:sz w:val="22"/>
          <w:szCs w:val="22"/>
        </w:rPr>
        <w:t>planning are crucial</w:t>
      </w:r>
      <w:r w:rsidR="008F2E6D">
        <w:rPr>
          <w:rFonts w:ascii="Times New Roman" w:eastAsia="Times New Roman" w:hAnsi="Times New Roman" w:cs="Times New Roman"/>
          <w:color w:val="000000"/>
          <w:sz w:val="22"/>
          <w:szCs w:val="22"/>
        </w:rPr>
        <w:t xml:space="preserve">. </w:t>
      </w:r>
    </w:p>
    <w:p w14:paraId="79EC998B" w14:textId="4BC6185E" w:rsidR="00BC60DA" w:rsidRDefault="00472823" w:rsidP="00C625F8">
      <w:pPr>
        <w:spacing w:before="240" w:after="240"/>
        <w:jc w:val="both"/>
        <w:rPr>
          <w:rFonts w:ascii="Times New Roman" w:eastAsia="Times New Roman" w:hAnsi="Times New Roman" w:cs="Times New Roman"/>
          <w:color w:val="000000"/>
          <w:sz w:val="22"/>
          <w:szCs w:val="22"/>
        </w:rPr>
      </w:pPr>
      <w:r w:rsidRPr="00A67737">
        <w:rPr>
          <w:rFonts w:ascii="Times New Roman" w:eastAsia="Times New Roman" w:hAnsi="Times New Roman" w:cs="Times New Roman"/>
          <w:color w:val="000000"/>
          <w:sz w:val="22"/>
          <w:szCs w:val="22"/>
        </w:rPr>
        <w:t>Uplifting songs, p</w:t>
      </w:r>
      <w:r w:rsidR="00C625F8" w:rsidRPr="00A67737">
        <w:rPr>
          <w:rFonts w:ascii="Times New Roman" w:eastAsia="Times New Roman" w:hAnsi="Times New Roman" w:cs="Times New Roman"/>
          <w:color w:val="000000"/>
          <w:sz w:val="22"/>
          <w:szCs w:val="22"/>
        </w:rPr>
        <w:t xml:space="preserve">ositive reinforcements, dry humor, and team chants were some of the things I did to boost morale. </w:t>
      </w:r>
      <w:r w:rsidR="00DA1E99">
        <w:rPr>
          <w:rFonts w:ascii="Times New Roman" w:eastAsia="Times New Roman" w:hAnsi="Times New Roman" w:cs="Times New Roman"/>
          <w:color w:val="000000"/>
          <w:sz w:val="22"/>
          <w:szCs w:val="22"/>
        </w:rPr>
        <w:t>For</w:t>
      </w:r>
      <w:r w:rsidR="00C625F8" w:rsidRPr="00A67737">
        <w:rPr>
          <w:rFonts w:ascii="Times New Roman" w:eastAsia="Times New Roman" w:hAnsi="Times New Roman" w:cs="Times New Roman"/>
          <w:color w:val="000000"/>
          <w:sz w:val="22"/>
          <w:szCs w:val="22"/>
        </w:rPr>
        <w:t xml:space="preserve"> skill</w:t>
      </w:r>
      <w:r w:rsidR="00DA1E99">
        <w:rPr>
          <w:rFonts w:ascii="Times New Roman" w:eastAsia="Times New Roman" w:hAnsi="Times New Roman" w:cs="Times New Roman"/>
          <w:color w:val="000000"/>
          <w:sz w:val="22"/>
          <w:szCs w:val="22"/>
        </w:rPr>
        <w:t xml:space="preserve"> improvements</w:t>
      </w:r>
      <w:r w:rsidR="00C625F8" w:rsidRPr="00A67737">
        <w:rPr>
          <w:rFonts w:ascii="Times New Roman" w:eastAsia="Times New Roman" w:hAnsi="Times New Roman" w:cs="Times New Roman"/>
          <w:color w:val="000000"/>
          <w:sz w:val="22"/>
          <w:szCs w:val="22"/>
        </w:rPr>
        <w:t>, performance v</w:t>
      </w:r>
      <w:r w:rsidR="000C6EB3">
        <w:rPr>
          <w:rFonts w:ascii="Times New Roman" w:eastAsia="Times New Roman" w:hAnsi="Times New Roman" w:cs="Times New Roman"/>
          <w:color w:val="000000"/>
          <w:sz w:val="22"/>
          <w:szCs w:val="22"/>
        </w:rPr>
        <w:t>s.</w:t>
      </w:r>
      <w:r w:rsidR="00C625F8" w:rsidRPr="00A67737">
        <w:rPr>
          <w:rFonts w:ascii="Times New Roman" w:eastAsia="Times New Roman" w:hAnsi="Times New Roman" w:cs="Times New Roman"/>
          <w:color w:val="000000"/>
          <w:sz w:val="22"/>
          <w:szCs w:val="22"/>
        </w:rPr>
        <w:t xml:space="preserve"> stress level trends and personalized training plans</w:t>
      </w:r>
      <w:r w:rsidR="00D67BB8" w:rsidRPr="00A67737">
        <w:rPr>
          <w:rFonts w:ascii="Times New Roman" w:eastAsia="Times New Roman" w:hAnsi="Times New Roman" w:cs="Times New Roman"/>
          <w:color w:val="000000"/>
          <w:sz w:val="22"/>
          <w:szCs w:val="22"/>
        </w:rPr>
        <w:t xml:space="preserve"> to overcome their bad habits</w:t>
      </w:r>
      <w:r w:rsidR="0008211F" w:rsidRPr="00A67737">
        <w:rPr>
          <w:rFonts w:ascii="Times New Roman" w:eastAsia="Times New Roman" w:hAnsi="Times New Roman" w:cs="Times New Roman"/>
          <w:color w:val="000000"/>
          <w:sz w:val="22"/>
          <w:szCs w:val="22"/>
        </w:rPr>
        <w:t xml:space="preserve"> were generated</w:t>
      </w:r>
      <w:r w:rsidR="00C625F8" w:rsidRPr="00A67737">
        <w:rPr>
          <w:rFonts w:ascii="Times New Roman" w:eastAsia="Times New Roman" w:hAnsi="Times New Roman" w:cs="Times New Roman"/>
          <w:color w:val="000000"/>
          <w:sz w:val="22"/>
          <w:szCs w:val="22"/>
        </w:rPr>
        <w:t>. Lastly, performance analysis</w:t>
      </w:r>
      <w:r w:rsidR="000C0D83" w:rsidRPr="00A67737">
        <w:rPr>
          <w:rFonts w:ascii="Times New Roman" w:eastAsia="Times New Roman" w:hAnsi="Times New Roman" w:cs="Times New Roman"/>
          <w:color w:val="000000"/>
          <w:sz w:val="22"/>
          <w:szCs w:val="22"/>
        </w:rPr>
        <w:t>,</w:t>
      </w:r>
      <w:r w:rsidR="00C625F8" w:rsidRPr="00A67737">
        <w:rPr>
          <w:rFonts w:ascii="Times New Roman" w:eastAsia="Times New Roman" w:hAnsi="Times New Roman" w:cs="Times New Roman"/>
          <w:color w:val="000000"/>
          <w:sz w:val="22"/>
          <w:szCs w:val="22"/>
        </w:rPr>
        <w:t xml:space="preserve"> training simulations</w:t>
      </w:r>
      <w:r w:rsidR="000C0D83" w:rsidRPr="00A67737">
        <w:rPr>
          <w:rFonts w:ascii="Times New Roman" w:eastAsia="Times New Roman" w:hAnsi="Times New Roman" w:cs="Times New Roman"/>
          <w:color w:val="000000"/>
          <w:sz w:val="22"/>
          <w:szCs w:val="22"/>
        </w:rPr>
        <w:t xml:space="preserve">, and </w:t>
      </w:r>
      <w:r w:rsidR="00ED7A80" w:rsidRPr="00A67737">
        <w:rPr>
          <w:rFonts w:ascii="Times New Roman" w:eastAsia="Times New Roman" w:hAnsi="Times New Roman" w:cs="Times New Roman"/>
          <w:color w:val="000000"/>
          <w:sz w:val="22"/>
          <w:szCs w:val="22"/>
        </w:rPr>
        <w:t>nutrition management</w:t>
      </w:r>
      <w:r w:rsidR="00C625F8" w:rsidRPr="00A67737">
        <w:rPr>
          <w:rFonts w:ascii="Times New Roman" w:eastAsia="Times New Roman" w:hAnsi="Times New Roman" w:cs="Times New Roman"/>
          <w:color w:val="000000"/>
          <w:sz w:val="22"/>
          <w:szCs w:val="22"/>
        </w:rPr>
        <w:t xml:space="preserve"> were done to develop the best winning strategy. </w:t>
      </w:r>
      <w:r w:rsidR="00903EE0">
        <w:rPr>
          <w:rFonts w:ascii="Times New Roman" w:eastAsia="Times New Roman" w:hAnsi="Times New Roman" w:cs="Times New Roman"/>
          <w:color w:val="000000"/>
          <w:sz w:val="22"/>
          <w:szCs w:val="22"/>
        </w:rPr>
        <w:t>P</w:t>
      </w:r>
      <w:r w:rsidR="002F6275">
        <w:rPr>
          <w:rFonts w:ascii="Times New Roman" w:eastAsia="Times New Roman" w:hAnsi="Times New Roman" w:cs="Times New Roman"/>
          <w:color w:val="000000"/>
          <w:sz w:val="22"/>
          <w:szCs w:val="22"/>
        </w:rPr>
        <w:t>ersonalized training plan</w:t>
      </w:r>
      <w:r w:rsidR="00D84D8D">
        <w:rPr>
          <w:rFonts w:ascii="Times New Roman" w:eastAsia="Times New Roman" w:hAnsi="Times New Roman" w:cs="Times New Roman"/>
          <w:color w:val="000000"/>
          <w:sz w:val="22"/>
          <w:szCs w:val="22"/>
        </w:rPr>
        <w:t>s</w:t>
      </w:r>
      <w:r w:rsidR="00903EE0">
        <w:rPr>
          <w:rFonts w:ascii="Times New Roman" w:eastAsia="Times New Roman" w:hAnsi="Times New Roman" w:cs="Times New Roman"/>
          <w:color w:val="000000"/>
          <w:sz w:val="22"/>
          <w:szCs w:val="22"/>
        </w:rPr>
        <w:t xml:space="preserve"> have the most impact for the team</w:t>
      </w:r>
      <w:r w:rsidR="00106EAD">
        <w:rPr>
          <w:rFonts w:ascii="Times New Roman" w:eastAsia="Times New Roman" w:hAnsi="Times New Roman" w:cs="Times New Roman"/>
          <w:color w:val="000000"/>
          <w:sz w:val="22"/>
          <w:szCs w:val="22"/>
        </w:rPr>
        <w:t>: identify</w:t>
      </w:r>
      <w:r w:rsidR="00214FA7">
        <w:rPr>
          <w:rFonts w:ascii="Times New Roman" w:eastAsia="Times New Roman" w:hAnsi="Times New Roman" w:cs="Times New Roman"/>
          <w:color w:val="000000"/>
          <w:sz w:val="22"/>
          <w:szCs w:val="22"/>
        </w:rPr>
        <w:t xml:space="preserve"> weakness</w:t>
      </w:r>
      <w:r w:rsidR="00106EAD">
        <w:rPr>
          <w:rFonts w:ascii="Times New Roman" w:eastAsia="Times New Roman" w:hAnsi="Times New Roman" w:cs="Times New Roman"/>
          <w:color w:val="000000"/>
          <w:sz w:val="22"/>
          <w:szCs w:val="22"/>
        </w:rPr>
        <w:t>, fi</w:t>
      </w:r>
      <w:r w:rsidR="00BD2573">
        <w:rPr>
          <w:rFonts w:ascii="Times New Roman" w:eastAsia="Times New Roman" w:hAnsi="Times New Roman" w:cs="Times New Roman"/>
          <w:color w:val="000000"/>
          <w:sz w:val="22"/>
          <w:szCs w:val="22"/>
        </w:rPr>
        <w:t>x-it</w:t>
      </w:r>
      <w:r w:rsidR="00106EAD">
        <w:rPr>
          <w:rFonts w:ascii="Times New Roman" w:eastAsia="Times New Roman" w:hAnsi="Times New Roman" w:cs="Times New Roman"/>
          <w:color w:val="000000"/>
          <w:sz w:val="22"/>
          <w:szCs w:val="22"/>
        </w:rPr>
        <w:t xml:space="preserve">, </w:t>
      </w:r>
      <w:proofErr w:type="gramStart"/>
      <w:r w:rsidR="00106EAD">
        <w:rPr>
          <w:rFonts w:ascii="Times New Roman" w:eastAsia="Times New Roman" w:hAnsi="Times New Roman" w:cs="Times New Roman"/>
          <w:color w:val="000000"/>
          <w:sz w:val="22"/>
          <w:szCs w:val="22"/>
        </w:rPr>
        <w:t>te</w:t>
      </w:r>
      <w:bookmarkStart w:id="12" w:name="_GoBack"/>
      <w:bookmarkEnd w:id="12"/>
      <w:r w:rsidR="00106EAD">
        <w:rPr>
          <w:rFonts w:ascii="Times New Roman" w:eastAsia="Times New Roman" w:hAnsi="Times New Roman" w:cs="Times New Roman"/>
          <w:color w:val="000000"/>
          <w:sz w:val="22"/>
          <w:szCs w:val="22"/>
        </w:rPr>
        <w:t>st</w:t>
      </w:r>
      <w:proofErr w:type="gramEnd"/>
      <w:r w:rsidR="00106EAD">
        <w:rPr>
          <w:rFonts w:ascii="Times New Roman" w:eastAsia="Times New Roman" w:hAnsi="Times New Roman" w:cs="Times New Roman"/>
          <w:color w:val="000000"/>
          <w:sz w:val="22"/>
          <w:szCs w:val="22"/>
        </w:rPr>
        <w:t>, improve, morale boost, and better synergy</w:t>
      </w:r>
      <w:del w:id="13" w:author="San" w:date="2019-11-18T09:11:00Z">
        <w:r w:rsidR="00106EAD" w:rsidDel="00C775A3">
          <w:rPr>
            <w:rFonts w:ascii="Times New Roman" w:eastAsia="Times New Roman" w:hAnsi="Times New Roman" w:cs="Times New Roman"/>
            <w:color w:val="000000"/>
            <w:sz w:val="22"/>
            <w:szCs w:val="22"/>
          </w:rPr>
          <w:delText xml:space="preserve"> in that order</w:delText>
        </w:r>
      </w:del>
      <w:r w:rsidR="00106EAD">
        <w:rPr>
          <w:rFonts w:ascii="Times New Roman" w:eastAsia="Times New Roman" w:hAnsi="Times New Roman" w:cs="Times New Roman"/>
          <w:color w:val="000000"/>
          <w:sz w:val="22"/>
          <w:szCs w:val="22"/>
        </w:rPr>
        <w:t>.</w:t>
      </w:r>
      <w:r w:rsidR="0071294D">
        <w:rPr>
          <w:rFonts w:ascii="Times New Roman" w:eastAsia="Times New Roman" w:hAnsi="Times New Roman" w:cs="Times New Roman"/>
          <w:color w:val="000000"/>
          <w:sz w:val="22"/>
          <w:szCs w:val="22"/>
        </w:rPr>
        <w:t xml:space="preserve"> </w:t>
      </w:r>
    </w:p>
    <w:p w14:paraId="5787D7C4" w14:textId="6E7B26D1" w:rsidR="00B746E0" w:rsidRPr="00A67737" w:rsidRDefault="00373E37" w:rsidP="00373E37">
      <w:pPr>
        <w:spacing w:before="240" w:after="24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To identify each of my teammates’ </w:t>
      </w:r>
      <w:r w:rsidR="002151FD">
        <w:rPr>
          <w:rFonts w:ascii="Times New Roman" w:eastAsia="Times New Roman" w:hAnsi="Times New Roman" w:cs="Times New Roman"/>
          <w:color w:val="000000"/>
          <w:sz w:val="22"/>
          <w:szCs w:val="22"/>
        </w:rPr>
        <w:t>weakness</w:t>
      </w:r>
      <w:r>
        <w:rPr>
          <w:rFonts w:ascii="Times New Roman" w:eastAsia="Times New Roman" w:hAnsi="Times New Roman" w:cs="Times New Roman"/>
          <w:color w:val="000000"/>
          <w:sz w:val="22"/>
          <w:szCs w:val="22"/>
        </w:rPr>
        <w:t>es, I</w:t>
      </w:r>
      <w:r w:rsidR="002151FD">
        <w:rPr>
          <w:rFonts w:ascii="Times New Roman" w:eastAsia="Times New Roman" w:hAnsi="Times New Roman" w:cs="Times New Roman"/>
          <w:color w:val="000000"/>
          <w:sz w:val="22"/>
          <w:szCs w:val="22"/>
        </w:rPr>
        <w:t xml:space="preserve"> record</w:t>
      </w:r>
      <w:r>
        <w:rPr>
          <w:rFonts w:ascii="Times New Roman" w:eastAsia="Times New Roman" w:hAnsi="Times New Roman" w:cs="Times New Roman"/>
          <w:color w:val="000000"/>
          <w:sz w:val="22"/>
          <w:szCs w:val="22"/>
        </w:rPr>
        <w:t>ed</w:t>
      </w:r>
      <w:r w:rsidR="00C44388">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their</w:t>
      </w:r>
      <w:r w:rsidR="00C44388">
        <w:rPr>
          <w:rFonts w:ascii="Times New Roman" w:eastAsia="Times New Roman" w:hAnsi="Times New Roman" w:cs="Times New Roman"/>
          <w:color w:val="000000"/>
          <w:sz w:val="22"/>
          <w:szCs w:val="22"/>
        </w:rPr>
        <w:t xml:space="preserve"> swimming routine from the front, back, left, and right side of the lane</w:t>
      </w:r>
      <w:r>
        <w:rPr>
          <w:rFonts w:ascii="Times New Roman" w:eastAsia="Times New Roman" w:hAnsi="Times New Roman" w:cs="Times New Roman"/>
          <w:color w:val="000000"/>
          <w:sz w:val="22"/>
          <w:szCs w:val="22"/>
        </w:rPr>
        <w:t xml:space="preserve"> using four phones</w:t>
      </w:r>
      <w:r w:rsidR="00C44388">
        <w:rPr>
          <w:rFonts w:ascii="Times New Roman" w:eastAsia="Times New Roman" w:hAnsi="Times New Roman" w:cs="Times New Roman"/>
          <w:color w:val="000000"/>
          <w:sz w:val="22"/>
          <w:szCs w:val="22"/>
        </w:rPr>
        <w:t xml:space="preserve"> and compare</w:t>
      </w:r>
      <w:r>
        <w:rPr>
          <w:rFonts w:ascii="Times New Roman" w:eastAsia="Times New Roman" w:hAnsi="Times New Roman" w:cs="Times New Roman"/>
          <w:color w:val="000000"/>
          <w:sz w:val="22"/>
          <w:szCs w:val="22"/>
        </w:rPr>
        <w:t>d</w:t>
      </w:r>
      <w:r w:rsidR="00C44388">
        <w:rPr>
          <w:rFonts w:ascii="Times New Roman" w:eastAsia="Times New Roman" w:hAnsi="Times New Roman" w:cs="Times New Roman"/>
          <w:color w:val="000000"/>
          <w:sz w:val="22"/>
          <w:szCs w:val="22"/>
        </w:rPr>
        <w:t xml:space="preserve"> their movements with those</w:t>
      </w:r>
      <w:r w:rsidR="00214FA7">
        <w:rPr>
          <w:rFonts w:ascii="Times New Roman" w:eastAsia="Times New Roman" w:hAnsi="Times New Roman" w:cs="Times New Roman"/>
          <w:color w:val="000000"/>
          <w:sz w:val="22"/>
          <w:szCs w:val="22"/>
        </w:rPr>
        <w:t xml:space="preserve"> of</w:t>
      </w:r>
      <w:r w:rsidR="00272D21">
        <w:rPr>
          <w:rFonts w:ascii="Times New Roman" w:eastAsia="Times New Roman" w:hAnsi="Times New Roman" w:cs="Times New Roman"/>
          <w:color w:val="000000"/>
          <w:sz w:val="22"/>
          <w:szCs w:val="22"/>
        </w:rPr>
        <w:t xml:space="preserve"> Olympic swimmers like</w:t>
      </w:r>
      <w:r w:rsidR="00C44388">
        <w:rPr>
          <w:rFonts w:ascii="Times New Roman" w:eastAsia="Times New Roman" w:hAnsi="Times New Roman" w:cs="Times New Roman"/>
          <w:color w:val="000000"/>
          <w:sz w:val="22"/>
          <w:szCs w:val="22"/>
        </w:rPr>
        <w:t xml:space="preserve"> Michael Phelps and Joseph Schooling</w:t>
      </w:r>
      <w:r w:rsidR="00434212">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Next</w:t>
      </w:r>
      <w:r w:rsidR="00BD2573">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I communicated my findings to each member in the “fix-it” step and proposed a solution.</w:t>
      </w:r>
      <w:r w:rsidR="00BD2573">
        <w:rPr>
          <w:rFonts w:ascii="Times New Roman" w:eastAsia="Times New Roman" w:hAnsi="Times New Roman" w:cs="Times New Roman"/>
          <w:color w:val="000000"/>
          <w:sz w:val="22"/>
          <w:szCs w:val="22"/>
        </w:rPr>
        <w:t xml:space="preserve"> For example, one member tend to jump slightly too high during the </w:t>
      </w:r>
      <w:r w:rsidR="00E31223">
        <w:rPr>
          <w:rFonts w:ascii="Times New Roman" w:eastAsia="Times New Roman" w:hAnsi="Times New Roman" w:cs="Times New Roman"/>
          <w:color w:val="000000"/>
          <w:sz w:val="22"/>
          <w:szCs w:val="22"/>
        </w:rPr>
        <w:t xml:space="preserve">dive </w:t>
      </w:r>
      <w:r w:rsidR="00BD2573">
        <w:rPr>
          <w:rFonts w:ascii="Times New Roman" w:eastAsia="Times New Roman" w:hAnsi="Times New Roman" w:cs="Times New Roman"/>
          <w:color w:val="000000"/>
          <w:sz w:val="22"/>
          <w:szCs w:val="22"/>
        </w:rPr>
        <w:t xml:space="preserve">start causing him to lose </w:t>
      </w:r>
      <w:r w:rsidR="00E31223">
        <w:rPr>
          <w:rFonts w:ascii="Times New Roman" w:eastAsia="Times New Roman" w:hAnsi="Times New Roman" w:cs="Times New Roman"/>
          <w:color w:val="000000"/>
          <w:sz w:val="22"/>
          <w:szCs w:val="22"/>
        </w:rPr>
        <w:t xml:space="preserve">the horizontal take-off velocity. </w:t>
      </w:r>
      <w:r w:rsidR="00C91554">
        <w:rPr>
          <w:rFonts w:ascii="Times New Roman" w:eastAsia="Times New Roman" w:hAnsi="Times New Roman" w:cs="Times New Roman"/>
          <w:color w:val="000000"/>
          <w:sz w:val="22"/>
          <w:szCs w:val="22"/>
        </w:rPr>
        <w:t>The coach and I then suggested to try different dive angles</w:t>
      </w:r>
      <w:r w:rsidR="00413D8C">
        <w:rPr>
          <w:rFonts w:ascii="Times New Roman" w:eastAsia="Times New Roman" w:hAnsi="Times New Roman" w:cs="Times New Roman"/>
          <w:color w:val="000000"/>
          <w:sz w:val="22"/>
          <w:szCs w:val="22"/>
        </w:rPr>
        <w:t>/techniques</w:t>
      </w:r>
      <w:r w:rsidR="00C91554">
        <w:rPr>
          <w:rFonts w:ascii="Times New Roman" w:eastAsia="Times New Roman" w:hAnsi="Times New Roman" w:cs="Times New Roman"/>
          <w:color w:val="000000"/>
          <w:sz w:val="22"/>
          <w:szCs w:val="22"/>
        </w:rPr>
        <w:t xml:space="preserve"> from the starting block. </w:t>
      </w:r>
      <w:r w:rsidR="00C75E5D">
        <w:rPr>
          <w:rFonts w:ascii="Times New Roman" w:eastAsia="Times New Roman" w:hAnsi="Times New Roman" w:cs="Times New Roman"/>
          <w:color w:val="000000"/>
          <w:sz w:val="22"/>
          <w:szCs w:val="22"/>
        </w:rPr>
        <w:t xml:space="preserve">Tests were performed and data were collected to </w:t>
      </w:r>
      <w:r w:rsidR="00982219">
        <w:rPr>
          <w:rFonts w:ascii="Times New Roman" w:eastAsia="Times New Roman" w:hAnsi="Times New Roman" w:cs="Times New Roman"/>
          <w:color w:val="000000"/>
          <w:sz w:val="22"/>
          <w:szCs w:val="22"/>
        </w:rPr>
        <w:t xml:space="preserve">determine </w:t>
      </w:r>
      <w:r w:rsidR="00C75E5D">
        <w:rPr>
          <w:rFonts w:ascii="Times New Roman" w:eastAsia="Times New Roman" w:hAnsi="Times New Roman" w:cs="Times New Roman"/>
          <w:color w:val="000000"/>
          <w:sz w:val="22"/>
          <w:szCs w:val="22"/>
        </w:rPr>
        <w:t>the optimum dive start</w:t>
      </w:r>
      <w:r w:rsidR="00453755">
        <w:rPr>
          <w:rFonts w:ascii="Times New Roman" w:eastAsia="Times New Roman" w:hAnsi="Times New Roman" w:cs="Times New Roman"/>
          <w:color w:val="000000"/>
          <w:sz w:val="22"/>
          <w:szCs w:val="22"/>
        </w:rPr>
        <w:t xml:space="preserve"> that maintains the longest highest velocity after the dive start</w:t>
      </w:r>
      <w:r w:rsidR="00C75E5D">
        <w:rPr>
          <w:rFonts w:ascii="Times New Roman" w:eastAsia="Times New Roman" w:hAnsi="Times New Roman" w:cs="Times New Roman"/>
          <w:color w:val="000000"/>
          <w:sz w:val="22"/>
          <w:szCs w:val="22"/>
        </w:rPr>
        <w:t xml:space="preserve">. </w:t>
      </w:r>
      <w:r w:rsidR="00C757F8">
        <w:rPr>
          <w:rFonts w:ascii="Times New Roman" w:eastAsia="Times New Roman" w:hAnsi="Times New Roman" w:cs="Times New Roman"/>
          <w:color w:val="000000"/>
          <w:sz w:val="22"/>
          <w:szCs w:val="22"/>
        </w:rPr>
        <w:t xml:space="preserve">As improvements became more apparent, </w:t>
      </w:r>
      <w:r w:rsidR="00071BE7">
        <w:rPr>
          <w:rFonts w:ascii="Times New Roman" w:eastAsia="Times New Roman" w:hAnsi="Times New Roman" w:cs="Times New Roman"/>
          <w:color w:val="000000"/>
          <w:sz w:val="22"/>
          <w:szCs w:val="22"/>
        </w:rPr>
        <w:t xml:space="preserve">he became more confident, thus, </w:t>
      </w:r>
      <w:del w:id="14" w:author="San" w:date="2019-11-18T09:15:00Z">
        <w:r w:rsidR="00071BE7" w:rsidDel="00C775A3">
          <w:rPr>
            <w:rFonts w:ascii="Times New Roman" w:eastAsia="Times New Roman" w:hAnsi="Times New Roman" w:cs="Times New Roman"/>
            <w:color w:val="000000"/>
            <w:sz w:val="22"/>
            <w:szCs w:val="22"/>
          </w:rPr>
          <w:delText>acting as</w:delText>
        </w:r>
      </w:del>
      <w:ins w:id="15" w:author="San" w:date="2019-11-18T09:15:00Z">
        <w:r w:rsidR="00C775A3">
          <w:rPr>
            <w:rFonts w:ascii="Times New Roman" w:eastAsia="Times New Roman" w:hAnsi="Times New Roman" w:cs="Times New Roman"/>
            <w:color w:val="000000"/>
            <w:sz w:val="22"/>
            <w:szCs w:val="22"/>
          </w:rPr>
          <w:t>boosting his</w:t>
        </w:r>
      </w:ins>
      <w:r w:rsidR="00071BE7">
        <w:rPr>
          <w:rFonts w:ascii="Times New Roman" w:eastAsia="Times New Roman" w:hAnsi="Times New Roman" w:cs="Times New Roman"/>
          <w:color w:val="000000"/>
          <w:sz w:val="22"/>
          <w:szCs w:val="22"/>
        </w:rPr>
        <w:t xml:space="preserve"> morale</w:t>
      </w:r>
      <w:ins w:id="16" w:author="San" w:date="2019-11-18T09:15:00Z">
        <w:r w:rsidR="00C775A3">
          <w:rPr>
            <w:rFonts w:ascii="Times New Roman" w:eastAsia="Times New Roman" w:hAnsi="Times New Roman" w:cs="Times New Roman"/>
            <w:color w:val="000000"/>
            <w:sz w:val="22"/>
            <w:szCs w:val="22"/>
          </w:rPr>
          <w:t>,</w:t>
        </w:r>
      </w:ins>
      <w:r w:rsidR="00071BE7">
        <w:rPr>
          <w:rFonts w:ascii="Times New Roman" w:eastAsia="Times New Roman" w:hAnsi="Times New Roman" w:cs="Times New Roman"/>
          <w:color w:val="000000"/>
          <w:sz w:val="22"/>
          <w:szCs w:val="22"/>
        </w:rPr>
        <w:t xml:space="preserve"> </w:t>
      </w:r>
      <w:del w:id="17" w:author="San" w:date="2019-11-18T09:15:00Z">
        <w:r w:rsidR="00071BE7" w:rsidDel="00C775A3">
          <w:rPr>
            <w:rFonts w:ascii="Times New Roman" w:eastAsia="Times New Roman" w:hAnsi="Times New Roman" w:cs="Times New Roman"/>
            <w:color w:val="000000"/>
            <w:sz w:val="22"/>
            <w:szCs w:val="22"/>
          </w:rPr>
          <w:delText xml:space="preserve">boost </w:delText>
        </w:r>
      </w:del>
      <w:r w:rsidR="00071BE7">
        <w:rPr>
          <w:rFonts w:ascii="Times New Roman" w:eastAsia="Times New Roman" w:hAnsi="Times New Roman" w:cs="Times New Roman"/>
          <w:color w:val="000000"/>
          <w:sz w:val="22"/>
          <w:szCs w:val="22"/>
        </w:rPr>
        <w:t>leading to better synergy through encouragement.</w:t>
      </w:r>
      <w:r w:rsidR="00693AEA">
        <w:rPr>
          <w:rFonts w:ascii="Times New Roman" w:eastAsia="Times New Roman" w:hAnsi="Times New Roman" w:cs="Times New Roman"/>
          <w:color w:val="000000"/>
          <w:sz w:val="22"/>
          <w:szCs w:val="22"/>
        </w:rPr>
        <w:t xml:space="preserve"> It took </w:t>
      </w:r>
      <w:r w:rsidR="002A463C">
        <w:rPr>
          <w:rFonts w:ascii="Times New Roman" w:eastAsia="Times New Roman" w:hAnsi="Times New Roman" w:cs="Times New Roman"/>
          <w:color w:val="000000"/>
          <w:sz w:val="22"/>
          <w:szCs w:val="22"/>
        </w:rPr>
        <w:t>us</w:t>
      </w:r>
      <w:r w:rsidR="00693AEA">
        <w:rPr>
          <w:rFonts w:ascii="Times New Roman" w:eastAsia="Times New Roman" w:hAnsi="Times New Roman" w:cs="Times New Roman"/>
          <w:color w:val="000000"/>
          <w:sz w:val="22"/>
          <w:szCs w:val="22"/>
        </w:rPr>
        <w:t xml:space="preserve"> many </w:t>
      </w:r>
      <w:r w:rsidR="008E37AF">
        <w:rPr>
          <w:rFonts w:ascii="Times New Roman" w:eastAsia="Times New Roman" w:hAnsi="Times New Roman" w:cs="Times New Roman"/>
          <w:color w:val="000000"/>
          <w:sz w:val="22"/>
          <w:szCs w:val="22"/>
        </w:rPr>
        <w:t xml:space="preserve">trial-and-error, </w:t>
      </w:r>
      <w:r w:rsidR="00693AEA">
        <w:rPr>
          <w:rFonts w:ascii="Times New Roman" w:eastAsia="Times New Roman" w:hAnsi="Times New Roman" w:cs="Times New Roman"/>
          <w:color w:val="000000"/>
          <w:sz w:val="22"/>
          <w:szCs w:val="22"/>
        </w:rPr>
        <w:t>early mornings</w:t>
      </w:r>
      <w:r w:rsidR="008E37AF">
        <w:rPr>
          <w:rFonts w:ascii="Times New Roman" w:eastAsia="Times New Roman" w:hAnsi="Times New Roman" w:cs="Times New Roman"/>
          <w:color w:val="000000"/>
          <w:sz w:val="22"/>
          <w:szCs w:val="22"/>
        </w:rPr>
        <w:t>,</w:t>
      </w:r>
      <w:r w:rsidR="00693AEA">
        <w:rPr>
          <w:rFonts w:ascii="Times New Roman" w:eastAsia="Times New Roman" w:hAnsi="Times New Roman" w:cs="Times New Roman"/>
          <w:color w:val="000000"/>
          <w:sz w:val="22"/>
          <w:szCs w:val="22"/>
        </w:rPr>
        <w:t xml:space="preserve"> and long nights, but </w:t>
      </w:r>
      <w:r w:rsidR="00557EC8">
        <w:rPr>
          <w:rFonts w:ascii="Times New Roman" w:eastAsia="Times New Roman" w:hAnsi="Times New Roman" w:cs="Times New Roman"/>
          <w:color w:val="000000"/>
          <w:sz w:val="22"/>
          <w:szCs w:val="22"/>
        </w:rPr>
        <w:t>it was worth it</w:t>
      </w:r>
      <w:r w:rsidR="00AB065D">
        <w:rPr>
          <w:rFonts w:ascii="Times New Roman" w:eastAsia="Times New Roman" w:hAnsi="Times New Roman" w:cs="Times New Roman"/>
          <w:color w:val="000000"/>
          <w:sz w:val="22"/>
          <w:szCs w:val="22"/>
        </w:rPr>
        <w:t xml:space="preserve"> to see a glimmer of light and hope in their eyes</w:t>
      </w:r>
      <w:r w:rsidR="00557EC8">
        <w:rPr>
          <w:rFonts w:ascii="Times New Roman" w:eastAsia="Times New Roman" w:hAnsi="Times New Roman" w:cs="Times New Roman"/>
          <w:color w:val="000000"/>
          <w:sz w:val="22"/>
          <w:szCs w:val="22"/>
        </w:rPr>
        <w:t>.</w:t>
      </w:r>
    </w:p>
    <w:p w14:paraId="042C8E2F" w14:textId="311D8E28" w:rsidR="00C625F8" w:rsidRPr="00895593" w:rsidRDefault="00C625F8" w:rsidP="00C625F8">
      <w:pPr>
        <w:spacing w:before="240" w:after="240"/>
        <w:jc w:val="both"/>
        <w:rPr>
          <w:rFonts w:ascii="Times New Roman" w:eastAsia="Times New Roman" w:hAnsi="Times New Roman" w:cs="Times New Roman"/>
          <w:color w:val="000000"/>
          <w:sz w:val="22"/>
          <w:szCs w:val="22"/>
        </w:rPr>
      </w:pPr>
      <w:r w:rsidRPr="00A67737">
        <w:rPr>
          <w:rFonts w:ascii="Times New Roman" w:eastAsia="Times New Roman" w:hAnsi="Times New Roman" w:cs="Times New Roman"/>
          <w:color w:val="000000"/>
          <w:sz w:val="22"/>
          <w:szCs w:val="22"/>
        </w:rPr>
        <w:t>One joke and chant at a time; one training and vomiting routine at a time; one simulation at a time, we began to synergize into a faster and tougher team. And eventually, we became the victor with 10 gold</w:t>
      </w:r>
      <w:r w:rsidR="00A7130B">
        <w:rPr>
          <w:rFonts w:ascii="Times New Roman" w:eastAsia="Times New Roman" w:hAnsi="Times New Roman" w:cs="Times New Roman"/>
          <w:color w:val="000000"/>
          <w:sz w:val="22"/>
          <w:szCs w:val="22"/>
        </w:rPr>
        <w:t>s</w:t>
      </w:r>
      <w:r w:rsidRPr="00A67737">
        <w:rPr>
          <w:rFonts w:ascii="Times New Roman" w:eastAsia="Times New Roman" w:hAnsi="Times New Roman" w:cs="Times New Roman"/>
          <w:color w:val="000000"/>
          <w:sz w:val="22"/>
          <w:szCs w:val="22"/>
        </w:rPr>
        <w:t>.</w:t>
      </w:r>
    </w:p>
    <w:p w14:paraId="0EED5964" w14:textId="3A6F8725" w:rsidR="009A3147" w:rsidRPr="009A3147" w:rsidRDefault="00C625F8" w:rsidP="000115BE">
      <w:pPr>
        <w:spacing w:before="240" w:after="240"/>
        <w:jc w:val="both"/>
        <w:rPr>
          <w:rFonts w:ascii="Times New Roman" w:eastAsia="Times New Roman" w:hAnsi="Times New Roman" w:cs="Times New Roman"/>
          <w:color w:val="000000"/>
          <w:sz w:val="22"/>
          <w:szCs w:val="22"/>
        </w:rPr>
      </w:pPr>
      <w:r w:rsidRPr="00895593">
        <w:rPr>
          <w:rFonts w:ascii="Times New Roman" w:eastAsia="Times New Roman" w:hAnsi="Times New Roman" w:cs="Times New Roman"/>
          <w:color w:val="000000"/>
          <w:sz w:val="22"/>
          <w:szCs w:val="22"/>
        </w:rPr>
        <w:t xml:space="preserve">“Leaders are meant to know everything” was </w:t>
      </w:r>
      <w:r w:rsidR="008E37AF">
        <w:rPr>
          <w:rFonts w:ascii="Times New Roman" w:eastAsia="Times New Roman" w:hAnsi="Times New Roman" w:cs="Times New Roman"/>
          <w:color w:val="000000"/>
          <w:sz w:val="22"/>
          <w:szCs w:val="22"/>
        </w:rPr>
        <w:t xml:space="preserve">what I </w:t>
      </w:r>
      <w:r w:rsidR="00152BB7">
        <w:rPr>
          <w:rFonts w:ascii="Times New Roman" w:eastAsia="Times New Roman" w:hAnsi="Times New Roman" w:cs="Times New Roman"/>
          <w:color w:val="000000"/>
          <w:sz w:val="22"/>
          <w:szCs w:val="22"/>
        </w:rPr>
        <w:t xml:space="preserve">first </w:t>
      </w:r>
      <w:r w:rsidR="008E37AF">
        <w:rPr>
          <w:rFonts w:ascii="Times New Roman" w:eastAsia="Times New Roman" w:hAnsi="Times New Roman" w:cs="Times New Roman"/>
          <w:color w:val="000000"/>
          <w:sz w:val="22"/>
          <w:szCs w:val="22"/>
        </w:rPr>
        <w:t xml:space="preserve">thought a leader should be. </w:t>
      </w:r>
      <w:r w:rsidR="00152BB7">
        <w:rPr>
          <w:rFonts w:ascii="Times New Roman" w:eastAsia="Times New Roman" w:hAnsi="Times New Roman" w:cs="Times New Roman"/>
          <w:color w:val="000000"/>
          <w:sz w:val="22"/>
          <w:szCs w:val="22"/>
        </w:rPr>
        <w:t>However, becoming team captain made me realized that leadership is not about knowing everything and pulling everyone, but it’s about making mistakes, learning from them, and using these experiences to push everyone together to the finish line. It is about encouragement, inspiration, and instilling vision</w:t>
      </w:r>
      <w:r w:rsidR="00EE2113">
        <w:rPr>
          <w:rFonts w:ascii="Times New Roman" w:eastAsia="Times New Roman" w:hAnsi="Times New Roman" w:cs="Times New Roman"/>
          <w:color w:val="000000"/>
          <w:sz w:val="22"/>
          <w:szCs w:val="22"/>
        </w:rPr>
        <w:t>.</w:t>
      </w:r>
    </w:p>
    <w:sectPr w:rsidR="009A3147" w:rsidRPr="009A3147" w:rsidSect="00A3079B">
      <w:headerReference w:type="default" r:id="rId10"/>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an" w:date="2019-11-18T09:06:00Z" w:initials="R">
    <w:p w14:paraId="5B4A7260" w14:textId="33332DE4" w:rsidR="00EC22F7" w:rsidRDefault="00EC22F7">
      <w:pPr>
        <w:pStyle w:val="CommentText"/>
      </w:pPr>
      <w:r>
        <w:rPr>
          <w:rStyle w:val="CommentReference"/>
        </w:rPr>
        <w:annotationRef/>
      </w:r>
      <w:r>
        <w:t>I like your opening statement.</w:t>
      </w:r>
    </w:p>
  </w:comment>
  <w:comment w:id="3" w:author="San" w:date="2019-11-18T09:07:00Z" w:initials="R">
    <w:p w14:paraId="4D7457F9" w14:textId="1DBE6380" w:rsidR="00EC22F7" w:rsidRDefault="00EC22F7">
      <w:pPr>
        <w:pStyle w:val="CommentText"/>
      </w:pPr>
      <w:r>
        <w:rPr>
          <w:rStyle w:val="CommentReference"/>
        </w:rPr>
        <w:annotationRef/>
      </w:r>
      <w:r>
        <w:t>It might be better to just use the word jaws instead of making reference to the movie since there is no further explanation of this movie.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4A7260" w15:done="0"/>
  <w15:commentEx w15:paraId="4D7457F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60A446" w14:textId="77777777" w:rsidR="0009543F" w:rsidRDefault="0009543F" w:rsidP="00A832B8">
      <w:r>
        <w:separator/>
      </w:r>
    </w:p>
  </w:endnote>
  <w:endnote w:type="continuationSeparator" w:id="0">
    <w:p w14:paraId="3F00C3CD" w14:textId="77777777" w:rsidR="0009543F" w:rsidRDefault="0009543F" w:rsidP="00A83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swiss"/>
    <w:pitch w:val="variable"/>
    <w:sig w:usb0="00000000" w:usb1="5000A1FF" w:usb2="00000000" w:usb3="00000000" w:csb0="000001BF" w:csb1="00000000"/>
  </w:font>
  <w:font w:name="kievit">
    <w:altName w:val="Cambria"/>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0"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18AF10" w14:textId="77777777" w:rsidR="0009543F" w:rsidRDefault="0009543F" w:rsidP="00A832B8">
      <w:r>
        <w:separator/>
      </w:r>
    </w:p>
  </w:footnote>
  <w:footnote w:type="continuationSeparator" w:id="0">
    <w:p w14:paraId="2B08D494" w14:textId="77777777" w:rsidR="0009543F" w:rsidRDefault="0009543F" w:rsidP="00A832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5D3DC" w14:textId="77777777" w:rsidR="00A67737" w:rsidRDefault="00A67737">
    <w:pPr>
      <w:pStyle w:val="Header"/>
    </w:pPr>
    <w:proofErr w:type="spellStart"/>
    <w:r>
      <w:t>Dwiki</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84094E"/>
    <w:multiLevelType w:val="multilevel"/>
    <w:tmpl w:val="3E246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n">
    <w15:presenceInfo w15:providerId="None" w15:userId="S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2B8"/>
    <w:rsid w:val="00006D02"/>
    <w:rsid w:val="000115BE"/>
    <w:rsid w:val="00012328"/>
    <w:rsid w:val="00012491"/>
    <w:rsid w:val="00020B96"/>
    <w:rsid w:val="000242DB"/>
    <w:rsid w:val="00031138"/>
    <w:rsid w:val="00032885"/>
    <w:rsid w:val="00033623"/>
    <w:rsid w:val="00047C35"/>
    <w:rsid w:val="00051B75"/>
    <w:rsid w:val="000623D4"/>
    <w:rsid w:val="0006533F"/>
    <w:rsid w:val="00071BE7"/>
    <w:rsid w:val="00072FD8"/>
    <w:rsid w:val="0007427E"/>
    <w:rsid w:val="0008211F"/>
    <w:rsid w:val="00083103"/>
    <w:rsid w:val="0009036B"/>
    <w:rsid w:val="0009543F"/>
    <w:rsid w:val="000B641E"/>
    <w:rsid w:val="000C0D83"/>
    <w:rsid w:val="000C248A"/>
    <w:rsid w:val="000C6E5F"/>
    <w:rsid w:val="000C6EB3"/>
    <w:rsid w:val="000D0321"/>
    <w:rsid w:val="000E32CD"/>
    <w:rsid w:val="000E4351"/>
    <w:rsid w:val="000F5B8A"/>
    <w:rsid w:val="00106DD6"/>
    <w:rsid w:val="00106EAD"/>
    <w:rsid w:val="0010767C"/>
    <w:rsid w:val="00110D1A"/>
    <w:rsid w:val="00140876"/>
    <w:rsid w:val="00146CDA"/>
    <w:rsid w:val="00152BB7"/>
    <w:rsid w:val="00155892"/>
    <w:rsid w:val="0016039A"/>
    <w:rsid w:val="001670BC"/>
    <w:rsid w:val="001732C0"/>
    <w:rsid w:val="00173C85"/>
    <w:rsid w:val="00174901"/>
    <w:rsid w:val="00187C28"/>
    <w:rsid w:val="00190DE1"/>
    <w:rsid w:val="001B1459"/>
    <w:rsid w:val="001C0499"/>
    <w:rsid w:val="001C32C8"/>
    <w:rsid w:val="001D291B"/>
    <w:rsid w:val="001E2E15"/>
    <w:rsid w:val="001F0C1E"/>
    <w:rsid w:val="002123EF"/>
    <w:rsid w:val="00212DF0"/>
    <w:rsid w:val="00214FA7"/>
    <w:rsid w:val="002151FD"/>
    <w:rsid w:val="002257BE"/>
    <w:rsid w:val="00230ED8"/>
    <w:rsid w:val="00241A6A"/>
    <w:rsid w:val="00256310"/>
    <w:rsid w:val="0026023A"/>
    <w:rsid w:val="002661F9"/>
    <w:rsid w:val="002717FA"/>
    <w:rsid w:val="00271AF1"/>
    <w:rsid w:val="00271C1E"/>
    <w:rsid w:val="0027276D"/>
    <w:rsid w:val="00272D21"/>
    <w:rsid w:val="00275210"/>
    <w:rsid w:val="00284338"/>
    <w:rsid w:val="00284903"/>
    <w:rsid w:val="00290BED"/>
    <w:rsid w:val="002969E0"/>
    <w:rsid w:val="002A0228"/>
    <w:rsid w:val="002A1DC2"/>
    <w:rsid w:val="002A463C"/>
    <w:rsid w:val="002A4DCA"/>
    <w:rsid w:val="002F2CBB"/>
    <w:rsid w:val="002F6275"/>
    <w:rsid w:val="00300822"/>
    <w:rsid w:val="003020F3"/>
    <w:rsid w:val="00305979"/>
    <w:rsid w:val="00305A21"/>
    <w:rsid w:val="00314C73"/>
    <w:rsid w:val="003232BC"/>
    <w:rsid w:val="00332C56"/>
    <w:rsid w:val="003359E9"/>
    <w:rsid w:val="00342BC7"/>
    <w:rsid w:val="00345A52"/>
    <w:rsid w:val="00352948"/>
    <w:rsid w:val="00360C7D"/>
    <w:rsid w:val="00364F24"/>
    <w:rsid w:val="003659FE"/>
    <w:rsid w:val="00365AAF"/>
    <w:rsid w:val="00372EDC"/>
    <w:rsid w:val="0037312B"/>
    <w:rsid w:val="00373E37"/>
    <w:rsid w:val="00376887"/>
    <w:rsid w:val="00394C4E"/>
    <w:rsid w:val="003972AB"/>
    <w:rsid w:val="003A76B2"/>
    <w:rsid w:val="003B182A"/>
    <w:rsid w:val="003C0B07"/>
    <w:rsid w:val="003C464B"/>
    <w:rsid w:val="003C6FC4"/>
    <w:rsid w:val="003D34D8"/>
    <w:rsid w:val="003D6F6A"/>
    <w:rsid w:val="003E66EF"/>
    <w:rsid w:val="003E68D0"/>
    <w:rsid w:val="003F4F2C"/>
    <w:rsid w:val="003F5212"/>
    <w:rsid w:val="00404972"/>
    <w:rsid w:val="0041055B"/>
    <w:rsid w:val="00413D8C"/>
    <w:rsid w:val="00415FA0"/>
    <w:rsid w:val="004331F2"/>
    <w:rsid w:val="00434212"/>
    <w:rsid w:val="00445B30"/>
    <w:rsid w:val="00446861"/>
    <w:rsid w:val="004526F3"/>
    <w:rsid w:val="00453086"/>
    <w:rsid w:val="00453755"/>
    <w:rsid w:val="004558EB"/>
    <w:rsid w:val="00456F21"/>
    <w:rsid w:val="00470002"/>
    <w:rsid w:val="00472823"/>
    <w:rsid w:val="00477177"/>
    <w:rsid w:val="00480E39"/>
    <w:rsid w:val="00491B0B"/>
    <w:rsid w:val="004948FE"/>
    <w:rsid w:val="00494B0F"/>
    <w:rsid w:val="004978FF"/>
    <w:rsid w:val="004A2D88"/>
    <w:rsid w:val="004A375B"/>
    <w:rsid w:val="004B1995"/>
    <w:rsid w:val="004D22CB"/>
    <w:rsid w:val="004D4434"/>
    <w:rsid w:val="004F068E"/>
    <w:rsid w:val="004F1345"/>
    <w:rsid w:val="004F2C07"/>
    <w:rsid w:val="00502D40"/>
    <w:rsid w:val="00515F06"/>
    <w:rsid w:val="00517F9C"/>
    <w:rsid w:val="005241CE"/>
    <w:rsid w:val="0053208A"/>
    <w:rsid w:val="00540FAF"/>
    <w:rsid w:val="00543F90"/>
    <w:rsid w:val="005517E2"/>
    <w:rsid w:val="00557EC8"/>
    <w:rsid w:val="005617AF"/>
    <w:rsid w:val="00565008"/>
    <w:rsid w:val="005710C6"/>
    <w:rsid w:val="00584968"/>
    <w:rsid w:val="00587902"/>
    <w:rsid w:val="005964E6"/>
    <w:rsid w:val="005A2C6F"/>
    <w:rsid w:val="005B5648"/>
    <w:rsid w:val="005C21B0"/>
    <w:rsid w:val="005C7249"/>
    <w:rsid w:val="005D4692"/>
    <w:rsid w:val="005D52C2"/>
    <w:rsid w:val="005D637E"/>
    <w:rsid w:val="005F2A14"/>
    <w:rsid w:val="005F329A"/>
    <w:rsid w:val="005F615C"/>
    <w:rsid w:val="005F6CAD"/>
    <w:rsid w:val="005F7A85"/>
    <w:rsid w:val="00624571"/>
    <w:rsid w:val="00630B54"/>
    <w:rsid w:val="006370D9"/>
    <w:rsid w:val="006419B2"/>
    <w:rsid w:val="00641B22"/>
    <w:rsid w:val="00650A47"/>
    <w:rsid w:val="00671DFF"/>
    <w:rsid w:val="006746BE"/>
    <w:rsid w:val="00686318"/>
    <w:rsid w:val="00693AEA"/>
    <w:rsid w:val="00697F49"/>
    <w:rsid w:val="006A3F75"/>
    <w:rsid w:val="006A59A4"/>
    <w:rsid w:val="006A5E6F"/>
    <w:rsid w:val="006B0982"/>
    <w:rsid w:val="006B5542"/>
    <w:rsid w:val="006C6ABE"/>
    <w:rsid w:val="006C70A2"/>
    <w:rsid w:val="006D26A6"/>
    <w:rsid w:val="006D5008"/>
    <w:rsid w:val="006D7916"/>
    <w:rsid w:val="006E4E56"/>
    <w:rsid w:val="006F4884"/>
    <w:rsid w:val="00701973"/>
    <w:rsid w:val="00701E12"/>
    <w:rsid w:val="007060A9"/>
    <w:rsid w:val="00710920"/>
    <w:rsid w:val="00710BEF"/>
    <w:rsid w:val="007114E3"/>
    <w:rsid w:val="0071294D"/>
    <w:rsid w:val="00720C79"/>
    <w:rsid w:val="00726CF9"/>
    <w:rsid w:val="00732A7A"/>
    <w:rsid w:val="00736A23"/>
    <w:rsid w:val="00740806"/>
    <w:rsid w:val="00752A36"/>
    <w:rsid w:val="00772D01"/>
    <w:rsid w:val="007739DB"/>
    <w:rsid w:val="0078673F"/>
    <w:rsid w:val="00787962"/>
    <w:rsid w:val="00792108"/>
    <w:rsid w:val="00795020"/>
    <w:rsid w:val="007973A3"/>
    <w:rsid w:val="007A557D"/>
    <w:rsid w:val="007C15AF"/>
    <w:rsid w:val="007C683B"/>
    <w:rsid w:val="007C7ED5"/>
    <w:rsid w:val="007D22FC"/>
    <w:rsid w:val="007D6957"/>
    <w:rsid w:val="007E6D03"/>
    <w:rsid w:val="007F0144"/>
    <w:rsid w:val="007F26E3"/>
    <w:rsid w:val="007F59FC"/>
    <w:rsid w:val="00800144"/>
    <w:rsid w:val="0080410E"/>
    <w:rsid w:val="00805BAD"/>
    <w:rsid w:val="008233AD"/>
    <w:rsid w:val="00824A56"/>
    <w:rsid w:val="00824D71"/>
    <w:rsid w:val="00825782"/>
    <w:rsid w:val="00826294"/>
    <w:rsid w:val="00827BCB"/>
    <w:rsid w:val="00833CF2"/>
    <w:rsid w:val="0083509A"/>
    <w:rsid w:val="00836EB0"/>
    <w:rsid w:val="00845271"/>
    <w:rsid w:val="00846391"/>
    <w:rsid w:val="008505B2"/>
    <w:rsid w:val="008521E3"/>
    <w:rsid w:val="00853B72"/>
    <w:rsid w:val="0085442A"/>
    <w:rsid w:val="00862636"/>
    <w:rsid w:val="008629B7"/>
    <w:rsid w:val="00880A5E"/>
    <w:rsid w:val="00883CA1"/>
    <w:rsid w:val="008858A9"/>
    <w:rsid w:val="00885D1D"/>
    <w:rsid w:val="00895593"/>
    <w:rsid w:val="00895F7C"/>
    <w:rsid w:val="008A307D"/>
    <w:rsid w:val="008C01B0"/>
    <w:rsid w:val="008C65C3"/>
    <w:rsid w:val="008C75B8"/>
    <w:rsid w:val="008E1650"/>
    <w:rsid w:val="008E37AF"/>
    <w:rsid w:val="008F2308"/>
    <w:rsid w:val="008F2E6D"/>
    <w:rsid w:val="008F4E8C"/>
    <w:rsid w:val="008F6B5E"/>
    <w:rsid w:val="009031B4"/>
    <w:rsid w:val="00903EE0"/>
    <w:rsid w:val="0090646D"/>
    <w:rsid w:val="0091425A"/>
    <w:rsid w:val="0091458E"/>
    <w:rsid w:val="009172C7"/>
    <w:rsid w:val="00930D19"/>
    <w:rsid w:val="00930DA8"/>
    <w:rsid w:val="00974266"/>
    <w:rsid w:val="00982219"/>
    <w:rsid w:val="00990769"/>
    <w:rsid w:val="00997F15"/>
    <w:rsid w:val="009A3147"/>
    <w:rsid w:val="009A68E4"/>
    <w:rsid w:val="009B2E90"/>
    <w:rsid w:val="009B413D"/>
    <w:rsid w:val="009C5A65"/>
    <w:rsid w:val="009D159C"/>
    <w:rsid w:val="009D24BA"/>
    <w:rsid w:val="009D61B3"/>
    <w:rsid w:val="009E1994"/>
    <w:rsid w:val="009E6866"/>
    <w:rsid w:val="009F09E2"/>
    <w:rsid w:val="009F1075"/>
    <w:rsid w:val="00A07389"/>
    <w:rsid w:val="00A0792E"/>
    <w:rsid w:val="00A1187F"/>
    <w:rsid w:val="00A13096"/>
    <w:rsid w:val="00A14D8B"/>
    <w:rsid w:val="00A17319"/>
    <w:rsid w:val="00A306F5"/>
    <w:rsid w:val="00A3079B"/>
    <w:rsid w:val="00A3729C"/>
    <w:rsid w:val="00A40AC2"/>
    <w:rsid w:val="00A40B81"/>
    <w:rsid w:val="00A429F0"/>
    <w:rsid w:val="00A47E5E"/>
    <w:rsid w:val="00A52B02"/>
    <w:rsid w:val="00A61624"/>
    <w:rsid w:val="00A67737"/>
    <w:rsid w:val="00A7130B"/>
    <w:rsid w:val="00A731A0"/>
    <w:rsid w:val="00A76F44"/>
    <w:rsid w:val="00A77488"/>
    <w:rsid w:val="00A832B8"/>
    <w:rsid w:val="00A84B04"/>
    <w:rsid w:val="00A85463"/>
    <w:rsid w:val="00AA4475"/>
    <w:rsid w:val="00AB065D"/>
    <w:rsid w:val="00AB21B8"/>
    <w:rsid w:val="00AB67B9"/>
    <w:rsid w:val="00AC3E6C"/>
    <w:rsid w:val="00AD3FE2"/>
    <w:rsid w:val="00AD4912"/>
    <w:rsid w:val="00AE0035"/>
    <w:rsid w:val="00AE1DB9"/>
    <w:rsid w:val="00AF33E3"/>
    <w:rsid w:val="00B01AB0"/>
    <w:rsid w:val="00B245CF"/>
    <w:rsid w:val="00B313EC"/>
    <w:rsid w:val="00B33996"/>
    <w:rsid w:val="00B3570D"/>
    <w:rsid w:val="00B446D9"/>
    <w:rsid w:val="00B52AF0"/>
    <w:rsid w:val="00B63A9F"/>
    <w:rsid w:val="00B746E0"/>
    <w:rsid w:val="00B807D4"/>
    <w:rsid w:val="00B80F67"/>
    <w:rsid w:val="00B814A3"/>
    <w:rsid w:val="00B831F7"/>
    <w:rsid w:val="00B86D61"/>
    <w:rsid w:val="00B90509"/>
    <w:rsid w:val="00B90898"/>
    <w:rsid w:val="00B964D5"/>
    <w:rsid w:val="00BA31BE"/>
    <w:rsid w:val="00BB3FE1"/>
    <w:rsid w:val="00BB50C8"/>
    <w:rsid w:val="00BC60DA"/>
    <w:rsid w:val="00BC7104"/>
    <w:rsid w:val="00BD06BD"/>
    <w:rsid w:val="00BD255A"/>
    <w:rsid w:val="00BD2573"/>
    <w:rsid w:val="00BD42D2"/>
    <w:rsid w:val="00BE269D"/>
    <w:rsid w:val="00BF393B"/>
    <w:rsid w:val="00BF4461"/>
    <w:rsid w:val="00C01B32"/>
    <w:rsid w:val="00C11722"/>
    <w:rsid w:val="00C14FBD"/>
    <w:rsid w:val="00C20B5B"/>
    <w:rsid w:val="00C2124D"/>
    <w:rsid w:val="00C25B9B"/>
    <w:rsid w:val="00C422A2"/>
    <w:rsid w:val="00C44388"/>
    <w:rsid w:val="00C445C2"/>
    <w:rsid w:val="00C47AA3"/>
    <w:rsid w:val="00C50AE7"/>
    <w:rsid w:val="00C54007"/>
    <w:rsid w:val="00C5664A"/>
    <w:rsid w:val="00C569C7"/>
    <w:rsid w:val="00C56C26"/>
    <w:rsid w:val="00C57C04"/>
    <w:rsid w:val="00C625F8"/>
    <w:rsid w:val="00C62640"/>
    <w:rsid w:val="00C63C03"/>
    <w:rsid w:val="00C65A67"/>
    <w:rsid w:val="00C67E84"/>
    <w:rsid w:val="00C70C5C"/>
    <w:rsid w:val="00C736EA"/>
    <w:rsid w:val="00C757F8"/>
    <w:rsid w:val="00C75E5D"/>
    <w:rsid w:val="00C763E7"/>
    <w:rsid w:val="00C76583"/>
    <w:rsid w:val="00C775A3"/>
    <w:rsid w:val="00C83A11"/>
    <w:rsid w:val="00C91554"/>
    <w:rsid w:val="00C92C7D"/>
    <w:rsid w:val="00CA5D18"/>
    <w:rsid w:val="00CB36E2"/>
    <w:rsid w:val="00CB469B"/>
    <w:rsid w:val="00CB519E"/>
    <w:rsid w:val="00CC3789"/>
    <w:rsid w:val="00CD008D"/>
    <w:rsid w:val="00CD5E89"/>
    <w:rsid w:val="00CE0D0F"/>
    <w:rsid w:val="00CE72BF"/>
    <w:rsid w:val="00D00DA3"/>
    <w:rsid w:val="00D031C1"/>
    <w:rsid w:val="00D03A8B"/>
    <w:rsid w:val="00D11B7B"/>
    <w:rsid w:val="00D17B34"/>
    <w:rsid w:val="00D255D9"/>
    <w:rsid w:val="00D25B99"/>
    <w:rsid w:val="00D3435E"/>
    <w:rsid w:val="00D37DAE"/>
    <w:rsid w:val="00D40E31"/>
    <w:rsid w:val="00D42AB4"/>
    <w:rsid w:val="00D47670"/>
    <w:rsid w:val="00D543AA"/>
    <w:rsid w:val="00D66A8D"/>
    <w:rsid w:val="00D67BB8"/>
    <w:rsid w:val="00D76EFA"/>
    <w:rsid w:val="00D84D8D"/>
    <w:rsid w:val="00D90E7E"/>
    <w:rsid w:val="00D943CA"/>
    <w:rsid w:val="00D977ED"/>
    <w:rsid w:val="00DA1E99"/>
    <w:rsid w:val="00DB36D5"/>
    <w:rsid w:val="00DB44EC"/>
    <w:rsid w:val="00DC1D5B"/>
    <w:rsid w:val="00DD0846"/>
    <w:rsid w:val="00DD6CEA"/>
    <w:rsid w:val="00DE55AE"/>
    <w:rsid w:val="00DE7611"/>
    <w:rsid w:val="00DE763B"/>
    <w:rsid w:val="00DF0033"/>
    <w:rsid w:val="00DF3F7F"/>
    <w:rsid w:val="00E06CEF"/>
    <w:rsid w:val="00E13583"/>
    <w:rsid w:val="00E13711"/>
    <w:rsid w:val="00E143E7"/>
    <w:rsid w:val="00E1546F"/>
    <w:rsid w:val="00E26758"/>
    <w:rsid w:val="00E278C7"/>
    <w:rsid w:val="00E31223"/>
    <w:rsid w:val="00E40869"/>
    <w:rsid w:val="00E43B88"/>
    <w:rsid w:val="00E46948"/>
    <w:rsid w:val="00E527C0"/>
    <w:rsid w:val="00E53DD8"/>
    <w:rsid w:val="00E63BB1"/>
    <w:rsid w:val="00E72698"/>
    <w:rsid w:val="00E7562D"/>
    <w:rsid w:val="00E75995"/>
    <w:rsid w:val="00E86FD6"/>
    <w:rsid w:val="00EA1B8A"/>
    <w:rsid w:val="00EA5E81"/>
    <w:rsid w:val="00EB4980"/>
    <w:rsid w:val="00EC22F7"/>
    <w:rsid w:val="00EC276A"/>
    <w:rsid w:val="00EC4DA8"/>
    <w:rsid w:val="00EC7BA5"/>
    <w:rsid w:val="00ED39AF"/>
    <w:rsid w:val="00ED6243"/>
    <w:rsid w:val="00ED7A80"/>
    <w:rsid w:val="00EE1238"/>
    <w:rsid w:val="00EE2113"/>
    <w:rsid w:val="00EE7004"/>
    <w:rsid w:val="00EF327E"/>
    <w:rsid w:val="00EF3D22"/>
    <w:rsid w:val="00EF70D0"/>
    <w:rsid w:val="00F01D1D"/>
    <w:rsid w:val="00F037AF"/>
    <w:rsid w:val="00F054DC"/>
    <w:rsid w:val="00F06FAB"/>
    <w:rsid w:val="00F100D8"/>
    <w:rsid w:val="00F111BD"/>
    <w:rsid w:val="00F347B7"/>
    <w:rsid w:val="00F34C28"/>
    <w:rsid w:val="00F36002"/>
    <w:rsid w:val="00F37748"/>
    <w:rsid w:val="00F4475E"/>
    <w:rsid w:val="00F45A56"/>
    <w:rsid w:val="00F5250B"/>
    <w:rsid w:val="00F57699"/>
    <w:rsid w:val="00F63F17"/>
    <w:rsid w:val="00F6609B"/>
    <w:rsid w:val="00F821C9"/>
    <w:rsid w:val="00F82488"/>
    <w:rsid w:val="00F91C7B"/>
    <w:rsid w:val="00F97FA1"/>
    <w:rsid w:val="00FD0054"/>
    <w:rsid w:val="00FD0F42"/>
    <w:rsid w:val="00FD1880"/>
    <w:rsid w:val="00FD530E"/>
    <w:rsid w:val="00FD7BB1"/>
    <w:rsid w:val="00FE61C0"/>
    <w:rsid w:val="00FF4484"/>
    <w:rsid w:val="00FF63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B16377"/>
  <w15:docId w15:val="{E824080A-E700-4D12-836B-D0180DB5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832B8"/>
    <w:rPr>
      <w:b/>
      <w:bCs/>
    </w:rPr>
  </w:style>
  <w:style w:type="paragraph" w:styleId="Header">
    <w:name w:val="header"/>
    <w:basedOn w:val="Normal"/>
    <w:link w:val="HeaderChar"/>
    <w:uiPriority w:val="99"/>
    <w:unhideWhenUsed/>
    <w:rsid w:val="00A832B8"/>
    <w:pPr>
      <w:tabs>
        <w:tab w:val="center" w:pos="4680"/>
        <w:tab w:val="right" w:pos="9360"/>
      </w:tabs>
    </w:pPr>
  </w:style>
  <w:style w:type="character" w:customStyle="1" w:styleId="HeaderChar">
    <w:name w:val="Header Char"/>
    <w:basedOn w:val="DefaultParagraphFont"/>
    <w:link w:val="Header"/>
    <w:uiPriority w:val="99"/>
    <w:rsid w:val="00A832B8"/>
  </w:style>
  <w:style w:type="paragraph" w:styleId="Footer">
    <w:name w:val="footer"/>
    <w:basedOn w:val="Normal"/>
    <w:link w:val="FooterChar"/>
    <w:uiPriority w:val="99"/>
    <w:unhideWhenUsed/>
    <w:rsid w:val="00A832B8"/>
    <w:pPr>
      <w:tabs>
        <w:tab w:val="center" w:pos="4680"/>
        <w:tab w:val="right" w:pos="9360"/>
      </w:tabs>
    </w:pPr>
  </w:style>
  <w:style w:type="character" w:customStyle="1" w:styleId="FooterChar">
    <w:name w:val="Footer Char"/>
    <w:basedOn w:val="DefaultParagraphFont"/>
    <w:link w:val="Footer"/>
    <w:uiPriority w:val="99"/>
    <w:rsid w:val="00A832B8"/>
  </w:style>
  <w:style w:type="paragraph" w:styleId="NormalWeb">
    <w:name w:val="Normal (Web)"/>
    <w:basedOn w:val="Normal"/>
    <w:uiPriority w:val="99"/>
    <w:semiHidden/>
    <w:unhideWhenUsed/>
    <w:rsid w:val="00051B75"/>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A67737"/>
    <w:rPr>
      <w:sz w:val="18"/>
      <w:szCs w:val="18"/>
    </w:rPr>
  </w:style>
  <w:style w:type="paragraph" w:styleId="CommentText">
    <w:name w:val="annotation text"/>
    <w:basedOn w:val="Normal"/>
    <w:link w:val="CommentTextChar"/>
    <w:uiPriority w:val="99"/>
    <w:semiHidden/>
    <w:unhideWhenUsed/>
    <w:rsid w:val="00A67737"/>
  </w:style>
  <w:style w:type="character" w:customStyle="1" w:styleId="CommentTextChar">
    <w:name w:val="Comment Text Char"/>
    <w:basedOn w:val="DefaultParagraphFont"/>
    <w:link w:val="CommentText"/>
    <w:uiPriority w:val="99"/>
    <w:semiHidden/>
    <w:rsid w:val="00A67737"/>
  </w:style>
  <w:style w:type="paragraph" w:styleId="CommentSubject">
    <w:name w:val="annotation subject"/>
    <w:basedOn w:val="CommentText"/>
    <w:next w:val="CommentText"/>
    <w:link w:val="CommentSubjectChar"/>
    <w:uiPriority w:val="99"/>
    <w:semiHidden/>
    <w:unhideWhenUsed/>
    <w:rsid w:val="00A67737"/>
    <w:rPr>
      <w:b/>
      <w:bCs/>
      <w:sz w:val="20"/>
      <w:szCs w:val="20"/>
    </w:rPr>
  </w:style>
  <w:style w:type="character" w:customStyle="1" w:styleId="CommentSubjectChar">
    <w:name w:val="Comment Subject Char"/>
    <w:basedOn w:val="CommentTextChar"/>
    <w:link w:val="CommentSubject"/>
    <w:uiPriority w:val="99"/>
    <w:semiHidden/>
    <w:rsid w:val="00A67737"/>
    <w:rPr>
      <w:b/>
      <w:bCs/>
      <w:sz w:val="20"/>
      <w:szCs w:val="20"/>
    </w:rPr>
  </w:style>
  <w:style w:type="paragraph" w:styleId="BalloonText">
    <w:name w:val="Balloon Text"/>
    <w:basedOn w:val="Normal"/>
    <w:link w:val="BalloonTextChar"/>
    <w:uiPriority w:val="99"/>
    <w:semiHidden/>
    <w:unhideWhenUsed/>
    <w:rsid w:val="00A677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7737"/>
    <w:rPr>
      <w:rFonts w:ascii="Lucida Grande" w:hAnsi="Lucida Grande" w:cs="Lucida Grande"/>
      <w:sz w:val="18"/>
      <w:szCs w:val="18"/>
    </w:rPr>
  </w:style>
  <w:style w:type="paragraph" w:styleId="Revision">
    <w:name w:val="Revision"/>
    <w:hidden/>
    <w:uiPriority w:val="99"/>
    <w:semiHidden/>
    <w:rsid w:val="00241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95669">
      <w:bodyDiv w:val="1"/>
      <w:marLeft w:val="0"/>
      <w:marRight w:val="0"/>
      <w:marTop w:val="0"/>
      <w:marBottom w:val="0"/>
      <w:divBdr>
        <w:top w:val="none" w:sz="0" w:space="0" w:color="auto"/>
        <w:left w:val="none" w:sz="0" w:space="0" w:color="auto"/>
        <w:bottom w:val="none" w:sz="0" w:space="0" w:color="auto"/>
        <w:right w:val="none" w:sz="0" w:space="0" w:color="auto"/>
      </w:divBdr>
    </w:div>
    <w:div w:id="467625265">
      <w:bodyDiv w:val="1"/>
      <w:marLeft w:val="0"/>
      <w:marRight w:val="0"/>
      <w:marTop w:val="0"/>
      <w:marBottom w:val="0"/>
      <w:divBdr>
        <w:top w:val="none" w:sz="0" w:space="0" w:color="auto"/>
        <w:left w:val="none" w:sz="0" w:space="0" w:color="auto"/>
        <w:bottom w:val="none" w:sz="0" w:space="0" w:color="auto"/>
        <w:right w:val="none" w:sz="0" w:space="0" w:color="auto"/>
      </w:divBdr>
    </w:div>
    <w:div w:id="119951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FFD87-9CCA-44C2-B48E-9208E4434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San</cp:lastModifiedBy>
  <cp:revision>2</cp:revision>
  <dcterms:created xsi:type="dcterms:W3CDTF">2019-11-18T14:17:00Z</dcterms:created>
  <dcterms:modified xsi:type="dcterms:W3CDTF">2019-11-18T14:17:00Z</dcterms:modified>
</cp:coreProperties>
</file>