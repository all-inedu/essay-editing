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E95AA" w14:textId="77777777" w:rsidR="00830141" w:rsidRPr="00830141" w:rsidRDefault="00830141" w:rsidP="00830141">
      <w:pPr>
        <w:rPr>
          <w:rFonts w:ascii="Times New Roman" w:eastAsia="Times New Roman" w:hAnsi="Times New Roman" w:cs="Times New Roman"/>
        </w:rPr>
      </w:pPr>
      <w:r w:rsidRPr="00830141">
        <w:rPr>
          <w:rFonts w:ascii="Roboto" w:eastAsia="Times New Roman" w:hAnsi="Roboto" w:cs="Times New Roman"/>
          <w:color w:val="0000FF"/>
          <w:sz w:val="23"/>
          <w:szCs w:val="23"/>
          <w:shd w:val="clear" w:color="auto" w:fill="FFFFFF"/>
        </w:rPr>
        <w:t>Please provide a statement that addresses your reasons for transferring and the objectives you hope to achieve.</w:t>
      </w:r>
      <w:r w:rsidRPr="00830141">
        <w:rPr>
          <w:rFonts w:ascii="Roboto" w:eastAsia="Times New Roman" w:hAnsi="Roboto" w:cs="Times New Roman"/>
          <w:color w:val="0000FF"/>
          <w:sz w:val="33"/>
          <w:szCs w:val="33"/>
          <w:shd w:val="clear" w:color="auto" w:fill="FFFFFF"/>
        </w:rPr>
        <w:t xml:space="preserve"> </w:t>
      </w:r>
      <w:r w:rsidRPr="00830141">
        <w:rPr>
          <w:rFonts w:ascii="Roboto" w:eastAsia="Times New Roman" w:hAnsi="Roboto" w:cs="Times New Roman"/>
          <w:color w:val="0000FF"/>
          <w:sz w:val="23"/>
          <w:szCs w:val="23"/>
          <w:shd w:val="clear" w:color="auto" w:fill="FFFFFF"/>
        </w:rPr>
        <w:t>(</w:t>
      </w:r>
      <w:proofErr w:type="gramStart"/>
      <w:r w:rsidRPr="00830141">
        <w:rPr>
          <w:rFonts w:ascii="Roboto" w:eastAsia="Times New Roman" w:hAnsi="Roboto" w:cs="Times New Roman"/>
          <w:color w:val="0000FF"/>
          <w:sz w:val="23"/>
          <w:szCs w:val="23"/>
          <w:shd w:val="clear" w:color="auto" w:fill="FFFFFF"/>
        </w:rPr>
        <w:t>max</w:t>
      </w:r>
      <w:proofErr w:type="gramEnd"/>
      <w:r w:rsidRPr="00830141">
        <w:rPr>
          <w:rFonts w:ascii="Roboto" w:eastAsia="Times New Roman" w:hAnsi="Roboto" w:cs="Times New Roman"/>
          <w:color w:val="0000FF"/>
          <w:sz w:val="23"/>
          <w:szCs w:val="23"/>
          <w:shd w:val="clear" w:color="auto" w:fill="FFFFFF"/>
        </w:rPr>
        <w:t xml:space="preserve"> 1500 characters)</w:t>
      </w:r>
    </w:p>
    <w:p w14:paraId="61B7600A" w14:textId="77777777" w:rsidR="00862BFA" w:rsidRPr="00862BFA" w:rsidRDefault="00862BFA" w:rsidP="00862BFA">
      <w:pPr>
        <w:rPr>
          <w:rFonts w:ascii="Times New Roman" w:eastAsia="Times New Roman" w:hAnsi="Times New Roman" w:cs="Times New Roman"/>
        </w:rPr>
      </w:pPr>
    </w:p>
    <w:p w14:paraId="6F2104E7" w14:textId="72EF8B2B" w:rsidR="00830141" w:rsidRPr="00830141" w:rsidRDefault="00830141" w:rsidP="00830141">
      <w:pPr>
        <w:rPr>
          <w:rFonts w:ascii="Times New Roman" w:eastAsia="Times New Roman" w:hAnsi="Times New Roman" w:cs="Times New Roman"/>
        </w:rPr>
      </w:pPr>
      <w:r w:rsidRPr="00830141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I </w:t>
      </w:r>
      <w:commentRangeStart w:id="0"/>
      <w:r w:rsidRPr="00830141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>wanted to stay home, and at the same time have an overseas college experience. Therefore, I chose to study in CUHK Shenzhen, China</w:t>
      </w:r>
      <w:commentRangeEnd w:id="0"/>
      <w:r w:rsidR="003268CE">
        <w:rPr>
          <w:rStyle w:val="CommentReference"/>
        </w:rPr>
        <w:commentReference w:id="0"/>
      </w:r>
      <w:r w:rsidRPr="00830141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>. CUHK ha</w:t>
      </w:r>
      <w:ins w:id="1" w:author="Alyssa Manik" w:date="2022-01-30T10:38:00Z">
        <w:r w:rsidR="003268CE">
          <w:rPr>
            <w:rFonts w:ascii="Roboto" w:eastAsia="Times New Roman" w:hAnsi="Roboto" w:cs="Times New Roman"/>
            <w:color w:val="000000"/>
            <w:sz w:val="22"/>
            <w:szCs w:val="22"/>
            <w:shd w:val="clear" w:color="auto" w:fill="FFFFFF"/>
          </w:rPr>
          <w:t>d</w:t>
        </w:r>
      </w:ins>
      <w:del w:id="2" w:author="Alyssa Manik" w:date="2022-01-30T10:38:00Z">
        <w:r w:rsidR="00543769" w:rsidDel="003268CE">
          <w:rPr>
            <w:rFonts w:ascii="Roboto" w:eastAsia="Times New Roman" w:hAnsi="Roboto" w:cs="Times New Roman"/>
            <w:color w:val="000000"/>
            <w:sz w:val="22"/>
            <w:szCs w:val="22"/>
            <w:shd w:val="clear" w:color="auto" w:fill="FFFFFF"/>
          </w:rPr>
          <w:delText>s</w:delText>
        </w:r>
      </w:del>
      <w:r w:rsidRPr="00830141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 a good business program and </w:t>
      </w:r>
      <w:proofErr w:type="gramStart"/>
      <w:r w:rsidRPr="00830141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>all of</w:t>
      </w:r>
      <w:proofErr w:type="gramEnd"/>
      <w:r w:rsidRPr="00830141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 its </w:t>
      </w:r>
      <w:commentRangeStart w:id="3"/>
      <w:r w:rsidRPr="00830141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courses </w:t>
      </w:r>
      <w:ins w:id="4" w:author="Alyssa Manik" w:date="2022-01-30T10:38:00Z">
        <w:r w:rsidR="003268CE">
          <w:rPr>
            <w:rFonts w:ascii="Roboto" w:eastAsia="Times New Roman" w:hAnsi="Roboto" w:cs="Times New Roman"/>
            <w:color w:val="000000"/>
            <w:sz w:val="22"/>
            <w:szCs w:val="22"/>
            <w:shd w:val="clear" w:color="auto" w:fill="FFFFFF"/>
          </w:rPr>
          <w:t>we</w:t>
        </w:r>
      </w:ins>
      <w:del w:id="5" w:author="Alyssa Manik" w:date="2022-01-30T10:38:00Z">
        <w:r w:rsidRPr="00830141" w:rsidDel="003268CE">
          <w:rPr>
            <w:rFonts w:ascii="Roboto" w:eastAsia="Times New Roman" w:hAnsi="Roboto" w:cs="Times New Roman"/>
            <w:color w:val="000000"/>
            <w:sz w:val="22"/>
            <w:szCs w:val="22"/>
            <w:shd w:val="clear" w:color="auto" w:fill="FFFFFF"/>
          </w:rPr>
          <w:delText>a</w:delText>
        </w:r>
      </w:del>
      <w:r w:rsidRPr="00830141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>re taught in English</w:t>
      </w:r>
      <w:commentRangeEnd w:id="3"/>
      <w:r w:rsidR="003268CE">
        <w:rPr>
          <w:rStyle w:val="CommentReference"/>
        </w:rPr>
        <w:commentReference w:id="3"/>
      </w:r>
      <w:r w:rsidRPr="00830141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>, so this was the perfect fit for me at the time. </w:t>
      </w:r>
    </w:p>
    <w:p w14:paraId="60C605C1" w14:textId="77777777" w:rsidR="00830141" w:rsidRPr="00830141" w:rsidRDefault="00830141" w:rsidP="00830141">
      <w:pPr>
        <w:rPr>
          <w:rFonts w:ascii="Times New Roman" w:eastAsia="Times New Roman" w:hAnsi="Times New Roman" w:cs="Times New Roman"/>
        </w:rPr>
      </w:pPr>
    </w:p>
    <w:p w14:paraId="27D7B66D" w14:textId="2A4EAE54" w:rsidR="00830141" w:rsidRPr="00830141" w:rsidRDefault="00830141" w:rsidP="00830141">
      <w:pPr>
        <w:rPr>
          <w:rFonts w:ascii="Times New Roman" w:eastAsia="Times New Roman" w:hAnsi="Times New Roman" w:cs="Times New Roman"/>
        </w:rPr>
      </w:pPr>
      <w:r w:rsidRPr="00830141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However, I did </w:t>
      </w:r>
      <w:commentRangeStart w:id="6"/>
      <w:r w:rsidRPr="00830141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not realize my passion for communication </w:t>
      </w:r>
      <w:commentRangeEnd w:id="6"/>
      <w:r w:rsidR="003268CE">
        <w:rPr>
          <w:rStyle w:val="CommentReference"/>
        </w:rPr>
        <w:commentReference w:id="6"/>
      </w:r>
      <w:r w:rsidRPr="00830141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until I finished my first year. As I took more marketing and communications courses and internships, </w:t>
      </w:r>
      <w:commentRangeStart w:id="7"/>
      <w:r w:rsidRPr="00830141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I realized that marketing </w:t>
      </w:r>
      <w:commentRangeEnd w:id="7"/>
      <w:r w:rsidR="000220A8">
        <w:rPr>
          <w:rStyle w:val="CommentReference"/>
        </w:rPr>
        <w:commentReference w:id="7"/>
      </w:r>
      <w:r w:rsidRPr="00830141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and communication </w:t>
      </w:r>
      <w:commentRangeStart w:id="8"/>
      <w:r w:rsidRPr="00830141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>suited me most.</w:t>
      </w:r>
      <w:commentRangeEnd w:id="8"/>
      <w:r w:rsidR="003268CE">
        <w:rPr>
          <w:rStyle w:val="CommentReference"/>
        </w:rPr>
        <w:commentReference w:id="8"/>
      </w:r>
      <w:r w:rsidRPr="00830141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 This led me to focus on communications as my major.</w:t>
      </w:r>
    </w:p>
    <w:p w14:paraId="197E2A00" w14:textId="77777777" w:rsidR="00830141" w:rsidRPr="00830141" w:rsidRDefault="00830141" w:rsidP="00830141">
      <w:pPr>
        <w:rPr>
          <w:rFonts w:ascii="Times New Roman" w:eastAsia="Times New Roman" w:hAnsi="Times New Roman" w:cs="Times New Roman"/>
        </w:rPr>
      </w:pPr>
    </w:p>
    <w:p w14:paraId="181DF089" w14:textId="77777777" w:rsidR="00830141" w:rsidRPr="00830141" w:rsidRDefault="00830141" w:rsidP="00830141">
      <w:pPr>
        <w:rPr>
          <w:rFonts w:ascii="Times New Roman" w:eastAsia="Times New Roman" w:hAnsi="Times New Roman" w:cs="Times New Roman"/>
        </w:rPr>
      </w:pPr>
      <w:r w:rsidRPr="00830141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Starting my second year, my expectations in the courses offered in CUHK were not met. I wanted to learn more about communication and marketing, but the required courses lean more towards </w:t>
      </w:r>
      <w:commentRangeStart w:id="9"/>
      <w:r w:rsidRPr="00830141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business in general and there were no communication courses </w:t>
      </w:r>
      <w:commentRangeEnd w:id="9"/>
      <w:r w:rsidR="003268CE">
        <w:rPr>
          <w:rStyle w:val="CommentReference"/>
        </w:rPr>
        <w:commentReference w:id="9"/>
      </w:r>
      <w:r w:rsidRPr="00830141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>offered for students. </w:t>
      </w:r>
    </w:p>
    <w:p w14:paraId="4FA16387" w14:textId="77777777" w:rsidR="00830141" w:rsidRPr="00830141" w:rsidRDefault="00830141" w:rsidP="00830141">
      <w:pPr>
        <w:rPr>
          <w:rFonts w:ascii="Times New Roman" w:eastAsia="Times New Roman" w:hAnsi="Times New Roman" w:cs="Times New Roman"/>
        </w:rPr>
      </w:pPr>
    </w:p>
    <w:p w14:paraId="7D740EE0" w14:textId="77777777" w:rsidR="00830141" w:rsidRPr="00830141" w:rsidRDefault="00830141" w:rsidP="00830141">
      <w:pPr>
        <w:rPr>
          <w:rFonts w:ascii="Times New Roman" w:eastAsia="Times New Roman" w:hAnsi="Times New Roman" w:cs="Times New Roman"/>
        </w:rPr>
      </w:pPr>
      <w:r w:rsidRPr="00830141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For that reason, </w:t>
      </w:r>
      <w:commentRangeStart w:id="10"/>
      <w:r w:rsidRPr="00830141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I volunteered for any possible opportunities in this field </w:t>
      </w:r>
      <w:commentRangeEnd w:id="10"/>
      <w:r w:rsidR="003268CE">
        <w:rPr>
          <w:rStyle w:val="CommentReference"/>
        </w:rPr>
        <w:commentReference w:id="10"/>
      </w:r>
      <w:r w:rsidRPr="00830141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>and decided to learn through my experiences instead. </w:t>
      </w:r>
    </w:p>
    <w:p w14:paraId="686BA999" w14:textId="77777777" w:rsidR="00830141" w:rsidRPr="00830141" w:rsidRDefault="00830141" w:rsidP="00830141">
      <w:pPr>
        <w:rPr>
          <w:rFonts w:ascii="Times New Roman" w:eastAsia="Times New Roman" w:hAnsi="Times New Roman" w:cs="Times New Roman"/>
        </w:rPr>
      </w:pPr>
    </w:p>
    <w:p w14:paraId="05564719" w14:textId="77777777" w:rsidR="00830141" w:rsidRPr="000220A8" w:rsidRDefault="00830141" w:rsidP="00830141">
      <w:pPr>
        <w:rPr>
          <w:rFonts w:ascii="Times New Roman" w:eastAsia="Times New Roman" w:hAnsi="Times New Roman" w:cs="Times New Roman"/>
          <w:sz w:val="22"/>
          <w:szCs w:val="22"/>
          <w:rPrChange w:id="11" w:author="Alyssa Manik" w:date="2022-01-30T10:42:00Z">
            <w:rPr>
              <w:rFonts w:ascii="Times New Roman" w:eastAsia="Times New Roman" w:hAnsi="Times New Roman" w:cs="Times New Roman"/>
            </w:rPr>
          </w:rPrChange>
        </w:rPr>
      </w:pPr>
      <w:r w:rsidRPr="000220A8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Seeing how environmental problems </w:t>
      </w:r>
      <w:proofErr w:type="gramStart"/>
      <w:r w:rsidRPr="000220A8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>are a big issue in my country</w:t>
      </w:r>
      <w:proofErr w:type="gramEnd"/>
      <w:r w:rsidRPr="000220A8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, I could really find a solution to it alongside my passion for communication. </w:t>
      </w:r>
      <w:proofErr w:type="spellStart"/>
      <w:r w:rsidRPr="000220A8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  <w:rPrChange w:id="12" w:author="Alyssa Manik" w:date="2022-01-30T10:42:00Z">
            <w:rPr>
              <w:rFonts w:ascii="Roboto" w:eastAsia="Times New Roman" w:hAnsi="Roboto" w:cs="Times New Roman"/>
              <w:color w:val="000000"/>
              <w:sz w:val="23"/>
              <w:szCs w:val="23"/>
              <w:shd w:val="clear" w:color="auto" w:fill="FFFFFF"/>
            </w:rPr>
          </w:rPrChange>
        </w:rPr>
        <w:t>UMich's</w:t>
      </w:r>
      <w:proofErr w:type="spellEnd"/>
      <w:r w:rsidRPr="000220A8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  <w:rPrChange w:id="13" w:author="Alyssa Manik" w:date="2022-01-30T10:42:00Z">
            <w:rPr>
              <w:rFonts w:ascii="Roboto" w:eastAsia="Times New Roman" w:hAnsi="Roboto" w:cs="Times New Roman"/>
              <w:color w:val="000000"/>
              <w:sz w:val="23"/>
              <w:szCs w:val="23"/>
              <w:shd w:val="clear" w:color="auto" w:fill="FFFFFF"/>
            </w:rPr>
          </w:rPrChange>
        </w:rPr>
        <w:t xml:space="preserve"> unique Environmental Communication Lab coupled with Prof. Sol Hart’s work on media in the environmental sector is </w:t>
      </w:r>
      <w:r w:rsidRPr="000220A8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a big kick-starter </w:t>
      </w:r>
      <w:commentRangeStart w:id="14"/>
      <w:r w:rsidRPr="000220A8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>to achieve my ambition. </w:t>
      </w:r>
      <w:commentRangeEnd w:id="14"/>
      <w:r w:rsidR="000220A8">
        <w:rPr>
          <w:rStyle w:val="CommentReference"/>
        </w:rPr>
        <w:commentReference w:id="14"/>
      </w:r>
    </w:p>
    <w:p w14:paraId="59F24EDD" w14:textId="77777777" w:rsidR="00830141" w:rsidRPr="00830141" w:rsidRDefault="00830141" w:rsidP="00830141">
      <w:pPr>
        <w:rPr>
          <w:rFonts w:ascii="Times New Roman" w:eastAsia="Times New Roman" w:hAnsi="Times New Roman" w:cs="Times New Roman"/>
        </w:rPr>
      </w:pPr>
    </w:p>
    <w:p w14:paraId="3FC86ABF" w14:textId="77777777" w:rsidR="00830141" w:rsidRPr="00830141" w:rsidRDefault="00830141" w:rsidP="00830141">
      <w:pPr>
        <w:rPr>
          <w:rFonts w:ascii="Times New Roman" w:eastAsia="Times New Roman" w:hAnsi="Times New Roman" w:cs="Times New Roman"/>
        </w:rPr>
      </w:pPr>
      <w:r w:rsidRPr="00830141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Transferring to </w:t>
      </w:r>
      <w:proofErr w:type="spellStart"/>
      <w:r w:rsidRPr="00830141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>UMich</w:t>
      </w:r>
      <w:proofErr w:type="spellEnd"/>
      <w:r w:rsidRPr="00830141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 will help me grow as an individual with an </w:t>
      </w:r>
      <w:commentRangeStart w:id="15"/>
      <w:r w:rsidRPr="00830141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interest in environmental communication to become someone who can make a massive impact on her country’s environment </w:t>
      </w:r>
      <w:proofErr w:type="gramStart"/>
      <w:r w:rsidRPr="00830141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>through the use of</w:t>
      </w:r>
      <w:proofErr w:type="gramEnd"/>
      <w:r w:rsidRPr="00830141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 media.</w:t>
      </w:r>
      <w:commentRangeEnd w:id="15"/>
      <w:r w:rsidR="000220A8">
        <w:rPr>
          <w:rStyle w:val="CommentReference"/>
        </w:rPr>
        <w:commentReference w:id="15"/>
      </w:r>
    </w:p>
    <w:p w14:paraId="06B401E6" w14:textId="77777777" w:rsidR="00830141" w:rsidRPr="00830141" w:rsidRDefault="00830141" w:rsidP="00830141">
      <w:pPr>
        <w:rPr>
          <w:rFonts w:ascii="Times New Roman" w:eastAsia="Times New Roman" w:hAnsi="Times New Roman" w:cs="Times New Roman"/>
        </w:rPr>
      </w:pPr>
    </w:p>
    <w:p w14:paraId="186A0393" w14:textId="71821EF4" w:rsidR="00A15A15" w:rsidRDefault="000220A8" w:rsidP="00A15A15">
      <w:pPr>
        <w:rPr>
          <w:ins w:id="16" w:author="Alyssa Manik" w:date="2022-01-30T10:48:00Z"/>
          <w:rFonts w:ascii="Times New Roman" w:eastAsia="Times New Roman" w:hAnsi="Times New Roman" w:cs="Times New Roman"/>
        </w:rPr>
      </w:pPr>
      <w:ins w:id="17" w:author="Alyssa Manik" w:date="2022-01-30T10:47:00Z">
        <w:r>
          <w:rPr>
            <w:rFonts w:ascii="Times New Roman" w:eastAsia="Times New Roman" w:hAnsi="Times New Roman" w:cs="Times New Roman"/>
          </w:rPr>
          <w:t xml:space="preserve">Hi! Transferring is a difficult thing to do (both in physical and mental effort) so good job for </w:t>
        </w:r>
        <w:r w:rsidR="00106C23">
          <w:rPr>
            <w:rFonts w:ascii="Times New Roman" w:eastAsia="Times New Roman" w:hAnsi="Times New Roman" w:cs="Times New Roman"/>
          </w:rPr>
          <w:t>pu</w:t>
        </w:r>
      </w:ins>
      <w:ins w:id="18" w:author="Alyssa Manik" w:date="2022-01-30T10:48:00Z">
        <w:r w:rsidR="00106C23">
          <w:rPr>
            <w:rFonts w:ascii="Times New Roman" w:eastAsia="Times New Roman" w:hAnsi="Times New Roman" w:cs="Times New Roman"/>
          </w:rPr>
          <w:t>tting in the work.</w:t>
        </w:r>
      </w:ins>
      <w:ins w:id="19" w:author="Alyssa Manik" w:date="2022-01-30T10:55:00Z">
        <w:r w:rsidR="006041B0">
          <w:rPr>
            <w:rFonts w:ascii="Times New Roman" w:eastAsia="Times New Roman" w:hAnsi="Times New Roman" w:cs="Times New Roman"/>
          </w:rPr>
          <w:t xml:space="preserve"> Don’t stress and do your best!</w:t>
        </w:r>
      </w:ins>
    </w:p>
    <w:p w14:paraId="31174FA3" w14:textId="3D887683" w:rsidR="00106C23" w:rsidRDefault="00106C23" w:rsidP="00A15A15">
      <w:pPr>
        <w:rPr>
          <w:ins w:id="20" w:author="Alyssa Manik" w:date="2022-01-30T10:48:00Z"/>
          <w:rFonts w:ascii="Times New Roman" w:eastAsia="Times New Roman" w:hAnsi="Times New Roman" w:cs="Times New Roman"/>
        </w:rPr>
      </w:pPr>
    </w:p>
    <w:p w14:paraId="373759F4" w14:textId="51AF7E4F" w:rsidR="00106C23" w:rsidRDefault="00106C23" w:rsidP="00A15A15">
      <w:pPr>
        <w:rPr>
          <w:ins w:id="21" w:author="Alyssa Manik" w:date="2022-01-30T10:49:00Z"/>
          <w:rFonts w:ascii="Times New Roman" w:eastAsia="Times New Roman" w:hAnsi="Times New Roman" w:cs="Times New Roman"/>
        </w:rPr>
      </w:pPr>
      <w:ins w:id="22" w:author="Alyssa Manik" w:date="2022-01-30T10:48:00Z">
        <w:r>
          <w:rPr>
            <w:rFonts w:ascii="Times New Roman" w:eastAsia="Times New Roman" w:hAnsi="Times New Roman" w:cs="Times New Roman"/>
          </w:rPr>
          <w:t>To be honest, reading this response was a bit confusing, simply because there were a lot of things mentioned but none of them was elaborated at all. I don’t understand exactly why and how important th</w:t>
        </w:r>
      </w:ins>
      <w:ins w:id="23" w:author="Alyssa Manik" w:date="2022-01-30T10:55:00Z">
        <w:r w:rsidR="000F5002">
          <w:rPr>
            <w:rFonts w:ascii="Times New Roman" w:eastAsia="Times New Roman" w:hAnsi="Times New Roman" w:cs="Times New Roman"/>
          </w:rPr>
          <w:t>is</w:t>
        </w:r>
      </w:ins>
      <w:ins w:id="24" w:author="Alyssa Manik" w:date="2022-01-30T10:48:00Z">
        <w:r>
          <w:rPr>
            <w:rFonts w:ascii="Times New Roman" w:eastAsia="Times New Roman" w:hAnsi="Times New Roman" w:cs="Times New Roman"/>
          </w:rPr>
          <w:t xml:space="preserve"> trans</w:t>
        </w:r>
      </w:ins>
      <w:ins w:id="25" w:author="Alyssa Manik" w:date="2022-01-30T10:49:00Z">
        <w:r>
          <w:rPr>
            <w:rFonts w:ascii="Times New Roman" w:eastAsia="Times New Roman" w:hAnsi="Times New Roman" w:cs="Times New Roman"/>
          </w:rPr>
          <w:t xml:space="preserve">fer is, because all the answers are </w:t>
        </w:r>
        <w:proofErr w:type="gramStart"/>
        <w:r>
          <w:rPr>
            <w:rFonts w:ascii="Times New Roman" w:eastAsia="Times New Roman" w:hAnsi="Times New Roman" w:cs="Times New Roman"/>
          </w:rPr>
          <w:t>pretty vague</w:t>
        </w:r>
        <w:proofErr w:type="gramEnd"/>
        <w:r>
          <w:rPr>
            <w:rFonts w:ascii="Times New Roman" w:eastAsia="Times New Roman" w:hAnsi="Times New Roman" w:cs="Times New Roman"/>
          </w:rPr>
          <w:t>.</w:t>
        </w:r>
      </w:ins>
    </w:p>
    <w:p w14:paraId="1798B385" w14:textId="6904B1AB" w:rsidR="00106C23" w:rsidRDefault="00106C23" w:rsidP="00A15A15">
      <w:pPr>
        <w:rPr>
          <w:ins w:id="26" w:author="Alyssa Manik" w:date="2022-01-30T10:49:00Z"/>
          <w:rFonts w:ascii="Times New Roman" w:eastAsia="Times New Roman" w:hAnsi="Times New Roman" w:cs="Times New Roman"/>
        </w:rPr>
      </w:pPr>
    </w:p>
    <w:p w14:paraId="7420CE86" w14:textId="759EE452" w:rsidR="00106C23" w:rsidRDefault="00106C23" w:rsidP="00A15A15">
      <w:pPr>
        <w:rPr>
          <w:ins w:id="27" w:author="Alyssa Manik" w:date="2022-01-30T10:51:00Z"/>
          <w:rFonts w:ascii="Times New Roman" w:eastAsia="Times New Roman" w:hAnsi="Times New Roman" w:cs="Times New Roman"/>
        </w:rPr>
      </w:pPr>
      <w:ins w:id="28" w:author="Alyssa Manik" w:date="2022-01-30T10:49:00Z">
        <w:r>
          <w:rPr>
            <w:rFonts w:ascii="Times New Roman" w:eastAsia="Times New Roman" w:hAnsi="Times New Roman" w:cs="Times New Roman"/>
          </w:rPr>
          <w:t xml:space="preserve">The transition could be worked on, especially the connection between your passion for communication and marketing into environmental communication, because while it is in the realm of </w:t>
        </w:r>
      </w:ins>
      <w:ins w:id="29" w:author="Alyssa Manik" w:date="2022-01-30T10:50:00Z">
        <w:r>
          <w:rPr>
            <w:rFonts w:ascii="Times New Roman" w:eastAsia="Times New Roman" w:hAnsi="Times New Roman" w:cs="Times New Roman"/>
          </w:rPr>
          <w:t xml:space="preserve">communications, those are two completely different industry as well as conduct. How exactly did the environmental issues become crucial to you? If you’re going to mention, “environmental problems are a big issue </w:t>
        </w:r>
      </w:ins>
      <w:ins w:id="30" w:author="Alyssa Manik" w:date="2022-01-30T10:51:00Z">
        <w:r>
          <w:rPr>
            <w:rFonts w:ascii="Times New Roman" w:eastAsia="Times New Roman" w:hAnsi="Times New Roman" w:cs="Times New Roman"/>
          </w:rPr>
          <w:t xml:space="preserve">in my country” I can’t tell if you’re giving random reasons for your change in major or if you genuinely want to decrease carbon emission, for example. </w:t>
        </w:r>
      </w:ins>
    </w:p>
    <w:p w14:paraId="6BAA1466" w14:textId="3B6B89E5" w:rsidR="00106C23" w:rsidRDefault="00106C23" w:rsidP="00A15A15">
      <w:pPr>
        <w:rPr>
          <w:ins w:id="31" w:author="Alyssa Manik" w:date="2022-01-30T10:51:00Z"/>
          <w:rFonts w:ascii="Times New Roman" w:eastAsia="Times New Roman" w:hAnsi="Times New Roman" w:cs="Times New Roman"/>
        </w:rPr>
      </w:pPr>
    </w:p>
    <w:p w14:paraId="2795F401" w14:textId="78ECD718" w:rsidR="00106C23" w:rsidRPr="00A15A15" w:rsidRDefault="00106C23" w:rsidP="00A15A15">
      <w:pPr>
        <w:rPr>
          <w:rFonts w:ascii="Times New Roman" w:eastAsia="Times New Roman" w:hAnsi="Times New Roman" w:cs="Times New Roman"/>
        </w:rPr>
      </w:pPr>
      <w:ins w:id="32" w:author="Alyssa Manik" w:date="2022-01-30T10:51:00Z">
        <w:r>
          <w:rPr>
            <w:rFonts w:ascii="Times New Roman" w:eastAsia="Times New Roman" w:hAnsi="Times New Roman" w:cs="Times New Roman"/>
          </w:rPr>
          <w:t xml:space="preserve">I do recommend the research and inclusion of a class in the </w:t>
        </w:r>
      </w:ins>
      <w:ins w:id="33" w:author="Alyssa Manik" w:date="2022-01-30T10:52:00Z">
        <w:r>
          <w:rPr>
            <w:rFonts w:ascii="Times New Roman" w:eastAsia="Times New Roman" w:hAnsi="Times New Roman" w:cs="Times New Roman"/>
          </w:rPr>
          <w:t>university, especially to show the objectives you want to achieve there. Unfortunately, the way it’s incorporated here could be worked on. As a reader, I don’t know what you want to learn specifically from that class and how you’re going to be a</w:t>
        </w:r>
      </w:ins>
      <w:ins w:id="34" w:author="Alyssa Manik" w:date="2022-01-30T10:53:00Z">
        <w:r w:rsidR="008A4B85">
          <w:rPr>
            <w:rFonts w:ascii="Times New Roman" w:eastAsia="Times New Roman" w:hAnsi="Times New Roman" w:cs="Times New Roman"/>
          </w:rPr>
          <w:t>n “asset to the university” once they accept your enrollment. Try to include more explanations and connect your actions into your long-term goals.</w:t>
        </w:r>
        <w:r w:rsidR="00641427">
          <w:rPr>
            <w:rFonts w:ascii="Times New Roman" w:eastAsia="Times New Roman" w:hAnsi="Times New Roman" w:cs="Times New Roman"/>
          </w:rPr>
          <w:t xml:space="preserve"> Don’t be afraid to cut </w:t>
        </w:r>
      </w:ins>
      <w:ins w:id="35" w:author="Alyssa Manik" w:date="2022-01-30T10:54:00Z">
        <w:r w:rsidR="00641427">
          <w:rPr>
            <w:rFonts w:ascii="Times New Roman" w:eastAsia="Times New Roman" w:hAnsi="Times New Roman" w:cs="Times New Roman"/>
          </w:rPr>
          <w:t>some things: it’s better to have a single detailed plan rather than a list of half-hearted ideas.</w:t>
        </w:r>
      </w:ins>
    </w:p>
    <w:p w14:paraId="774D53CD" w14:textId="55732BA7" w:rsidR="00862BFA" w:rsidRPr="004D1F35" w:rsidRDefault="00862BFA" w:rsidP="00A15A15">
      <w:pPr>
        <w:jc w:val="both"/>
        <w:rPr>
          <w:rFonts w:ascii="Times New Roman" w:eastAsia="Times New Roman" w:hAnsi="Times New Roman" w:cs="Times New Roman"/>
        </w:rPr>
      </w:pPr>
    </w:p>
    <w:sectPr w:rsidR="00862BFA" w:rsidRPr="004D1F35" w:rsidSect="00A3079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yssa Manik" w:date="2022-01-30T10:38:00Z" w:initials="AM">
    <w:p w14:paraId="3CB499E0" w14:textId="21944E40" w:rsidR="003268CE" w:rsidRDefault="003268CE">
      <w:pPr>
        <w:pStyle w:val="CommentText"/>
      </w:pPr>
      <w:r>
        <w:rPr>
          <w:rStyle w:val="CommentReference"/>
        </w:rPr>
        <w:annotationRef/>
      </w:r>
      <w:r>
        <w:t>Oh, are you from China?</w:t>
      </w:r>
    </w:p>
  </w:comment>
  <w:comment w:id="3" w:author="Alyssa Manik" w:date="2022-01-30T10:39:00Z" w:initials="AM">
    <w:p w14:paraId="60FA5A71" w14:textId="65A9D026" w:rsidR="003268CE" w:rsidRDefault="003268CE">
      <w:pPr>
        <w:pStyle w:val="CommentText"/>
      </w:pPr>
      <w:r>
        <w:rPr>
          <w:rStyle w:val="CommentReference"/>
        </w:rPr>
        <w:annotationRef/>
      </w:r>
      <w:r>
        <w:t xml:space="preserve">But you can speak </w:t>
      </w:r>
      <w:proofErr w:type="gramStart"/>
      <w:r>
        <w:t>Chinese</w:t>
      </w:r>
      <w:proofErr w:type="gramEnd"/>
      <w:r>
        <w:t xml:space="preserve"> right? If your home is Shenzhen?</w:t>
      </w:r>
      <w:r w:rsidR="005E3660">
        <w:t xml:space="preserve"> I’m confused about stay home and still be overseas? I don’t understand how CUHK Shenzhen does </w:t>
      </w:r>
      <w:proofErr w:type="gramStart"/>
      <w:r w:rsidR="005E3660">
        <w:t>this?</w:t>
      </w:r>
      <w:proofErr w:type="gramEnd"/>
    </w:p>
  </w:comment>
  <w:comment w:id="6" w:author="Alyssa Manik" w:date="2022-01-30T10:39:00Z" w:initials="AM">
    <w:p w14:paraId="27829220" w14:textId="20A77B38" w:rsidR="003268CE" w:rsidRDefault="003268CE">
      <w:pPr>
        <w:pStyle w:val="CommentText"/>
      </w:pPr>
      <w:r>
        <w:rPr>
          <w:rStyle w:val="CommentReference"/>
        </w:rPr>
        <w:annotationRef/>
      </w:r>
      <w:r>
        <w:t xml:space="preserve">This part sounds kind of </w:t>
      </w:r>
      <w:proofErr w:type="gramStart"/>
      <w:r>
        <w:t>weird?</w:t>
      </w:r>
      <w:proofErr w:type="gramEnd"/>
      <w:r>
        <w:t xml:space="preserve"> Please paraphrase the part starting </w:t>
      </w:r>
      <w:proofErr w:type="gramStart"/>
      <w:r>
        <w:t>realize</w:t>
      </w:r>
      <w:proofErr w:type="gramEnd"/>
      <w:r>
        <w:t>.</w:t>
      </w:r>
    </w:p>
  </w:comment>
  <w:comment w:id="7" w:author="Alyssa Manik" w:date="2022-01-30T10:43:00Z" w:initials="AM">
    <w:p w14:paraId="3BBC42DD" w14:textId="7B1B3267" w:rsidR="000220A8" w:rsidRDefault="000220A8">
      <w:pPr>
        <w:pStyle w:val="CommentText"/>
      </w:pPr>
      <w:r>
        <w:rPr>
          <w:rStyle w:val="CommentReference"/>
        </w:rPr>
        <w:annotationRef/>
      </w:r>
      <w:r>
        <w:t>Would you say marketing and environmental communications is related? I can’t tell the connection between this and your conclusion.</w:t>
      </w:r>
    </w:p>
  </w:comment>
  <w:comment w:id="8" w:author="Alyssa Manik" w:date="2022-01-30T10:40:00Z" w:initials="AM">
    <w:p w14:paraId="44EC8249" w14:textId="67C3AC4B" w:rsidR="003268CE" w:rsidRDefault="003268CE">
      <w:pPr>
        <w:pStyle w:val="CommentText"/>
      </w:pPr>
      <w:r>
        <w:rPr>
          <w:rStyle w:val="CommentReference"/>
        </w:rPr>
        <w:annotationRef/>
      </w:r>
      <w:r>
        <w:t>In what manner? Why did you say this?</w:t>
      </w:r>
    </w:p>
  </w:comment>
  <w:comment w:id="9" w:author="Alyssa Manik" w:date="2022-01-30T10:40:00Z" w:initials="AM">
    <w:p w14:paraId="242ABB77" w14:textId="4D30E595" w:rsidR="003268CE" w:rsidRDefault="003268CE">
      <w:pPr>
        <w:pStyle w:val="CommentText"/>
      </w:pPr>
      <w:r>
        <w:rPr>
          <w:rStyle w:val="CommentReference"/>
        </w:rPr>
        <w:annotationRef/>
      </w:r>
      <w:r>
        <w:t>This part is rather vague, like there should be business communication included since “business in general” is a very wide field. Did you mean: towards entrepreneurship, or finance, or maybe business analysis, as opposed to communication and marketing?</w:t>
      </w:r>
    </w:p>
  </w:comment>
  <w:comment w:id="10" w:author="Alyssa Manik" w:date="2022-01-30T10:42:00Z" w:initials="AM">
    <w:p w14:paraId="6BFAF75A" w14:textId="497EAB2B" w:rsidR="003268CE" w:rsidRDefault="003268CE">
      <w:pPr>
        <w:pStyle w:val="CommentText"/>
      </w:pPr>
      <w:r>
        <w:rPr>
          <w:rStyle w:val="CommentReference"/>
        </w:rPr>
        <w:annotationRef/>
      </w:r>
      <w:r>
        <w:t>What did you do? You’re briefly mentioning the actions you took but I can’t tell what it is, why you did it, and what you learned from it.</w:t>
      </w:r>
    </w:p>
  </w:comment>
  <w:comment w:id="14" w:author="Alyssa Manik" w:date="2022-01-30T10:44:00Z" w:initials="AM">
    <w:p w14:paraId="34761D4B" w14:textId="50B7E72F" w:rsidR="000220A8" w:rsidRDefault="000220A8">
      <w:pPr>
        <w:pStyle w:val="CommentText"/>
      </w:pPr>
      <w:r>
        <w:rPr>
          <w:rStyle w:val="CommentReference"/>
        </w:rPr>
        <w:annotationRef/>
      </w:r>
      <w:r>
        <w:t>By doing what? How exactly will you benefit? Try not to just include classes that fits your interest without at least implying how you can benefit from it.</w:t>
      </w:r>
    </w:p>
  </w:comment>
  <w:comment w:id="15" w:author="Alyssa Manik" w:date="2022-01-30T10:44:00Z" w:initials="AM">
    <w:p w14:paraId="1BAA4EE0" w14:textId="6C55D859" w:rsidR="000220A8" w:rsidRDefault="000220A8">
      <w:pPr>
        <w:pStyle w:val="CommentText"/>
      </w:pPr>
      <w:r>
        <w:rPr>
          <w:rStyle w:val="CommentReference"/>
        </w:rPr>
        <w:annotationRef/>
      </w:r>
      <w:r>
        <w:t>These are quite vague, the problem is, someone else can copy and paste this conclusion, since it’s not specific enough to you as a person. Include your aspirations, or a specific motive, or anything.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CB499E0" w15:done="0"/>
  <w15:commentEx w15:paraId="60FA5A71" w15:done="0"/>
  <w15:commentEx w15:paraId="27829220" w15:done="0"/>
  <w15:commentEx w15:paraId="3BBC42DD" w15:done="0"/>
  <w15:commentEx w15:paraId="44EC8249" w15:done="0"/>
  <w15:commentEx w15:paraId="242ABB77" w15:done="0"/>
  <w15:commentEx w15:paraId="6BFAF75A" w15:done="0"/>
  <w15:commentEx w15:paraId="34761D4B" w15:done="0"/>
  <w15:commentEx w15:paraId="1BAA4EE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0E914" w16cex:dateUtc="2022-01-30T18:38:00Z"/>
  <w16cex:commentExtensible w16cex:durableId="25A0E969" w16cex:dateUtc="2022-01-30T18:39:00Z"/>
  <w16cex:commentExtensible w16cex:durableId="25A0E952" w16cex:dateUtc="2022-01-30T18:39:00Z"/>
  <w16cex:commentExtensible w16cex:durableId="25A0EA54" w16cex:dateUtc="2022-01-30T18:43:00Z"/>
  <w16cex:commentExtensible w16cex:durableId="25A0E986" w16cex:dateUtc="2022-01-30T18:40:00Z"/>
  <w16cex:commentExtensible w16cex:durableId="25A0E99A" w16cex:dateUtc="2022-01-30T18:40:00Z"/>
  <w16cex:commentExtensible w16cex:durableId="25A0E9FB" w16cex:dateUtc="2022-01-30T18:42:00Z"/>
  <w16cex:commentExtensible w16cex:durableId="25A0EA78" w16cex:dateUtc="2022-01-30T18:44:00Z"/>
  <w16cex:commentExtensible w16cex:durableId="25A0EAA9" w16cex:dateUtc="2022-01-30T18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B499E0" w16cid:durableId="25A0E914"/>
  <w16cid:commentId w16cid:paraId="60FA5A71" w16cid:durableId="25A0E969"/>
  <w16cid:commentId w16cid:paraId="27829220" w16cid:durableId="25A0E952"/>
  <w16cid:commentId w16cid:paraId="3BBC42DD" w16cid:durableId="25A0EA54"/>
  <w16cid:commentId w16cid:paraId="44EC8249" w16cid:durableId="25A0E986"/>
  <w16cid:commentId w16cid:paraId="242ABB77" w16cid:durableId="25A0E99A"/>
  <w16cid:commentId w16cid:paraId="6BFAF75A" w16cid:durableId="25A0E9FB"/>
  <w16cid:commentId w16cid:paraId="34761D4B" w16cid:durableId="25A0EA78"/>
  <w16cid:commentId w16cid:paraId="1BAA4EE0" w16cid:durableId="25A0EAA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yssa Manik">
    <w15:presenceInfo w15:providerId="AD" w15:userId="S::amanik@usc.edu::610a775b-7ea5-4e4a-9923-56bbfc2375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FA"/>
    <w:rsid w:val="000220A8"/>
    <w:rsid w:val="000F5002"/>
    <w:rsid w:val="00106C23"/>
    <w:rsid w:val="003268CE"/>
    <w:rsid w:val="004A375B"/>
    <w:rsid w:val="004D1F35"/>
    <w:rsid w:val="00543769"/>
    <w:rsid w:val="005E3660"/>
    <w:rsid w:val="006041B0"/>
    <w:rsid w:val="00641427"/>
    <w:rsid w:val="00830141"/>
    <w:rsid w:val="00862BFA"/>
    <w:rsid w:val="008A4B85"/>
    <w:rsid w:val="00A15A15"/>
    <w:rsid w:val="00A3079B"/>
    <w:rsid w:val="00DD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967AC24"/>
  <w15:chartTrackingRefBased/>
  <w15:docId w15:val="{F443F35C-63E6-3946-9404-B583DBB0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2B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543769"/>
  </w:style>
  <w:style w:type="character" w:styleId="CommentReference">
    <w:name w:val="annotation reference"/>
    <w:basedOn w:val="DefaultParagraphFont"/>
    <w:uiPriority w:val="99"/>
    <w:semiHidden/>
    <w:unhideWhenUsed/>
    <w:rsid w:val="003268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68C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68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68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68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DFA924-5164-9C4D-8C7C-D7EA3D104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Alyssa Manik</cp:lastModifiedBy>
  <cp:revision>18</cp:revision>
  <dcterms:created xsi:type="dcterms:W3CDTF">2022-01-24T07:58:00Z</dcterms:created>
  <dcterms:modified xsi:type="dcterms:W3CDTF">2022-01-30T18:56:00Z</dcterms:modified>
</cp:coreProperties>
</file>