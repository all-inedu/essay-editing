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DDBC" w14:textId="77777777" w:rsidR="000B7518" w:rsidRPr="000B7518" w:rsidRDefault="000B7518" w:rsidP="000B7518">
      <w:pPr>
        <w:numPr>
          <w:ilvl w:val="0"/>
          <w:numId w:val="1"/>
        </w:numPr>
        <w:shd w:val="clear" w:color="auto" w:fill="FFFFFF"/>
        <w:spacing w:before="100" w:beforeAutospacing="1" w:after="100" w:afterAutospacing="1" w:line="240" w:lineRule="auto"/>
        <w:rPr>
          <w:rFonts w:ascii="NeutrifStudio-Regular" w:eastAsia="Times New Roman" w:hAnsi="NeutrifStudio-Regular" w:cs="Times New Roman"/>
          <w:color w:val="4A4A4A"/>
          <w:sz w:val="24"/>
          <w:szCs w:val="24"/>
          <w:lang w:val="en-ID"/>
        </w:rPr>
      </w:pPr>
      <w:r w:rsidRPr="000B7518">
        <w:rPr>
          <w:rFonts w:ascii="NeutrifStudio-Regular" w:eastAsia="Times New Roman" w:hAnsi="NeutrifStudio-Regular" w:cs="Times New Roman"/>
          <w:color w:val="4A4A4A"/>
          <w:sz w:val="24"/>
          <w:szCs w:val="24"/>
          <w:lang w:val="en-ID"/>
        </w:rPr>
        <w:t>Reflect on something that someone has done for you that has made you happy or thankful in a surprising way. How has this gratitude affected or motivated you?</w:t>
      </w:r>
    </w:p>
    <w:p w14:paraId="1B4F5E6D" w14:textId="77777777" w:rsidR="000B7518" w:rsidRPr="000B7518" w:rsidRDefault="000B7518" w:rsidP="000B7518">
      <w:pPr>
        <w:shd w:val="clear" w:color="auto" w:fill="FFFFFF"/>
        <w:spacing w:line="240" w:lineRule="auto"/>
        <w:ind w:left="720"/>
        <w:rPr>
          <w:rFonts w:ascii="NeutrifStudio-Regular" w:eastAsia="Times New Roman" w:hAnsi="NeutrifStudio-Regular" w:cs="Times New Roman"/>
          <w:color w:val="4A4A4A"/>
          <w:sz w:val="24"/>
          <w:szCs w:val="24"/>
          <w:lang w:val="en-ID"/>
        </w:rPr>
      </w:pPr>
    </w:p>
    <w:p w14:paraId="3F4574FD" w14:textId="533608A6" w:rsidR="000B7518" w:rsidRDefault="000B7518" w:rsidP="000B7518">
      <w:pPr>
        <w:rPr>
          <w:rFonts w:ascii="Nanum Myeongjo" w:eastAsia="Nanum Myeongjo" w:hAnsi="Nanum Myeongjo" w:cs="Nanum Myeongjo"/>
          <w:b/>
          <w:lang w:val="en-US"/>
        </w:rPr>
      </w:pPr>
      <w:commentRangeStart w:id="0"/>
      <w:commentRangeStart w:id="1"/>
      <w:r>
        <w:rPr>
          <w:rFonts w:ascii="Nanum Myeongjo" w:eastAsia="Nanum Myeongjo" w:hAnsi="Nanum Myeongjo" w:cs="Nanum Myeongjo"/>
          <w:b/>
          <w:lang w:val="en-US"/>
        </w:rPr>
        <w:t>OR</w:t>
      </w:r>
      <w:commentRangeEnd w:id="0"/>
      <w:r>
        <w:rPr>
          <w:rStyle w:val="CommentReference"/>
        </w:rPr>
        <w:commentReference w:id="0"/>
      </w:r>
      <w:commentRangeEnd w:id="1"/>
      <w:r w:rsidR="001E497B">
        <w:rPr>
          <w:rStyle w:val="CommentReference"/>
        </w:rPr>
        <w:commentReference w:id="1"/>
      </w:r>
    </w:p>
    <w:p w14:paraId="5AF69E8C" w14:textId="422D3D52" w:rsidR="000B7518" w:rsidRDefault="000B7518" w:rsidP="000B7518">
      <w:pPr>
        <w:rPr>
          <w:rFonts w:ascii="Nanum Myeongjo" w:eastAsia="Nanum Myeongjo" w:hAnsi="Nanum Myeongjo" w:cs="Nanum Myeongjo"/>
          <w:b/>
          <w:lang w:val="en-US"/>
        </w:rPr>
      </w:pPr>
    </w:p>
    <w:p w14:paraId="3847DE91" w14:textId="77777777" w:rsidR="000B7518" w:rsidRPr="000B7518" w:rsidRDefault="000B7518" w:rsidP="000B7518">
      <w:pPr>
        <w:numPr>
          <w:ilvl w:val="0"/>
          <w:numId w:val="2"/>
        </w:numPr>
        <w:shd w:val="clear" w:color="auto" w:fill="FFFFFF"/>
        <w:spacing w:before="100" w:beforeAutospacing="1" w:after="100" w:afterAutospacing="1" w:line="240" w:lineRule="auto"/>
        <w:rPr>
          <w:rFonts w:ascii="NeutrifStudio-Regular" w:eastAsia="Times New Roman" w:hAnsi="NeutrifStudio-Regular" w:cs="Times New Roman"/>
          <w:color w:val="4A4A4A"/>
          <w:sz w:val="24"/>
          <w:szCs w:val="24"/>
          <w:lang w:val="en-ID"/>
        </w:rPr>
      </w:pPr>
      <w:r w:rsidRPr="000B7518">
        <w:rPr>
          <w:rFonts w:ascii="NeutrifStudio-Regular" w:eastAsia="Times New Roman" w:hAnsi="NeutrifStudio-Regular" w:cs="Times New Roman"/>
          <w:color w:val="4A4A4A"/>
          <w:sz w:val="24"/>
          <w:szCs w:val="24"/>
          <w:lang w:val="en-ID"/>
        </w:rPr>
        <w:t>Discuss an accomplishment, event, or realization that sparked a period of personal growth and a new understanding of yourself or others.</w:t>
      </w:r>
    </w:p>
    <w:p w14:paraId="5C96522C" w14:textId="77777777" w:rsidR="000B7518" w:rsidRPr="000B7518" w:rsidRDefault="000B7518" w:rsidP="000B7518">
      <w:pPr>
        <w:rPr>
          <w:rFonts w:ascii="Nanum Myeongjo" w:eastAsia="Nanum Myeongjo" w:hAnsi="Nanum Myeongjo" w:cs="Nanum Myeongjo"/>
          <w:b/>
          <w:lang w:val="en-US"/>
        </w:rPr>
      </w:pPr>
    </w:p>
    <w:p w14:paraId="05486778" w14:textId="77777777" w:rsidR="000B7518" w:rsidRDefault="000B7518">
      <w:pPr>
        <w:ind w:firstLine="720"/>
        <w:rPr>
          <w:rFonts w:ascii="Nanum Myeongjo" w:eastAsia="Nanum Myeongjo" w:hAnsi="Nanum Myeongjo" w:cs="Nanum Myeongjo"/>
          <w:b/>
        </w:rPr>
      </w:pPr>
    </w:p>
    <w:p w14:paraId="00000002" w14:textId="3F666ECD"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 xml:space="preserve">With another frustrated groan, I banged my fists against the ivory keys, emitting what could only be described as a screech from the piano. </w:t>
      </w:r>
      <w:del w:id="2" w:author="Paul Edison" w:date="2021-12-30T07:49:00Z">
        <w:r w:rsidDel="00B64F7D">
          <w:rPr>
            <w:rFonts w:ascii="Nanum Myeongjo" w:eastAsia="Nanum Myeongjo" w:hAnsi="Nanum Myeongjo" w:cs="Nanum Myeongjo"/>
            <w:b/>
          </w:rPr>
          <w:delText xml:space="preserve">I am certain </w:delText>
        </w:r>
      </w:del>
      <w:r>
        <w:rPr>
          <w:rFonts w:ascii="Nanum Myeongjo" w:eastAsia="Nanum Myeongjo" w:hAnsi="Nanum Myeongjo" w:cs="Nanum Myeongjo"/>
          <w:b/>
        </w:rPr>
        <w:t>Mozart hadn’t meant for his composition to elicit such violent reactions, nor did Yamaha intend for their Kreutzers to be subject to my abuse. Regardless, I was upset. My fingers kept stuttering through the pianissimo and my tempo kept falling horribly offbeat. With a steady cumulation of mistakes, my indignation rose and rose.</w:t>
      </w:r>
    </w:p>
    <w:p w14:paraId="00000003" w14:textId="18B2627B" w:rsidR="00AD2A08" w:rsidRDefault="000B7518">
      <w:pPr>
        <w:ind w:firstLine="720"/>
        <w:rPr>
          <w:rFonts w:ascii="Nanum Myeongjo" w:eastAsia="Nanum Myeongjo" w:hAnsi="Nanum Myeongjo" w:cs="Nanum Myeongjo"/>
          <w:b/>
        </w:rPr>
      </w:pPr>
      <w:del w:id="3" w:author="Paul Edison" w:date="2021-12-30T07:49:00Z">
        <w:r w:rsidDel="00B64F7D">
          <w:rPr>
            <w:rFonts w:ascii="Nanum Myeongjo" w:eastAsia="Nanum Myeongjo" w:hAnsi="Nanum Myeongjo" w:cs="Nanum Myeongjo"/>
            <w:b/>
          </w:rPr>
          <w:delText xml:space="preserve">Truthfully, </w:delText>
        </w:r>
      </w:del>
      <w:r>
        <w:rPr>
          <w:rFonts w:ascii="Nanum Myeongjo" w:eastAsia="Nanum Myeongjo" w:hAnsi="Nanum Myeongjo" w:cs="Nanum Myeongjo"/>
          <w:b/>
        </w:rPr>
        <w:t>I was angry. I was angry about the smoothie that was dumped in my locker during recess</w:t>
      </w:r>
      <w:ins w:id="4" w:author="Paul Edison" w:date="2021-12-30T07:50:00Z">
        <w:r w:rsidR="00B64F7D">
          <w:rPr>
            <w:rFonts w:ascii="Nanum Myeongjo" w:eastAsia="Nanum Myeongjo" w:hAnsi="Nanum Myeongjo" w:cs="Nanum Myeongjo"/>
            <w:b/>
            <w:lang w:val="en-US"/>
          </w:rPr>
          <w:t>.</w:t>
        </w:r>
      </w:ins>
      <w:del w:id="5" w:author="Paul Edison" w:date="2021-12-30T07:50:00Z">
        <w:r w:rsidDel="00B64F7D">
          <w:rPr>
            <w:rFonts w:ascii="Nanum Myeongjo" w:eastAsia="Nanum Myeongjo" w:hAnsi="Nanum Myeongjo" w:cs="Nanum Myeongjo"/>
            <w:b/>
          </w:rPr>
          <w:delText>-</w:delText>
        </w:r>
      </w:del>
      <w:r>
        <w:rPr>
          <w:rFonts w:ascii="Nanum Myeongjo" w:eastAsia="Nanum Myeongjo" w:hAnsi="Nanum Myeongjo" w:cs="Nanum Myeongjo"/>
          <w:b/>
        </w:rPr>
        <w:t xml:space="preserve"> </w:t>
      </w:r>
      <w:del w:id="6" w:author="Paul Edison" w:date="2021-12-30T07:50:00Z">
        <w:r w:rsidDel="00B64F7D">
          <w:rPr>
            <w:rFonts w:ascii="Nanum Myeongjo" w:eastAsia="Nanum Myeongjo" w:hAnsi="Nanum Myeongjo" w:cs="Nanum Myeongjo"/>
            <w:b/>
          </w:rPr>
          <w:delText xml:space="preserve">angry </w:delText>
        </w:r>
      </w:del>
      <w:ins w:id="7" w:author="Paul Edison" w:date="2021-12-30T07:50:00Z">
        <w:r w:rsidR="00B64F7D">
          <w:rPr>
            <w:rFonts w:ascii="Nanum Myeongjo" w:eastAsia="Nanum Myeongjo" w:hAnsi="Nanum Myeongjo" w:cs="Nanum Myeongjo"/>
            <w:b/>
            <w:lang w:val="en-US"/>
          </w:rPr>
          <w:t>A</w:t>
        </w:r>
        <w:r w:rsidR="00B64F7D">
          <w:rPr>
            <w:rFonts w:ascii="Nanum Myeongjo" w:eastAsia="Nanum Myeongjo" w:hAnsi="Nanum Myeongjo" w:cs="Nanum Myeongjo"/>
            <w:b/>
          </w:rPr>
          <w:t xml:space="preserve">ngry </w:t>
        </w:r>
      </w:ins>
      <w:r>
        <w:rPr>
          <w:rFonts w:ascii="Nanum Myeongjo" w:eastAsia="Nanum Myeongjo" w:hAnsi="Nanum Myeongjo" w:cs="Nanum Myeongjo"/>
          <w:b/>
        </w:rPr>
        <w:t>about being locked in the school bathroom minutes before my dance recital.</w:t>
      </w:r>
    </w:p>
    <w:p w14:paraId="48542B98" w14:textId="77777777" w:rsidR="00B64F7D" w:rsidRDefault="00B64F7D">
      <w:pPr>
        <w:ind w:firstLine="720"/>
        <w:rPr>
          <w:ins w:id="8" w:author="Paul Edison" w:date="2021-12-30T07:51:00Z"/>
          <w:rFonts w:ascii="Nanum Myeongjo" w:eastAsia="Nanum Myeongjo" w:hAnsi="Nanum Myeongjo" w:cs="Nanum Myeongjo"/>
          <w:b/>
        </w:rPr>
      </w:pPr>
      <w:moveToRangeStart w:id="9" w:author="Paul Edison" w:date="2021-12-30T07:50:00Z" w:name="move91743053"/>
      <w:moveTo w:id="10" w:author="Paul Edison" w:date="2021-12-30T07:50:00Z">
        <w:r>
          <w:rPr>
            <w:rFonts w:ascii="Nanum Myeongjo" w:eastAsia="Nanum Myeongjo" w:hAnsi="Nanum Myeongjo" w:cs="Nanum Myeongjo"/>
            <w:b/>
          </w:rPr>
          <w:t>The event replayed endlessly in my mind.</w:t>
        </w:r>
      </w:moveTo>
      <w:moveToRangeEnd w:id="9"/>
      <w:ins w:id="11" w:author="Paul Edison" w:date="2021-12-30T07:50:00Z">
        <w:r>
          <w:rPr>
            <w:rFonts w:ascii="Nanum Myeongjo" w:eastAsia="Nanum Myeongjo" w:hAnsi="Nanum Myeongjo" w:cs="Nanum Myeongjo"/>
            <w:b/>
            <w:lang w:val="en-US"/>
          </w:rPr>
          <w:t xml:space="preserve"> </w:t>
        </w:r>
      </w:ins>
      <w:r w:rsidR="000B7518">
        <w:rPr>
          <w:rFonts w:ascii="Nanum Myeongjo" w:eastAsia="Nanum Myeongjo" w:hAnsi="Nanum Myeongjo" w:cs="Nanum Myeongjo"/>
          <w:b/>
        </w:rPr>
        <w:t xml:space="preserve">At that moment, </w:t>
      </w:r>
      <w:del w:id="12" w:author="Paul Edison" w:date="2021-12-30T07:50:00Z">
        <w:r w:rsidR="000B7518" w:rsidDel="00B64F7D">
          <w:rPr>
            <w:rFonts w:ascii="Nanum Myeongjo" w:eastAsia="Nanum Myeongjo" w:hAnsi="Nanum Myeongjo" w:cs="Nanum Myeongjo"/>
            <w:b/>
          </w:rPr>
          <w:delText xml:space="preserve">I </w:delText>
        </w:r>
      </w:del>
      <w:ins w:id="13" w:author="Paul Edison" w:date="2021-12-30T07:50:00Z">
        <w:r>
          <w:rPr>
            <w:rFonts w:ascii="Nanum Myeongjo" w:eastAsia="Nanum Myeongjo" w:hAnsi="Nanum Myeongjo" w:cs="Nanum Myeongjo"/>
            <w:b/>
            <w:lang w:val="en-US"/>
          </w:rPr>
          <w:t>my mind</w:t>
        </w:r>
        <w:r>
          <w:rPr>
            <w:rFonts w:ascii="Nanum Myeongjo" w:eastAsia="Nanum Myeongjo" w:hAnsi="Nanum Myeongjo" w:cs="Nanum Myeongjo"/>
            <w:b/>
          </w:rPr>
          <w:t xml:space="preserve"> </w:t>
        </w:r>
      </w:ins>
      <w:r w:rsidR="000B7518">
        <w:rPr>
          <w:rFonts w:ascii="Nanum Myeongjo" w:eastAsia="Nanum Myeongjo" w:hAnsi="Nanum Myeongjo" w:cs="Nanum Myeongjo"/>
          <w:b/>
        </w:rPr>
        <w:t xml:space="preserve">wasn’t on the piano bench anymore; I was out in the school corridor, listening to the resounding echo of my giggling peers. </w:t>
      </w:r>
      <w:moveFromRangeStart w:id="14" w:author="Paul Edison" w:date="2021-12-30T07:50:00Z" w:name="move91743053"/>
      <w:moveFrom w:id="15" w:author="Paul Edison" w:date="2021-12-30T07:50:00Z">
        <w:r w:rsidR="000B7518" w:rsidDel="00B64F7D">
          <w:rPr>
            <w:rFonts w:ascii="Nanum Myeongjo" w:eastAsia="Nanum Myeongjo" w:hAnsi="Nanum Myeongjo" w:cs="Nanum Myeongjo"/>
            <w:b/>
          </w:rPr>
          <w:t xml:space="preserve">The event replayed endlessly in my mind. </w:t>
        </w:r>
      </w:moveFrom>
      <w:moveFromRangeEnd w:id="14"/>
      <w:r w:rsidR="000B7518">
        <w:rPr>
          <w:rFonts w:ascii="Nanum Myeongjo" w:eastAsia="Nanum Myeongjo" w:hAnsi="Nanum Myeongjo" w:cs="Nanum Myeongjo"/>
          <w:b/>
        </w:rPr>
        <w:t xml:space="preserve">Irritated tears started to build up in my eyes, and the bitterness I harbored reflected in my playing. </w:t>
      </w:r>
    </w:p>
    <w:p w14:paraId="00000004" w14:textId="19C0410A"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 xml:space="preserve">In the midst of my exasperation, however, a gentle hand reached out, pulling my tightly closed fists away from the instrument. </w:t>
      </w:r>
      <w:del w:id="16" w:author="Paul Edison" w:date="2021-12-30T07:51:00Z">
        <w:r w:rsidDel="00B64F7D">
          <w:rPr>
            <w:rFonts w:ascii="Nanum Myeongjo" w:eastAsia="Nanum Myeongjo" w:hAnsi="Nanum Myeongjo" w:cs="Nanum Myeongjo"/>
            <w:b/>
          </w:rPr>
          <w:delText>It was my teacher.</w:delText>
        </w:r>
      </w:del>
    </w:p>
    <w:p w14:paraId="00000005" w14:textId="755A5207" w:rsidR="00AD2A08" w:rsidRDefault="000B7518">
      <w:pPr>
        <w:ind w:firstLine="720"/>
        <w:rPr>
          <w:rFonts w:ascii="Nanum Myeongjo" w:eastAsia="Nanum Myeongjo" w:hAnsi="Nanum Myeongjo" w:cs="Nanum Myeongjo"/>
          <w:b/>
        </w:rPr>
      </w:pPr>
      <w:del w:id="17" w:author="Paul Edison" w:date="2021-12-30T07:51:00Z">
        <w:r w:rsidDel="00B64F7D">
          <w:rPr>
            <w:rFonts w:ascii="Nanum Myeongjo" w:eastAsia="Nanum Myeongjo" w:hAnsi="Nanum Myeongjo" w:cs="Nanum Myeongjo"/>
            <w:b/>
          </w:rPr>
          <w:delText xml:space="preserve">He </w:delText>
        </w:r>
      </w:del>
      <w:ins w:id="18" w:author="Paul Edison" w:date="2021-12-30T07:51:00Z">
        <w:r w:rsidR="00B64F7D">
          <w:rPr>
            <w:rFonts w:ascii="Nanum Myeongjo" w:eastAsia="Nanum Myeongjo" w:hAnsi="Nanum Myeongjo" w:cs="Nanum Myeongjo"/>
            <w:b/>
            <w:lang w:val="en-US"/>
          </w:rPr>
          <w:t>My teacher</w:t>
        </w:r>
        <w:r w:rsidR="00B64F7D">
          <w:rPr>
            <w:rFonts w:ascii="Nanum Myeongjo" w:eastAsia="Nanum Myeongjo" w:hAnsi="Nanum Myeongjo" w:cs="Nanum Myeongjo"/>
            <w:b/>
          </w:rPr>
          <w:t xml:space="preserve"> </w:t>
        </w:r>
      </w:ins>
      <w:r>
        <w:rPr>
          <w:rFonts w:ascii="Nanum Myeongjo" w:eastAsia="Nanum Myeongjo" w:hAnsi="Nanum Myeongjo" w:cs="Nanum Myeongjo"/>
          <w:b/>
        </w:rPr>
        <w:t xml:space="preserve">was a wizened, weather-beaten </w:t>
      </w:r>
      <w:del w:id="19" w:author="Paul Edison" w:date="2021-12-30T07:51:00Z">
        <w:r w:rsidDel="00B64F7D">
          <w:rPr>
            <w:rFonts w:ascii="Nanum Myeongjo" w:eastAsia="Nanum Myeongjo" w:hAnsi="Nanum Myeongjo" w:cs="Nanum Myeongjo"/>
            <w:b/>
          </w:rPr>
          <w:delText xml:space="preserve">old </w:delText>
        </w:r>
      </w:del>
      <w:r>
        <w:rPr>
          <w:rFonts w:ascii="Nanum Myeongjo" w:eastAsia="Nanum Myeongjo" w:hAnsi="Nanum Myeongjo" w:cs="Nanum Myeongjo"/>
          <w:b/>
        </w:rPr>
        <w:t xml:space="preserve">man who spoke in broken English. </w:t>
      </w:r>
      <w:del w:id="20" w:author="Paul Edison" w:date="2021-12-30T07:51:00Z">
        <w:r w:rsidDel="00B64F7D">
          <w:rPr>
            <w:rFonts w:ascii="Nanum Myeongjo" w:eastAsia="Nanum Myeongjo" w:hAnsi="Nanum Myeongjo" w:cs="Nanum Myeongjo"/>
            <w:b/>
          </w:rPr>
          <w:delText xml:space="preserve">In a word, I would describe him as warm. </w:delText>
        </w:r>
      </w:del>
      <w:r>
        <w:rPr>
          <w:rFonts w:ascii="Nanum Myeongjo" w:eastAsia="Nanum Myeongjo" w:hAnsi="Nanum Myeongjo" w:cs="Nanum Myeongjo"/>
          <w:b/>
        </w:rPr>
        <w:t xml:space="preserve">He smelled of </w:t>
      </w:r>
      <w:ins w:id="21" w:author="Paul Edison" w:date="2021-12-30T07:51:00Z">
        <w:r w:rsidR="00B64F7D">
          <w:rPr>
            <w:rFonts w:ascii="Nanum Myeongjo" w:eastAsia="Nanum Myeongjo" w:hAnsi="Nanum Myeongjo" w:cs="Nanum Myeongjo"/>
            <w:b/>
            <w:lang w:val="en-US"/>
          </w:rPr>
          <w:t xml:space="preserve">warm </w:t>
        </w:r>
      </w:ins>
      <w:r>
        <w:rPr>
          <w:rFonts w:ascii="Nanum Myeongjo" w:eastAsia="Nanum Myeongjo" w:hAnsi="Nanum Myeongjo" w:cs="Nanum Myeongjo"/>
          <w:b/>
        </w:rPr>
        <w:t>chai tea</w:t>
      </w:r>
      <w:del w:id="22" w:author="Paul Edison" w:date="2021-12-30T07:51:00Z">
        <w:r w:rsidDel="00B64F7D">
          <w:rPr>
            <w:rFonts w:ascii="Nanum Myeongjo" w:eastAsia="Nanum Myeongjo" w:hAnsi="Nanum Myeongjo" w:cs="Nanum Myeongjo"/>
            <w:b/>
          </w:rPr>
          <w:delText xml:space="preserve"> and had</w:delText>
        </w:r>
      </w:del>
      <w:ins w:id="23" w:author="Paul Edison" w:date="2021-12-30T07:51:00Z">
        <w:r w:rsidR="00B64F7D">
          <w:rPr>
            <w:rFonts w:ascii="Nanum Myeongjo" w:eastAsia="Nanum Myeongjo" w:hAnsi="Nanum Myeongjo" w:cs="Nanum Myeongjo"/>
            <w:b/>
            <w:lang w:val="en-US"/>
          </w:rPr>
          <w:t>, with</w:t>
        </w:r>
      </w:ins>
      <w:r>
        <w:rPr>
          <w:rFonts w:ascii="Nanum Myeongjo" w:eastAsia="Nanum Myeongjo" w:hAnsi="Nanum Myeongjo" w:cs="Nanum Myeongjo"/>
          <w:b/>
        </w:rPr>
        <w:t xml:space="preserve"> crow’s feet </w:t>
      </w:r>
      <w:ins w:id="24" w:author="Paul Edison" w:date="2021-12-30T07:51:00Z">
        <w:r w:rsidR="00B64F7D">
          <w:rPr>
            <w:rFonts w:ascii="Nanum Myeongjo" w:eastAsia="Nanum Myeongjo" w:hAnsi="Nanum Myeongjo" w:cs="Nanum Myeongjo"/>
            <w:b/>
            <w:lang w:val="en-US"/>
          </w:rPr>
          <w:t xml:space="preserve">that </w:t>
        </w:r>
      </w:ins>
      <w:del w:id="25" w:author="Paul Edison" w:date="2021-12-30T07:51:00Z">
        <w:r w:rsidDel="00B64F7D">
          <w:rPr>
            <w:rFonts w:ascii="Nanum Myeongjo" w:eastAsia="Nanum Myeongjo" w:hAnsi="Nanum Myeongjo" w:cs="Nanum Myeongjo"/>
            <w:b/>
          </w:rPr>
          <w:delText>a</w:delText>
        </w:r>
      </w:del>
      <w:ins w:id="26" w:author="Paul Edison" w:date="2021-12-30T07:51:00Z">
        <w:r w:rsidR="00B64F7D">
          <w:rPr>
            <w:rFonts w:ascii="Nanum Myeongjo" w:eastAsia="Nanum Myeongjo" w:hAnsi="Nanum Myeongjo" w:cs="Nanum Myeongjo"/>
            <w:b/>
            <w:lang w:val="en-US"/>
          </w:rPr>
          <w:t>a</w:t>
        </w:r>
      </w:ins>
      <w:r>
        <w:rPr>
          <w:rFonts w:ascii="Nanum Myeongjo" w:eastAsia="Nanum Myeongjo" w:hAnsi="Nanum Myeongjo" w:cs="Nanum Myeongjo"/>
          <w:b/>
        </w:rPr>
        <w:t>ppear</w:t>
      </w:r>
      <w:ins w:id="27" w:author="Paul Edison" w:date="2021-12-30T07:51:00Z">
        <w:r w:rsidR="00B64F7D">
          <w:rPr>
            <w:rFonts w:ascii="Nanum Myeongjo" w:eastAsia="Nanum Myeongjo" w:hAnsi="Nanum Myeongjo" w:cs="Nanum Myeongjo"/>
            <w:b/>
            <w:lang w:val="en-US"/>
          </w:rPr>
          <w:t>ed</w:t>
        </w:r>
      </w:ins>
      <w:r>
        <w:rPr>
          <w:rFonts w:ascii="Nanum Myeongjo" w:eastAsia="Nanum Myeongjo" w:hAnsi="Nanum Myeongjo" w:cs="Nanum Myeongjo"/>
          <w:b/>
        </w:rPr>
        <w:t xml:space="preserve"> by his eyes when he smiled, which happened </w:t>
      </w:r>
      <w:del w:id="28" w:author="Paul Edison" w:date="2021-12-30T07:52:00Z">
        <w:r w:rsidDel="00B64F7D">
          <w:rPr>
            <w:rFonts w:ascii="Nanum Myeongjo" w:eastAsia="Nanum Myeongjo" w:hAnsi="Nanum Myeongjo" w:cs="Nanum Myeongjo"/>
            <w:b/>
          </w:rPr>
          <w:delText xml:space="preserve">to be more </w:delText>
        </w:r>
      </w:del>
      <w:r>
        <w:rPr>
          <w:rFonts w:ascii="Nanum Myeongjo" w:eastAsia="Nanum Myeongjo" w:hAnsi="Nanum Myeongjo" w:cs="Nanum Myeongjo"/>
          <w:b/>
        </w:rPr>
        <w:t>often</w:t>
      </w:r>
      <w:del w:id="29" w:author="Paul Edison" w:date="2021-12-30T07:52:00Z">
        <w:r w:rsidDel="00B64F7D">
          <w:rPr>
            <w:rFonts w:ascii="Nanum Myeongjo" w:eastAsia="Nanum Myeongjo" w:hAnsi="Nanum Myeongjo" w:cs="Nanum Myeongjo"/>
            <w:b/>
          </w:rPr>
          <w:delText xml:space="preserve"> than not</w:delText>
        </w:r>
      </w:del>
      <w:r>
        <w:rPr>
          <w:rFonts w:ascii="Nanum Myeongjo" w:eastAsia="Nanum Myeongjo" w:hAnsi="Nanum Myeongjo" w:cs="Nanum Myeongjo"/>
          <w:b/>
        </w:rPr>
        <w:t>.</w:t>
      </w:r>
    </w:p>
    <w:p w14:paraId="00000006"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Wrapping his calloused hands around my own, he faced me and said, “Megan, you’re pushing on a door that clearly says pull. Take a moment to breathe, and try again.”</w:t>
      </w:r>
    </w:p>
    <w:p w14:paraId="00000007" w14:textId="5E6BBB4A" w:rsidR="00AD2A08" w:rsidRDefault="000B7518">
      <w:pPr>
        <w:ind w:firstLine="720"/>
        <w:rPr>
          <w:rFonts w:ascii="Nanum Myeongjo" w:eastAsia="Nanum Myeongjo" w:hAnsi="Nanum Myeongjo" w:cs="Nanum Myeongjo"/>
          <w:b/>
        </w:rPr>
      </w:pPr>
      <w:commentRangeStart w:id="30"/>
      <w:r>
        <w:rPr>
          <w:rFonts w:ascii="Nanum Myeongjo" w:eastAsia="Nanum Myeongjo" w:hAnsi="Nanum Myeongjo" w:cs="Nanum Myeongjo"/>
          <w:b/>
        </w:rPr>
        <w:t>It hadn’t occurred to me then, but my beloved teacher wasn’t only talking about the composition. With every lungful of air I breathed in, the image of their Cheshire grins</w:t>
      </w:r>
      <w:del w:id="31" w:author="Paul Edison" w:date="2021-12-30T07:52:00Z">
        <w:r w:rsidDel="00B64F7D">
          <w:rPr>
            <w:rFonts w:ascii="Nanum Myeongjo" w:eastAsia="Nanum Myeongjo" w:hAnsi="Nanum Myeongjo" w:cs="Nanum Myeongjo"/>
            <w:b/>
          </w:rPr>
          <w:delText>,</w:delText>
        </w:r>
      </w:del>
      <w:r>
        <w:rPr>
          <w:rFonts w:ascii="Nanum Myeongjo" w:eastAsia="Nanum Myeongjo" w:hAnsi="Nanum Myeongjo" w:cs="Nanum Myeongjo"/>
          <w:b/>
        </w:rPr>
        <w:t xml:space="preserve"> that once tormented me so</w:t>
      </w:r>
      <w:del w:id="32" w:author="Paul Edison" w:date="2021-12-30T07:52:00Z">
        <w:r w:rsidDel="00B64F7D">
          <w:rPr>
            <w:rFonts w:ascii="Nanum Myeongjo" w:eastAsia="Nanum Myeongjo" w:hAnsi="Nanum Myeongjo" w:cs="Nanum Myeongjo"/>
            <w:b/>
          </w:rPr>
          <w:delText>,</w:delText>
        </w:r>
      </w:del>
      <w:r>
        <w:rPr>
          <w:rFonts w:ascii="Nanum Myeongjo" w:eastAsia="Nanum Myeongjo" w:hAnsi="Nanum Myeongjo" w:cs="Nanum Myeongjo"/>
          <w:b/>
        </w:rPr>
        <w:t xml:space="preserve"> faded. </w:t>
      </w:r>
      <w:commentRangeEnd w:id="30"/>
      <w:r w:rsidR="00BC3E67">
        <w:rPr>
          <w:rStyle w:val="CommentReference"/>
        </w:rPr>
        <w:commentReference w:id="30"/>
      </w:r>
    </w:p>
    <w:p w14:paraId="00000008" w14:textId="2F55AF9D"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 xml:space="preserve">My fingers hovering over the keys, I </w:t>
      </w:r>
      <w:del w:id="33" w:author="Paul Edison" w:date="2021-12-30T07:52:00Z">
        <w:r w:rsidDel="00B64F7D">
          <w:rPr>
            <w:rFonts w:ascii="Nanum Myeongjo" w:eastAsia="Nanum Myeongjo" w:hAnsi="Nanum Myeongjo" w:cs="Nanum Myeongjo"/>
            <w:b/>
          </w:rPr>
          <w:delText xml:space="preserve">make </w:delText>
        </w:r>
      </w:del>
      <w:ins w:id="34" w:author="Paul Edison" w:date="2021-12-30T07:52:00Z">
        <w:r w:rsidR="00B64F7D">
          <w:rPr>
            <w:rFonts w:ascii="Nanum Myeongjo" w:eastAsia="Nanum Myeongjo" w:hAnsi="Nanum Myeongjo" w:cs="Nanum Myeongjo"/>
            <w:b/>
          </w:rPr>
          <w:t>ma</w:t>
        </w:r>
        <w:r w:rsidR="00B64F7D">
          <w:rPr>
            <w:rFonts w:ascii="Nanum Myeongjo" w:eastAsia="Nanum Myeongjo" w:hAnsi="Nanum Myeongjo" w:cs="Nanum Myeongjo"/>
            <w:b/>
            <w:lang w:val="en-US"/>
          </w:rPr>
          <w:t>d</w:t>
        </w:r>
        <w:r w:rsidR="00B64F7D">
          <w:rPr>
            <w:rFonts w:ascii="Nanum Myeongjo" w:eastAsia="Nanum Myeongjo" w:hAnsi="Nanum Myeongjo" w:cs="Nanum Myeongjo"/>
            <w:b/>
          </w:rPr>
          <w:t xml:space="preserve">e </w:t>
        </w:r>
      </w:ins>
      <w:r>
        <w:rPr>
          <w:rFonts w:ascii="Nanum Myeongjo" w:eastAsia="Nanum Myeongjo" w:hAnsi="Nanum Myeongjo" w:cs="Nanum Myeongjo"/>
          <w:b/>
        </w:rPr>
        <w:t xml:space="preserve">another attempt at Mozart’s Piano Sonata No. 16 in C Major. The heartbreakingly gentle melody filled the room with little effort and my troubled mind was soothed by its invitation of solace. I could hardly believe I was playing the same piece just moments before.  Unlike ever before, I allowed the music to consume me. </w:t>
      </w:r>
    </w:p>
    <w:p w14:paraId="00000009" w14:textId="60BC47E1"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 xml:space="preserve">As the final, resounding note vibrated against my fingertips, </w:t>
      </w:r>
      <w:del w:id="35" w:author="Paul Edison" w:date="2021-12-30T07:53:00Z">
        <w:r w:rsidDel="00B64F7D">
          <w:rPr>
            <w:rFonts w:ascii="Nanum Myeongjo" w:eastAsia="Nanum Myeongjo" w:hAnsi="Nanum Myeongjo" w:cs="Nanum Myeongjo"/>
            <w:b/>
          </w:rPr>
          <w:delText xml:space="preserve">a </w:delText>
        </w:r>
      </w:del>
      <w:ins w:id="36" w:author="Paul Edison" w:date="2021-12-30T07:53:00Z">
        <w:r w:rsidR="00B64F7D">
          <w:rPr>
            <w:rFonts w:ascii="Nanum Myeongjo" w:eastAsia="Nanum Myeongjo" w:hAnsi="Nanum Myeongjo" w:cs="Nanum Myeongjo"/>
            <w:b/>
            <w:lang w:val="en-US"/>
          </w:rPr>
          <w:t>the</w:t>
        </w:r>
        <w:r w:rsidR="00B64F7D">
          <w:rPr>
            <w:rFonts w:ascii="Nanum Myeongjo" w:eastAsia="Nanum Myeongjo" w:hAnsi="Nanum Myeongjo" w:cs="Nanum Myeongjo"/>
            <w:b/>
          </w:rPr>
          <w:t xml:space="preserve"> </w:t>
        </w:r>
      </w:ins>
      <w:r>
        <w:rPr>
          <w:rFonts w:ascii="Nanum Myeongjo" w:eastAsia="Nanum Myeongjo" w:hAnsi="Nanum Myeongjo" w:cs="Nanum Myeongjo"/>
          <w:b/>
        </w:rPr>
        <w:t xml:space="preserve">fog </w:t>
      </w:r>
      <w:del w:id="37" w:author="Paul Edison" w:date="2021-12-30T07:53:00Z">
        <w:r w:rsidDel="00B64F7D">
          <w:rPr>
            <w:rFonts w:ascii="Nanum Myeongjo" w:eastAsia="Nanum Myeongjo" w:hAnsi="Nanum Myeongjo" w:cs="Nanum Myeongjo"/>
            <w:b/>
          </w:rPr>
          <w:delText>clears</w:delText>
        </w:r>
      </w:del>
      <w:ins w:id="38" w:author="Paul Edison" w:date="2021-12-30T07:53:00Z">
        <w:r w:rsidR="00B64F7D">
          <w:rPr>
            <w:rFonts w:ascii="Nanum Myeongjo" w:eastAsia="Nanum Myeongjo" w:hAnsi="Nanum Myeongjo" w:cs="Nanum Myeongjo"/>
            <w:b/>
          </w:rPr>
          <w:t>clear</w:t>
        </w:r>
        <w:r w:rsidR="00B64F7D">
          <w:rPr>
            <w:rFonts w:ascii="Nanum Myeongjo" w:eastAsia="Nanum Myeongjo" w:hAnsi="Nanum Myeongjo" w:cs="Nanum Myeongjo"/>
            <w:b/>
            <w:lang w:val="en-US"/>
          </w:rPr>
          <w:t>ed</w:t>
        </w:r>
      </w:ins>
      <w:r>
        <w:rPr>
          <w:rFonts w:ascii="Nanum Myeongjo" w:eastAsia="Nanum Myeongjo" w:hAnsi="Nanum Myeongjo" w:cs="Nanum Myeongjo"/>
          <w:b/>
        </w:rPr>
        <w:t>.</w:t>
      </w:r>
    </w:p>
    <w:p w14:paraId="0000000A"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I learned</w:t>
      </w:r>
      <w:del w:id="39" w:author="Paul Edison" w:date="2021-12-30T07:53:00Z">
        <w:r w:rsidDel="00B64F7D">
          <w:rPr>
            <w:rFonts w:ascii="Nanum Myeongjo" w:eastAsia="Nanum Myeongjo" w:hAnsi="Nanum Myeongjo" w:cs="Nanum Myeongjo"/>
            <w:b/>
          </w:rPr>
          <w:delText>,</w:delText>
        </w:r>
      </w:del>
      <w:r>
        <w:rPr>
          <w:rFonts w:ascii="Nanum Myeongjo" w:eastAsia="Nanum Myeongjo" w:hAnsi="Nanum Myeongjo" w:cs="Nanum Myeongjo"/>
          <w:b/>
        </w:rPr>
        <w:t xml:space="preserve"> that day, that regardless of how hard I try to brute force my way through my problems, I won’t be able to move on until I take a step back </w:t>
      </w:r>
      <w:commentRangeStart w:id="40"/>
      <w:r>
        <w:rPr>
          <w:rFonts w:ascii="Nanum Myeongjo" w:eastAsia="Nanum Myeongjo" w:hAnsi="Nanum Myeongjo" w:cs="Nanum Myeongjo"/>
          <w:b/>
        </w:rPr>
        <w:t xml:space="preserve">to read the sign on the door that clearly says “pull”. </w:t>
      </w:r>
      <w:commentRangeEnd w:id="40"/>
      <w:r w:rsidR="00B64F7D">
        <w:rPr>
          <w:rStyle w:val="CommentReference"/>
        </w:rPr>
        <w:commentReference w:id="40"/>
      </w:r>
      <w:r>
        <w:rPr>
          <w:rFonts w:ascii="Nanum Myeongjo" w:eastAsia="Nanum Myeongjo" w:hAnsi="Nanum Myeongjo" w:cs="Nanum Myeongjo"/>
          <w:b/>
        </w:rPr>
        <w:t>My teacher taught me that my impossibly destructive, blind rage can be silenced by a symphony. Unexplainably, music subdues me as nothing else can.</w:t>
      </w:r>
    </w:p>
    <w:p w14:paraId="0000000B"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During especially challenging days, when I feel the anger start to bubble and brew, I seek the comfort of Brahms’ unnecessarily complicated symphonies and Beethoven’s gripping sonatas. There are times it feels as if music is the only language I am capable of speaking.</w:t>
      </w:r>
    </w:p>
    <w:p w14:paraId="0000000C" w14:textId="77777777" w:rsidR="00AD2A08" w:rsidRDefault="000B7518">
      <w:pPr>
        <w:rPr>
          <w:rFonts w:ascii="Nanum Myeongjo" w:eastAsia="Nanum Myeongjo" w:hAnsi="Nanum Myeongjo" w:cs="Nanum Myeongjo"/>
          <w:b/>
        </w:rPr>
      </w:pPr>
      <w:r>
        <w:rPr>
          <w:rFonts w:ascii="Nanum Myeongjo" w:eastAsia="Nanum Myeongjo" w:hAnsi="Nanum Myeongjo" w:cs="Nanum Myeongjo"/>
          <w:b/>
        </w:rPr>
        <w:lastRenderedPageBreak/>
        <w:tab/>
        <w:t>My piano teacher, an unsuspecting force of nature, was strangely the only person able to get through to me during that wayward period of my life. And although my dearest friend has since passed, his words still remain in my heart always.</w:t>
      </w:r>
    </w:p>
    <w:p w14:paraId="0000000D" w14:textId="0268753F" w:rsidR="00AD2A08" w:rsidRDefault="000B7518">
      <w:pPr>
        <w:ind w:firstLine="720"/>
        <w:rPr>
          <w:ins w:id="41" w:author="Paul Edison" w:date="2021-12-30T07:56:00Z"/>
          <w:rFonts w:ascii="Nanum Myeongjo" w:eastAsia="Nanum Myeongjo" w:hAnsi="Nanum Myeongjo" w:cs="Nanum Myeongjo"/>
          <w:b/>
        </w:rPr>
      </w:pPr>
      <w:r>
        <w:rPr>
          <w:rFonts w:ascii="Nanum Myeongjo" w:eastAsia="Nanum Myeongjo" w:hAnsi="Nanum Myeongjo" w:cs="Nanum Myeongjo"/>
          <w:b/>
        </w:rPr>
        <w:t xml:space="preserve">I </w:t>
      </w:r>
      <w:del w:id="42" w:author="Paul Edison" w:date="2021-12-30T07:54:00Z">
        <w:r w:rsidDel="00C07611">
          <w:rPr>
            <w:rFonts w:ascii="Nanum Myeongjo" w:eastAsia="Nanum Myeongjo" w:hAnsi="Nanum Myeongjo" w:cs="Nanum Myeongjo"/>
            <w:b/>
          </w:rPr>
          <w:delText xml:space="preserve">was </w:delText>
        </w:r>
      </w:del>
      <w:ins w:id="43" w:author="Paul Edison" w:date="2021-12-30T07:54:00Z">
        <w:r w:rsidR="00C07611">
          <w:rPr>
            <w:rFonts w:ascii="Nanum Myeongjo" w:eastAsia="Nanum Myeongjo" w:hAnsi="Nanum Myeongjo" w:cs="Nanum Myeongjo"/>
            <w:b/>
            <w:lang w:val="en-US"/>
          </w:rPr>
          <w:t xml:space="preserve">am </w:t>
        </w:r>
      </w:ins>
      <w:r>
        <w:rPr>
          <w:rFonts w:ascii="Nanum Myeongjo" w:eastAsia="Nanum Myeongjo" w:hAnsi="Nanum Myeongjo" w:cs="Nanum Myeongjo"/>
          <w:b/>
        </w:rPr>
        <w:t>no longer bothered by the up-and-down glances I receive</w:t>
      </w:r>
      <w:del w:id="44" w:author="Paul Edison" w:date="2021-12-30T07:54:00Z">
        <w:r w:rsidDel="00C07611">
          <w:rPr>
            <w:rFonts w:ascii="Nanum Myeongjo" w:eastAsia="Nanum Myeongjo" w:hAnsi="Nanum Myeongjo" w:cs="Nanum Myeongjo"/>
            <w:b/>
          </w:rPr>
          <w:delText>d</w:delText>
        </w:r>
      </w:del>
      <w:r>
        <w:rPr>
          <w:rFonts w:ascii="Nanum Myeongjo" w:eastAsia="Nanum Myeongjo" w:hAnsi="Nanum Myeongjo" w:cs="Nanum Myeongjo"/>
          <w:b/>
        </w:rPr>
        <w:t xml:space="preserve"> from the people I once considered my closest friends. I </w:t>
      </w:r>
      <w:del w:id="45" w:author="Paul Edison" w:date="2021-12-30T07:54:00Z">
        <w:r w:rsidDel="00C07611">
          <w:rPr>
            <w:rFonts w:ascii="Nanum Myeongjo" w:eastAsia="Nanum Myeongjo" w:hAnsi="Nanum Myeongjo" w:cs="Nanum Myeongjo"/>
            <w:b/>
          </w:rPr>
          <w:delText xml:space="preserve">was </w:delText>
        </w:r>
      </w:del>
      <w:ins w:id="46" w:author="Paul Edison" w:date="2021-12-30T07:54:00Z">
        <w:r w:rsidR="00C07611">
          <w:rPr>
            <w:rFonts w:ascii="Nanum Myeongjo" w:eastAsia="Nanum Myeongjo" w:hAnsi="Nanum Myeongjo" w:cs="Nanum Myeongjo"/>
            <w:b/>
            <w:lang w:val="en-US"/>
          </w:rPr>
          <w:t>am</w:t>
        </w:r>
        <w:r w:rsidR="00C07611">
          <w:rPr>
            <w:rFonts w:ascii="Nanum Myeongjo" w:eastAsia="Nanum Myeongjo" w:hAnsi="Nanum Myeongjo" w:cs="Nanum Myeongjo"/>
            <w:b/>
          </w:rPr>
          <w:t xml:space="preserve"> </w:t>
        </w:r>
      </w:ins>
      <w:r>
        <w:rPr>
          <w:rFonts w:ascii="Nanum Myeongjo" w:eastAsia="Nanum Myeongjo" w:hAnsi="Nanum Myeongjo" w:cs="Nanum Myeongjo"/>
          <w:b/>
        </w:rPr>
        <w:t xml:space="preserve">hardly fazed by their antics anymore, so long as I </w:t>
      </w:r>
      <w:del w:id="47" w:author="Paul Edison" w:date="2021-12-30T07:55:00Z">
        <w:r w:rsidDel="00C07611">
          <w:rPr>
            <w:rFonts w:ascii="Nanum Myeongjo" w:eastAsia="Nanum Myeongjo" w:hAnsi="Nanum Myeongjo" w:cs="Nanum Myeongjo"/>
            <w:b/>
          </w:rPr>
          <w:delText xml:space="preserve">knew </w:delText>
        </w:r>
      </w:del>
      <w:ins w:id="48" w:author="Paul Edison" w:date="2021-12-30T07:55:00Z">
        <w:r w:rsidR="00C07611">
          <w:rPr>
            <w:rFonts w:ascii="Nanum Myeongjo" w:eastAsia="Nanum Myeongjo" w:hAnsi="Nanum Myeongjo" w:cs="Nanum Myeongjo"/>
            <w:b/>
          </w:rPr>
          <w:t>kn</w:t>
        </w:r>
        <w:r w:rsidR="00C07611">
          <w:rPr>
            <w:rFonts w:ascii="Nanum Myeongjo" w:eastAsia="Nanum Myeongjo" w:hAnsi="Nanum Myeongjo" w:cs="Nanum Myeongjo"/>
            <w:b/>
            <w:lang w:val="en-US"/>
          </w:rPr>
          <w:t>o</w:t>
        </w:r>
        <w:r w:rsidR="00C07611">
          <w:rPr>
            <w:rFonts w:ascii="Nanum Myeongjo" w:eastAsia="Nanum Myeongjo" w:hAnsi="Nanum Myeongjo" w:cs="Nanum Myeongjo"/>
            <w:b/>
          </w:rPr>
          <w:t xml:space="preserve">w </w:t>
        </w:r>
      </w:ins>
      <w:r>
        <w:rPr>
          <w:rFonts w:ascii="Nanum Myeongjo" w:eastAsia="Nanum Myeongjo" w:hAnsi="Nanum Myeongjo" w:cs="Nanum Myeongjo"/>
          <w:b/>
        </w:rPr>
        <w:t xml:space="preserve">that I </w:t>
      </w:r>
      <w:del w:id="49" w:author="Paul Edison" w:date="2021-12-30T07:55:00Z">
        <w:r w:rsidDel="00C07611">
          <w:rPr>
            <w:rFonts w:ascii="Nanum Myeongjo" w:eastAsia="Nanum Myeongjo" w:hAnsi="Nanum Myeongjo" w:cs="Nanum Myeongjo"/>
            <w:b/>
          </w:rPr>
          <w:delText xml:space="preserve">had </w:delText>
        </w:r>
      </w:del>
      <w:ins w:id="50" w:author="Paul Edison" w:date="2021-12-30T07:55:00Z">
        <w:r w:rsidR="00C07611">
          <w:rPr>
            <w:rFonts w:ascii="Nanum Myeongjo" w:eastAsia="Nanum Myeongjo" w:hAnsi="Nanum Myeongjo" w:cs="Nanum Myeongjo"/>
            <w:b/>
          </w:rPr>
          <w:t>ha</w:t>
        </w:r>
        <w:proofErr w:type="spellStart"/>
        <w:r w:rsidR="00C07611">
          <w:rPr>
            <w:rFonts w:ascii="Nanum Myeongjo" w:eastAsia="Nanum Myeongjo" w:hAnsi="Nanum Myeongjo" w:cs="Nanum Myeongjo"/>
            <w:b/>
            <w:lang w:val="en-US"/>
          </w:rPr>
          <w:t>ve</w:t>
        </w:r>
        <w:proofErr w:type="spellEnd"/>
        <w:r w:rsidR="00C07611">
          <w:rPr>
            <w:rFonts w:ascii="Nanum Myeongjo" w:eastAsia="Nanum Myeongjo" w:hAnsi="Nanum Myeongjo" w:cs="Nanum Myeongjo"/>
            <w:b/>
          </w:rPr>
          <w:t xml:space="preserve"> </w:t>
        </w:r>
      </w:ins>
      <w:r>
        <w:rPr>
          <w:rFonts w:ascii="Nanum Myeongjo" w:eastAsia="Nanum Myeongjo" w:hAnsi="Nanum Myeongjo" w:cs="Nanum Myeongjo"/>
          <w:b/>
        </w:rPr>
        <w:t xml:space="preserve">my dusty, beaten 2009 Yamaha Kreutzer waiting for me back </w:t>
      </w:r>
      <w:del w:id="51" w:author="Paul Edison" w:date="2021-12-30T07:55:00Z">
        <w:r w:rsidDel="00C07611">
          <w:rPr>
            <w:rFonts w:ascii="Nanum Myeongjo" w:eastAsia="Nanum Myeongjo" w:hAnsi="Nanum Myeongjo" w:cs="Nanum Myeongjo"/>
            <w:b/>
          </w:rPr>
          <w:delText xml:space="preserve">at </w:delText>
        </w:r>
      </w:del>
      <w:r>
        <w:rPr>
          <w:rFonts w:ascii="Nanum Myeongjo" w:eastAsia="Nanum Myeongjo" w:hAnsi="Nanum Myeongjo" w:cs="Nanum Myeongjo"/>
          <w:b/>
        </w:rPr>
        <w:t>home.</w:t>
      </w:r>
      <w:commentRangeStart w:id="52"/>
    </w:p>
    <w:p w14:paraId="2751FCC9" w14:textId="197C106A" w:rsidR="00C07611" w:rsidRDefault="00C07611">
      <w:pPr>
        <w:ind w:firstLine="720"/>
        <w:rPr>
          <w:rFonts w:ascii="Nanum Myeongjo" w:eastAsia="Nanum Myeongjo" w:hAnsi="Nanum Myeongjo" w:cs="Nanum Myeongjo"/>
          <w:b/>
        </w:rPr>
      </w:pPr>
    </w:p>
    <w:commentRangeEnd w:id="52"/>
    <w:p w14:paraId="478E6E9A" w14:textId="71D60F9D" w:rsidR="00C07611" w:rsidRPr="009E6182" w:rsidRDefault="00BC3E67">
      <w:pPr>
        <w:ind w:firstLine="720"/>
        <w:rPr>
          <w:rFonts w:ascii="Nanum Myeongjo" w:eastAsia="Nanum Myeongjo" w:hAnsi="Nanum Myeongjo" w:cs="Nanum Myeongjo"/>
          <w:bCs/>
          <w:i/>
          <w:iCs/>
        </w:rPr>
      </w:pPr>
      <w:r>
        <w:rPr>
          <w:rStyle w:val="CommentReference"/>
        </w:rPr>
        <w:commentReference w:id="52"/>
      </w:r>
    </w:p>
    <w:p w14:paraId="3C21FD3D" w14:textId="7EFCD9A9" w:rsidR="00C07611" w:rsidRPr="009E6182" w:rsidRDefault="00C07611">
      <w:pPr>
        <w:ind w:firstLine="720"/>
        <w:rPr>
          <w:rFonts w:ascii="Nanum Myeongjo" w:eastAsia="Nanum Myeongjo" w:hAnsi="Nanum Myeongjo" w:cs="Nanum Myeongjo"/>
          <w:bCs/>
          <w:i/>
          <w:iCs/>
        </w:rPr>
      </w:pPr>
    </w:p>
    <w:p w14:paraId="453713B1" w14:textId="2BA87713" w:rsidR="00C07611" w:rsidRPr="009E6182" w:rsidRDefault="001E497B">
      <w:pPr>
        <w:ind w:firstLine="720"/>
        <w:rPr>
          <w:rFonts w:ascii="Nanum Myeongjo" w:eastAsia="Nanum Myeongjo" w:hAnsi="Nanum Myeongjo" w:cs="Nanum Myeongjo"/>
          <w:bCs/>
          <w:i/>
          <w:iCs/>
          <w:lang w:val="en-US"/>
        </w:rPr>
      </w:pPr>
      <w:r w:rsidRPr="009E6182">
        <w:rPr>
          <w:rFonts w:ascii="Nanum Myeongjo" w:eastAsia="Nanum Myeongjo" w:hAnsi="Nanum Myeongjo" w:cs="Nanum Myeongjo"/>
          <w:bCs/>
          <w:i/>
          <w:iCs/>
          <w:lang w:val="en-US"/>
        </w:rPr>
        <w:t xml:space="preserve">Hi Megan! </w:t>
      </w:r>
    </w:p>
    <w:p w14:paraId="78ECD9CF" w14:textId="6E1BC3B7" w:rsidR="001E497B" w:rsidRPr="009E6182" w:rsidRDefault="001E497B">
      <w:pPr>
        <w:ind w:firstLine="720"/>
        <w:rPr>
          <w:rFonts w:ascii="Nanum Myeongjo" w:eastAsia="Nanum Myeongjo" w:hAnsi="Nanum Myeongjo" w:cs="Nanum Myeongjo"/>
          <w:bCs/>
          <w:i/>
          <w:iCs/>
          <w:lang w:val="en-US"/>
        </w:rPr>
      </w:pPr>
      <w:r w:rsidRPr="009E6182">
        <w:rPr>
          <w:rFonts w:ascii="Nanum Myeongjo" w:eastAsia="Nanum Myeongjo" w:hAnsi="Nanum Myeongjo" w:cs="Nanum Myeongjo"/>
          <w:bCs/>
          <w:i/>
          <w:iCs/>
          <w:lang w:val="en-US"/>
        </w:rPr>
        <w:t xml:space="preserve">Wow, what a story! </w:t>
      </w:r>
      <w:r w:rsidR="00F85CB2" w:rsidRPr="009E6182">
        <w:rPr>
          <w:rFonts w:ascii="Nanum Myeongjo" w:eastAsia="Nanum Myeongjo" w:hAnsi="Nanum Myeongjo" w:cs="Nanum Myeongjo"/>
          <w:bCs/>
          <w:i/>
          <w:iCs/>
          <w:lang w:val="en-US"/>
        </w:rPr>
        <w:t xml:space="preserve">Sorry to hear about the bullying, but I’m glad to hear that you’ve risen above the situation. I’ve made some in-text suggestions to add clarity to your ideas and to reduce some redundancies. </w:t>
      </w:r>
    </w:p>
    <w:p w14:paraId="3A302556" w14:textId="7A0E9946" w:rsidR="00F85CB2" w:rsidRPr="009E6182" w:rsidRDefault="00F85CB2">
      <w:pPr>
        <w:ind w:firstLine="720"/>
        <w:rPr>
          <w:rFonts w:ascii="Nanum Myeongjo" w:eastAsia="Nanum Myeongjo" w:hAnsi="Nanum Myeongjo" w:cs="Nanum Myeongjo"/>
          <w:bCs/>
          <w:i/>
          <w:iCs/>
          <w:lang w:val="en-US"/>
        </w:rPr>
      </w:pPr>
      <w:r w:rsidRPr="009E6182">
        <w:rPr>
          <w:rFonts w:ascii="Nanum Myeongjo" w:eastAsia="Nanum Myeongjo" w:hAnsi="Nanum Myeongjo" w:cs="Nanum Myeongjo"/>
          <w:bCs/>
          <w:i/>
          <w:iCs/>
          <w:lang w:val="en-US"/>
        </w:rPr>
        <w:t xml:space="preserve">Overall, this is a bittersweet story that tells me about what music means to you, and how you’ve learned to deal with bullying. I think what </w:t>
      </w:r>
      <w:proofErr w:type="gramStart"/>
      <w:r w:rsidRPr="009E6182">
        <w:rPr>
          <w:rFonts w:ascii="Nanum Myeongjo" w:eastAsia="Nanum Myeongjo" w:hAnsi="Nanum Myeongjo" w:cs="Nanum Myeongjo"/>
          <w:bCs/>
          <w:i/>
          <w:iCs/>
          <w:lang w:val="en-US"/>
        </w:rPr>
        <w:t>would</w:t>
      </w:r>
      <w:proofErr w:type="gramEnd"/>
      <w:r w:rsidRPr="009E6182">
        <w:rPr>
          <w:rFonts w:ascii="Nanum Myeongjo" w:eastAsia="Nanum Myeongjo" w:hAnsi="Nanum Myeongjo" w:cs="Nanum Myeongjo"/>
          <w:bCs/>
          <w:i/>
          <w:iCs/>
          <w:lang w:val="en-US"/>
        </w:rPr>
        <w:t xml:space="preserve"> make this essay stronger is if you also clarify how you have grown now that you’re no longer as bothered by the bullies. Have you made new friends that you can trust? Have you paid your teacher’s kindness forward by sharing your love for music with other people? Something else? </w:t>
      </w:r>
    </w:p>
    <w:p w14:paraId="1D1B1196" w14:textId="5277A1FD" w:rsidR="00F85CB2" w:rsidRPr="009E6182" w:rsidRDefault="00F85CB2">
      <w:pPr>
        <w:ind w:firstLine="720"/>
        <w:rPr>
          <w:rFonts w:ascii="Nanum Myeongjo" w:eastAsia="Nanum Myeongjo" w:hAnsi="Nanum Myeongjo" w:cs="Nanum Myeongjo"/>
          <w:bCs/>
          <w:i/>
          <w:iCs/>
          <w:lang w:val="en-US"/>
        </w:rPr>
      </w:pPr>
      <w:r w:rsidRPr="009E6182">
        <w:rPr>
          <w:rFonts w:ascii="Nanum Myeongjo" w:eastAsia="Nanum Myeongjo" w:hAnsi="Nanum Myeongjo" w:cs="Nanum Myeongjo"/>
          <w:bCs/>
          <w:i/>
          <w:iCs/>
          <w:lang w:val="en-US"/>
        </w:rPr>
        <w:t xml:space="preserve">In other words, show us the Megan, new and improved! thanks to this experience, and how </w:t>
      </w:r>
      <w:r w:rsidR="00CD7DB8" w:rsidRPr="009E6182">
        <w:rPr>
          <w:rFonts w:ascii="Nanum Myeongjo" w:eastAsia="Nanum Myeongjo" w:hAnsi="Nanum Myeongjo" w:cs="Nanum Myeongjo"/>
          <w:bCs/>
          <w:i/>
          <w:iCs/>
          <w:lang w:val="en-US"/>
        </w:rPr>
        <w:t xml:space="preserve">this experience has motivated you to do some positive, concrete things. </w:t>
      </w:r>
    </w:p>
    <w:p w14:paraId="528E574D" w14:textId="39B8107F" w:rsidR="00CD7DB8" w:rsidRPr="009E6182" w:rsidRDefault="00CD7DB8">
      <w:pPr>
        <w:ind w:firstLine="720"/>
        <w:rPr>
          <w:rFonts w:ascii="Nanum Myeongjo" w:eastAsia="Nanum Myeongjo" w:hAnsi="Nanum Myeongjo" w:cs="Nanum Myeongjo"/>
          <w:bCs/>
          <w:i/>
          <w:iCs/>
          <w:lang w:val="en-US"/>
        </w:rPr>
      </w:pPr>
    </w:p>
    <w:p w14:paraId="655DA4B6" w14:textId="36D89E43" w:rsidR="00CD7DB8" w:rsidRPr="009E6182" w:rsidRDefault="00CD7DB8">
      <w:pPr>
        <w:ind w:firstLine="720"/>
        <w:rPr>
          <w:rFonts w:ascii="Nanum Myeongjo" w:eastAsia="Nanum Myeongjo" w:hAnsi="Nanum Myeongjo" w:cs="Nanum Myeongjo"/>
          <w:bCs/>
          <w:i/>
          <w:iCs/>
          <w:lang w:val="en-US"/>
        </w:rPr>
      </w:pPr>
      <w:r w:rsidRPr="009E6182">
        <w:rPr>
          <w:rFonts w:ascii="Nanum Myeongjo" w:eastAsia="Nanum Myeongjo" w:hAnsi="Nanum Myeongjo" w:cs="Nanum Myeongjo"/>
          <w:bCs/>
          <w:i/>
          <w:iCs/>
          <w:lang w:val="en-US"/>
        </w:rPr>
        <w:t>All the best with your application!</w:t>
      </w:r>
    </w:p>
    <w:p w14:paraId="2F3C3DE4" w14:textId="351F2D98" w:rsidR="00CD7DB8" w:rsidRPr="009E6182" w:rsidRDefault="00CD7DB8" w:rsidP="00CD7DB8">
      <w:pPr>
        <w:rPr>
          <w:rFonts w:ascii="Nanum Myeongjo" w:eastAsia="Nanum Myeongjo" w:hAnsi="Nanum Myeongjo" w:cs="Nanum Myeongjo"/>
          <w:bCs/>
          <w:i/>
          <w:iCs/>
          <w:lang w:val="en-US"/>
        </w:rPr>
      </w:pPr>
    </w:p>
    <w:p w14:paraId="0824EAED" w14:textId="42070483" w:rsidR="00CD7DB8" w:rsidRPr="009E6182" w:rsidRDefault="00CD7DB8" w:rsidP="00CD7DB8">
      <w:pPr>
        <w:rPr>
          <w:rFonts w:ascii="Nanum Myeongjo" w:eastAsia="Nanum Myeongjo" w:hAnsi="Nanum Myeongjo" w:cs="Nanum Myeongjo"/>
          <w:bCs/>
          <w:i/>
          <w:iCs/>
          <w:lang w:val="en-US"/>
        </w:rPr>
      </w:pPr>
      <w:r w:rsidRPr="009E6182">
        <w:rPr>
          <w:rFonts w:ascii="Nanum Myeongjo" w:eastAsia="Nanum Myeongjo" w:hAnsi="Nanum Myeongjo" w:cs="Nanum Myeongjo"/>
          <w:bCs/>
          <w:i/>
          <w:iCs/>
          <w:lang w:val="en-US"/>
        </w:rPr>
        <w:t xml:space="preserve">Paul </w:t>
      </w:r>
    </w:p>
    <w:p w14:paraId="2244DF2C" w14:textId="776518E5" w:rsidR="00CD7DB8" w:rsidRPr="009E6182" w:rsidRDefault="00CD7DB8" w:rsidP="00CD7DB8">
      <w:pPr>
        <w:rPr>
          <w:rFonts w:ascii="Nanum Myeongjo" w:eastAsia="Nanum Myeongjo" w:hAnsi="Nanum Myeongjo" w:cs="Nanum Myeongjo"/>
          <w:bCs/>
          <w:i/>
          <w:iCs/>
          <w:lang w:val="en-US"/>
        </w:rPr>
      </w:pPr>
      <w:proofErr w:type="spellStart"/>
      <w:r w:rsidRPr="009E6182">
        <w:rPr>
          <w:rFonts w:ascii="Nanum Myeongjo" w:eastAsia="Nanum Myeongjo" w:hAnsi="Nanum Myeongjo" w:cs="Nanum Myeongjo"/>
          <w:bCs/>
          <w:i/>
          <w:iCs/>
          <w:lang w:val="en-US"/>
        </w:rPr>
        <w:t>ALL-in</w:t>
      </w:r>
      <w:proofErr w:type="spellEnd"/>
      <w:r w:rsidRPr="009E6182">
        <w:rPr>
          <w:rFonts w:ascii="Nanum Myeongjo" w:eastAsia="Nanum Myeongjo" w:hAnsi="Nanum Myeongjo" w:cs="Nanum Myeongjo"/>
          <w:bCs/>
          <w:i/>
          <w:iCs/>
          <w:lang w:val="en-US"/>
        </w:rPr>
        <w:t xml:space="preserve"> Essay Editor</w:t>
      </w:r>
    </w:p>
    <w:sectPr w:rsidR="00CD7DB8" w:rsidRPr="009E618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Kasih" w:date="2021-12-29T01:49:00Z" w:initials="DK">
    <w:p w14:paraId="0728331C" w14:textId="77777777" w:rsidR="000B7518" w:rsidRDefault="000B7518">
      <w:pPr>
        <w:pStyle w:val="CommentText"/>
        <w:rPr>
          <w:lang w:val="en-US"/>
        </w:rPr>
      </w:pPr>
      <w:r>
        <w:rPr>
          <w:rStyle w:val="CommentReference"/>
        </w:rPr>
        <w:annotationRef/>
      </w:r>
      <w:r>
        <w:rPr>
          <w:lang w:val="en-US"/>
        </w:rPr>
        <w:t xml:space="preserve">Which one’s better </w:t>
      </w:r>
      <w:proofErr w:type="spellStart"/>
      <w:r>
        <w:rPr>
          <w:lang w:val="en-US"/>
        </w:rPr>
        <w:t>ya</w:t>
      </w:r>
      <w:proofErr w:type="spellEnd"/>
      <w:r>
        <w:rPr>
          <w:lang w:val="en-US"/>
        </w:rPr>
        <w:t>?</w:t>
      </w:r>
    </w:p>
    <w:p w14:paraId="4AF3F42F" w14:textId="77777777" w:rsidR="000B7518" w:rsidRDefault="000B7518">
      <w:pPr>
        <w:pStyle w:val="CommentText"/>
        <w:rPr>
          <w:lang w:val="en-US"/>
        </w:rPr>
      </w:pPr>
    </w:p>
    <w:p w14:paraId="31BD007A" w14:textId="77777777" w:rsidR="000B7518" w:rsidRDefault="000B7518">
      <w:pPr>
        <w:pStyle w:val="CommentText"/>
        <w:rPr>
          <w:lang w:val="en-US"/>
        </w:rPr>
      </w:pPr>
      <w:r>
        <w:rPr>
          <w:lang w:val="en-US"/>
        </w:rPr>
        <w:t xml:space="preserve">Btw </w:t>
      </w:r>
      <w:proofErr w:type="spellStart"/>
      <w:r>
        <w:rPr>
          <w:lang w:val="en-US"/>
        </w:rPr>
        <w:t>ini</w:t>
      </w:r>
      <w:proofErr w:type="spellEnd"/>
      <w:r>
        <w:rPr>
          <w:lang w:val="en-US"/>
        </w:rPr>
        <w:t xml:space="preserve"> </w:t>
      </w:r>
      <w:proofErr w:type="spellStart"/>
      <w:r>
        <w:rPr>
          <w:lang w:val="en-US"/>
        </w:rPr>
        <w:t>baru</w:t>
      </w:r>
      <w:proofErr w:type="spellEnd"/>
      <w:r>
        <w:rPr>
          <w:lang w:val="en-US"/>
        </w:rPr>
        <w:t xml:space="preserve"> 574 </w:t>
      </w:r>
      <w:proofErr w:type="gramStart"/>
      <w:r>
        <w:rPr>
          <w:lang w:val="en-US"/>
        </w:rPr>
        <w:t>words..</w:t>
      </w:r>
      <w:proofErr w:type="gramEnd"/>
      <w:r>
        <w:rPr>
          <w:lang w:val="en-US"/>
        </w:rPr>
        <w:t xml:space="preserve"> which part </w:t>
      </w:r>
      <w:proofErr w:type="spellStart"/>
      <w:r>
        <w:rPr>
          <w:lang w:val="en-US"/>
        </w:rPr>
        <w:t>shud</w:t>
      </w:r>
      <w:proofErr w:type="spellEnd"/>
      <w:r>
        <w:rPr>
          <w:lang w:val="en-US"/>
        </w:rPr>
        <w:t xml:space="preserve"> be further elaborated yah? </w:t>
      </w:r>
    </w:p>
    <w:p w14:paraId="2746F96F" w14:textId="77777777" w:rsidR="000B7518" w:rsidRDefault="000B7518">
      <w:pPr>
        <w:pStyle w:val="CommentText"/>
        <w:rPr>
          <w:lang w:val="en-US"/>
        </w:rPr>
      </w:pPr>
    </w:p>
    <w:p w14:paraId="477066F1" w14:textId="0BF4FA64" w:rsidR="000B7518" w:rsidRPr="000B7518" w:rsidRDefault="000B7518">
      <w:pPr>
        <w:pStyle w:val="CommentText"/>
        <w:rPr>
          <w:lang w:val="en-US"/>
        </w:rPr>
      </w:pPr>
    </w:p>
  </w:comment>
  <w:comment w:id="1" w:author="Paul Edison" w:date="2021-12-30T07:57:00Z" w:initials="PE">
    <w:p w14:paraId="4EC438A0" w14:textId="77777777" w:rsidR="001E497B" w:rsidRDefault="001E497B">
      <w:pPr>
        <w:pStyle w:val="CommentText"/>
        <w:rPr>
          <w:lang w:val="en-US"/>
        </w:rPr>
      </w:pPr>
      <w:r>
        <w:rPr>
          <w:rStyle w:val="CommentReference"/>
        </w:rPr>
        <w:annotationRef/>
      </w:r>
      <w:r>
        <w:rPr>
          <w:lang w:val="en-US"/>
        </w:rPr>
        <w:t xml:space="preserve">#4! </w:t>
      </w:r>
    </w:p>
    <w:p w14:paraId="6EEA3644" w14:textId="77777777" w:rsidR="001E497B" w:rsidRDefault="001E497B">
      <w:pPr>
        <w:pStyle w:val="CommentText"/>
        <w:rPr>
          <w:lang w:val="en-US"/>
        </w:rPr>
      </w:pPr>
    </w:p>
    <w:p w14:paraId="3B119E05" w14:textId="4E61AC6E" w:rsidR="001E497B" w:rsidRPr="001E497B" w:rsidRDefault="001E497B">
      <w:pPr>
        <w:pStyle w:val="CommentText"/>
        <w:rPr>
          <w:lang w:val="en-US"/>
        </w:rPr>
      </w:pPr>
      <w:r>
        <w:rPr>
          <w:lang w:val="en-US"/>
        </w:rPr>
        <w:t xml:space="preserve">The </w:t>
      </w:r>
      <w:proofErr w:type="gramStart"/>
      <w:r>
        <w:rPr>
          <w:lang w:val="en-US"/>
        </w:rPr>
        <w:t>ending, definitely</w:t>
      </w:r>
      <w:proofErr w:type="gramEnd"/>
      <w:r>
        <w:rPr>
          <w:lang w:val="en-US"/>
        </w:rPr>
        <w:t xml:space="preserve">. Beyond piano, how has the teacher influenced and shaped her life for the better? </w:t>
      </w:r>
    </w:p>
  </w:comment>
  <w:comment w:id="30" w:author="Paul Edison" w:date="2021-12-30T09:36:00Z" w:initials="PE">
    <w:p w14:paraId="602B5CF4" w14:textId="77777777" w:rsidR="00BC3E67" w:rsidRDefault="00BC3E67">
      <w:pPr>
        <w:pStyle w:val="CommentText"/>
        <w:rPr>
          <w:lang w:val="en-US"/>
        </w:rPr>
      </w:pPr>
      <w:r>
        <w:rPr>
          <w:rStyle w:val="CommentReference"/>
        </w:rPr>
        <w:annotationRef/>
      </w:r>
      <w:r>
        <w:rPr>
          <w:lang w:val="en-US"/>
        </w:rPr>
        <w:t xml:space="preserve">Can you expand that moment of epiphany further here? I’m sure there was something more involved here, right? Otherwise, telling people who are upset to “stop being so upset!” would work. </w:t>
      </w:r>
    </w:p>
    <w:p w14:paraId="7C2A6E51" w14:textId="77777777" w:rsidR="00BC3E67" w:rsidRDefault="00BC3E67">
      <w:pPr>
        <w:pStyle w:val="CommentText"/>
        <w:rPr>
          <w:lang w:val="en-US"/>
        </w:rPr>
      </w:pPr>
    </w:p>
    <w:p w14:paraId="378492C2" w14:textId="4805E2E0" w:rsidR="00BC3E67" w:rsidRPr="00BC3E67" w:rsidRDefault="00BC3E67">
      <w:pPr>
        <w:pStyle w:val="CommentText"/>
        <w:rPr>
          <w:lang w:val="en-US"/>
        </w:rPr>
      </w:pPr>
      <w:proofErr w:type="gramStart"/>
      <w:r>
        <w:rPr>
          <w:lang w:val="en-US"/>
        </w:rPr>
        <w:t>So</w:t>
      </w:r>
      <w:proofErr w:type="gramEnd"/>
      <w:r>
        <w:rPr>
          <w:lang w:val="en-US"/>
        </w:rPr>
        <w:t xml:space="preserve"> what was it here that helped change your perspective? </w:t>
      </w:r>
    </w:p>
  </w:comment>
  <w:comment w:id="40" w:author="Paul Edison" w:date="2021-12-30T07:53:00Z" w:initials="PE">
    <w:p w14:paraId="3A9188FA" w14:textId="61B3C624" w:rsidR="00B64F7D" w:rsidRPr="00B64F7D" w:rsidRDefault="00B64F7D">
      <w:pPr>
        <w:pStyle w:val="CommentText"/>
        <w:rPr>
          <w:lang w:val="en-US"/>
        </w:rPr>
      </w:pPr>
      <w:r>
        <w:rPr>
          <w:rStyle w:val="CommentReference"/>
        </w:rPr>
        <w:annotationRef/>
      </w:r>
      <w:r>
        <w:rPr>
          <w:lang w:val="en-US"/>
        </w:rPr>
        <w:t xml:space="preserve">This feels a bit repetitive here. I recommend finding a different metaphor for the situation here. </w:t>
      </w:r>
    </w:p>
  </w:comment>
  <w:comment w:id="52" w:author="Paul Edison" w:date="2021-12-30T09:37:00Z" w:initials="PE">
    <w:p w14:paraId="24DD7A6D" w14:textId="02D1C9DA" w:rsidR="00BC3E67" w:rsidRPr="00BC3E67" w:rsidRDefault="00BC3E67">
      <w:pPr>
        <w:pStyle w:val="CommentText"/>
        <w:rPr>
          <w:lang w:val="en-US"/>
        </w:rPr>
      </w:pPr>
      <w:r>
        <w:rPr>
          <w:rStyle w:val="CommentReference"/>
        </w:rPr>
        <w:annotationRef/>
      </w:r>
      <w:r>
        <w:rPr>
          <w:lang w:val="en-US"/>
        </w:rPr>
        <w:t xml:space="preserve">That’s great! How has your life changed for the better after? </w:t>
      </w:r>
      <w:r w:rsidR="00F85CB2">
        <w:rPr>
          <w:lang w:val="en-US"/>
        </w:rPr>
        <w:t xml:space="preserve">How has this experience motivated you? </w:t>
      </w:r>
      <w:r>
        <w:rPr>
          <w:lang w:val="en-US"/>
        </w:rPr>
        <w:t>What do you look forward to</w:t>
      </w:r>
      <w:r w:rsidR="00F85CB2">
        <w:rPr>
          <w:lang w:val="en-US"/>
        </w:rPr>
        <w:t xml:space="preserve"> </w:t>
      </w:r>
      <w:proofErr w:type="gramStart"/>
      <w:r w:rsidR="00F85CB2">
        <w:rPr>
          <w:lang w:val="en-US"/>
        </w:rPr>
        <w:t>do</w:t>
      </w:r>
      <w:proofErr w:type="gramEnd"/>
      <w:r w:rsidR="00F85CB2">
        <w:rPr>
          <w:lang w:val="en-US"/>
        </w:rPr>
        <w:t xml:space="preserve"> with this new outlook on life</w:t>
      </w:r>
      <w:r>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066F1" w15:done="0"/>
  <w15:commentEx w15:paraId="3B119E05" w15:paraIdParent="477066F1" w15:done="0"/>
  <w15:commentEx w15:paraId="378492C2" w15:done="0"/>
  <w15:commentEx w15:paraId="3A9188FA" w15:done="0"/>
  <w15:commentEx w15:paraId="24DD7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3D29" w16cex:dateUtc="2021-12-28T18:49:00Z"/>
  <w16cex:commentExtensible w16cex:durableId="2577E506" w16cex:dateUtc="2021-12-30T00:57:00Z"/>
  <w16cex:commentExtensible w16cex:durableId="2577FC09" w16cex:dateUtc="2021-12-30T02:36:00Z"/>
  <w16cex:commentExtensible w16cex:durableId="2577E414" w16cex:dateUtc="2021-12-30T00:53:00Z"/>
  <w16cex:commentExtensible w16cex:durableId="2577FC54" w16cex:dateUtc="2021-12-30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066F1" w16cid:durableId="25763D29"/>
  <w16cid:commentId w16cid:paraId="3B119E05" w16cid:durableId="2577E506"/>
  <w16cid:commentId w16cid:paraId="378492C2" w16cid:durableId="2577FC09"/>
  <w16cid:commentId w16cid:paraId="3A9188FA" w16cid:durableId="2577E414"/>
  <w16cid:commentId w16cid:paraId="24DD7A6D" w16cid:durableId="2577FC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0000000000000000000"/>
    <w:charset w:val="00"/>
    <w:family w:val="roman"/>
    <w:notTrueType/>
    <w:pitch w:val="default"/>
  </w:font>
  <w:font w:name="Nanum Myeongjo">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80F"/>
    <w:multiLevelType w:val="multilevel"/>
    <w:tmpl w:val="49D25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C16FB"/>
    <w:multiLevelType w:val="multilevel"/>
    <w:tmpl w:val="B18608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 Kasih">
    <w15:presenceInfo w15:providerId="Windows Live" w15:userId="c8f5e971bc88c8f0"/>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A08"/>
    <w:rsid w:val="000B7518"/>
    <w:rsid w:val="001E497B"/>
    <w:rsid w:val="009E6182"/>
    <w:rsid w:val="00AD2A08"/>
    <w:rsid w:val="00B64F7D"/>
    <w:rsid w:val="00BC3E67"/>
    <w:rsid w:val="00C07611"/>
    <w:rsid w:val="00CD7DB8"/>
    <w:rsid w:val="00DB13A2"/>
    <w:rsid w:val="00F85CB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8F6E"/>
  <w15:docId w15:val="{5C1AE9B2-00F5-DC48-885C-BCE88EA0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B7518"/>
    <w:rPr>
      <w:sz w:val="16"/>
      <w:szCs w:val="16"/>
    </w:rPr>
  </w:style>
  <w:style w:type="paragraph" w:styleId="CommentText">
    <w:name w:val="annotation text"/>
    <w:basedOn w:val="Normal"/>
    <w:link w:val="CommentTextChar"/>
    <w:uiPriority w:val="99"/>
    <w:semiHidden/>
    <w:unhideWhenUsed/>
    <w:rsid w:val="000B7518"/>
    <w:pPr>
      <w:spacing w:line="240" w:lineRule="auto"/>
    </w:pPr>
    <w:rPr>
      <w:sz w:val="20"/>
      <w:szCs w:val="20"/>
    </w:rPr>
  </w:style>
  <w:style w:type="character" w:customStyle="1" w:styleId="CommentTextChar">
    <w:name w:val="Comment Text Char"/>
    <w:basedOn w:val="DefaultParagraphFont"/>
    <w:link w:val="CommentText"/>
    <w:uiPriority w:val="99"/>
    <w:semiHidden/>
    <w:rsid w:val="000B7518"/>
    <w:rPr>
      <w:sz w:val="20"/>
      <w:szCs w:val="20"/>
    </w:rPr>
  </w:style>
  <w:style w:type="paragraph" w:styleId="CommentSubject">
    <w:name w:val="annotation subject"/>
    <w:basedOn w:val="CommentText"/>
    <w:next w:val="CommentText"/>
    <w:link w:val="CommentSubjectChar"/>
    <w:uiPriority w:val="99"/>
    <w:semiHidden/>
    <w:unhideWhenUsed/>
    <w:rsid w:val="000B7518"/>
    <w:rPr>
      <w:b/>
      <w:bCs/>
    </w:rPr>
  </w:style>
  <w:style w:type="character" w:customStyle="1" w:styleId="CommentSubjectChar">
    <w:name w:val="Comment Subject Char"/>
    <w:basedOn w:val="CommentTextChar"/>
    <w:link w:val="CommentSubject"/>
    <w:uiPriority w:val="99"/>
    <w:semiHidden/>
    <w:rsid w:val="000B7518"/>
    <w:rPr>
      <w:b/>
      <w:bCs/>
      <w:sz w:val="20"/>
      <w:szCs w:val="20"/>
    </w:rPr>
  </w:style>
  <w:style w:type="paragraph" w:styleId="Revision">
    <w:name w:val="Revision"/>
    <w:hidden/>
    <w:uiPriority w:val="99"/>
    <w:semiHidden/>
    <w:rsid w:val="00B64F7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8747">
      <w:bodyDiv w:val="1"/>
      <w:marLeft w:val="0"/>
      <w:marRight w:val="0"/>
      <w:marTop w:val="0"/>
      <w:marBottom w:val="0"/>
      <w:divBdr>
        <w:top w:val="none" w:sz="0" w:space="0" w:color="auto"/>
        <w:left w:val="none" w:sz="0" w:space="0" w:color="auto"/>
        <w:bottom w:val="none" w:sz="0" w:space="0" w:color="auto"/>
        <w:right w:val="none" w:sz="0" w:space="0" w:color="auto"/>
      </w:divBdr>
    </w:div>
    <w:div w:id="1779838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7</cp:revision>
  <dcterms:created xsi:type="dcterms:W3CDTF">2021-12-28T18:48:00Z</dcterms:created>
  <dcterms:modified xsi:type="dcterms:W3CDTF">2021-12-30T02:43:00Z</dcterms:modified>
</cp:coreProperties>
</file>