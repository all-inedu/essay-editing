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2E62B" w14:textId="4033957C" w:rsidR="00F07BB2" w:rsidRPr="002C5F08" w:rsidRDefault="002C5F08" w:rsidP="00014E6A">
      <w:pPr>
        <w:spacing w:line="360" w:lineRule="auto"/>
        <w:jc w:val="both"/>
        <w:rPr>
          <w:b/>
          <w:bCs/>
          <w:u w:val="single"/>
        </w:rPr>
      </w:pPr>
      <w:r w:rsidRPr="002C5F08">
        <w:rPr>
          <w:b/>
          <w:bCs/>
          <w:u w:val="single"/>
        </w:rPr>
        <w:t>Georgia Tech Draft Ravi</w:t>
      </w:r>
    </w:p>
    <w:p w14:paraId="0C9F333F" w14:textId="582EE9B3" w:rsidR="002C5F08" w:rsidRDefault="002C5F08" w:rsidP="00014E6A">
      <w:pPr>
        <w:pBdr>
          <w:bottom w:val="double" w:sz="6" w:space="1" w:color="auto"/>
        </w:pBdr>
        <w:spacing w:line="360" w:lineRule="auto"/>
        <w:jc w:val="both"/>
        <w:rPr>
          <w:i/>
          <w:iCs/>
        </w:rPr>
      </w:pPr>
      <w:r w:rsidRPr="002C5F08">
        <w:rPr>
          <w:i/>
          <w:iCs/>
        </w:rPr>
        <w:t>Why do you want to study your chosen major specifically at Georgia Tech?</w:t>
      </w:r>
    </w:p>
    <w:p w14:paraId="4F8DA5B2" w14:textId="77777777" w:rsidR="004D143D" w:rsidRPr="004D143D" w:rsidRDefault="004D143D" w:rsidP="00014E6A">
      <w:pPr>
        <w:spacing w:line="360" w:lineRule="auto"/>
        <w:jc w:val="both"/>
      </w:pPr>
    </w:p>
    <w:p w14:paraId="23B63F99" w14:textId="20BF04B5" w:rsidR="00BD1BEA" w:rsidRDefault="004D143D" w:rsidP="00014E6A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Pollution, </w:t>
      </w:r>
      <w:r w:rsidR="00100B87">
        <w:rPr>
          <w:i/>
          <w:iCs/>
        </w:rPr>
        <w:t>Energy</w:t>
      </w:r>
      <w:r>
        <w:rPr>
          <w:i/>
          <w:iCs/>
        </w:rPr>
        <w:t>, and</w:t>
      </w:r>
      <w:r w:rsidR="003E4FB5">
        <w:rPr>
          <w:i/>
          <w:iCs/>
        </w:rPr>
        <w:t xml:space="preserve"> Traffic</w:t>
      </w:r>
      <w:r>
        <w:rPr>
          <w:i/>
          <w:iCs/>
        </w:rPr>
        <w:t>; welcome to my world of thoughts</w:t>
      </w:r>
      <w:r w:rsidR="006671FB">
        <w:rPr>
          <w:i/>
          <w:iCs/>
        </w:rPr>
        <w:t>.</w:t>
      </w:r>
    </w:p>
    <w:p w14:paraId="1FF0FDE7" w14:textId="77777777" w:rsidR="003E4FB5" w:rsidRDefault="003E4FB5" w:rsidP="00014E6A">
      <w:pPr>
        <w:spacing w:line="360" w:lineRule="auto"/>
        <w:jc w:val="both"/>
        <w:rPr>
          <w:i/>
          <w:iCs/>
        </w:rPr>
      </w:pPr>
    </w:p>
    <w:p w14:paraId="04E73F11" w14:textId="63335891" w:rsidR="00AD4E2D" w:rsidRDefault="004D143D" w:rsidP="00014E6A">
      <w:pPr>
        <w:spacing w:line="360" w:lineRule="auto"/>
        <w:jc w:val="both"/>
      </w:pPr>
      <w:r>
        <w:t xml:space="preserve">As I </w:t>
      </w:r>
      <w:del w:id="0" w:author="Matthew" w:date="2020-12-21T18:42:00Z">
        <w:r w:rsidR="003E4FB5" w:rsidDel="00D65A8F">
          <w:delText xml:space="preserve">wait </w:delText>
        </w:r>
        <w:r w:rsidR="001D41ED" w:rsidDel="00D65A8F">
          <w:delText>at</w:delText>
        </w:r>
      </w:del>
      <w:ins w:id="1" w:author="Matthew" w:date="2020-12-21T18:42:00Z">
        <w:r w:rsidR="00D65A8F">
          <w:t>da</w:t>
        </w:r>
      </w:ins>
      <w:ins w:id="2" w:author="Matthew" w:date="2020-12-21T18:43:00Z">
        <w:r w:rsidR="00D65A8F">
          <w:t>wned upon</w:t>
        </w:r>
      </w:ins>
      <w:r w:rsidR="001D41ED">
        <w:t xml:space="preserve"> the red </w:t>
      </w:r>
      <w:ins w:id="3" w:author="Matthew" w:date="2020-12-21T18:43:00Z">
        <w:r w:rsidR="00D65A8F">
          <w:t xml:space="preserve">pedestrian </w:t>
        </w:r>
      </w:ins>
      <w:r w:rsidR="001D41ED">
        <w:t>light</w:t>
      </w:r>
      <w:r>
        <w:t xml:space="preserve">, </w:t>
      </w:r>
      <w:del w:id="4" w:author="Matthew" w:date="2020-12-21T18:43:00Z">
        <w:r w:rsidDel="00D65A8F">
          <w:delText xml:space="preserve">I </w:delText>
        </w:r>
        <w:r w:rsidR="003E4FB5" w:rsidDel="00D65A8F">
          <w:delText>see lines</w:delText>
        </w:r>
      </w:del>
      <w:ins w:id="5" w:author="Matthew" w:date="2020-12-21T18:43:00Z">
        <w:r w:rsidR="00D65A8F">
          <w:t>my vision caught a never-ending swarm</w:t>
        </w:r>
      </w:ins>
      <w:r w:rsidR="003E4FB5">
        <w:t xml:space="preserve"> of </w:t>
      </w:r>
      <w:ins w:id="6" w:author="Matthew" w:date="2020-12-21T18:44:00Z">
        <w:r w:rsidR="00F866F9">
          <w:t xml:space="preserve">swerving </w:t>
        </w:r>
        <w:r w:rsidR="00D65A8F">
          <w:t xml:space="preserve">2- </w:t>
        </w:r>
        <w:r w:rsidR="00F866F9">
          <w:t>past the</w:t>
        </w:r>
        <w:r w:rsidR="00D65A8F">
          <w:t xml:space="preserve"> 4-wheelers</w:t>
        </w:r>
      </w:ins>
      <w:del w:id="7" w:author="Matthew" w:date="2020-12-21T18:44:00Z">
        <w:r w:rsidR="003E4FB5" w:rsidDel="00D65A8F">
          <w:delText>vehicles</w:delText>
        </w:r>
      </w:del>
      <w:r w:rsidR="003E4FB5">
        <w:t xml:space="preserve"> </w:t>
      </w:r>
      <w:ins w:id="8" w:author="Matthew" w:date="2020-12-21T18:51:00Z">
        <w:r w:rsidR="00F866F9">
          <w:t xml:space="preserve">as viscous </w:t>
        </w:r>
      </w:ins>
      <w:del w:id="9" w:author="Matthew" w:date="2020-12-21T18:51:00Z">
        <w:r w:rsidR="001D41ED" w:rsidDel="00F866F9">
          <w:delText xml:space="preserve">that concerned me </w:delText>
        </w:r>
        <w:r w:rsidR="003E4FB5" w:rsidDel="00F866F9">
          <w:delText xml:space="preserve">about the endless cycle of </w:delText>
        </w:r>
      </w:del>
      <w:del w:id="10" w:author="Matthew" w:date="2020-12-21T18:52:00Z">
        <w:r w:rsidR="003E4FB5" w:rsidDel="00F866F9">
          <w:delText>carbon</w:delText>
        </w:r>
      </w:del>
      <w:del w:id="11" w:author="Matthew" w:date="2020-12-21T18:47:00Z">
        <w:r w:rsidR="00247E0B" w:rsidDel="00F866F9">
          <w:delText>-</w:delText>
        </w:r>
      </w:del>
      <w:del w:id="12" w:author="Matthew" w:date="2020-12-21T18:52:00Z">
        <w:r w:rsidR="003E4FB5" w:rsidDel="00F866F9">
          <w:delText>monoxide</w:delText>
        </w:r>
        <w:r w:rsidR="00100B87" w:rsidDel="00F866F9">
          <w:delText xml:space="preserve"> being </w:delText>
        </w:r>
        <w:r w:rsidR="005E1E00" w:rsidDel="00F866F9">
          <w:delText>emitted</w:delText>
        </w:r>
        <w:r w:rsidR="00100B87" w:rsidDel="00F866F9">
          <w:delText xml:space="preserve"> to the already polluted </w:delText>
        </w:r>
      </w:del>
      <w:ins w:id="13" w:author="Matthew" w:date="2020-12-21T18:52:00Z">
        <w:r w:rsidR="00F866F9">
          <w:t xml:space="preserve">fumes brushed over me before collected high up by the </w:t>
        </w:r>
      </w:ins>
      <w:ins w:id="14" w:author="Matthew" w:date="2020-12-21T23:03:00Z">
        <w:r w:rsidR="00A02AD8">
          <w:t xml:space="preserve">infamously grey </w:t>
        </w:r>
      </w:ins>
      <w:proofErr w:type="spellStart"/>
      <w:r w:rsidR="00100B87">
        <w:t>Jakarta</w:t>
      </w:r>
      <w:ins w:id="15" w:author="Matthew" w:date="2020-12-21T18:48:00Z">
        <w:r w:rsidR="00F866F9">
          <w:t>n</w:t>
        </w:r>
      </w:ins>
      <w:proofErr w:type="spellEnd"/>
      <w:r w:rsidR="00100B87">
        <w:t xml:space="preserve"> sky. </w:t>
      </w:r>
      <w:r w:rsidR="001D41ED">
        <w:t>P</w:t>
      </w:r>
      <w:r w:rsidR="00AD4E2D">
        <w:t>ollution has</w:t>
      </w:r>
      <w:r w:rsidR="00100B87">
        <w:t xml:space="preserve"> </w:t>
      </w:r>
      <w:del w:id="16" w:author="Matthew" w:date="2020-12-21T18:53:00Z">
        <w:r w:rsidR="00100B87" w:rsidDel="00F866F9">
          <w:delText>made this city desperate for</w:delText>
        </w:r>
      </w:del>
      <w:ins w:id="17" w:author="Matthew" w:date="2020-12-21T18:53:00Z">
        <w:r w:rsidR="00F866F9">
          <w:t>moved me to be an agent of</w:t>
        </w:r>
      </w:ins>
      <w:r w:rsidR="00100B87">
        <w:t xml:space="preserve"> change</w:t>
      </w:r>
      <w:r w:rsidR="00AD4E2D">
        <w:t xml:space="preserve">. </w:t>
      </w:r>
    </w:p>
    <w:p w14:paraId="4A0ADBE1" w14:textId="1D0C0150" w:rsidR="00AD4E2D" w:rsidRDefault="00AD4E2D" w:rsidP="00014E6A">
      <w:pPr>
        <w:spacing w:line="360" w:lineRule="auto"/>
        <w:jc w:val="both"/>
        <w:rPr>
          <w:i/>
          <w:iCs/>
        </w:rPr>
      </w:pPr>
    </w:p>
    <w:p w14:paraId="709B0F09" w14:textId="44E9A94C" w:rsidR="00AD4E2D" w:rsidRDefault="00AD4E2D" w:rsidP="00014E6A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What can </w:t>
      </w:r>
      <w:r w:rsidR="00F0013C">
        <w:rPr>
          <w:i/>
          <w:iCs/>
        </w:rPr>
        <w:t>I</w:t>
      </w:r>
      <w:r>
        <w:rPr>
          <w:i/>
          <w:iCs/>
        </w:rPr>
        <w:t xml:space="preserve"> do to make </w:t>
      </w:r>
      <w:del w:id="18" w:author="Matthew" w:date="2020-12-21T18:42:00Z">
        <w:r w:rsidDel="00D65A8F">
          <w:rPr>
            <w:i/>
            <w:iCs/>
          </w:rPr>
          <w:delText xml:space="preserve">the </w:delText>
        </w:r>
        <w:r w:rsidR="00F0013C" w:rsidDel="00D65A8F">
          <w:rPr>
            <w:i/>
            <w:iCs/>
          </w:rPr>
          <w:delText>Jakarta</w:delText>
        </w:r>
      </w:del>
      <w:ins w:id="19" w:author="Matthew" w:date="2020-12-21T18:42:00Z">
        <w:r w:rsidR="00D65A8F">
          <w:rPr>
            <w:i/>
            <w:iCs/>
          </w:rPr>
          <w:t>my city</w:t>
        </w:r>
      </w:ins>
      <w:r w:rsidR="00F0013C">
        <w:rPr>
          <w:i/>
          <w:iCs/>
        </w:rPr>
        <w:t xml:space="preserve"> </w:t>
      </w:r>
      <w:r>
        <w:rPr>
          <w:i/>
          <w:iCs/>
        </w:rPr>
        <w:t>better?</w:t>
      </w:r>
    </w:p>
    <w:p w14:paraId="38FEA049" w14:textId="1B57D083" w:rsidR="00AD4E2D" w:rsidRDefault="00AD4E2D" w:rsidP="00014E6A">
      <w:pPr>
        <w:spacing w:line="360" w:lineRule="auto"/>
        <w:jc w:val="both"/>
        <w:rPr>
          <w:i/>
          <w:iCs/>
        </w:rPr>
      </w:pPr>
    </w:p>
    <w:p w14:paraId="0A0E1700" w14:textId="2C73DCDF" w:rsidR="00B32F4E" w:rsidRDefault="00AD4E2D" w:rsidP="00014E6A">
      <w:pPr>
        <w:spacing w:line="360" w:lineRule="auto"/>
        <w:jc w:val="both"/>
      </w:pPr>
      <w:r>
        <w:t xml:space="preserve">This </w:t>
      </w:r>
      <w:ins w:id="20" w:author="Matthew" w:date="2020-12-21T18:53:00Z">
        <w:r w:rsidR="00F866F9">
          <w:t>was</w:t>
        </w:r>
      </w:ins>
      <w:del w:id="21" w:author="Matthew" w:date="2020-12-21T18:53:00Z">
        <w:r w:rsidDel="00F866F9">
          <w:delText>is</w:delText>
        </w:r>
      </w:del>
      <w:r>
        <w:t xml:space="preserve"> whe</w:t>
      </w:r>
      <w:r w:rsidR="00B32F4E">
        <w:t>n</w:t>
      </w:r>
      <w:r>
        <w:t xml:space="preserve"> I discovered Environmental Engineering. The study of water systems, fuel efficiency, and clean energy </w:t>
      </w:r>
      <w:del w:id="22" w:author="Matthew" w:date="2020-12-21T18:54:00Z">
        <w:r w:rsidDel="00F866F9">
          <w:delText xml:space="preserve">have </w:delText>
        </w:r>
      </w:del>
      <w:ins w:id="23" w:author="Matthew" w:date="2020-12-21T18:54:00Z">
        <w:r w:rsidR="00F866F9">
          <w:t>has</w:t>
        </w:r>
        <w:r w:rsidR="00F866F9">
          <w:t xml:space="preserve"> </w:t>
        </w:r>
      </w:ins>
      <w:r w:rsidR="00CD0608">
        <w:t>given me a</w:t>
      </w:r>
      <w:r>
        <w:t xml:space="preserve"> purpose. </w:t>
      </w:r>
      <w:r w:rsidR="00473928">
        <w:t>Students from this field are embraced</w:t>
      </w:r>
      <w:del w:id="24" w:author="Matthew" w:date="2020-12-21T18:54:00Z">
        <w:r w:rsidR="00473928" w:rsidDel="00CD5AC4">
          <w:delText xml:space="preserve"> on how</w:delText>
        </w:r>
      </w:del>
      <w:r w:rsidR="00473928">
        <w:t xml:space="preserve"> to improve sustainabilit</w:t>
      </w:r>
      <w:r w:rsidR="00066078">
        <w:t xml:space="preserve">y </w:t>
      </w:r>
      <w:del w:id="25" w:author="Matthew" w:date="2020-12-21T23:39:00Z">
        <w:r w:rsidR="00066078" w:rsidDel="004904EE">
          <w:delText xml:space="preserve">by </w:delText>
        </w:r>
      </w:del>
      <w:ins w:id="26" w:author="Matthew" w:date="2020-12-21T23:39:00Z">
        <w:r w:rsidR="004904EE">
          <w:t>through</w:t>
        </w:r>
        <w:r w:rsidR="004904EE">
          <w:t xml:space="preserve"> </w:t>
        </w:r>
      </w:ins>
      <w:r w:rsidR="00066078">
        <w:t>innovatio</w:t>
      </w:r>
      <w:r w:rsidR="003E4FB5">
        <w:t>n</w:t>
      </w:r>
      <w:del w:id="27" w:author="Matthew" w:date="2020-12-21T18:55:00Z">
        <w:r w:rsidR="003E4FB5" w:rsidDel="00CD5AC4">
          <w:delText>, which includes</w:delText>
        </w:r>
      </w:del>
      <w:ins w:id="28" w:author="Matthew" w:date="2020-12-21T18:55:00Z">
        <w:r w:rsidR="00CD5AC4">
          <w:t xml:space="preserve"> –</w:t>
        </w:r>
      </w:ins>
      <w:r w:rsidR="003E4FB5">
        <w:t xml:space="preserve"> rethinking</w:t>
      </w:r>
      <w:ins w:id="29" w:author="Matthew" w:date="2020-12-21T18:55:00Z">
        <w:r w:rsidR="00CD5AC4">
          <w:t xml:space="preserve"> </w:t>
        </w:r>
      </w:ins>
      <w:del w:id="30" w:author="Matthew" w:date="2020-12-21T18:55:00Z">
        <w:r w:rsidR="003E4FB5" w:rsidDel="00CD5AC4">
          <w:delText xml:space="preserve"> </w:delText>
        </w:r>
      </w:del>
      <w:r w:rsidR="003E4FB5">
        <w:t xml:space="preserve">the way we manage </w:t>
      </w:r>
      <w:del w:id="31" w:author="Matthew" w:date="2020-12-21T23:40:00Z">
        <w:r w:rsidR="003E4FB5" w:rsidDel="00982364">
          <w:delText>our environmenta</w:delText>
        </w:r>
      </w:del>
      <w:ins w:id="32" w:author="Matthew" w:date="2020-12-21T23:40:00Z">
        <w:r w:rsidR="00982364">
          <w:t>and leverage on natura</w:t>
        </w:r>
      </w:ins>
      <w:r w:rsidR="003E4FB5">
        <w:t>l resources</w:t>
      </w:r>
      <w:r w:rsidR="00100B87">
        <w:t xml:space="preserve">. </w:t>
      </w:r>
      <w:del w:id="33" w:author="Matthew" w:date="2020-12-21T18:56:00Z">
        <w:r w:rsidR="00100B87" w:rsidDel="00CD5AC4">
          <w:delText xml:space="preserve">Therefore, </w:delText>
        </w:r>
        <w:r w:rsidR="009B4225" w:rsidDel="00CD5AC4">
          <w:delText>pondering</w:delText>
        </w:r>
        <w:r w:rsidR="00100B87" w:rsidDel="00CD5AC4">
          <w:delText xml:space="preserve"> about </w:delText>
        </w:r>
        <w:r w:rsidR="00784FC1" w:rsidDel="00CD5AC4">
          <w:delText>making</w:delText>
        </w:r>
      </w:del>
      <w:del w:id="34" w:author="Matthew" w:date="2020-12-21T23:39:00Z">
        <w:r w:rsidR="00784FC1" w:rsidDel="004904EE">
          <w:delText xml:space="preserve"> </w:delText>
        </w:r>
        <w:r w:rsidR="00100B87" w:rsidDel="004904EE">
          <w:delText xml:space="preserve">renewable energy </w:delText>
        </w:r>
      </w:del>
      <w:del w:id="35" w:author="Matthew" w:date="2020-12-21T18:57:00Z">
        <w:r w:rsidR="00784FC1" w:rsidDel="00CD5AC4">
          <w:delText>more accessible dominate</w:delText>
        </w:r>
        <w:r w:rsidR="00186BA7" w:rsidDel="00CD5AC4">
          <w:delText>s</w:delText>
        </w:r>
        <w:r w:rsidR="00784FC1" w:rsidDel="00CD5AC4">
          <w:delText xml:space="preserve"> my mind</w:delText>
        </w:r>
      </w:del>
      <w:del w:id="36" w:author="Matthew" w:date="2020-12-21T23:39:00Z">
        <w:r w:rsidR="00784FC1" w:rsidDel="004904EE">
          <w:delText>.</w:delText>
        </w:r>
      </w:del>
    </w:p>
    <w:p w14:paraId="45761A35" w14:textId="77777777" w:rsidR="00B32F4E" w:rsidRDefault="00B32F4E" w:rsidP="00014E6A">
      <w:pPr>
        <w:spacing w:line="360" w:lineRule="auto"/>
        <w:jc w:val="both"/>
      </w:pPr>
    </w:p>
    <w:p w14:paraId="7799DF6B" w14:textId="038D3BBD" w:rsidR="00DD6555" w:rsidRDefault="00635F0E" w:rsidP="00014E6A">
      <w:pPr>
        <w:spacing w:line="360" w:lineRule="auto"/>
        <w:jc w:val="both"/>
      </w:pPr>
      <w:r>
        <w:t xml:space="preserve">Georgia Tech believes </w:t>
      </w:r>
      <w:ins w:id="37" w:author="Matthew" w:date="2020-12-21T23:04:00Z">
        <w:r w:rsidR="00A02AD8">
          <w:t>o</w:t>
        </w:r>
      </w:ins>
      <w:del w:id="38" w:author="Matthew" w:date="2020-12-21T23:04:00Z">
        <w:r w:rsidDel="00A02AD8">
          <w:delText>i</w:delText>
        </w:r>
      </w:del>
      <w:r>
        <w:t>n</w:t>
      </w:r>
      <w:del w:id="39" w:author="Matthew" w:date="2020-12-21T23:04:00Z">
        <w:r w:rsidDel="00A02AD8">
          <w:delText xml:space="preserve"> </w:delText>
        </w:r>
      </w:del>
      <w:r w:rsidR="00066078">
        <w:t xml:space="preserve"> </w:t>
      </w:r>
      <w:r>
        <w:t>d</w:t>
      </w:r>
      <w:r w:rsidR="00066078">
        <w:t xml:space="preserve">oing more </w:t>
      </w:r>
      <w:r>
        <w:t xml:space="preserve">by </w:t>
      </w:r>
      <w:r w:rsidR="00066078">
        <w:t>being at the forefront of innovation and research</w:t>
      </w:r>
      <w:r w:rsidR="00344DF5">
        <w:t xml:space="preserve">: </w:t>
      </w:r>
      <w:ins w:id="40" w:author="Matthew" w:date="2020-12-21T23:21:00Z">
        <w:r w:rsidR="00C377B4">
          <w:t xml:space="preserve">the </w:t>
        </w:r>
      </w:ins>
      <w:r w:rsidR="00344DF5">
        <w:t>design, creat</w:t>
      </w:r>
      <w:ins w:id="41" w:author="Matthew" w:date="2020-12-21T23:05:00Z">
        <w:r w:rsidR="00A02AD8">
          <w:t>ion</w:t>
        </w:r>
      </w:ins>
      <w:del w:id="42" w:author="Matthew" w:date="2020-12-21T23:05:00Z">
        <w:r w:rsidR="00344DF5" w:rsidDel="00A02AD8">
          <w:delText>e</w:delText>
        </w:r>
      </w:del>
      <w:r w:rsidR="00344DF5">
        <w:t>, and market</w:t>
      </w:r>
      <w:ins w:id="43" w:author="Matthew" w:date="2020-12-21T23:05:00Z">
        <w:r w:rsidR="00A02AD8">
          <w:t>ing of</w:t>
        </w:r>
      </w:ins>
      <w:r w:rsidR="00344DF5">
        <w:t xml:space="preserve"> innovative </w:t>
      </w:r>
      <w:del w:id="44" w:author="Matthew" w:date="2020-12-21T23:21:00Z">
        <w:r w:rsidR="00344DF5" w:rsidDel="00C377B4">
          <w:delText>products</w:delText>
        </w:r>
      </w:del>
      <w:ins w:id="45" w:author="Matthew" w:date="2020-12-21T23:21:00Z">
        <w:r w:rsidR="00C377B4">
          <w:t>solutions</w:t>
        </w:r>
      </w:ins>
      <w:r w:rsidR="00344DF5">
        <w:t xml:space="preserve">. </w:t>
      </w:r>
      <w:r w:rsidR="00100B87">
        <w:t>S</w:t>
      </w:r>
      <w:r w:rsidR="00DD6555">
        <w:t xml:space="preserve">tudying at Tech </w:t>
      </w:r>
      <w:del w:id="46" w:author="Matthew" w:date="2020-12-21T23:22:00Z">
        <w:r w:rsidR="00100B87" w:rsidDel="00C377B4">
          <w:delText>will put</w:delText>
        </w:r>
        <w:r w:rsidR="00DD6555" w:rsidDel="00C377B4">
          <w:delText xml:space="preserve"> me on the right track </w:delText>
        </w:r>
        <w:r w:rsidR="00014E6A" w:rsidDel="00C377B4">
          <w:delText xml:space="preserve">on </w:delText>
        </w:r>
        <w:r w:rsidR="00DD6555" w:rsidDel="00C377B4">
          <w:delText>contribut</w:delText>
        </w:r>
        <w:r w:rsidR="00014E6A" w:rsidDel="00C377B4">
          <w:delText>ing</w:delText>
        </w:r>
      </w:del>
      <w:ins w:id="47" w:author="Matthew" w:date="2020-12-21T23:22:00Z">
        <w:r w:rsidR="00C377B4">
          <w:t xml:space="preserve">is the perfect breeding ground </w:t>
        </w:r>
      </w:ins>
      <w:ins w:id="48" w:author="Matthew" w:date="2020-12-21T23:23:00Z">
        <w:r w:rsidR="00C377B4">
          <w:t>for me to holistically develop as a contributor</w:t>
        </w:r>
      </w:ins>
      <w:r w:rsidR="00DD6555">
        <w:t xml:space="preserve"> to the latest technological advancements </w:t>
      </w:r>
      <w:r w:rsidR="00014E6A">
        <w:t xml:space="preserve">in </w:t>
      </w:r>
      <w:r w:rsidR="00DD6555">
        <w:t>environmental sustainability</w:t>
      </w:r>
      <w:r w:rsidR="009B4225">
        <w:t>.</w:t>
      </w:r>
    </w:p>
    <w:p w14:paraId="7EE6EF6F" w14:textId="7C7C681C" w:rsidR="00100B87" w:rsidRDefault="00100B87" w:rsidP="00014E6A">
      <w:pPr>
        <w:spacing w:line="360" w:lineRule="auto"/>
        <w:jc w:val="both"/>
      </w:pPr>
    </w:p>
    <w:p w14:paraId="4BB304DD" w14:textId="15BFD794" w:rsidR="00100B87" w:rsidRDefault="00100B87" w:rsidP="00014E6A">
      <w:pPr>
        <w:spacing w:line="360" w:lineRule="auto"/>
        <w:jc w:val="both"/>
      </w:pPr>
      <w:r>
        <w:t>Why am I so sure about that?</w:t>
      </w:r>
    </w:p>
    <w:p w14:paraId="7BBE0155" w14:textId="43461F67" w:rsidR="00100B87" w:rsidRDefault="00100B87" w:rsidP="00014E6A">
      <w:pPr>
        <w:spacing w:line="360" w:lineRule="auto"/>
        <w:jc w:val="both"/>
      </w:pPr>
    </w:p>
    <w:p w14:paraId="793B6CE1" w14:textId="6F937242" w:rsidR="00083075" w:rsidRDefault="009B4225" w:rsidP="00014E6A">
      <w:pPr>
        <w:spacing w:line="360" w:lineRule="auto"/>
        <w:jc w:val="both"/>
      </w:pPr>
      <w:r>
        <w:t xml:space="preserve">One word: </w:t>
      </w:r>
      <w:r w:rsidR="00A459A3" w:rsidRPr="00A459A3">
        <w:rPr>
          <w:i/>
          <w:iCs/>
        </w:rPr>
        <w:t>F</w:t>
      </w:r>
      <w:r w:rsidR="006E148F" w:rsidRPr="00A459A3">
        <w:rPr>
          <w:i/>
          <w:iCs/>
        </w:rPr>
        <w:t>reedom</w:t>
      </w:r>
      <w:r w:rsidR="00784FC1">
        <w:t xml:space="preserve">. </w:t>
      </w:r>
      <w:r w:rsidR="00FA39E3">
        <w:t xml:space="preserve">Tech encourages students to freely pursue and attain </w:t>
      </w:r>
      <w:r w:rsidR="00784FC1">
        <w:t>hands-on experie</w:t>
      </w:r>
      <w:r w:rsidR="006E148F">
        <w:t xml:space="preserve">nce </w:t>
      </w:r>
      <w:r w:rsidR="00FA39E3">
        <w:t>i</w:t>
      </w:r>
      <w:r w:rsidR="006E148F">
        <w:t xml:space="preserve">n innovating </w:t>
      </w:r>
      <w:del w:id="49" w:author="Matthew" w:date="2020-12-21T23:24:00Z">
        <w:r w:rsidR="006E148F" w:rsidDel="00C377B4">
          <w:delText xml:space="preserve">and marketing </w:delText>
        </w:r>
      </w:del>
      <w:r w:rsidR="006E148F">
        <w:t xml:space="preserve">the products of </w:t>
      </w:r>
      <w:r w:rsidR="006E148F" w:rsidRPr="006E148F">
        <w:rPr>
          <w:i/>
          <w:iCs/>
        </w:rPr>
        <w:t>tomorrow</w:t>
      </w:r>
      <w:r w:rsidR="006E148F">
        <w:t xml:space="preserve">. </w:t>
      </w:r>
      <w:r w:rsidR="00FA39E3">
        <w:t>Tech’s Coda that nurtures not only the power of research, but also collaboration with different outlets excite</w:t>
      </w:r>
      <w:del w:id="50" w:author="Matthew" w:date="2020-12-21T23:33:00Z">
        <w:r w:rsidR="00FA39E3" w:rsidDel="004904EE">
          <w:delText>s</w:delText>
        </w:r>
      </w:del>
      <w:r w:rsidR="00FA39E3">
        <w:t xml:space="preserve"> me </w:t>
      </w:r>
      <w:r w:rsidR="006E148F">
        <w:t xml:space="preserve">to grow with fellow </w:t>
      </w:r>
      <w:r w:rsidR="006E148F">
        <w:rPr>
          <w:i/>
          <w:iCs/>
        </w:rPr>
        <w:lastRenderedPageBreak/>
        <w:t xml:space="preserve">Jackets </w:t>
      </w:r>
      <w:r w:rsidR="006E148F">
        <w:t xml:space="preserve">and other professionals </w:t>
      </w:r>
      <w:r w:rsidR="00FA39E3">
        <w:t>in the field by combining</w:t>
      </w:r>
      <w:r w:rsidR="006E148F">
        <w:t xml:space="preserve"> entrepreneurship</w:t>
      </w:r>
      <w:r w:rsidR="006671FB">
        <w:t xml:space="preserve"> </w:t>
      </w:r>
      <w:r w:rsidR="00FA39E3">
        <w:t>and advanced engineering</w:t>
      </w:r>
      <w:r w:rsidR="006671FB">
        <w:t xml:space="preserve"> research</w:t>
      </w:r>
      <w:r w:rsidR="006E148F">
        <w:t>. The Brook Byers Institute for Sustainable Systems</w:t>
      </w:r>
      <w:r w:rsidR="000150D0">
        <w:t>’ research in the removal of Nitrogen Oxide with SCR in coal-fired power plants has also caught my attention as it</w:t>
      </w:r>
      <w:r w:rsidR="00C94040">
        <w:t>s motivation is align</w:t>
      </w:r>
      <w:ins w:id="51" w:author="Matthew" w:date="2020-12-21T23:34:00Z">
        <w:r w:rsidR="004904EE">
          <w:t>s</w:t>
        </w:r>
      </w:ins>
      <w:del w:id="52" w:author="Matthew" w:date="2020-12-21T23:34:00Z">
        <w:r w:rsidR="00C94040" w:rsidDel="004904EE">
          <w:delText>ed</w:delText>
        </w:r>
      </w:del>
      <w:r w:rsidR="00C94040">
        <w:t xml:space="preserve"> with my aim to improve Jakarta’s (and perhaps the world’s most polluted countries’) clean air.</w:t>
      </w:r>
    </w:p>
    <w:p w14:paraId="6B3668C3" w14:textId="77777777" w:rsidR="00C94040" w:rsidRDefault="00C94040" w:rsidP="00014E6A">
      <w:pPr>
        <w:spacing w:line="360" w:lineRule="auto"/>
        <w:jc w:val="both"/>
      </w:pPr>
    </w:p>
    <w:p w14:paraId="43908E9B" w14:textId="6E6D3B93" w:rsidR="005E1E00" w:rsidRPr="002B5573" w:rsidRDefault="002B5573" w:rsidP="00014E6A">
      <w:pPr>
        <w:spacing w:line="360" w:lineRule="auto"/>
        <w:jc w:val="both"/>
      </w:pPr>
      <w:del w:id="53" w:author="Matthew" w:date="2020-12-21T23:29:00Z">
        <w:r w:rsidDel="00C377B4">
          <w:delText xml:space="preserve">My aim is to contribute in the forefront of engineering innovation, develop affordable and sustainable renewable energy products, and, eventually, defeat pollution. At Tech, I felt right at home with fellow </w:delText>
        </w:r>
        <w:r w:rsidDel="00C377B4">
          <w:rPr>
            <w:i/>
            <w:iCs/>
          </w:rPr>
          <w:delText>Jackets</w:delText>
        </w:r>
        <w:r w:rsidDel="00C377B4">
          <w:delText xml:space="preserve"> innovators and entrepreneurs implementing novel methods to make this world a better and cleaner environment.</w:delText>
        </w:r>
      </w:del>
      <w:ins w:id="54" w:author="Matthew" w:date="2020-12-21T23:29:00Z">
        <w:r w:rsidR="00C377B4">
          <w:t xml:space="preserve">As </w:t>
        </w:r>
      </w:ins>
      <w:ins w:id="55" w:author="Matthew" w:date="2020-12-21T23:30:00Z">
        <w:r w:rsidR="00C377B4">
          <w:t xml:space="preserve">the pedestrian light turned green and I </w:t>
        </w:r>
        <w:r w:rsidR="004904EE">
          <w:t>walked past what was the last streak of sunset, I can only hope t</w:t>
        </w:r>
      </w:ins>
      <w:ins w:id="56" w:author="Matthew" w:date="2020-12-21T23:31:00Z">
        <w:r w:rsidR="004904EE">
          <w:t xml:space="preserve">hat the beauty of our planet Earth </w:t>
        </w:r>
      </w:ins>
      <w:ins w:id="57" w:author="Matthew" w:date="2020-12-21T23:32:00Z">
        <w:r w:rsidR="004904EE">
          <w:t>can still be enjoyed and celebrated by generations to come.</w:t>
        </w:r>
      </w:ins>
    </w:p>
    <w:p w14:paraId="661888DF" w14:textId="2225528F" w:rsidR="00DD6555" w:rsidRDefault="00DD6555" w:rsidP="00014E6A">
      <w:pPr>
        <w:spacing w:line="360" w:lineRule="auto"/>
        <w:jc w:val="both"/>
      </w:pPr>
    </w:p>
    <w:p w14:paraId="6FE4B81A" w14:textId="73ED2F20" w:rsidR="00DD6555" w:rsidRDefault="00DD6555" w:rsidP="00014E6A">
      <w:pPr>
        <w:spacing w:line="360" w:lineRule="auto"/>
        <w:jc w:val="both"/>
        <w:rPr>
          <w:ins w:id="58" w:author="Matthew" w:date="2020-12-21T23:40:00Z"/>
        </w:rPr>
      </w:pPr>
    </w:p>
    <w:p w14:paraId="6D35CFD7" w14:textId="447356A1" w:rsidR="00982364" w:rsidRDefault="00982364" w:rsidP="00014E6A">
      <w:pPr>
        <w:spacing w:line="360" w:lineRule="auto"/>
        <w:jc w:val="both"/>
        <w:rPr>
          <w:ins w:id="59" w:author="Matthew" w:date="2020-12-21T23:40:00Z"/>
        </w:rPr>
      </w:pPr>
    </w:p>
    <w:p w14:paraId="17CF2B25" w14:textId="01B6D6F4" w:rsidR="00982364" w:rsidRDefault="00982364" w:rsidP="00014E6A">
      <w:pPr>
        <w:spacing w:line="360" w:lineRule="auto"/>
        <w:jc w:val="both"/>
        <w:rPr>
          <w:ins w:id="60" w:author="Matthew" w:date="2020-12-21T23:40:00Z"/>
        </w:rPr>
      </w:pPr>
    </w:p>
    <w:p w14:paraId="5E60FE12" w14:textId="7AFE8551" w:rsidR="00982364" w:rsidRDefault="00982364" w:rsidP="00014E6A">
      <w:pPr>
        <w:spacing w:line="360" w:lineRule="auto"/>
        <w:jc w:val="both"/>
        <w:rPr>
          <w:ins w:id="61" w:author="Matthew" w:date="2020-12-21T23:42:00Z"/>
          <w:rFonts w:ascii="Times New Roman" w:hAnsi="Times New Roman" w:cs="Times New Roman"/>
          <w:i/>
          <w:iCs/>
        </w:rPr>
      </w:pPr>
      <w:ins w:id="62" w:author="Matthew" w:date="2020-12-21T23:42:00Z">
        <w:r>
          <w:rPr>
            <w:rFonts w:ascii="Times New Roman" w:hAnsi="Times New Roman" w:cs="Times New Roman"/>
            <w:i/>
            <w:iCs/>
          </w:rPr>
          <w:t>Hi Ravi,</w:t>
        </w:r>
      </w:ins>
    </w:p>
    <w:p w14:paraId="114D73CF" w14:textId="6360831F" w:rsidR="00982364" w:rsidRDefault="00982364" w:rsidP="00014E6A">
      <w:pPr>
        <w:spacing w:line="360" w:lineRule="auto"/>
        <w:jc w:val="both"/>
        <w:rPr>
          <w:ins w:id="63" w:author="Matthew" w:date="2020-12-21T23:42:00Z"/>
          <w:rFonts w:ascii="Times New Roman" w:hAnsi="Times New Roman" w:cs="Times New Roman"/>
          <w:i/>
          <w:iCs/>
        </w:rPr>
      </w:pPr>
    </w:p>
    <w:p w14:paraId="08931B93" w14:textId="2617A207" w:rsidR="00982364" w:rsidRDefault="00982364" w:rsidP="00014E6A">
      <w:pPr>
        <w:spacing w:line="360" w:lineRule="auto"/>
        <w:jc w:val="both"/>
        <w:rPr>
          <w:ins w:id="64" w:author="Matthew" w:date="2020-12-21T23:44:00Z"/>
          <w:rFonts w:ascii="Times New Roman" w:hAnsi="Times New Roman" w:cs="Times New Roman"/>
          <w:i/>
          <w:iCs/>
        </w:rPr>
      </w:pPr>
      <w:ins w:id="65" w:author="Matthew" w:date="2020-12-21T23:42:00Z">
        <w:r>
          <w:rPr>
            <w:rFonts w:ascii="Times New Roman" w:hAnsi="Times New Roman" w:cs="Times New Roman"/>
            <w:i/>
            <w:iCs/>
          </w:rPr>
          <w:t xml:space="preserve">I really like your second-to-last paragraph as it really tells the admissions committee that a) </w:t>
        </w:r>
        <w:proofErr w:type="gramStart"/>
        <w:r>
          <w:rPr>
            <w:rFonts w:ascii="Times New Roman" w:hAnsi="Times New Roman" w:cs="Times New Roman"/>
            <w:i/>
            <w:iCs/>
          </w:rPr>
          <w:t>you’</w:t>
        </w:r>
      </w:ins>
      <w:ins w:id="66" w:author="Matthew" w:date="2020-12-21T23:43:00Z">
        <w:r>
          <w:rPr>
            <w:rFonts w:ascii="Times New Roman" w:hAnsi="Times New Roman" w:cs="Times New Roman"/>
            <w:i/>
            <w:iCs/>
          </w:rPr>
          <w:t>re</w:t>
        </w:r>
        <w:proofErr w:type="gramEnd"/>
        <w:r>
          <w:rPr>
            <w:rFonts w:ascii="Times New Roman" w:hAnsi="Times New Roman" w:cs="Times New Roman"/>
            <w:i/>
            <w:iCs/>
          </w:rPr>
          <w:t xml:space="preserve"> investing you</w:t>
        </w:r>
      </w:ins>
      <w:ins w:id="67" w:author="Matthew" w:date="2020-12-21T23:44:00Z">
        <w:r>
          <w:rPr>
            <w:rFonts w:ascii="Times New Roman" w:hAnsi="Times New Roman" w:cs="Times New Roman"/>
            <w:i/>
            <w:iCs/>
          </w:rPr>
          <w:t>r time to do that extra research about the school</w:t>
        </w:r>
      </w:ins>
      <w:ins w:id="68" w:author="Matthew" w:date="2020-12-21T23:42:00Z">
        <w:r>
          <w:rPr>
            <w:rFonts w:ascii="Times New Roman" w:hAnsi="Times New Roman" w:cs="Times New Roman"/>
            <w:i/>
            <w:iCs/>
          </w:rPr>
          <w:t>,</w:t>
        </w:r>
      </w:ins>
      <w:ins w:id="69" w:author="Matthew" w:date="2020-12-21T23:43:00Z">
        <w:r>
          <w:rPr>
            <w:rFonts w:ascii="Times New Roman" w:hAnsi="Times New Roman" w:cs="Times New Roman"/>
            <w:i/>
            <w:iCs/>
          </w:rPr>
          <w:t xml:space="preserve"> and b) that you actually know what you’re talking about.</w:t>
        </w:r>
      </w:ins>
    </w:p>
    <w:p w14:paraId="73AFBB22" w14:textId="37AB0A54" w:rsidR="00982364" w:rsidRDefault="00982364" w:rsidP="00014E6A">
      <w:pPr>
        <w:spacing w:line="360" w:lineRule="auto"/>
        <w:jc w:val="both"/>
        <w:rPr>
          <w:ins w:id="70" w:author="Matthew" w:date="2020-12-21T23:44:00Z"/>
          <w:rFonts w:ascii="Times New Roman" w:hAnsi="Times New Roman" w:cs="Times New Roman"/>
          <w:i/>
          <w:iCs/>
        </w:rPr>
      </w:pPr>
    </w:p>
    <w:p w14:paraId="37B7FF79" w14:textId="70DB6EB4" w:rsidR="00982364" w:rsidRDefault="00982364" w:rsidP="00014E6A">
      <w:pPr>
        <w:spacing w:line="360" w:lineRule="auto"/>
        <w:jc w:val="both"/>
        <w:rPr>
          <w:ins w:id="71" w:author="Matthew" w:date="2020-12-21T23:47:00Z"/>
          <w:rFonts w:ascii="Times New Roman" w:hAnsi="Times New Roman" w:cs="Times New Roman"/>
          <w:i/>
          <w:iCs/>
        </w:rPr>
      </w:pPr>
      <w:ins w:id="72" w:author="Matthew" w:date="2020-12-21T23:44:00Z">
        <w:r>
          <w:rPr>
            <w:rFonts w:ascii="Times New Roman" w:hAnsi="Times New Roman" w:cs="Times New Roman"/>
            <w:i/>
            <w:iCs/>
          </w:rPr>
          <w:t xml:space="preserve">However, I can see some recurring phrases such as </w:t>
        </w:r>
      </w:ins>
      <w:ins w:id="73" w:author="Matthew" w:date="2020-12-21T23:45:00Z">
        <w:r>
          <w:rPr>
            <w:rFonts w:ascii="Times New Roman" w:hAnsi="Times New Roman" w:cs="Times New Roman"/>
            <w:i/>
            <w:iCs/>
          </w:rPr>
          <w:t>“innovation in sustainability” a</w:t>
        </w:r>
      </w:ins>
      <w:ins w:id="74" w:author="Matthew" w:date="2020-12-21T23:46:00Z">
        <w:r>
          <w:rPr>
            <w:rFonts w:ascii="Times New Roman" w:hAnsi="Times New Roman" w:cs="Times New Roman"/>
            <w:i/>
            <w:iCs/>
          </w:rPr>
          <w:t>s well as vocabularies you use too repetitively – which can make the piece look a little redundant and monot</w:t>
        </w:r>
      </w:ins>
      <w:ins w:id="75" w:author="Matthew" w:date="2020-12-21T23:47:00Z">
        <w:r>
          <w:rPr>
            <w:rFonts w:ascii="Times New Roman" w:hAnsi="Times New Roman" w:cs="Times New Roman"/>
            <w:i/>
            <w:iCs/>
          </w:rPr>
          <w:t>onic in some parts. But overall good job, I like the content of this essay!</w:t>
        </w:r>
      </w:ins>
    </w:p>
    <w:p w14:paraId="2D32D90A" w14:textId="12BD32F8" w:rsidR="00982364" w:rsidRDefault="00982364" w:rsidP="00014E6A">
      <w:pPr>
        <w:spacing w:line="360" w:lineRule="auto"/>
        <w:jc w:val="both"/>
        <w:rPr>
          <w:ins w:id="76" w:author="Matthew" w:date="2020-12-21T23:47:00Z"/>
          <w:rFonts w:ascii="Times New Roman" w:hAnsi="Times New Roman" w:cs="Times New Roman"/>
          <w:i/>
          <w:iCs/>
        </w:rPr>
      </w:pPr>
    </w:p>
    <w:p w14:paraId="7F5921DE" w14:textId="2EF467B0" w:rsidR="00982364" w:rsidRPr="00982364" w:rsidRDefault="00982364" w:rsidP="00014E6A">
      <w:pPr>
        <w:spacing w:line="360" w:lineRule="auto"/>
        <w:jc w:val="both"/>
        <w:rPr>
          <w:rFonts w:ascii="Times New Roman" w:hAnsi="Times New Roman" w:cs="Times New Roman"/>
          <w:i/>
          <w:iCs/>
          <w:rPrChange w:id="77" w:author="Matthew" w:date="2020-12-21T23:41:00Z">
            <w:rPr/>
          </w:rPrChange>
        </w:rPr>
      </w:pPr>
      <w:ins w:id="78" w:author="Matthew" w:date="2020-12-21T23:47:00Z">
        <w:r>
          <w:rPr>
            <w:rFonts w:ascii="Times New Roman" w:hAnsi="Times New Roman" w:cs="Times New Roman"/>
            <w:i/>
            <w:iCs/>
          </w:rPr>
          <w:t>- Matthew</w:t>
        </w:r>
      </w:ins>
    </w:p>
    <w:p w14:paraId="710C771D" w14:textId="77777777" w:rsidR="00DD6555" w:rsidRDefault="00DD6555" w:rsidP="00014E6A">
      <w:pPr>
        <w:spacing w:line="360" w:lineRule="auto"/>
        <w:jc w:val="both"/>
      </w:pPr>
    </w:p>
    <w:p w14:paraId="12E6E9B7" w14:textId="148E2328" w:rsidR="00AD4E2D" w:rsidRDefault="00DD6555" w:rsidP="00014E6A">
      <w:pPr>
        <w:spacing w:line="360" w:lineRule="auto"/>
        <w:jc w:val="both"/>
      </w:pPr>
      <w:r>
        <w:t xml:space="preserve"> </w:t>
      </w:r>
    </w:p>
    <w:p w14:paraId="1C73961F" w14:textId="6866F0A1" w:rsidR="004D143D" w:rsidRPr="004D143D" w:rsidRDefault="004D143D" w:rsidP="00014E6A">
      <w:pPr>
        <w:spacing w:line="360" w:lineRule="auto"/>
        <w:jc w:val="both"/>
      </w:pPr>
    </w:p>
    <w:sectPr w:rsidR="004D143D" w:rsidRPr="004D1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">
    <w15:presenceInfo w15:providerId="None" w15:userId="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08"/>
    <w:rsid w:val="00014E6A"/>
    <w:rsid w:val="000150D0"/>
    <w:rsid w:val="00066078"/>
    <w:rsid w:val="00083075"/>
    <w:rsid w:val="00100B87"/>
    <w:rsid w:val="00185696"/>
    <w:rsid w:val="00186BA7"/>
    <w:rsid w:val="001D41ED"/>
    <w:rsid w:val="00247E0B"/>
    <w:rsid w:val="002B5573"/>
    <w:rsid w:val="002C5F08"/>
    <w:rsid w:val="00344DF5"/>
    <w:rsid w:val="003E4FB5"/>
    <w:rsid w:val="00432BBA"/>
    <w:rsid w:val="00473928"/>
    <w:rsid w:val="004904EE"/>
    <w:rsid w:val="004B20D3"/>
    <w:rsid w:val="004D143D"/>
    <w:rsid w:val="005E1E00"/>
    <w:rsid w:val="0062493F"/>
    <w:rsid w:val="00635F0E"/>
    <w:rsid w:val="006671FB"/>
    <w:rsid w:val="006E148F"/>
    <w:rsid w:val="00784FC1"/>
    <w:rsid w:val="007C60E3"/>
    <w:rsid w:val="008C7E0C"/>
    <w:rsid w:val="00982364"/>
    <w:rsid w:val="009B4225"/>
    <w:rsid w:val="00A02AD8"/>
    <w:rsid w:val="00A05752"/>
    <w:rsid w:val="00A459A3"/>
    <w:rsid w:val="00AD4E2D"/>
    <w:rsid w:val="00B32F4E"/>
    <w:rsid w:val="00BC2DE9"/>
    <w:rsid w:val="00BD1BEA"/>
    <w:rsid w:val="00C377B4"/>
    <w:rsid w:val="00C94040"/>
    <w:rsid w:val="00CD0608"/>
    <w:rsid w:val="00CD5AC4"/>
    <w:rsid w:val="00D65A8F"/>
    <w:rsid w:val="00DD6555"/>
    <w:rsid w:val="00F0013C"/>
    <w:rsid w:val="00F866F9"/>
    <w:rsid w:val="00FA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B4D73"/>
  <w15:chartTrackingRefBased/>
  <w15:docId w15:val="{14D139BF-4B0E-8645-84EA-7A9CC672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3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36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82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Matthew</cp:lastModifiedBy>
  <cp:revision>18</cp:revision>
  <dcterms:created xsi:type="dcterms:W3CDTF">2020-12-19T07:22:00Z</dcterms:created>
  <dcterms:modified xsi:type="dcterms:W3CDTF">2020-12-21T15:48:00Z</dcterms:modified>
</cp:coreProperties>
</file>