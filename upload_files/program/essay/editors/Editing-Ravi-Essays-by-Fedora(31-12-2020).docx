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332F6" w14:textId="7D5A623F" w:rsidR="00D27EC7" w:rsidRPr="00D27EC7" w:rsidRDefault="00D27EC7" w:rsidP="00D27EC7">
      <w:pPr>
        <w:spacing w:line="360" w:lineRule="auto"/>
        <w:rPr>
          <w:rFonts w:ascii="Calibri" w:eastAsia="Times New Roman" w:hAnsi="Calibri" w:cs="Calibri"/>
          <w:b/>
          <w:bCs/>
          <w:u w:val="single"/>
        </w:rPr>
      </w:pPr>
      <w:r w:rsidRPr="00D27EC7">
        <w:rPr>
          <w:rFonts w:ascii="Calibri" w:eastAsia="Times New Roman" w:hAnsi="Calibri" w:cs="Calibri"/>
          <w:b/>
          <w:bCs/>
          <w:u w:val="single"/>
        </w:rPr>
        <w:t>Yale University Essay Ravi</w:t>
      </w:r>
    </w:p>
    <w:p w14:paraId="18F63CA2" w14:textId="15AA5CC5" w:rsidR="00C81B52" w:rsidRDefault="00D27EC7" w:rsidP="00D27EC7">
      <w:pPr>
        <w:pBdr>
          <w:bottom w:val="double" w:sz="6" w:space="1" w:color="auto"/>
        </w:pBdr>
        <w:spacing w:line="360" w:lineRule="auto"/>
        <w:rPr>
          <w:rFonts w:ascii="Calibri" w:eastAsia="Times New Roman" w:hAnsi="Calibri" w:cs="Calibri"/>
          <w:i/>
          <w:iCs/>
        </w:rPr>
      </w:pPr>
      <w:r w:rsidRPr="00D27EC7">
        <w:rPr>
          <w:rFonts w:ascii="Calibri" w:eastAsia="Times New Roman" w:hAnsi="Calibri" w:cs="Calibri"/>
          <w:i/>
          <w:iCs/>
        </w:rPr>
        <w:t>What is it about Yale that has led you to apply? (125 words)</w:t>
      </w:r>
    </w:p>
    <w:p w14:paraId="239CB1E3" w14:textId="1DAD7CF4" w:rsidR="00D00902" w:rsidRDefault="00D00902" w:rsidP="00D27EC7">
      <w:pPr>
        <w:spacing w:line="360" w:lineRule="auto"/>
        <w:rPr>
          <w:rFonts w:ascii="Calibri" w:eastAsia="Times New Roman" w:hAnsi="Calibri" w:cs="Calibri"/>
        </w:rPr>
      </w:pPr>
    </w:p>
    <w:p w14:paraId="08440689" w14:textId="022471F8" w:rsidR="00C81B52" w:rsidRDefault="000039FF" w:rsidP="00D712D6">
      <w:pPr>
        <w:pBdr>
          <w:bottom w:val="single" w:sz="6" w:space="1" w:color="auto"/>
        </w:pBdr>
        <w:spacing w:line="36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When I think about </w:t>
      </w:r>
      <w:commentRangeStart w:id="0"/>
      <w:r>
        <w:rPr>
          <w:rFonts w:ascii="Calibri" w:eastAsia="Times New Roman" w:hAnsi="Calibri" w:cs="Calibri"/>
        </w:rPr>
        <w:t>Yale</w:t>
      </w:r>
      <w:commentRangeEnd w:id="0"/>
      <w:r w:rsidR="00C81B52">
        <w:rPr>
          <w:rStyle w:val="CommentReference"/>
        </w:rPr>
        <w:commentReference w:id="0"/>
      </w:r>
      <w:r>
        <w:rPr>
          <w:rFonts w:ascii="Calibri" w:eastAsia="Times New Roman" w:hAnsi="Calibri" w:cs="Calibri"/>
        </w:rPr>
        <w:t xml:space="preserve">, I think about </w:t>
      </w:r>
      <w:r w:rsidR="00D712D6">
        <w:rPr>
          <w:rFonts w:ascii="Calibri" w:eastAsia="Times New Roman" w:hAnsi="Calibri" w:cs="Calibri"/>
        </w:rPr>
        <w:t>the</w:t>
      </w:r>
      <w:r>
        <w:rPr>
          <w:rFonts w:ascii="Calibri" w:eastAsia="Times New Roman" w:hAnsi="Calibri" w:cs="Calibri"/>
        </w:rPr>
        <w:t xml:space="preserve"> </w:t>
      </w:r>
      <w:r w:rsidR="0002421B">
        <w:rPr>
          <w:rFonts w:ascii="Calibri" w:eastAsia="Times New Roman" w:hAnsi="Calibri" w:cs="Calibri"/>
        </w:rPr>
        <w:t>interaction</w:t>
      </w:r>
      <w:r>
        <w:rPr>
          <w:rFonts w:ascii="Calibri" w:eastAsia="Times New Roman" w:hAnsi="Calibri" w:cs="Calibri"/>
        </w:rPr>
        <w:t xml:space="preserve"> I had </w:t>
      </w:r>
      <w:r w:rsidR="00684C2E">
        <w:rPr>
          <w:rFonts w:ascii="Calibri" w:eastAsia="Times New Roman" w:hAnsi="Calibri" w:cs="Calibri"/>
        </w:rPr>
        <w:t xml:space="preserve">with a </w:t>
      </w:r>
      <w:r w:rsidR="00881033">
        <w:rPr>
          <w:rFonts w:ascii="Calibri" w:eastAsia="Times New Roman" w:hAnsi="Calibri" w:cs="Calibri"/>
        </w:rPr>
        <w:t>Yale grad student</w:t>
      </w:r>
      <w:r w:rsidR="0094491E">
        <w:rPr>
          <w:rFonts w:ascii="Calibri" w:eastAsia="Times New Roman" w:hAnsi="Calibri" w:cs="Calibri"/>
        </w:rPr>
        <w:t xml:space="preserve"> two summers ago</w:t>
      </w:r>
      <w:r w:rsidR="00684C2E">
        <w:rPr>
          <w:rFonts w:ascii="Calibri" w:eastAsia="Times New Roman" w:hAnsi="Calibri" w:cs="Calibri"/>
        </w:rPr>
        <w:t>.</w:t>
      </w:r>
      <w:r w:rsidR="004F0264">
        <w:rPr>
          <w:rFonts w:ascii="Calibri" w:eastAsia="Times New Roman" w:hAnsi="Calibri" w:cs="Calibri"/>
        </w:rPr>
        <w:t xml:space="preserve"> </w:t>
      </w:r>
      <w:commentRangeStart w:id="1"/>
      <w:r w:rsidR="0094491E" w:rsidRPr="00C81B52">
        <w:rPr>
          <w:rFonts w:ascii="Calibri" w:eastAsia="Times New Roman" w:hAnsi="Calibri" w:cs="Calibri"/>
          <w:highlight w:val="yellow"/>
        </w:rPr>
        <w:t xml:space="preserve">As I sat on a random community-table, </w:t>
      </w:r>
      <w:r w:rsidR="00881033" w:rsidRPr="00C81B52">
        <w:rPr>
          <w:rFonts w:ascii="Calibri" w:eastAsia="Times New Roman" w:hAnsi="Calibri" w:cs="Calibri"/>
          <w:highlight w:val="yellow"/>
        </w:rPr>
        <w:t xml:space="preserve">I didn’t expect to engage in any </w:t>
      </w:r>
      <w:r w:rsidR="00517961" w:rsidRPr="00C81B52">
        <w:rPr>
          <w:rFonts w:ascii="Calibri" w:eastAsia="Times New Roman" w:hAnsi="Calibri" w:cs="Calibri"/>
          <w:highlight w:val="yellow"/>
        </w:rPr>
        <w:t>conversation</w:t>
      </w:r>
      <w:r w:rsidR="0002421B" w:rsidRPr="00C81B52">
        <w:rPr>
          <w:rFonts w:ascii="Calibri" w:eastAsia="Times New Roman" w:hAnsi="Calibri" w:cs="Calibri"/>
          <w:highlight w:val="yellow"/>
        </w:rPr>
        <w:t xml:space="preserve"> involving</w:t>
      </w:r>
      <w:r w:rsidR="00517961" w:rsidRPr="00C81B52">
        <w:rPr>
          <w:rFonts w:ascii="Calibri" w:eastAsia="Times New Roman" w:hAnsi="Calibri" w:cs="Calibri"/>
          <w:highlight w:val="yellow"/>
        </w:rPr>
        <w:t xml:space="preserve"> a stranger, espec</w:t>
      </w:r>
      <w:r w:rsidR="0002421B" w:rsidRPr="00C81B52">
        <w:rPr>
          <w:rFonts w:ascii="Calibri" w:eastAsia="Times New Roman" w:hAnsi="Calibri" w:cs="Calibri"/>
          <w:highlight w:val="yellow"/>
        </w:rPr>
        <w:t xml:space="preserve">ially because I was on a </w:t>
      </w:r>
      <w:proofErr w:type="gramStart"/>
      <w:r w:rsidR="0002421B" w:rsidRPr="00C81B52">
        <w:rPr>
          <w:rFonts w:ascii="Calibri" w:eastAsia="Times New Roman" w:hAnsi="Calibri" w:cs="Calibri"/>
          <w:highlight w:val="yellow"/>
        </w:rPr>
        <w:t>time-limit</w:t>
      </w:r>
      <w:proofErr w:type="gramEnd"/>
      <w:r w:rsidR="0002421B" w:rsidRPr="00C81B52">
        <w:rPr>
          <w:rFonts w:ascii="Calibri" w:eastAsia="Times New Roman" w:hAnsi="Calibri" w:cs="Calibri"/>
          <w:highlight w:val="yellow"/>
        </w:rPr>
        <w:t xml:space="preserve"> to finish my </w:t>
      </w:r>
      <w:r w:rsidR="0002421B" w:rsidRPr="00C81B52">
        <w:rPr>
          <w:rFonts w:ascii="Calibri" w:eastAsia="Times New Roman" w:hAnsi="Calibri" w:cs="Calibri"/>
          <w:i/>
          <w:iCs/>
          <w:highlight w:val="yellow"/>
        </w:rPr>
        <w:t>pad Thai</w:t>
      </w:r>
      <w:r w:rsidR="00517961" w:rsidRPr="00C81B52">
        <w:rPr>
          <w:rFonts w:ascii="Calibri" w:eastAsia="Times New Roman" w:hAnsi="Calibri" w:cs="Calibri"/>
          <w:i/>
          <w:iCs/>
          <w:highlight w:val="yellow"/>
        </w:rPr>
        <w:t>.</w:t>
      </w:r>
      <w:r w:rsidR="00517961" w:rsidRPr="00C81B52">
        <w:rPr>
          <w:rFonts w:ascii="Calibri" w:eastAsia="Times New Roman" w:hAnsi="Calibri" w:cs="Calibri"/>
          <w:highlight w:val="yellow"/>
        </w:rPr>
        <w:t xml:space="preserve">  Yet, somehow, this </w:t>
      </w:r>
      <w:r w:rsidR="00517961" w:rsidRPr="00C81B52">
        <w:rPr>
          <w:rFonts w:ascii="Calibri" w:eastAsia="Times New Roman" w:hAnsi="Calibri" w:cs="Calibri"/>
          <w:i/>
          <w:iCs/>
          <w:highlight w:val="yellow"/>
        </w:rPr>
        <w:t xml:space="preserve">Yalie </w:t>
      </w:r>
      <w:r w:rsidR="00517961" w:rsidRPr="00C81B52">
        <w:rPr>
          <w:rFonts w:ascii="Calibri" w:eastAsia="Times New Roman" w:hAnsi="Calibri" w:cs="Calibri"/>
          <w:highlight w:val="yellow"/>
        </w:rPr>
        <w:t xml:space="preserve">wasn’t afraid to </w:t>
      </w:r>
      <w:r w:rsidR="0094491E" w:rsidRPr="00C81B52">
        <w:rPr>
          <w:rFonts w:ascii="Calibri" w:eastAsia="Times New Roman" w:hAnsi="Calibri" w:cs="Calibri"/>
          <w:highlight w:val="yellow"/>
        </w:rPr>
        <w:t>break-the-ice</w:t>
      </w:r>
      <w:r w:rsidR="0002421B" w:rsidRPr="00C81B52">
        <w:rPr>
          <w:rFonts w:ascii="Calibri" w:eastAsia="Times New Roman" w:hAnsi="Calibri" w:cs="Calibri"/>
          <w:highlight w:val="yellow"/>
        </w:rPr>
        <w:t xml:space="preserve"> and talk to me</w:t>
      </w:r>
      <w:r w:rsidR="00C77A9A" w:rsidRPr="00C81B52">
        <w:rPr>
          <w:rFonts w:ascii="Calibri" w:eastAsia="Times New Roman" w:hAnsi="Calibri" w:cs="Calibri"/>
          <w:highlight w:val="yellow"/>
        </w:rPr>
        <w:t>.</w:t>
      </w:r>
      <w:commentRangeEnd w:id="1"/>
      <w:r w:rsidR="00C81B52">
        <w:rPr>
          <w:rStyle w:val="CommentReference"/>
        </w:rPr>
        <w:commentReference w:id="1"/>
      </w:r>
      <w:r w:rsidR="00C77A9A">
        <w:rPr>
          <w:rFonts w:ascii="Calibri" w:eastAsia="Times New Roman" w:hAnsi="Calibri" w:cs="Calibri"/>
        </w:rPr>
        <w:t xml:space="preserve"> As the conversation grew, I soon</w:t>
      </w:r>
      <w:r w:rsidR="00590EC8">
        <w:rPr>
          <w:rFonts w:ascii="Calibri" w:eastAsia="Times New Roman" w:hAnsi="Calibri" w:cs="Calibri"/>
        </w:rPr>
        <w:t xml:space="preserve"> learned that he</w:t>
      </w:r>
      <w:r w:rsidR="0094491E">
        <w:rPr>
          <w:rFonts w:ascii="Calibri" w:eastAsia="Times New Roman" w:hAnsi="Calibri" w:cs="Calibri"/>
        </w:rPr>
        <w:t xml:space="preserve"> was</w:t>
      </w:r>
      <w:r w:rsidR="00590EC8">
        <w:rPr>
          <w:rFonts w:ascii="Calibri" w:eastAsia="Times New Roman" w:hAnsi="Calibri" w:cs="Calibri"/>
        </w:rPr>
        <w:t xml:space="preserve"> very passionate about his research in animal genetics and their purpose on human health</w:t>
      </w:r>
      <w:r w:rsidR="00C77A9A">
        <w:rPr>
          <w:rFonts w:ascii="Calibri" w:eastAsia="Times New Roman" w:hAnsi="Calibri" w:cs="Calibri"/>
        </w:rPr>
        <w:t>. What</w:t>
      </w:r>
      <w:r w:rsidR="00590EC8">
        <w:rPr>
          <w:rFonts w:ascii="Calibri" w:eastAsia="Times New Roman" w:hAnsi="Calibri" w:cs="Calibri"/>
        </w:rPr>
        <w:t xml:space="preserve"> really struck me by surprise was his willingness to share something very complicated and personal </w:t>
      </w:r>
      <w:r w:rsidR="0094491E">
        <w:rPr>
          <w:rFonts w:ascii="Calibri" w:eastAsia="Times New Roman" w:hAnsi="Calibri" w:cs="Calibri"/>
        </w:rPr>
        <w:t>with</w:t>
      </w:r>
      <w:r w:rsidR="00590EC8">
        <w:rPr>
          <w:rFonts w:ascii="Calibri" w:eastAsia="Times New Roman" w:hAnsi="Calibri" w:cs="Calibri"/>
        </w:rPr>
        <w:t xml:space="preserve"> a</w:t>
      </w:r>
      <w:r w:rsidR="0002421B">
        <w:rPr>
          <w:rFonts w:ascii="Calibri" w:eastAsia="Times New Roman" w:hAnsi="Calibri" w:cs="Calibri"/>
        </w:rPr>
        <w:t xml:space="preserve"> </w:t>
      </w:r>
      <w:r w:rsidR="00590EC8">
        <w:rPr>
          <w:rFonts w:ascii="Calibri" w:eastAsia="Times New Roman" w:hAnsi="Calibri" w:cs="Calibri"/>
        </w:rPr>
        <w:t>15-year-old</w:t>
      </w:r>
      <w:r w:rsidR="0002421B">
        <w:rPr>
          <w:rFonts w:ascii="Calibri" w:eastAsia="Times New Roman" w:hAnsi="Calibri" w:cs="Calibri"/>
        </w:rPr>
        <w:t xml:space="preserve">, </w:t>
      </w:r>
      <w:r w:rsidR="00590EC8">
        <w:rPr>
          <w:rFonts w:ascii="Calibri" w:eastAsia="Times New Roman" w:hAnsi="Calibri" w:cs="Calibri"/>
        </w:rPr>
        <w:t xml:space="preserve">who </w:t>
      </w:r>
      <w:del w:id="2" w:author="Fedora Elrica Gracia" w:date="2020-12-31T20:07:00Z">
        <w:r w:rsidR="00590EC8" w:rsidDel="00707C58">
          <w:rPr>
            <w:rFonts w:ascii="Calibri" w:eastAsia="Times New Roman" w:hAnsi="Calibri" w:cs="Calibri"/>
          </w:rPr>
          <w:delText>ha</w:delText>
        </w:r>
        <w:bookmarkStart w:id="3" w:name="_GoBack"/>
        <w:bookmarkEnd w:id="3"/>
        <w:r w:rsidR="0002421B" w:rsidDel="00707C58">
          <w:rPr>
            <w:rFonts w:ascii="Calibri" w:eastAsia="Times New Roman" w:hAnsi="Calibri" w:cs="Calibri"/>
          </w:rPr>
          <w:delText>ven</w:delText>
        </w:r>
        <w:r w:rsidR="00590EC8" w:rsidDel="00707C58">
          <w:rPr>
            <w:rFonts w:ascii="Calibri" w:eastAsia="Times New Roman" w:hAnsi="Calibri" w:cs="Calibri"/>
          </w:rPr>
          <w:delText>’t</w:delText>
        </w:r>
      </w:del>
      <w:ins w:id="4" w:author="Fedora Elrica Gracia" w:date="2020-12-31T20:07:00Z">
        <w:r w:rsidR="00707C58">
          <w:rPr>
            <w:rFonts w:ascii="Calibri" w:eastAsia="Times New Roman" w:hAnsi="Calibri" w:cs="Calibri"/>
          </w:rPr>
          <w:t>hasn’t</w:t>
        </w:r>
      </w:ins>
      <w:r w:rsidR="00590EC8">
        <w:rPr>
          <w:rFonts w:ascii="Calibri" w:eastAsia="Times New Roman" w:hAnsi="Calibri" w:cs="Calibri"/>
        </w:rPr>
        <w:t xml:space="preserve"> </w:t>
      </w:r>
      <w:r w:rsidR="0002421B">
        <w:rPr>
          <w:rFonts w:ascii="Calibri" w:eastAsia="Times New Roman" w:hAnsi="Calibri" w:cs="Calibri"/>
        </w:rPr>
        <w:t xml:space="preserve">even learned basic molecular biology. </w:t>
      </w:r>
      <w:commentRangeStart w:id="5"/>
      <w:r w:rsidR="0002421B">
        <w:rPr>
          <w:rFonts w:ascii="Calibri" w:eastAsia="Times New Roman" w:hAnsi="Calibri" w:cs="Calibri"/>
        </w:rPr>
        <w:t>That</w:t>
      </w:r>
      <w:r w:rsidR="0094491E">
        <w:rPr>
          <w:rFonts w:ascii="Calibri" w:eastAsia="Times New Roman" w:hAnsi="Calibri" w:cs="Calibri"/>
        </w:rPr>
        <w:t xml:space="preserve"> ability to create conn</w:t>
      </w:r>
      <w:r w:rsidR="003E5A6E">
        <w:rPr>
          <w:rFonts w:ascii="Calibri" w:eastAsia="Times New Roman" w:hAnsi="Calibri" w:cs="Calibri"/>
        </w:rPr>
        <w:t>ections with almost anyone is what makes Yale’s community so distinctively special, which is why I’m applying to Yale.</w:t>
      </w:r>
      <w:commentRangeEnd w:id="5"/>
      <w:r w:rsidR="00707C58">
        <w:rPr>
          <w:rStyle w:val="CommentReference"/>
        </w:rPr>
        <w:commentReference w:id="5"/>
      </w:r>
    </w:p>
    <w:p w14:paraId="681B36AF" w14:textId="77777777" w:rsidR="00707C58" w:rsidRDefault="00707C58" w:rsidP="00D712D6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6889258F" w14:textId="7ED9D003" w:rsidR="00707C58" w:rsidRDefault="00707C58" w:rsidP="00D712D6">
      <w:pPr>
        <w:spacing w:line="36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Hi Ravi,</w:t>
      </w:r>
    </w:p>
    <w:p w14:paraId="7072CAC5" w14:textId="3AF5BDAE" w:rsidR="00707C58" w:rsidRDefault="00707C58" w:rsidP="00D712D6">
      <w:pPr>
        <w:spacing w:line="36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 have a few suggestions that I’ve inserted through the comment box. </w:t>
      </w:r>
    </w:p>
    <w:p w14:paraId="17202B8A" w14:textId="77777777" w:rsidR="00707C58" w:rsidRDefault="00707C58" w:rsidP="00D712D6">
      <w:pPr>
        <w:spacing w:line="360" w:lineRule="auto"/>
        <w:jc w:val="both"/>
        <w:rPr>
          <w:rFonts w:ascii="Calibri" w:eastAsia="Times New Roman" w:hAnsi="Calibri" w:cs="Calibri"/>
        </w:rPr>
      </w:pPr>
    </w:p>
    <w:p w14:paraId="6026052C" w14:textId="76F605B3" w:rsidR="00707C58" w:rsidRPr="00517961" w:rsidRDefault="00707C58" w:rsidP="00D712D6">
      <w:pPr>
        <w:spacing w:line="36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All the best! </w:t>
      </w:r>
      <w:r w:rsidRPr="00707C58">
        <w:rPr>
          <w:rFonts w:ascii="Calibri" w:eastAsia="Times New Roman" w:hAnsi="Calibri" w:cs="Calibri"/>
        </w:rPr>
        <w:sym w:font="Wingdings" w:char="F04A"/>
      </w:r>
    </w:p>
    <w:p w14:paraId="21CDAFF8" w14:textId="50BEDEC7" w:rsidR="00D00902" w:rsidRPr="00730B21" w:rsidRDefault="00D00902" w:rsidP="00D27EC7">
      <w:pPr>
        <w:spacing w:line="360" w:lineRule="auto"/>
        <w:rPr>
          <w:rFonts w:ascii="Calibri" w:eastAsia="Times New Roman" w:hAnsi="Calibri" w:cs="Calibri"/>
        </w:rPr>
      </w:pPr>
    </w:p>
    <w:sectPr w:rsidR="00D00902" w:rsidRPr="0073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Fedora Elrica Gracia" w:date="2020-12-31T19:56:00Z" w:initials="FE">
    <w:p w14:paraId="375AA33A" w14:textId="24D662FA" w:rsidR="00C81B52" w:rsidRDefault="00C81B52">
      <w:pPr>
        <w:pStyle w:val="CommentText"/>
      </w:pPr>
      <w:r>
        <w:rPr>
          <w:rStyle w:val="CommentReference"/>
        </w:rPr>
        <w:annotationRef/>
      </w:r>
      <w:r>
        <w:t>I think it would be better if you could add something like, “When I think about Yale, plenty of things intrigued me: the X, X, X – but one that was personally memorable to me was the interaction…” – I think this would make it better to imply there’s quite a number of reasons to why Yale.</w:t>
      </w:r>
    </w:p>
  </w:comment>
  <w:comment w:id="1" w:author="Fedora Elrica Gracia" w:date="2020-12-31T19:57:00Z" w:initials="FE">
    <w:p w14:paraId="4F9FCCEA" w14:textId="2EC631CB" w:rsidR="00C81B52" w:rsidRDefault="00C81B52">
      <w:pPr>
        <w:pStyle w:val="CommentText"/>
      </w:pPr>
      <w:r>
        <w:rPr>
          <w:rStyle w:val="CommentReference"/>
        </w:rPr>
        <w:annotationRef/>
      </w:r>
      <w:r>
        <w:t xml:space="preserve">I would suggest to try to condense this to make the word count </w:t>
      </w:r>
      <w:r>
        <w:sym w:font="Wingdings" w:char="F04A"/>
      </w:r>
      <w:r>
        <w:t xml:space="preserve">. Maybe something like: “As I sat on a random community- table, a </w:t>
      </w:r>
      <w:proofErr w:type="spellStart"/>
      <w:r>
        <w:t>Yalie</w:t>
      </w:r>
      <w:proofErr w:type="spellEnd"/>
      <w:r>
        <w:t xml:space="preserve"> suddenly broke the ice and talked to me.”</w:t>
      </w:r>
    </w:p>
  </w:comment>
  <w:comment w:id="5" w:author="Fedora Elrica Gracia" w:date="2020-12-31T20:06:00Z" w:initials="FE">
    <w:p w14:paraId="007AA171" w14:textId="55CE231D" w:rsidR="00707C58" w:rsidRDefault="00707C58">
      <w:pPr>
        <w:pStyle w:val="CommentText"/>
      </w:pPr>
      <w:r>
        <w:rPr>
          <w:rStyle w:val="CommentReference"/>
        </w:rPr>
        <w:annotationRef/>
      </w:r>
      <w:r>
        <w:t>Maybe before highlighting on the community, you could insert something like “On top of Yale’s outstanding curriculum/courses, Yale’s distinctive community that enables students to create connection with almost anyone….” – I think this would probably help acknowledge/embody the school’s prestige.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C7"/>
    <w:rsid w:val="000039FF"/>
    <w:rsid w:val="0002421B"/>
    <w:rsid w:val="00185696"/>
    <w:rsid w:val="003223B0"/>
    <w:rsid w:val="00352139"/>
    <w:rsid w:val="003E5A6E"/>
    <w:rsid w:val="00432BBA"/>
    <w:rsid w:val="004F0264"/>
    <w:rsid w:val="00517961"/>
    <w:rsid w:val="00590EC8"/>
    <w:rsid w:val="00684C2E"/>
    <w:rsid w:val="00707C58"/>
    <w:rsid w:val="00730B21"/>
    <w:rsid w:val="00755865"/>
    <w:rsid w:val="007D494D"/>
    <w:rsid w:val="00881033"/>
    <w:rsid w:val="00882CB9"/>
    <w:rsid w:val="0094491E"/>
    <w:rsid w:val="00955E7E"/>
    <w:rsid w:val="00A056B9"/>
    <w:rsid w:val="00A05752"/>
    <w:rsid w:val="00B230BF"/>
    <w:rsid w:val="00C12724"/>
    <w:rsid w:val="00C33664"/>
    <w:rsid w:val="00C77A9A"/>
    <w:rsid w:val="00C81B52"/>
    <w:rsid w:val="00D00902"/>
    <w:rsid w:val="00D27EC7"/>
    <w:rsid w:val="00D7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4D4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D27EC7"/>
  </w:style>
  <w:style w:type="character" w:customStyle="1" w:styleId="required-marker">
    <w:name w:val="required-marker"/>
    <w:basedOn w:val="DefaultParagraphFont"/>
    <w:rsid w:val="00D27EC7"/>
  </w:style>
  <w:style w:type="character" w:styleId="CommentReference">
    <w:name w:val="annotation reference"/>
    <w:basedOn w:val="DefaultParagraphFont"/>
    <w:uiPriority w:val="99"/>
    <w:semiHidden/>
    <w:unhideWhenUsed/>
    <w:rsid w:val="00D00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9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9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B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D27EC7"/>
  </w:style>
  <w:style w:type="character" w:customStyle="1" w:styleId="required-marker">
    <w:name w:val="required-marker"/>
    <w:basedOn w:val="DefaultParagraphFont"/>
    <w:rsid w:val="00D27EC7"/>
  </w:style>
  <w:style w:type="character" w:styleId="CommentReference">
    <w:name w:val="annotation reference"/>
    <w:basedOn w:val="DefaultParagraphFont"/>
    <w:uiPriority w:val="99"/>
    <w:semiHidden/>
    <w:unhideWhenUsed/>
    <w:rsid w:val="00D00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9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9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B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827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Fedora Elrica Gracia</cp:lastModifiedBy>
  <cp:revision>4</cp:revision>
  <cp:lastPrinted>2020-12-30T18:22:00Z</cp:lastPrinted>
  <dcterms:created xsi:type="dcterms:W3CDTF">2020-12-30T18:37:00Z</dcterms:created>
  <dcterms:modified xsi:type="dcterms:W3CDTF">2020-12-31T13:07:00Z</dcterms:modified>
</cp:coreProperties>
</file>