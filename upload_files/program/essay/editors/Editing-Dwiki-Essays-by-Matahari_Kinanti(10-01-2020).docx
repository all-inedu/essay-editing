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Which is worse, Failing or Never Trying? (250 words)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morning, I felt great and in tiptop shape. I</w:t>
      </w:r>
      <w:ins w:author="Matahari Kinanti" w:id="0" w:date="2020-01-10T03:14:15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woke up from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del w:author="Matahari Kinanti" w:id="1" w:date="2020-01-10T03:14:2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dreamt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del w:author="Matahari Kinanti" w:id="2" w:date="2020-01-10T03:14:25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good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dream of breaking my personal best</w:t>
      </w:r>
      <w:del w:author="Matahari Kinanti" w:id="3" w:date="2020-01-10T03:33:5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 record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del w:author="Matahari Kinanti" w:id="4" w:date="2020-01-10T03:34:5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That moment,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Phelps’ secret – </w:t>
      </w:r>
      <w:ins w:author="Matahari Kinanti" w:id="5" w:date="2020-01-10T03:46:06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to 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</w:t>
      </w:r>
      <w:ins w:author="Matahari Kinanti" w:id="6" w:date="2020-01-10T03:46:0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e</w:t>
        </w:r>
      </w:ins>
      <w:del w:author="Matahari Kinanti" w:id="6" w:date="2020-01-10T03:46:0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ing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success before any swim – came into </w:t>
      </w:r>
      <w:ins w:author="Matahari Kinanti" w:id="7" w:date="2020-01-10T03:34:47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my 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mind.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Excited</w:t>
      </w:r>
      <w:ins w:author="Matahari Kinanti" w:id="8" w:date="2020-01-10T03:14:4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ly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</w:t>
      </w:r>
      <w:del w:author="Matahari Kinanti" w:id="9" w:date="2020-01-10T03:14:52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immediately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went to the aquatic stadium, got changed, warmed up, got up the starting block, wore my goggles, closed my eyes, and start visualizing.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leapt and swam hard, pushing my limits. Suddenly, my shoulder started to feel off. Fixated on the goal, I ignored th</w:t>
      </w:r>
      <w:ins w:author="Matahari Kinanti" w:id="10" w:date="2020-01-10T03:48:1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e </w:t>
        </w:r>
      </w:ins>
      <w:del w:author="Matahari Kinanti" w:id="10" w:date="2020-01-10T03:48:1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is blessed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signs </w:t>
      </w:r>
      <w:del w:author="Matahari Kinanti" w:id="11" w:date="2020-01-10T03:48:1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o</w:delText>
        </w:r>
      </w:del>
      <w:ins w:author="Matahari Kinanti" w:id="11" w:date="2020-01-10T03:48:1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ins w:author="Matahari Kinanti" w:id="12" w:date="2020-01-10T03:48:2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rom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my body. </w:t>
      </w:r>
      <w:ins w:author="Matahari Kinanti" w:id="13" w:date="2020-01-10T03:48:3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The </w:t>
        </w:r>
      </w:ins>
      <w:del w:author="Matahari Kinanti" w:id="13" w:date="2020-01-10T03:48:3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N</w:delText>
        </w:r>
      </w:del>
      <w:ins w:author="Matahari Kinanti" w:id="13" w:date="2020-01-10T03:48:3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n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 thing I know, there’s a pop from my shoulder.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del w:author="Matahari Kinanti" w:id="14" w:date="2020-01-10T03:45:1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Yes…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failed… and injured myself. Nothing serious th</w:t>
      </w:r>
      <w:ins w:author="Matahari Kinanti" w:id="15" w:date="2020-01-10T03:15:16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ankfully</w:t>
        </w:r>
      </w:ins>
      <w:del w:author="Matahari Kinanti" w:id="15" w:date="2020-01-10T03:15:16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ough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del w:author="Matahari Kinanti" w:id="16" w:date="2020-01-10T03:16:15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It </w:delText>
        </w:r>
      </w:del>
      <w:ins w:author="Matahari Kinanti" w:id="16" w:date="2020-01-10T03:16:15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Things 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not go as planned, but </w:t>
      </w:r>
      <w:del w:author="Matahari Kinanti" w:id="17" w:date="2020-01-10T03:16:1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this </w:delText>
        </w:r>
      </w:del>
      <w:ins w:author="Matahari Kinanti" w:id="17" w:date="2020-01-10T03:16:1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it 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doesn’t stray me away</w:t>
      </w:r>
      <w:ins w:author="Matahari Kinanti" w:id="18" w:date="2020-01-10T03:50:0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from my goal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del w:author="Matahari Kinanti" w:id="19" w:date="2020-01-10T03:50:17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In fact, t</w:delText>
        </w:r>
      </w:del>
      <w:ins w:author="Matahari Kinanti" w:id="19" w:date="2020-01-10T03:50:17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T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 became a valuable lesson: it’s important to have a goal, but one has to keep check of the present and be aware of any tripping wires along the way.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many view failure as unacceptable, I believe</w:t>
      </w:r>
      <w:ins w:author="Matahari Kinanti" w:id="20" w:date="2020-01-10T03:16:5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ins>
      <w:del w:author="Matahari Kinanti" w:id="20" w:date="2020-01-10T03:16:5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d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failing </w:t>
      </w:r>
      <w:del w:author="Matahari Kinanti" w:id="21" w:date="2020-01-10T03:51:2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every once in a while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necessary. </w:t>
      </w:r>
      <w:del w:author="Matahari Kinanti" w:id="22" w:date="2020-01-10T03:51:4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It’s definitely better than never trying.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lessons learned from failing are many times more worth it compared to never trying at all.</w:t>
      </w:r>
      <w:ins w:author="Matahari Kinanti" w:id="23" w:date="2020-01-10T03:51:47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It’s definitely better than the latter.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Failure is a blessing in disguise. It </w:t>
      </w:r>
      <w:del w:author="Matahari Kinanti" w:id="24" w:date="2020-01-10T04:19:15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allowed </w:delText>
        </w:r>
      </w:del>
      <w:ins w:author="Matahari Kinanti" w:id="24" w:date="2020-01-10T04:19:15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made 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 </w:t>
      </w:r>
      <w:del w:author="Matahari Kinanti" w:id="25" w:date="2020-01-10T04:19:2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to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realize my physical limits and served as a reminder </w:t>
      </w:r>
      <w:del w:author="Matahari Kinanti" w:id="26" w:date="2020-01-10T03:15:4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i</w:delText>
        </w:r>
      </w:del>
      <w:ins w:author="Matahari Kinanti" w:id="26" w:date="2020-01-10T03:15:4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o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how </w:t>
      </w:r>
      <w:ins w:author="Matahari Kinanti" w:id="27" w:date="2020-01-10T04:19:3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I can </w:t>
        </w:r>
      </w:ins>
      <w:del w:author="Matahari Kinanti" w:id="27" w:date="2020-01-10T04:19:3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to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 better. Had I never pushed my limits, I would’ve just be fixated on the goal without </w:t>
      </w:r>
      <w:ins w:author="Matahari Kinanti" w:id="28" w:date="2020-01-10T03:33:3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thinking about </w:t>
        </w:r>
      </w:ins>
      <w:del w:author="Matahari Kinanti" w:id="28" w:date="2020-01-10T03:33:3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regards of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present.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Failure is a delayed success. Here I am now, better than ever and broke my personal best.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Editor’s note: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 Dwiki, great essay! Very straightforward but has a deep meaning to it. Strong essay overall, I just have little edits to it. Good luck, good luck!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Matahari K 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