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CD0D" w14:textId="77777777" w:rsidR="005678F2" w:rsidRDefault="005678F2" w:rsidP="005678F2">
      <w:r>
        <w:t>At Boston College, we hope to draw on the Jesuit tradition of finding conversation partners to discuss issues and problems facing society. Who is your favorite conversation partner? What do you discuss with that person? (400 words)</w:t>
      </w:r>
    </w:p>
    <w:p w14:paraId="037233A8" w14:textId="77777777" w:rsidR="005678F2" w:rsidRDefault="005678F2" w:rsidP="005678F2"/>
    <w:p w14:paraId="4F3475E5" w14:textId="77777777" w:rsidR="005678F2" w:rsidRDefault="005678F2" w:rsidP="005678F2">
      <w:commentRangeStart w:id="0"/>
      <w:r>
        <w:t xml:space="preserve">Charmant is French for charming. Although this definition </w:t>
      </w:r>
      <w:commentRangeStart w:id="1"/>
      <w:r>
        <w:t>is much questionable</w:t>
      </w:r>
      <w:commentRangeEnd w:id="1"/>
      <w:r w:rsidR="00512249">
        <w:rPr>
          <w:rStyle w:val="CommentReference"/>
        </w:rPr>
        <w:commentReference w:id="1"/>
      </w:r>
      <w:r>
        <w:t xml:space="preserve">, there are episodes when my twelve-year-old brother truly shines as charming. </w:t>
      </w:r>
      <w:commentRangeEnd w:id="0"/>
      <w:r w:rsidR="001A7795">
        <w:rPr>
          <w:rStyle w:val="CommentReference"/>
        </w:rPr>
        <w:commentReference w:id="0"/>
      </w:r>
    </w:p>
    <w:p w14:paraId="2A9B9F12" w14:textId="77777777" w:rsidR="005678F2" w:rsidRDefault="005678F2" w:rsidP="005678F2"/>
    <w:p w14:paraId="2F3236F4" w14:textId="32F4F318" w:rsidR="005678F2" w:rsidRDefault="005678F2" w:rsidP="005678F2">
      <w:r>
        <w:t xml:space="preserve">Charmant and I grew up being </w:t>
      </w:r>
      <w:proofErr w:type="spellStart"/>
      <w:r>
        <w:t>Potterheads</w:t>
      </w:r>
      <w:proofErr w:type="spellEnd"/>
      <w:r>
        <w:t xml:space="preserve">. Quidditch tournaments taught us the harsh truth </w:t>
      </w:r>
      <w:del w:id="2" w:author="Paul Edison" w:date="2021-12-31T17:47:00Z">
        <w:r w:rsidDel="00512249">
          <w:delText xml:space="preserve">of </w:delText>
        </w:r>
      </w:del>
      <w:ins w:id="3" w:author="Paul Edison" w:date="2021-12-31T17:47:00Z">
        <w:r w:rsidR="00512249">
          <w:t>that</w:t>
        </w:r>
        <w:r w:rsidR="00512249">
          <w:t xml:space="preserve"> </w:t>
        </w:r>
      </w:ins>
      <w:r>
        <w:t xml:space="preserve">success </w:t>
      </w:r>
      <w:ins w:id="4" w:author="Paul Edison" w:date="2021-12-31T17:47:00Z">
        <w:r w:rsidR="00512249">
          <w:t xml:space="preserve">is </w:t>
        </w:r>
      </w:ins>
      <w:r>
        <w:t xml:space="preserve">based on </w:t>
      </w:r>
      <w:ins w:id="5" w:author="Paul Edison" w:date="2021-12-31T17:47:00Z">
        <w:r w:rsidR="00512249">
          <w:t xml:space="preserve">who has </w:t>
        </w:r>
      </w:ins>
      <w:r>
        <w:t xml:space="preserve">the highest scores </w:t>
      </w:r>
      <w:del w:id="6" w:author="Paul Edison" w:date="2021-12-31T17:47:00Z">
        <w:r w:rsidDel="00512249">
          <w:delText xml:space="preserve">accomplished </w:delText>
        </w:r>
      </w:del>
      <w:r>
        <w:t xml:space="preserve">in a match. </w:t>
      </w:r>
      <w:del w:id="7" w:author="Paul Edison" w:date="2021-12-31T17:47:00Z">
        <w:r w:rsidDel="00512249">
          <w:delText>Where there is</w:delText>
        </w:r>
      </w:del>
      <w:ins w:id="8" w:author="Paul Edison" w:date="2021-12-31T17:47:00Z">
        <w:r w:rsidR="00512249">
          <w:t>In a</w:t>
        </w:r>
      </w:ins>
      <w:r>
        <w:t xml:space="preserve"> competition, there is only one winner; </w:t>
      </w:r>
      <w:ins w:id="9" w:author="Paul Edison" w:date="2021-12-31T17:48:00Z">
        <w:r w:rsidR="00512249">
          <w:t>everyone else</w:t>
        </w:r>
      </w:ins>
      <w:del w:id="10" w:author="Paul Edison" w:date="2021-12-31T17:48:00Z">
        <w:r w:rsidDel="00512249">
          <w:delText>anything along the lines</w:delText>
        </w:r>
      </w:del>
      <w:r>
        <w:t xml:space="preserve"> is disregarded and forgotten. Consequently, this mindset brought me to believe that I must be a winner above all else</w:t>
      </w:r>
      <w:del w:id="11" w:author="Paul Edison" w:date="2021-12-31T17:48:00Z">
        <w:r w:rsidDel="00512249">
          <w:delText xml:space="preserve">; </w:delText>
        </w:r>
      </w:del>
      <w:ins w:id="12" w:author="Paul Edison" w:date="2021-12-31T17:48:00Z">
        <w:r w:rsidR="00512249">
          <w:t>:</w:t>
        </w:r>
        <w:r w:rsidR="00512249">
          <w:t xml:space="preserve"> </w:t>
        </w:r>
      </w:ins>
      <w:del w:id="13" w:author="Paul Edison" w:date="2021-12-31T17:48:00Z">
        <w:r w:rsidDel="00512249">
          <w:delText xml:space="preserve">to </w:delText>
        </w:r>
      </w:del>
      <w:ins w:id="14" w:author="Paul Edison" w:date="2021-12-31T17:48:00Z">
        <w:r w:rsidR="00512249">
          <w:t>I must</w:t>
        </w:r>
        <w:r w:rsidR="00512249">
          <w:t xml:space="preserve"> </w:t>
        </w:r>
      </w:ins>
      <w:r>
        <w:t xml:space="preserve">overlap and dominate </w:t>
      </w:r>
      <w:del w:id="15" w:author="Paul Edison" w:date="2021-12-31T17:48:00Z">
        <w:r w:rsidDel="00512249">
          <w:delText xml:space="preserve">in order </w:delText>
        </w:r>
      </w:del>
      <w:r>
        <w:t xml:space="preserve">to succeed. </w:t>
      </w:r>
    </w:p>
    <w:p w14:paraId="3472F812" w14:textId="77777777" w:rsidR="005678F2" w:rsidRDefault="005678F2" w:rsidP="005678F2"/>
    <w:p w14:paraId="39A3A4AE" w14:textId="0E380533" w:rsidR="005678F2" w:rsidRDefault="005678F2" w:rsidP="005678F2">
      <w:commentRangeStart w:id="16"/>
      <w:r>
        <w:t>To compete towards victory drives the integrity to grow as an individual and as a team.</w:t>
      </w:r>
      <w:commentRangeEnd w:id="16"/>
      <w:r w:rsidR="00512249">
        <w:rPr>
          <w:rStyle w:val="CommentReference"/>
        </w:rPr>
        <w:commentReference w:id="16"/>
      </w:r>
      <w:r>
        <w:t xml:space="preserve"> As captain of the </w:t>
      </w:r>
      <w:del w:id="17" w:author="Paul Edison" w:date="2021-12-31T17:49:00Z">
        <w:r w:rsidDel="00512249">
          <w:delText>girls soccer</w:delText>
        </w:r>
      </w:del>
      <w:ins w:id="18" w:author="Paul Edison" w:date="2021-12-31T17:49:00Z">
        <w:r w:rsidR="00512249">
          <w:t>girls’ soccer</w:t>
        </w:r>
      </w:ins>
      <w:r>
        <w:t xml:space="preserve"> </w:t>
      </w:r>
      <w:commentRangeStart w:id="19"/>
      <w:r>
        <w:t>club</w:t>
      </w:r>
      <w:commentRangeEnd w:id="19"/>
      <w:r w:rsidR="00CF0267">
        <w:rPr>
          <w:rStyle w:val="CommentReference"/>
        </w:rPr>
        <w:commentReference w:id="19"/>
      </w:r>
      <w:r>
        <w:t xml:space="preserve">, this </w:t>
      </w:r>
      <w:del w:id="20" w:author="Paul Edison" w:date="2021-12-31T17:49:00Z">
        <w:r w:rsidDel="00512249">
          <w:delText xml:space="preserve">is </w:delText>
        </w:r>
      </w:del>
      <w:ins w:id="21" w:author="Paul Edison" w:date="2021-12-31T17:49:00Z">
        <w:r w:rsidR="00512249">
          <w:t>wa</w:t>
        </w:r>
        <w:r w:rsidR="00512249">
          <w:t xml:space="preserve">s </w:t>
        </w:r>
      </w:ins>
      <w:r>
        <w:t xml:space="preserve">the value I set. </w:t>
      </w:r>
      <w:del w:id="22" w:author="Paul Edison" w:date="2021-12-31T17:49:00Z">
        <w:r w:rsidDel="00512249">
          <w:delText xml:space="preserve">Our </w:delText>
        </w:r>
      </w:del>
      <w:ins w:id="23" w:author="Paul Edison" w:date="2021-12-31T17:49:00Z">
        <w:r w:rsidR="00512249">
          <w:t>Hence, o</w:t>
        </w:r>
        <w:r w:rsidR="00512249">
          <w:t xml:space="preserve">ur </w:t>
        </w:r>
      </w:ins>
      <w:r>
        <w:t xml:space="preserve">loss in one of the most important tournaments of the year </w:t>
      </w:r>
      <w:del w:id="24" w:author="Paul Edison" w:date="2021-12-31T17:49:00Z">
        <w:r w:rsidDel="00512249">
          <w:delText>meant defeat</w:delText>
        </w:r>
      </w:del>
      <w:ins w:id="25" w:author="Paul Edison" w:date="2021-12-31T17:49:00Z">
        <w:r w:rsidR="00512249">
          <w:t>was crushing</w:t>
        </w:r>
      </w:ins>
      <w:r>
        <w:t xml:space="preserve">. </w:t>
      </w:r>
      <w:del w:id="26" w:author="Paul Edison" w:date="2021-12-31T17:50:00Z">
        <w:r w:rsidDel="00512249">
          <w:delText xml:space="preserve">In </w:delText>
        </w:r>
      </w:del>
      <w:ins w:id="27" w:author="Paul Edison" w:date="2021-12-31T17:50:00Z">
        <w:r w:rsidR="00512249">
          <w:t>At</w:t>
        </w:r>
        <w:r w:rsidR="00512249">
          <w:t xml:space="preserve"> </w:t>
        </w:r>
      </w:ins>
      <w:r>
        <w:t>times like these, Charmant would approach me and listen to my complaints, my should have</w:t>
      </w:r>
      <w:del w:id="28" w:author="Paul Edison" w:date="2021-12-31T17:50:00Z">
        <w:r w:rsidDel="00512249">
          <w:delText>(</w:delText>
        </w:r>
      </w:del>
      <w:r>
        <w:t>s</w:t>
      </w:r>
      <w:del w:id="29" w:author="Paul Edison" w:date="2021-12-31T17:50:00Z">
        <w:r w:rsidDel="00512249">
          <w:delText>)</w:delText>
        </w:r>
      </w:del>
      <w:r>
        <w:t xml:space="preserve"> and could have</w:t>
      </w:r>
      <w:del w:id="30" w:author="Paul Edison" w:date="2021-12-31T17:50:00Z">
        <w:r w:rsidDel="00512249">
          <w:delText>(</w:delText>
        </w:r>
      </w:del>
      <w:r>
        <w:t>s</w:t>
      </w:r>
      <w:del w:id="31" w:author="Paul Edison" w:date="2021-12-31T17:50:00Z">
        <w:r w:rsidDel="00512249">
          <w:delText>)</w:delText>
        </w:r>
      </w:del>
      <w:r>
        <w:t xml:space="preserve">, as he shook his head </w:t>
      </w:r>
      <w:del w:id="32" w:author="Paul Edison" w:date="2021-12-31T17:50:00Z">
        <w:r w:rsidDel="00512249">
          <w:delText xml:space="preserve">or </w:delText>
        </w:r>
      </w:del>
      <w:ins w:id="33" w:author="Paul Edison" w:date="2021-12-31T17:50:00Z">
        <w:r w:rsidR="00512249">
          <w:t>and</w:t>
        </w:r>
        <w:r w:rsidR="00512249">
          <w:t xml:space="preserve"> </w:t>
        </w:r>
      </w:ins>
      <w:r>
        <w:t xml:space="preserve">nodded along </w:t>
      </w:r>
      <w:del w:id="34" w:author="Paul Edison" w:date="2021-12-31T17:50:00Z">
        <w:r w:rsidDel="00512249">
          <w:delText>as a</w:delText>
        </w:r>
      </w:del>
      <w:ins w:id="35" w:author="Paul Edison" w:date="2021-12-31T17:50:00Z">
        <w:r w:rsidR="00512249">
          <w:t>in</w:t>
        </w:r>
      </w:ins>
      <w:r>
        <w:t xml:space="preserve"> response. </w:t>
      </w:r>
    </w:p>
    <w:p w14:paraId="55F16E64" w14:textId="77777777" w:rsidR="005678F2" w:rsidRDefault="005678F2" w:rsidP="005678F2"/>
    <w:p w14:paraId="2A24E199" w14:textId="61600BAE" w:rsidR="005678F2" w:rsidRDefault="005678F2" w:rsidP="005678F2">
      <w:r>
        <w:t>“You may not have won today, but it really was a good game. You threw amazing kicks after all that practice and made new friends. To me, you’re all winners</w:t>
      </w:r>
      <w:ins w:id="36" w:author="Paul Edison" w:date="2021-12-31T17:50:00Z">
        <w:r w:rsidR="00512249">
          <w:t xml:space="preserve">,” he said. </w:t>
        </w:r>
      </w:ins>
      <w:del w:id="37" w:author="Paul Edison" w:date="2021-12-31T17:50:00Z">
        <w:r w:rsidDel="00512249">
          <w:delText xml:space="preserve">.” </w:delText>
        </w:r>
      </w:del>
      <w:r>
        <w:t>I gave him the stop-being-</w:t>
      </w:r>
      <w:ins w:id="38" w:author="Paul Edison" w:date="2021-12-31T17:50:00Z">
        <w:r w:rsidR="00512249">
          <w:t>so-</w:t>
        </w:r>
      </w:ins>
      <w:del w:id="39" w:author="Paul Edison" w:date="2021-12-31T17:50:00Z">
        <w:r w:rsidDel="00512249">
          <w:delText xml:space="preserve">cliche </w:delText>
        </w:r>
      </w:del>
      <w:ins w:id="40" w:author="Paul Edison" w:date="2021-12-31T17:50:00Z">
        <w:r w:rsidR="00512249">
          <w:t>cliché</w:t>
        </w:r>
        <w:r w:rsidR="00512249">
          <w:t xml:space="preserve"> </w:t>
        </w:r>
      </w:ins>
      <w:r>
        <w:t>look</w:t>
      </w:r>
      <w:del w:id="41" w:author="Paul Edison" w:date="2021-12-31T17:51:00Z">
        <w:r w:rsidDel="00512249">
          <w:delText>, reaffirming that I was defeated</w:delText>
        </w:r>
      </w:del>
      <w:r>
        <w:t xml:space="preserve">. </w:t>
      </w:r>
    </w:p>
    <w:p w14:paraId="63EF7A4E" w14:textId="77777777" w:rsidR="005678F2" w:rsidRDefault="005678F2" w:rsidP="005678F2"/>
    <w:p w14:paraId="7533E65D" w14:textId="25E15E17" w:rsidR="005678F2" w:rsidRDefault="005678F2" w:rsidP="005678F2">
      <w:commentRangeStart w:id="42"/>
      <w:r>
        <w:t xml:space="preserve">What surprised me was that Charmant noted all the best moments I missed: swapping Instagram accounts and conversing with new people is something meaningful to me, a social butterfly. </w:t>
      </w:r>
      <w:commentRangeEnd w:id="42"/>
      <w:r w:rsidR="00CF0267">
        <w:rPr>
          <w:rStyle w:val="CommentReference"/>
        </w:rPr>
        <w:commentReference w:id="42"/>
      </w:r>
      <w:r>
        <w:t xml:space="preserve">I </w:t>
      </w:r>
      <w:del w:id="43" w:author="Paul Edison" w:date="2021-12-31T17:52:00Z">
        <w:r w:rsidDel="00CF0267">
          <w:delText xml:space="preserve">am </w:delText>
        </w:r>
      </w:del>
      <w:ins w:id="44" w:author="Paul Edison" w:date="2021-12-31T17:52:00Z">
        <w:r w:rsidR="00CF0267">
          <w:t>was</w:t>
        </w:r>
        <w:r w:rsidR="00CF0267">
          <w:t xml:space="preserve"> </w:t>
        </w:r>
      </w:ins>
      <w:r>
        <w:t xml:space="preserve">reminded to celebrate personal milestones after long practicing and finally improving on the field. The hours of training spent with my teammates made our journey together </w:t>
      </w:r>
      <w:proofErr w:type="gramStart"/>
      <w:r>
        <w:t>all the more</w:t>
      </w:r>
      <w:proofErr w:type="gramEnd"/>
      <w:r>
        <w:t xml:space="preserve"> special. Our maximum effort into preparation and determination while competing defined “winning” to Charmant.</w:t>
      </w:r>
    </w:p>
    <w:p w14:paraId="63196A6E" w14:textId="77777777" w:rsidR="005678F2" w:rsidRDefault="005678F2" w:rsidP="005678F2"/>
    <w:p w14:paraId="6114E67C" w14:textId="3B0685D4" w:rsidR="005678F2" w:rsidRDefault="005678F2" w:rsidP="005678F2">
      <w:r>
        <w:t xml:space="preserve">This newfound realization brought me to </w:t>
      </w:r>
      <w:del w:id="45" w:author="Paul Edison" w:date="2021-12-31T17:53:00Z">
        <w:r w:rsidDel="00CF0267">
          <w:delText>contemplate</w:delText>
        </w:r>
      </w:del>
      <w:ins w:id="46" w:author="Paul Edison" w:date="2021-12-31T17:53:00Z">
        <w:r w:rsidR="00CF0267">
          <w:t>contemplat</w:t>
        </w:r>
        <w:r w:rsidR="00CF0267">
          <w:t>ion</w:t>
        </w:r>
      </w:ins>
      <w:del w:id="47" w:author="Paul Edison" w:date="2021-12-31T17:54:00Z">
        <w:r w:rsidDel="00CF0267">
          <w:delText xml:space="preserve">: </w:delText>
        </w:r>
      </w:del>
      <w:ins w:id="48" w:author="Paul Edison" w:date="2021-12-31T17:54:00Z">
        <w:r w:rsidR="00CF0267">
          <w:t>.</w:t>
        </w:r>
        <w:r w:rsidR="00CF0267">
          <w:t xml:space="preserve"> </w:t>
        </w:r>
      </w:ins>
      <w:r>
        <w:t>If winning meant improving as a team player and as an individual, then why does the very belief I advocate alongside my teammates seem</w:t>
      </w:r>
      <w:ins w:id="49" w:author="Paul Edison" w:date="2021-12-31T17:54:00Z">
        <w:r w:rsidR="00CF0267">
          <w:t>s</w:t>
        </w:r>
      </w:ins>
      <w:r>
        <w:t xml:space="preserve"> </w:t>
      </w:r>
      <w:del w:id="50" w:author="Paul Edison" w:date="2021-12-31T17:54:00Z">
        <w:r w:rsidDel="00CF0267">
          <w:delText>to be</w:delText>
        </w:r>
      </w:del>
      <w:ins w:id="51" w:author="Paul Edison" w:date="2021-12-31T17:54:00Z">
        <w:r w:rsidR="00CF0267">
          <w:t>so</w:t>
        </w:r>
      </w:ins>
      <w:r>
        <w:t xml:space="preserve"> inadequate? As humans, we always yearn for more. We are never satisfied </w:t>
      </w:r>
      <w:del w:id="52" w:author="Paul Edison" w:date="2021-12-31T17:54:00Z">
        <w:r w:rsidDel="00CF0267">
          <w:delText xml:space="preserve">and ignore progress </w:delText>
        </w:r>
      </w:del>
      <w:r>
        <w:t xml:space="preserve">because we are blinded by what we lack instead of </w:t>
      </w:r>
      <w:ins w:id="53" w:author="Paul Edison" w:date="2021-12-31T17:54:00Z">
        <w:r w:rsidR="00CF0267">
          <w:t xml:space="preserve">what we </w:t>
        </w:r>
      </w:ins>
      <w:r>
        <w:t>have.</w:t>
      </w:r>
    </w:p>
    <w:p w14:paraId="79DB0BCB" w14:textId="77777777" w:rsidR="005678F2" w:rsidRDefault="005678F2" w:rsidP="005678F2"/>
    <w:p w14:paraId="2F83751F" w14:textId="638EBC03" w:rsidR="00FE56C1" w:rsidRDefault="005678F2" w:rsidP="005678F2">
      <w:r>
        <w:t xml:space="preserve">The definition of “success” has long been distorted, valuing </w:t>
      </w:r>
      <w:proofErr w:type="gramStart"/>
      <w:r>
        <w:t>the final result</w:t>
      </w:r>
      <w:proofErr w:type="gramEnd"/>
      <w:r>
        <w:t xml:space="preserve"> rather than the fruitful experience. Charmant inspire</w:t>
      </w:r>
      <w:ins w:id="54" w:author="Paul Edison" w:date="2021-12-31T17:54:00Z">
        <w:r w:rsidR="00CF0267">
          <w:t>s</w:t>
        </w:r>
      </w:ins>
      <w:del w:id="55" w:author="Paul Edison" w:date="2021-12-31T17:54:00Z">
        <w:r w:rsidDel="00CF0267">
          <w:delText>d</w:delText>
        </w:r>
      </w:del>
      <w:r>
        <w:t xml:space="preserve"> me to be a better listener, discovering </w:t>
      </w:r>
      <w:commentRangeStart w:id="56"/>
      <w:r>
        <w:t>that meaningful discussions stem from exchanging thoughts without invalidating opinions</w:t>
      </w:r>
      <w:commentRangeEnd w:id="56"/>
      <w:r w:rsidR="00CF0267">
        <w:rPr>
          <w:rStyle w:val="CommentReference"/>
        </w:rPr>
        <w:commentReference w:id="56"/>
      </w:r>
      <w:r>
        <w:t xml:space="preserve">. I’ve learned to take a step back and redefine success in my pursuit of learning, reminding myself to express gratitude in the future of winning and </w:t>
      </w:r>
      <w:commentRangeStart w:id="57"/>
      <w:r>
        <w:t>pre-winning.</w:t>
      </w:r>
      <w:commentRangeEnd w:id="57"/>
      <w:r w:rsidR="001A7795">
        <w:rPr>
          <w:rStyle w:val="CommentReference"/>
        </w:rPr>
        <w:commentReference w:id="57"/>
      </w:r>
    </w:p>
    <w:p w14:paraId="75CFB267" w14:textId="3BFC082A" w:rsidR="001A7795" w:rsidRDefault="001A7795" w:rsidP="005678F2"/>
    <w:p w14:paraId="4ED1F8B7" w14:textId="20C63B46" w:rsidR="001A7795" w:rsidRDefault="001A7795" w:rsidP="005678F2"/>
    <w:p w14:paraId="6FDCA7B2" w14:textId="4389971B" w:rsidR="00976DEE" w:rsidRPr="00976DEE" w:rsidRDefault="00976DEE" w:rsidP="005678F2">
      <w:pPr>
        <w:rPr>
          <w:i/>
          <w:iCs/>
        </w:rPr>
      </w:pPr>
      <w:r w:rsidRPr="00976DEE">
        <w:rPr>
          <w:i/>
          <w:iCs/>
        </w:rPr>
        <w:t xml:space="preserve">Hey Nicole! </w:t>
      </w:r>
    </w:p>
    <w:p w14:paraId="1076CE4A" w14:textId="7F02C8FB" w:rsidR="00976DEE" w:rsidRPr="00976DEE" w:rsidRDefault="00976DEE" w:rsidP="005678F2">
      <w:pPr>
        <w:rPr>
          <w:i/>
          <w:iCs/>
        </w:rPr>
      </w:pPr>
      <w:r w:rsidRPr="00976DEE">
        <w:rPr>
          <w:i/>
          <w:iCs/>
        </w:rPr>
        <w:t xml:space="preserve">What an important lesson you’ve learned here from your brother! I made some suggestions to improve clarity in the text. The rest of my suggestions are in the comment boxes. I think your essay is quite strong already. It just needs a </w:t>
      </w:r>
      <w:proofErr w:type="spellStart"/>
      <w:r w:rsidRPr="00976DEE">
        <w:rPr>
          <w:i/>
          <w:iCs/>
        </w:rPr>
        <w:t>biiiiit</w:t>
      </w:r>
      <w:proofErr w:type="spellEnd"/>
      <w:r w:rsidRPr="00976DEE">
        <w:rPr>
          <w:i/>
          <w:iCs/>
        </w:rPr>
        <w:t xml:space="preserve"> more refocusing. </w:t>
      </w:r>
    </w:p>
    <w:p w14:paraId="28E55067" w14:textId="0B0E5E77" w:rsidR="00976DEE" w:rsidRPr="00976DEE" w:rsidRDefault="00976DEE" w:rsidP="005678F2">
      <w:pPr>
        <w:rPr>
          <w:i/>
          <w:iCs/>
        </w:rPr>
      </w:pPr>
    </w:p>
    <w:p w14:paraId="414AC4A9" w14:textId="71FDDC0F" w:rsidR="00976DEE" w:rsidRPr="00976DEE" w:rsidRDefault="00976DEE" w:rsidP="005678F2">
      <w:pPr>
        <w:rPr>
          <w:i/>
          <w:iCs/>
        </w:rPr>
      </w:pPr>
      <w:r w:rsidRPr="00976DEE">
        <w:rPr>
          <w:i/>
          <w:iCs/>
        </w:rPr>
        <w:lastRenderedPageBreak/>
        <w:t>All the best!</w:t>
      </w:r>
    </w:p>
    <w:p w14:paraId="32F0122D" w14:textId="77777777" w:rsidR="00976DEE" w:rsidRPr="00976DEE" w:rsidRDefault="00976DEE" w:rsidP="005678F2">
      <w:pPr>
        <w:rPr>
          <w:i/>
          <w:iCs/>
        </w:rPr>
      </w:pPr>
    </w:p>
    <w:p w14:paraId="3C63AC46" w14:textId="3EF62363" w:rsidR="00976DEE" w:rsidRPr="00976DEE" w:rsidRDefault="00976DEE" w:rsidP="005678F2">
      <w:pPr>
        <w:rPr>
          <w:i/>
          <w:iCs/>
        </w:rPr>
      </w:pPr>
      <w:r w:rsidRPr="00976DEE">
        <w:rPr>
          <w:i/>
          <w:iCs/>
        </w:rPr>
        <w:t>Paul</w:t>
      </w:r>
    </w:p>
    <w:p w14:paraId="03B85B0B" w14:textId="3DAA9D53" w:rsidR="00976DEE" w:rsidRPr="00976DEE" w:rsidRDefault="00976DEE" w:rsidP="005678F2">
      <w:pPr>
        <w:rPr>
          <w:i/>
          <w:iCs/>
        </w:rPr>
      </w:pPr>
      <w:proofErr w:type="spellStart"/>
      <w:r w:rsidRPr="00976DEE">
        <w:rPr>
          <w:i/>
          <w:iCs/>
        </w:rPr>
        <w:t>ALL-in</w:t>
      </w:r>
      <w:proofErr w:type="spellEnd"/>
      <w:r w:rsidRPr="00976DEE">
        <w:rPr>
          <w:i/>
          <w:iCs/>
        </w:rPr>
        <w:t xml:space="preserve"> Essay Editor</w:t>
      </w:r>
    </w:p>
    <w:sectPr w:rsidR="00976DEE" w:rsidRPr="00976DEE"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ul Edison" w:date="2021-12-31T17:46:00Z" w:initials="PE">
    <w:p w14:paraId="4AE5B82D" w14:textId="0A5D4120" w:rsidR="00512249" w:rsidRDefault="00512249">
      <w:pPr>
        <w:pStyle w:val="CommentText"/>
      </w:pPr>
      <w:r>
        <w:rPr>
          <w:rStyle w:val="CommentReference"/>
        </w:rPr>
        <w:annotationRef/>
      </w:r>
      <w:r>
        <w:t xml:space="preserve">Why? </w:t>
      </w:r>
    </w:p>
  </w:comment>
  <w:comment w:id="0" w:author="Paul Edison" w:date="2021-12-31T17:57:00Z" w:initials="PE">
    <w:p w14:paraId="6D0772B9" w14:textId="77777777" w:rsidR="001A7795" w:rsidRDefault="001A7795">
      <w:pPr>
        <w:pStyle w:val="CommentText"/>
        <w:rPr>
          <w:rStyle w:val="CommentReference"/>
        </w:rPr>
      </w:pPr>
      <w:r>
        <w:rPr>
          <w:rStyle w:val="CommentReference"/>
        </w:rPr>
        <w:annotationRef/>
      </w:r>
      <w:proofErr w:type="gramStart"/>
      <w:r>
        <w:rPr>
          <w:rStyle w:val="CommentReference"/>
        </w:rPr>
        <w:t>Actually, rereading</w:t>
      </w:r>
      <w:proofErr w:type="gramEnd"/>
      <w:r>
        <w:rPr>
          <w:rStyle w:val="CommentReference"/>
        </w:rPr>
        <w:t xml:space="preserve"> this after going through the rest of the essay, I’d recommend changing this hook entirely. </w:t>
      </w:r>
    </w:p>
    <w:p w14:paraId="3D8530AB" w14:textId="77777777" w:rsidR="001A7795" w:rsidRDefault="001A7795">
      <w:pPr>
        <w:pStyle w:val="CommentText"/>
        <w:rPr>
          <w:rStyle w:val="CommentReference"/>
        </w:rPr>
      </w:pPr>
    </w:p>
    <w:p w14:paraId="0E69BD20" w14:textId="77777777" w:rsidR="001A7795" w:rsidRDefault="001A7795">
      <w:pPr>
        <w:pStyle w:val="CommentText"/>
        <w:rPr>
          <w:rStyle w:val="CommentReference"/>
        </w:rPr>
      </w:pPr>
      <w:r>
        <w:rPr>
          <w:rStyle w:val="CommentReference"/>
        </w:rPr>
        <w:t xml:space="preserve">I know it’s tempting to play around with the etymology of your brother’s name, but in this essay, he’s not… charming. He’s wise. Compassionate. Empathetic. Those are his charms, sure, but his… charming-ness isn’t the primary driver of the story here. </w:t>
      </w:r>
    </w:p>
    <w:p w14:paraId="3B1A8013" w14:textId="77777777" w:rsidR="001A7795" w:rsidRDefault="001A7795">
      <w:pPr>
        <w:pStyle w:val="CommentText"/>
        <w:rPr>
          <w:rStyle w:val="CommentReference"/>
        </w:rPr>
      </w:pPr>
    </w:p>
    <w:p w14:paraId="4807966E" w14:textId="1733E805" w:rsidR="001A7795" w:rsidRDefault="001A7795" w:rsidP="00976DEE">
      <w:pPr>
        <w:pStyle w:val="CommentText"/>
      </w:pPr>
      <w:r>
        <w:rPr>
          <w:rStyle w:val="CommentReference"/>
        </w:rPr>
        <w:t xml:space="preserve">One suggestion I can think of </w:t>
      </w:r>
      <w:proofErr w:type="spellStart"/>
      <w:r>
        <w:rPr>
          <w:rStyle w:val="CommentReference"/>
        </w:rPr>
        <w:t>rn</w:t>
      </w:r>
      <w:proofErr w:type="spellEnd"/>
      <w:r>
        <w:rPr>
          <w:rStyle w:val="CommentReference"/>
        </w:rPr>
        <w:t xml:space="preserve"> to replace this hook is to expand more on your Quidditch tournaments. I mean, surely the image of you and your brother running around wearing capes and with broomsticks between your legs, being </w:t>
      </w:r>
      <w:proofErr w:type="spellStart"/>
      <w:r>
        <w:rPr>
          <w:rStyle w:val="CommentReference"/>
        </w:rPr>
        <w:t>suuuuper</w:t>
      </w:r>
      <w:proofErr w:type="spellEnd"/>
      <w:r>
        <w:rPr>
          <w:rStyle w:val="CommentReference"/>
        </w:rPr>
        <w:t xml:space="preserve"> competitive while you’re at it is going to leave a lasting impression to the reader. </w:t>
      </w:r>
      <w:r w:rsidR="00976DEE">
        <w:rPr>
          <w:rStyle w:val="CommentReference"/>
        </w:rPr>
        <w:t xml:space="preserve">Show how your discussion with him may at times involve dodging a </w:t>
      </w:r>
      <w:proofErr w:type="spellStart"/>
      <w:r w:rsidR="00976DEE">
        <w:rPr>
          <w:rStyle w:val="CommentReference"/>
        </w:rPr>
        <w:t>Bludger</w:t>
      </w:r>
      <w:proofErr w:type="spellEnd"/>
      <w:r w:rsidR="00976DEE">
        <w:rPr>
          <w:rStyle w:val="CommentReference"/>
        </w:rPr>
        <w:t xml:space="preserve"> to the head. </w:t>
      </w:r>
    </w:p>
  </w:comment>
  <w:comment w:id="16" w:author="Paul Edison" w:date="2021-12-31T17:48:00Z" w:initials="PE">
    <w:p w14:paraId="4F4B77B1" w14:textId="718FF60E" w:rsidR="00512249" w:rsidRDefault="00512249">
      <w:pPr>
        <w:pStyle w:val="CommentText"/>
      </w:pPr>
      <w:r>
        <w:rPr>
          <w:rStyle w:val="CommentReference"/>
        </w:rPr>
        <w:annotationRef/>
      </w:r>
      <w:r>
        <w:t xml:space="preserve">I’m not quite sure what is meant here. Instead, I’d like to see how your ‘I MUST DOMINATEEE’ attitude is reflected here.  </w:t>
      </w:r>
    </w:p>
  </w:comment>
  <w:comment w:id="19" w:author="Paul Edison" w:date="2021-12-31T17:56:00Z" w:initials="PE">
    <w:p w14:paraId="66160F1D" w14:textId="7D40E80E" w:rsidR="00CF0267" w:rsidRDefault="00CF0267">
      <w:pPr>
        <w:pStyle w:val="CommentText"/>
      </w:pPr>
      <w:r>
        <w:rPr>
          <w:rStyle w:val="CommentReference"/>
        </w:rPr>
        <w:annotationRef/>
      </w:r>
      <w:r>
        <w:t xml:space="preserve">Team? </w:t>
      </w:r>
      <w:proofErr w:type="gramStart"/>
      <w:r w:rsidR="001A7795">
        <w:t>Usually</w:t>
      </w:r>
      <w:proofErr w:type="gramEnd"/>
      <w:r w:rsidR="001A7795">
        <w:t xml:space="preserve"> the club has a president or a manager, the team has a captain.</w:t>
      </w:r>
    </w:p>
  </w:comment>
  <w:comment w:id="42" w:author="Paul Edison" w:date="2021-12-31T17:52:00Z" w:initials="PE">
    <w:p w14:paraId="6D7908DE" w14:textId="77435BA6" w:rsidR="00CF0267" w:rsidRDefault="00CF0267">
      <w:pPr>
        <w:pStyle w:val="CommentText"/>
      </w:pPr>
      <w:r>
        <w:rPr>
          <w:rStyle w:val="CommentReference"/>
        </w:rPr>
        <w:annotationRef/>
      </w:r>
      <w:r>
        <w:t xml:space="preserve">This feels off topic and very, very abrupt. Instead of this, I recommend discussing the brilliant plays you and your team made together, and the bond you forged together. </w:t>
      </w:r>
    </w:p>
  </w:comment>
  <w:comment w:id="56" w:author="Paul Edison" w:date="2021-12-31T17:55:00Z" w:initials="PE">
    <w:p w14:paraId="6C580A38" w14:textId="66E451E6" w:rsidR="00CF0267" w:rsidRDefault="00CF0267">
      <w:pPr>
        <w:pStyle w:val="CommentText"/>
      </w:pPr>
      <w:r>
        <w:rPr>
          <w:rStyle w:val="CommentReference"/>
        </w:rPr>
        <w:annotationRef/>
      </w:r>
      <w:r>
        <w:t xml:space="preserve">This does not seem in line with the lesson you’ve been learning in this experience. There’s nothing here that would explain how you’ve learned this. </w:t>
      </w:r>
    </w:p>
  </w:comment>
  <w:comment w:id="57" w:author="Paul Edison" w:date="2021-12-31T18:01:00Z" w:initials="PE">
    <w:p w14:paraId="683F6CEE" w14:textId="215D830D" w:rsidR="001A7795" w:rsidRDefault="001A7795">
      <w:pPr>
        <w:pStyle w:val="CommentText"/>
      </w:pPr>
      <w:r>
        <w:rPr>
          <w:rStyle w:val="CommentReference"/>
        </w:rPr>
        <w:annotationRef/>
      </w:r>
      <w:r>
        <w:t xml:space="preserve">I’m not quite sure what is meant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E5B82D" w15:done="0"/>
  <w15:commentEx w15:paraId="4807966E" w15:done="0"/>
  <w15:commentEx w15:paraId="4F4B77B1" w15:done="0"/>
  <w15:commentEx w15:paraId="66160F1D" w15:done="0"/>
  <w15:commentEx w15:paraId="6D7908DE" w15:done="0"/>
  <w15:commentEx w15:paraId="6C580A38" w15:done="0"/>
  <w15:commentEx w15:paraId="683F6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C089" w16cex:dateUtc="2021-12-31T10:46:00Z"/>
  <w16cex:commentExtensible w16cex:durableId="2579C2EC" w16cex:dateUtc="2021-12-31T10:57:00Z"/>
  <w16cex:commentExtensible w16cex:durableId="2579C105" w16cex:dateUtc="2021-12-31T10:48:00Z"/>
  <w16cex:commentExtensible w16cex:durableId="2579C2C8" w16cex:dateUtc="2021-12-31T10:56:00Z"/>
  <w16cex:commentExtensible w16cex:durableId="2579C1D2" w16cex:dateUtc="2021-12-31T10:52:00Z"/>
  <w16cex:commentExtensible w16cex:durableId="2579C27F" w16cex:dateUtc="2021-12-31T10:55:00Z"/>
  <w16cex:commentExtensible w16cex:durableId="2579C3FA" w16cex:dateUtc="2021-12-31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E5B82D" w16cid:durableId="2579C089"/>
  <w16cid:commentId w16cid:paraId="4807966E" w16cid:durableId="2579C2EC"/>
  <w16cid:commentId w16cid:paraId="4F4B77B1" w16cid:durableId="2579C105"/>
  <w16cid:commentId w16cid:paraId="66160F1D" w16cid:durableId="2579C2C8"/>
  <w16cid:commentId w16cid:paraId="6D7908DE" w16cid:durableId="2579C1D2"/>
  <w16cid:commentId w16cid:paraId="6C580A38" w16cid:durableId="2579C27F"/>
  <w16cid:commentId w16cid:paraId="683F6CEE" w16cid:durableId="2579C3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F2"/>
    <w:rsid w:val="000E7BE2"/>
    <w:rsid w:val="001564FA"/>
    <w:rsid w:val="001A7795"/>
    <w:rsid w:val="00512249"/>
    <w:rsid w:val="005678F2"/>
    <w:rsid w:val="006B23A6"/>
    <w:rsid w:val="00935A1E"/>
    <w:rsid w:val="00976DEE"/>
    <w:rsid w:val="00A101AB"/>
    <w:rsid w:val="00B84682"/>
    <w:rsid w:val="00BC74AE"/>
    <w:rsid w:val="00CF026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5180"/>
  <w15:chartTrackingRefBased/>
  <w15:docId w15:val="{E500C142-3668-1A4F-96C5-6F208921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2249"/>
    <w:rPr>
      <w:sz w:val="16"/>
      <w:szCs w:val="16"/>
    </w:rPr>
  </w:style>
  <w:style w:type="paragraph" w:styleId="CommentText">
    <w:name w:val="annotation text"/>
    <w:basedOn w:val="Normal"/>
    <w:link w:val="CommentTextChar"/>
    <w:uiPriority w:val="99"/>
    <w:semiHidden/>
    <w:unhideWhenUsed/>
    <w:rsid w:val="00512249"/>
    <w:rPr>
      <w:sz w:val="20"/>
      <w:szCs w:val="20"/>
    </w:rPr>
  </w:style>
  <w:style w:type="character" w:customStyle="1" w:styleId="CommentTextChar">
    <w:name w:val="Comment Text Char"/>
    <w:basedOn w:val="DefaultParagraphFont"/>
    <w:link w:val="CommentText"/>
    <w:uiPriority w:val="99"/>
    <w:semiHidden/>
    <w:rsid w:val="00512249"/>
    <w:rPr>
      <w:sz w:val="20"/>
      <w:szCs w:val="20"/>
      <w:lang w:val="en-US"/>
    </w:rPr>
  </w:style>
  <w:style w:type="paragraph" w:styleId="CommentSubject">
    <w:name w:val="annotation subject"/>
    <w:basedOn w:val="CommentText"/>
    <w:next w:val="CommentText"/>
    <w:link w:val="CommentSubjectChar"/>
    <w:uiPriority w:val="99"/>
    <w:semiHidden/>
    <w:unhideWhenUsed/>
    <w:rsid w:val="00512249"/>
    <w:rPr>
      <w:b/>
      <w:bCs/>
    </w:rPr>
  </w:style>
  <w:style w:type="character" w:customStyle="1" w:styleId="CommentSubjectChar">
    <w:name w:val="Comment Subject Char"/>
    <w:basedOn w:val="CommentTextChar"/>
    <w:link w:val="CommentSubject"/>
    <w:uiPriority w:val="99"/>
    <w:semiHidden/>
    <w:rsid w:val="00512249"/>
    <w:rPr>
      <w:b/>
      <w:bCs/>
      <w:sz w:val="20"/>
      <w:szCs w:val="20"/>
      <w:lang w:val="en-US"/>
    </w:rPr>
  </w:style>
  <w:style w:type="paragraph" w:styleId="Revision">
    <w:name w:val="Revision"/>
    <w:hidden/>
    <w:uiPriority w:val="99"/>
    <w:semiHidden/>
    <w:rsid w:val="0051224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Paul Edison</cp:lastModifiedBy>
  <cp:revision>2</cp:revision>
  <dcterms:created xsi:type="dcterms:W3CDTF">2021-12-30T17:06:00Z</dcterms:created>
  <dcterms:modified xsi:type="dcterms:W3CDTF">2021-12-31T11:05:00Z</dcterms:modified>
</cp:coreProperties>
</file>