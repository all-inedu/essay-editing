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305F" w:rsidRDefault="00C83E6B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USC faculty place an emphasis on interdisciplinary academic opportunities.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Describe something outside of your intended academic focus about which you are interested in learning.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AA305F" w:rsidRDefault="00AA305F">
      <w:pPr>
        <w:rPr>
          <w:color w:val="333333"/>
          <w:highlight w:val="white"/>
        </w:rPr>
      </w:pPr>
    </w:p>
    <w:p w14:paraId="00000003" w14:textId="77777777" w:rsidR="00AA305F" w:rsidRDefault="00C83E6B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The environment had always piqued my interest, but I experienced a huge wake-up call to its distressing state </w:t>
      </w:r>
      <w:commentRangeStart w:id="0"/>
      <w:r>
        <w:rPr>
          <w:color w:val="333333"/>
          <w:highlight w:val="white"/>
        </w:rPr>
        <w:t xml:space="preserve">when I visited </w:t>
      </w:r>
      <w:proofErr w:type="spellStart"/>
      <w:r>
        <w:rPr>
          <w:color w:val="333333"/>
          <w:highlight w:val="white"/>
        </w:rPr>
        <w:t>Ancol</w:t>
      </w:r>
      <w:proofErr w:type="spellEnd"/>
      <w:r>
        <w:rPr>
          <w:color w:val="333333"/>
          <w:highlight w:val="white"/>
        </w:rPr>
        <w:t xml:space="preserve"> beach in Jakarta; it was horrifying to see people littering left and right without a second thought about how it could impact</w:t>
      </w:r>
      <w:r>
        <w:rPr>
          <w:color w:val="333333"/>
          <w:highlight w:val="white"/>
        </w:rPr>
        <w:t xml:space="preserve"> marine </w:t>
      </w:r>
      <w:commentRangeEnd w:id="0"/>
      <w:r w:rsidR="00BB770C">
        <w:rPr>
          <w:rStyle w:val="CommentReference"/>
        </w:rPr>
        <w:commentReference w:id="0"/>
      </w:r>
      <w:r>
        <w:rPr>
          <w:color w:val="333333"/>
          <w:highlight w:val="white"/>
        </w:rPr>
        <w:t xml:space="preserve">wildlife. The common idea “If not us, then who?” </w:t>
      </w:r>
      <w:commentRangeStart w:id="1"/>
      <w:r>
        <w:rPr>
          <w:color w:val="333333"/>
          <w:highlight w:val="white"/>
        </w:rPr>
        <w:t xml:space="preserve">in the community </w:t>
      </w:r>
      <w:commentRangeEnd w:id="1"/>
      <w:r>
        <w:rPr>
          <w:rStyle w:val="CommentReference"/>
        </w:rPr>
        <w:commentReference w:id="1"/>
      </w:r>
      <w:r>
        <w:rPr>
          <w:color w:val="333333"/>
          <w:highlight w:val="white"/>
        </w:rPr>
        <w:t>struck a chord and established a great sense of responsibility. It prompted me to not only make lifestyle changes</w:t>
      </w:r>
      <w:del w:id="2" w:author="Alyssa Manik" w:date="2020-11-07T17:26:00Z">
        <w:r w:rsidDel="00BB770C">
          <w:rPr>
            <w:color w:val="333333"/>
            <w:highlight w:val="white"/>
          </w:rPr>
          <w:delText>,</w:delText>
        </w:r>
      </w:del>
      <w:r>
        <w:rPr>
          <w:color w:val="333333"/>
          <w:highlight w:val="white"/>
        </w:rPr>
        <w:t xml:space="preserve"> but also t</w:t>
      </w:r>
      <w:commentRangeStart w:id="3"/>
      <w:r>
        <w:rPr>
          <w:color w:val="333333"/>
          <w:highlight w:val="white"/>
        </w:rPr>
        <w:t>o protest in the streets to push for systemic change</w:t>
      </w:r>
      <w:commentRangeEnd w:id="3"/>
      <w:r>
        <w:rPr>
          <w:rStyle w:val="CommentReference"/>
        </w:rPr>
        <w:commentReference w:id="3"/>
      </w:r>
      <w:r>
        <w:rPr>
          <w:color w:val="333333"/>
          <w:highlight w:val="white"/>
        </w:rPr>
        <w:t xml:space="preserve">. </w:t>
      </w:r>
    </w:p>
    <w:p w14:paraId="00000004" w14:textId="77777777" w:rsidR="00AA305F" w:rsidRDefault="00AA305F">
      <w:pPr>
        <w:rPr>
          <w:color w:val="333333"/>
          <w:highlight w:val="white"/>
        </w:rPr>
      </w:pPr>
    </w:p>
    <w:p w14:paraId="00000005" w14:textId="6E9B03E5" w:rsidR="00AA305F" w:rsidRDefault="00C83E6B">
      <w:pPr>
        <w:rPr>
          <w:color w:val="333333"/>
          <w:highlight w:val="white"/>
        </w:rPr>
      </w:pPr>
      <w:commentRangeStart w:id="4"/>
      <w:r>
        <w:rPr>
          <w:color w:val="333333"/>
          <w:highlight w:val="white"/>
        </w:rPr>
        <w:t>D</w:t>
      </w:r>
      <w:r>
        <w:rPr>
          <w:color w:val="333333"/>
          <w:highlight w:val="white"/>
        </w:rPr>
        <w:t>iscovering that my school provided Environmental Systems &amp; Societies as an IBDP class further amplified this interest</w:t>
      </w:r>
      <w:ins w:id="5" w:author="Alyssa Manik" w:date="2020-11-07T17:26:00Z">
        <w:r w:rsidR="00BB770C">
          <w:rPr>
            <w:color w:val="333333"/>
            <w:highlight w:val="white"/>
          </w:rPr>
          <w:t xml:space="preserve">, </w:t>
        </w:r>
      </w:ins>
      <w:del w:id="6" w:author="Alyssa Manik" w:date="2020-11-07T17:26:00Z">
        <w:r w:rsidDel="00BB770C">
          <w:rPr>
            <w:color w:val="333333"/>
            <w:highlight w:val="white"/>
          </w:rPr>
          <w:delText xml:space="preserve">; </w:delText>
        </w:r>
      </w:del>
      <w:r>
        <w:rPr>
          <w:color w:val="333333"/>
          <w:highlight w:val="white"/>
        </w:rPr>
        <w:t xml:space="preserve">I burst with excitement about how the knowledge I obtained </w:t>
      </w:r>
      <w:del w:id="7" w:author="Alyssa Manik" w:date="2020-11-07T17:27:00Z">
        <w:r w:rsidDel="00BB770C">
          <w:rPr>
            <w:color w:val="333333"/>
            <w:highlight w:val="white"/>
          </w:rPr>
          <w:delText xml:space="preserve">there </w:delText>
        </w:r>
      </w:del>
      <w:r>
        <w:rPr>
          <w:color w:val="333333"/>
          <w:highlight w:val="white"/>
        </w:rPr>
        <w:t xml:space="preserve">could be implemented in everyday life. For instance, I’ve become vegan, </w:t>
      </w:r>
      <w:r>
        <w:rPr>
          <w:color w:val="333333"/>
          <w:highlight w:val="white"/>
        </w:rPr>
        <w:t xml:space="preserve">I bring reusable bags everywhere, and even formed a clean-up crew in the Jakarta area. To further my studies, I plan to take GE-C courses like “Climate Change: Science, History &amp; Solutions” at USC. </w:t>
      </w:r>
      <w:proofErr w:type="gramStart"/>
      <w:r>
        <w:rPr>
          <w:color w:val="333333"/>
          <w:highlight w:val="white"/>
        </w:rPr>
        <w:t>Furthermore,  I</w:t>
      </w:r>
      <w:proofErr w:type="gramEnd"/>
      <w:r>
        <w:rPr>
          <w:color w:val="333333"/>
          <w:highlight w:val="white"/>
        </w:rPr>
        <w:t xml:space="preserve"> hope to continue my advocacy for environme</w:t>
      </w:r>
      <w:r>
        <w:rPr>
          <w:color w:val="333333"/>
          <w:highlight w:val="white"/>
        </w:rPr>
        <w:t xml:space="preserve">ntal awareness through participation in student groups like the Environmental Student Assembly and collaboration with others to create sustainable initiatives like the </w:t>
      </w:r>
      <w:proofErr w:type="spellStart"/>
      <w:r>
        <w:rPr>
          <w:color w:val="333333"/>
          <w:highlight w:val="white"/>
        </w:rPr>
        <w:t>VegFest</w:t>
      </w:r>
      <w:proofErr w:type="spellEnd"/>
      <w:r>
        <w:rPr>
          <w:color w:val="333333"/>
          <w:highlight w:val="white"/>
        </w:rPr>
        <w:t>.</w:t>
      </w:r>
      <w:commentRangeEnd w:id="4"/>
      <w:r w:rsidR="00BB770C">
        <w:rPr>
          <w:rStyle w:val="CommentReference"/>
        </w:rPr>
        <w:commentReference w:id="4"/>
      </w:r>
    </w:p>
    <w:p w14:paraId="00000006" w14:textId="77777777" w:rsidR="00AA305F" w:rsidRDefault="00AA305F">
      <w:pPr>
        <w:rPr>
          <w:color w:val="333333"/>
          <w:highlight w:val="white"/>
        </w:rPr>
      </w:pPr>
    </w:p>
    <w:p w14:paraId="00000007" w14:textId="77777777" w:rsidR="00AA305F" w:rsidRDefault="00C83E6B">
      <w:pPr>
        <w:rPr>
          <w:b/>
        </w:rPr>
      </w:pPr>
      <w:r>
        <w:rPr>
          <w:color w:val="333333"/>
          <w:highlight w:val="white"/>
        </w:rPr>
        <w:t>Though I may not solely direct my focus towards pursuing a career in the envir</w:t>
      </w:r>
      <w:r>
        <w:rPr>
          <w:color w:val="333333"/>
          <w:highlight w:val="white"/>
        </w:rPr>
        <w:t xml:space="preserve">onmental industry, it is one of my desires to learn and participate in the global society as a well-informed citizen, one that holistically understands the consequences of one’s actions on the environment and what one can do to contribute to a sustainable </w:t>
      </w:r>
      <w:commentRangeStart w:id="8"/>
      <w:r>
        <w:rPr>
          <w:color w:val="333333"/>
          <w:highlight w:val="white"/>
        </w:rPr>
        <w:t>change</w:t>
      </w:r>
      <w:commentRangeEnd w:id="8"/>
      <w:r w:rsidR="00BB770C">
        <w:rPr>
          <w:rStyle w:val="CommentReference"/>
        </w:rPr>
        <w:commentReference w:id="8"/>
      </w:r>
      <w:r>
        <w:rPr>
          <w:color w:val="333333"/>
          <w:highlight w:val="white"/>
        </w:rPr>
        <w:t>.</w:t>
      </w:r>
    </w:p>
    <w:sectPr w:rsidR="00AA30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1-07T17:25:00Z" w:initials="AM">
    <w:p w14:paraId="422BFA54" w14:textId="6FFB01FF" w:rsidR="00BB770C" w:rsidRDefault="00BB770C">
      <w:pPr>
        <w:pStyle w:val="CommentText"/>
      </w:pPr>
      <w:r>
        <w:rPr>
          <w:rStyle w:val="CommentReference"/>
        </w:rPr>
        <w:annotationRef/>
      </w:r>
      <w:r>
        <w:t>Ok definitely made more sense</w:t>
      </w:r>
    </w:p>
  </w:comment>
  <w:comment w:id="1" w:author="Alyssa Manik" w:date="2020-11-07T17:29:00Z" w:initials="AM">
    <w:p w14:paraId="5C6E7B0C" w14:textId="619D6416" w:rsidR="00C83E6B" w:rsidRDefault="00C83E6B">
      <w:pPr>
        <w:pStyle w:val="CommentText"/>
      </w:pPr>
      <w:r>
        <w:rPr>
          <w:rStyle w:val="CommentReference"/>
        </w:rPr>
        <w:annotationRef/>
      </w:r>
      <w:r>
        <w:t>Which community are you referring to?</w:t>
      </w:r>
    </w:p>
  </w:comment>
  <w:comment w:id="3" w:author="Alyssa Manik" w:date="2020-11-07T17:29:00Z" w:initials="AM">
    <w:p w14:paraId="6E15951A" w14:textId="0B6C0B44" w:rsidR="00C83E6B" w:rsidRDefault="00C83E6B">
      <w:pPr>
        <w:pStyle w:val="CommentText"/>
      </w:pPr>
      <w:r>
        <w:rPr>
          <w:rStyle w:val="CommentReference"/>
        </w:rPr>
        <w:annotationRef/>
      </w:r>
      <w:r>
        <w:t xml:space="preserve">Maybe not protest in the street, it has a negative connotation, “promote awareness in the street” or something like that would sound </w:t>
      </w:r>
      <w:r>
        <w:t>nicer.</w:t>
      </w:r>
    </w:p>
  </w:comment>
  <w:comment w:id="4" w:author="Alyssa Manik" w:date="2020-11-07T17:25:00Z" w:initials="AM">
    <w:p w14:paraId="0B88805C" w14:textId="0B6CC732" w:rsidR="00BB770C" w:rsidRDefault="00BB770C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8" w:author="Alyssa Manik" w:date="2020-11-07T17:27:00Z" w:initials="AM">
    <w:p w14:paraId="4BF15F41" w14:textId="1897D619" w:rsidR="00BB770C" w:rsidRDefault="00BB770C">
      <w:pPr>
        <w:pStyle w:val="CommentText"/>
      </w:pPr>
      <w:r>
        <w:rPr>
          <w:rStyle w:val="CommentReference"/>
        </w:rPr>
        <w:annotationRef/>
      </w:r>
      <w:r>
        <w:t xml:space="preserve">I think </w:t>
      </w:r>
      <w:proofErr w:type="gramStart"/>
      <w:r>
        <w:t>you’re</w:t>
      </w:r>
      <w:proofErr w:type="gramEnd"/>
      <w:r>
        <w:t xml:space="preserve"> pretty set, if you have any questions, feel free to ask Devi or ask her to ask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2BFA54" w15:done="0"/>
  <w15:commentEx w15:paraId="5C6E7B0C" w15:done="0"/>
  <w15:commentEx w15:paraId="6E15951A" w15:done="0"/>
  <w15:commentEx w15:paraId="0B88805C" w15:done="0"/>
  <w15:commentEx w15:paraId="4BF15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15707" w16cex:dateUtc="2020-11-07T10:25:00Z"/>
  <w16cex:commentExtensible w16cex:durableId="235157F9" w16cex:dateUtc="2020-11-07T10:29:00Z"/>
  <w16cex:commentExtensible w16cex:durableId="2351580E" w16cex:dateUtc="2020-11-07T10:29:00Z"/>
  <w16cex:commentExtensible w16cex:durableId="23515721" w16cex:dateUtc="2020-11-07T10:25:00Z"/>
  <w16cex:commentExtensible w16cex:durableId="2351578A" w16cex:dateUtc="2020-11-0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2BFA54" w16cid:durableId="23515707"/>
  <w16cid:commentId w16cid:paraId="5C6E7B0C" w16cid:durableId="235157F9"/>
  <w16cid:commentId w16cid:paraId="6E15951A" w16cid:durableId="2351580E"/>
  <w16cid:commentId w16cid:paraId="0B88805C" w16cid:durableId="23515721"/>
  <w16cid:commentId w16cid:paraId="4BF15F41" w16cid:durableId="23515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80992"/>
    <w:multiLevelType w:val="multilevel"/>
    <w:tmpl w:val="9C201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5F"/>
    <w:rsid w:val="00AA305F"/>
    <w:rsid w:val="00BB770C"/>
    <w:rsid w:val="00C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AC0A3"/>
  <w15:docId w15:val="{32246DE5-B3C7-EF4B-815A-EA098C4A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B7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7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7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7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3</cp:revision>
  <dcterms:created xsi:type="dcterms:W3CDTF">2020-11-07T10:25:00Z</dcterms:created>
  <dcterms:modified xsi:type="dcterms:W3CDTF">2020-11-07T10:30:00Z</dcterms:modified>
</cp:coreProperties>
</file>