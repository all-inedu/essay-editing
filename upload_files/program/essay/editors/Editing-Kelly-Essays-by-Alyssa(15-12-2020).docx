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EB782" w14:textId="77777777" w:rsidR="00726370" w:rsidRPr="00726370" w:rsidRDefault="00726370" w:rsidP="00726370">
      <w:pPr>
        <w:rPr>
          <w:rFonts w:ascii="Times New Roman" w:eastAsia="Times New Roman" w:hAnsi="Times New Roman" w:cs="Times New Roman"/>
          <w:lang w:val="en-ID"/>
        </w:rPr>
      </w:pPr>
      <w:r w:rsidRPr="00726370">
        <w:rPr>
          <w:rFonts w:ascii="Arial" w:eastAsia="Times New Roman" w:hAnsi="Arial" w:cs="Arial"/>
          <w:b/>
          <w:bCs/>
          <w:color w:val="000000"/>
          <w:sz w:val="34"/>
          <w:szCs w:val="34"/>
          <w:lang w:val="en-ID"/>
        </w:rPr>
        <w:t>University of Southern California</w:t>
      </w:r>
    </w:p>
    <w:p w14:paraId="4A893D06" w14:textId="77777777" w:rsidR="00726370" w:rsidRDefault="00726370" w:rsidP="00726370">
      <w:pPr>
        <w:spacing w:before="80" w:after="80"/>
        <w:outlineLvl w:val="2"/>
        <w:rPr>
          <w:rFonts w:ascii="Times New Roman" w:eastAsia="Times New Roman" w:hAnsi="Times New Roman" w:cs="Times New Roman"/>
          <w:lang w:val="en-ID"/>
        </w:rPr>
      </w:pPr>
    </w:p>
    <w:p w14:paraId="64535D46" w14:textId="6B58D8FC" w:rsidR="00726370" w:rsidRPr="00726370" w:rsidRDefault="00726370" w:rsidP="00726370">
      <w:pPr>
        <w:spacing w:before="80" w:after="80"/>
        <w:outlineLvl w:val="2"/>
        <w:rPr>
          <w:rFonts w:ascii="Times New Roman" w:eastAsia="Times New Roman" w:hAnsi="Times New Roman" w:cs="Times New Roman"/>
          <w:b/>
          <w:bCs/>
          <w:sz w:val="27"/>
          <w:szCs w:val="27"/>
          <w:lang w:val="en-ID"/>
        </w:rPr>
      </w:pPr>
      <w:r w:rsidRPr="00726370">
        <w:rPr>
          <w:rFonts w:ascii="Arial" w:eastAsia="Times New Roman" w:hAnsi="Arial" w:cs="Arial"/>
          <w:b/>
          <w:bCs/>
          <w:color w:val="00ABA4"/>
          <w:sz w:val="26"/>
          <w:szCs w:val="26"/>
          <w:lang w:val="en-ID"/>
        </w:rPr>
        <w:t>Please respond to one of (the three) the prompts below. (250 word limit)</w:t>
      </w:r>
    </w:p>
    <w:p w14:paraId="6D2E2151" w14:textId="77777777" w:rsidR="00726370" w:rsidRPr="00726370" w:rsidRDefault="00726370" w:rsidP="00726370">
      <w:pPr>
        <w:spacing w:before="160" w:after="100"/>
        <w:outlineLvl w:val="4"/>
        <w:rPr>
          <w:rFonts w:ascii="Times New Roman" w:eastAsia="Times New Roman" w:hAnsi="Times New Roman" w:cs="Times New Roman"/>
          <w:b/>
          <w:bCs/>
          <w:sz w:val="20"/>
          <w:szCs w:val="20"/>
          <w:lang w:val="en-ID"/>
        </w:rPr>
      </w:pPr>
      <w:r w:rsidRPr="00726370">
        <w:rPr>
          <w:rFonts w:ascii="Arial" w:eastAsia="Times New Roman" w:hAnsi="Arial" w:cs="Arial"/>
          <w:b/>
          <w:bCs/>
          <w:i/>
          <w:iCs/>
          <w:color w:val="CC0000"/>
          <w:lang w:val="en-ID"/>
        </w:rPr>
        <w:t>3. What is something about yourself that is essential to understanding you?</w:t>
      </w:r>
    </w:p>
    <w:p w14:paraId="3423A2A5" w14:textId="77777777" w:rsidR="00726370" w:rsidRDefault="00726370" w:rsidP="00726370">
      <w:pPr>
        <w:spacing w:before="240"/>
        <w:textAlignment w:val="baseline"/>
        <w:rPr>
          <w:rFonts w:ascii="Arial" w:eastAsia="Times New Roman" w:hAnsi="Arial" w:cs="Arial"/>
          <w:color w:val="000000"/>
          <w:lang w:val="en-ID"/>
        </w:rPr>
      </w:pPr>
      <w:commentRangeStart w:id="0"/>
      <w:r w:rsidRPr="00726370">
        <w:rPr>
          <w:rFonts w:ascii="Arial" w:eastAsia="Times New Roman" w:hAnsi="Arial" w:cs="Arial"/>
          <w:color w:val="000000"/>
          <w:sz w:val="22"/>
          <w:szCs w:val="22"/>
          <w:lang w:val="en-ID"/>
        </w:rPr>
        <w:t>I screamed as loud as I could when one of my audacious uncles pushed me into a 7-meter pool, knowing I have a fear of deep water</w:t>
      </w:r>
      <w:commentRangeEnd w:id="0"/>
      <w:r w:rsidR="009F3C7C">
        <w:rPr>
          <w:rStyle w:val="CommentReference"/>
        </w:rPr>
        <w:commentReference w:id="0"/>
      </w:r>
      <w:r w:rsidRPr="00726370">
        <w:rPr>
          <w:rFonts w:ascii="Arial" w:eastAsia="Times New Roman" w:hAnsi="Arial" w:cs="Arial"/>
          <w:color w:val="000000"/>
          <w:sz w:val="22"/>
          <w:szCs w:val="22"/>
          <w:lang w:val="en-ID"/>
        </w:rPr>
        <w:t xml:space="preserve">. “You haven’t lived until you see nature below the ocean,” they teased. </w:t>
      </w:r>
      <w:commentRangeStart w:id="1"/>
      <w:r w:rsidRPr="00726370">
        <w:rPr>
          <w:rFonts w:ascii="Arial" w:eastAsia="Times New Roman" w:hAnsi="Arial" w:cs="Arial"/>
          <w:color w:val="000000"/>
          <w:sz w:val="22"/>
          <w:szCs w:val="22"/>
          <w:lang w:val="en-ID"/>
        </w:rPr>
        <w:t xml:space="preserve">What if I got bitten by a stingray? </w:t>
      </w:r>
      <w:commentRangeEnd w:id="1"/>
      <w:r w:rsidR="001514B9">
        <w:rPr>
          <w:rStyle w:val="CommentReference"/>
        </w:rPr>
        <w:commentReference w:id="1"/>
      </w:r>
      <w:commentRangeStart w:id="2"/>
      <w:r w:rsidRPr="00726370">
        <w:rPr>
          <w:rFonts w:ascii="Arial" w:eastAsia="Times New Roman" w:hAnsi="Arial" w:cs="Arial"/>
          <w:color w:val="000000"/>
          <w:sz w:val="22"/>
          <w:szCs w:val="22"/>
          <w:lang w:val="en-ID"/>
        </w:rPr>
        <w:t>With a little push from my mom, however, my 13-year-old self fearfully went with them.</w:t>
      </w:r>
    </w:p>
    <w:p w14:paraId="52C77869" w14:textId="77777777" w:rsidR="00726370" w:rsidRDefault="00726370" w:rsidP="00726370">
      <w:pPr>
        <w:spacing w:before="240"/>
        <w:textAlignment w:val="baseline"/>
        <w:rPr>
          <w:rFonts w:ascii="Arial" w:eastAsia="Times New Roman" w:hAnsi="Arial" w:cs="Arial"/>
          <w:color w:val="000000"/>
          <w:lang w:val="en-ID"/>
        </w:rPr>
      </w:pPr>
      <w:r w:rsidRPr="00726370">
        <w:rPr>
          <w:rFonts w:ascii="Arial" w:eastAsia="Times New Roman" w:hAnsi="Arial" w:cs="Arial"/>
          <w:color w:val="000000"/>
          <w:sz w:val="22"/>
          <w:szCs w:val="22"/>
          <w:lang w:val="en-ID"/>
        </w:rPr>
        <w:t>Agreeing to learn scuba dive is one thing but committing to do it is an entirely another challenge.</w:t>
      </w:r>
      <w:r w:rsidRPr="00726370">
        <w:rPr>
          <w:rFonts w:ascii="Arial" w:eastAsia="Times New Roman" w:hAnsi="Arial" w:cs="Arial"/>
          <w:color w:val="000000"/>
          <w:sz w:val="16"/>
          <w:szCs w:val="16"/>
          <w:lang w:val="en-ID"/>
        </w:rPr>
        <w:t xml:space="preserve"> </w:t>
      </w:r>
      <w:r w:rsidRPr="00726370">
        <w:rPr>
          <w:rFonts w:ascii="Arial" w:eastAsia="Times New Roman" w:hAnsi="Arial" w:cs="Arial"/>
          <w:color w:val="000000"/>
          <w:sz w:val="22"/>
          <w:szCs w:val="22"/>
          <w:lang w:val="en-ID"/>
        </w:rPr>
        <w:t>I started learning different skills from my instructor</w:t>
      </w:r>
      <w:commentRangeEnd w:id="2"/>
      <w:r w:rsidR="001514B9">
        <w:rPr>
          <w:rStyle w:val="CommentReference"/>
        </w:rPr>
        <w:commentReference w:id="2"/>
      </w:r>
      <w:r w:rsidRPr="00726370">
        <w:rPr>
          <w:rFonts w:ascii="Arial" w:eastAsia="Times New Roman" w:hAnsi="Arial" w:cs="Arial"/>
          <w:color w:val="000000"/>
          <w:sz w:val="22"/>
          <w:szCs w:val="22"/>
          <w:lang w:val="en-ID"/>
        </w:rPr>
        <w:t>. I familiarized myself underwater, my hands and feet started dancing around, from one technique to another, and I mastered the finning – one of the hardest techniques even for adults – in just a few weeks and surprised everyone. </w:t>
      </w:r>
    </w:p>
    <w:p w14:paraId="4A87C125" w14:textId="005786A6" w:rsidR="00726370" w:rsidRDefault="00726370" w:rsidP="00726370">
      <w:pPr>
        <w:spacing w:before="240"/>
        <w:textAlignment w:val="baseline"/>
        <w:rPr>
          <w:rFonts w:ascii="Arial" w:eastAsia="Times New Roman" w:hAnsi="Arial" w:cs="Arial"/>
          <w:color w:val="000000"/>
          <w:lang w:val="en-ID"/>
        </w:rPr>
      </w:pPr>
      <w:r w:rsidRPr="00726370">
        <w:rPr>
          <w:rFonts w:ascii="Arial" w:eastAsia="Times New Roman" w:hAnsi="Arial" w:cs="Arial"/>
          <w:color w:val="000000"/>
          <w:sz w:val="22"/>
          <w:szCs w:val="22"/>
          <w:lang w:val="en-ID"/>
        </w:rPr>
        <w:t>When the final diving day test arrived, I passed the test</w:t>
      </w:r>
      <w:r w:rsidRPr="00726370">
        <w:rPr>
          <w:rFonts w:ascii="Arial" w:eastAsia="Times New Roman" w:hAnsi="Arial" w:cs="Arial"/>
          <w:color w:val="000000"/>
          <w:sz w:val="16"/>
          <w:szCs w:val="16"/>
          <w:lang w:val="en-ID"/>
        </w:rPr>
        <w:t xml:space="preserve"> </w:t>
      </w:r>
      <w:r w:rsidRPr="00726370">
        <w:rPr>
          <w:rFonts w:ascii="Arial" w:eastAsia="Times New Roman" w:hAnsi="Arial" w:cs="Arial"/>
          <w:color w:val="000000"/>
          <w:sz w:val="22"/>
          <w:szCs w:val="22"/>
          <w:lang w:val="en-ID"/>
        </w:rPr>
        <w:t xml:space="preserve">with flying </w:t>
      </w:r>
      <w:proofErr w:type="spellStart"/>
      <w:r w:rsidRPr="00726370">
        <w:rPr>
          <w:rFonts w:ascii="Arial" w:eastAsia="Times New Roman" w:hAnsi="Arial" w:cs="Arial"/>
          <w:color w:val="000000"/>
          <w:sz w:val="22"/>
          <w:szCs w:val="22"/>
          <w:lang w:val="en-ID"/>
        </w:rPr>
        <w:t>colors</w:t>
      </w:r>
      <w:proofErr w:type="spellEnd"/>
      <w:r w:rsidRPr="00726370">
        <w:rPr>
          <w:rFonts w:ascii="Arial" w:eastAsia="Times New Roman" w:hAnsi="Arial" w:cs="Arial"/>
          <w:color w:val="000000"/>
          <w:sz w:val="22"/>
          <w:szCs w:val="22"/>
          <w:lang w:val="en-ID"/>
        </w:rPr>
        <w:t>—and the journey has just begun. Throughout my diving trips, I also l</w:t>
      </w:r>
      <w:commentRangeStart w:id="3"/>
      <w:r w:rsidRPr="00726370">
        <w:rPr>
          <w:rFonts w:ascii="Arial" w:eastAsia="Times New Roman" w:hAnsi="Arial" w:cs="Arial"/>
          <w:color w:val="000000"/>
          <w:sz w:val="22"/>
          <w:szCs w:val="22"/>
          <w:lang w:val="en-ID"/>
        </w:rPr>
        <w:t xml:space="preserve">earned how to be disciplined; in terms of sticking with my buddy, the route, and the plan on when to finish </w:t>
      </w:r>
      <w:commentRangeEnd w:id="3"/>
      <w:r w:rsidR="001514B9">
        <w:rPr>
          <w:rStyle w:val="CommentReference"/>
        </w:rPr>
        <w:commentReference w:id="3"/>
      </w:r>
      <w:r w:rsidRPr="00726370">
        <w:rPr>
          <w:rFonts w:ascii="Arial" w:eastAsia="Times New Roman" w:hAnsi="Arial" w:cs="Arial"/>
          <w:color w:val="000000"/>
          <w:sz w:val="22"/>
          <w:szCs w:val="22"/>
          <w:lang w:val="en-ID"/>
        </w:rPr>
        <w:t xml:space="preserve">diving. Not only did I get the chance to see the </w:t>
      </w:r>
      <w:proofErr w:type="spellStart"/>
      <w:r w:rsidRPr="00726370">
        <w:rPr>
          <w:rFonts w:ascii="Arial" w:eastAsia="Times New Roman" w:hAnsi="Arial" w:cs="Arial"/>
          <w:color w:val="000000"/>
          <w:sz w:val="22"/>
          <w:szCs w:val="22"/>
          <w:lang w:val="en-ID"/>
        </w:rPr>
        <w:t>colors</w:t>
      </w:r>
      <w:proofErr w:type="spellEnd"/>
      <w:r w:rsidRPr="00726370">
        <w:rPr>
          <w:rFonts w:ascii="Arial" w:eastAsia="Times New Roman" w:hAnsi="Arial" w:cs="Arial"/>
          <w:color w:val="000000"/>
          <w:sz w:val="22"/>
          <w:szCs w:val="22"/>
          <w:lang w:val="en-ID"/>
        </w:rPr>
        <w:t xml:space="preserve"> of the </w:t>
      </w:r>
      <w:commentRangeStart w:id="4"/>
      <w:r w:rsidRPr="00726370">
        <w:rPr>
          <w:rFonts w:ascii="Arial" w:eastAsia="Times New Roman" w:hAnsi="Arial" w:cs="Arial"/>
          <w:color w:val="000000"/>
          <w:sz w:val="22"/>
          <w:szCs w:val="22"/>
          <w:lang w:val="en-ID"/>
        </w:rPr>
        <w:t>underworld</w:t>
      </w:r>
      <w:commentRangeEnd w:id="4"/>
      <w:r w:rsidR="001514B9">
        <w:rPr>
          <w:rStyle w:val="CommentReference"/>
        </w:rPr>
        <w:commentReference w:id="4"/>
      </w:r>
      <w:r w:rsidRPr="00726370">
        <w:rPr>
          <w:rFonts w:ascii="Arial" w:eastAsia="Times New Roman" w:hAnsi="Arial" w:cs="Arial"/>
          <w:color w:val="000000"/>
          <w:sz w:val="22"/>
          <w:szCs w:val="22"/>
          <w:lang w:val="en-ID"/>
        </w:rPr>
        <w:t>, I reached another milestone and challenged myself to dive 22 meters</w:t>
      </w:r>
      <w:commentRangeStart w:id="5"/>
      <w:r w:rsidRPr="00726370">
        <w:rPr>
          <w:rFonts w:ascii="Arial" w:eastAsia="Times New Roman" w:hAnsi="Arial" w:cs="Arial"/>
          <w:color w:val="000000"/>
          <w:sz w:val="22"/>
          <w:szCs w:val="22"/>
          <w:lang w:val="en-ID"/>
        </w:rPr>
        <w:t xml:space="preserve"> deep, a depth that is considered a deep dive – something that only adults could usually do. </w:t>
      </w:r>
      <w:commentRangeEnd w:id="5"/>
      <w:r w:rsidR="001514B9">
        <w:rPr>
          <w:rStyle w:val="CommentReference"/>
        </w:rPr>
        <w:commentReference w:id="5"/>
      </w:r>
    </w:p>
    <w:p w14:paraId="38D54647" w14:textId="77777777" w:rsidR="00726370" w:rsidRPr="00726370" w:rsidRDefault="00726370" w:rsidP="00726370">
      <w:pPr>
        <w:spacing w:before="240"/>
        <w:textAlignment w:val="baseline"/>
        <w:rPr>
          <w:rFonts w:ascii="Arial" w:eastAsia="Times New Roman" w:hAnsi="Arial" w:cs="Arial"/>
          <w:color w:val="000000"/>
          <w:lang w:val="en-ID"/>
        </w:rPr>
      </w:pPr>
    </w:p>
    <w:p w14:paraId="550992FD" w14:textId="77777777" w:rsidR="00726370" w:rsidRPr="00726370" w:rsidRDefault="00726370" w:rsidP="00726370">
      <w:pPr>
        <w:rPr>
          <w:rFonts w:ascii="Times New Roman" w:eastAsia="Times New Roman" w:hAnsi="Times New Roman" w:cs="Times New Roman"/>
          <w:lang w:val="en-ID"/>
        </w:rPr>
      </w:pPr>
      <w:r w:rsidRPr="00726370">
        <w:rPr>
          <w:rFonts w:ascii="Arial" w:eastAsia="Times New Roman" w:hAnsi="Arial" w:cs="Arial"/>
          <w:color w:val="000000"/>
          <w:sz w:val="22"/>
          <w:szCs w:val="22"/>
          <w:lang w:val="en-ID"/>
        </w:rPr>
        <w:t xml:space="preserve">Before diving, I didn’t know the meaning of how to get out of my comfort zone and be comfortable with it at the same time. </w:t>
      </w:r>
      <w:r w:rsidRPr="00726370">
        <w:rPr>
          <w:rFonts w:ascii="Arial" w:eastAsia="Times New Roman" w:hAnsi="Arial" w:cs="Arial"/>
          <w:color w:val="404041"/>
          <w:sz w:val="22"/>
          <w:szCs w:val="22"/>
          <w:lang w:val="en-ID"/>
        </w:rPr>
        <w:t xml:space="preserve">At </w:t>
      </w:r>
      <w:commentRangeStart w:id="6"/>
      <w:r w:rsidRPr="00726370">
        <w:rPr>
          <w:rFonts w:ascii="Arial" w:eastAsia="Times New Roman" w:hAnsi="Arial" w:cs="Arial"/>
          <w:color w:val="404041"/>
          <w:sz w:val="22"/>
          <w:szCs w:val="22"/>
          <w:lang w:val="en-ID"/>
        </w:rPr>
        <w:t xml:space="preserve">USC, I will challenge myself and invite my peers to do the same. From throwing my shy self to act in Adventure </w:t>
      </w:r>
      <w:commentRangeEnd w:id="6"/>
      <w:r w:rsidR="001514B9">
        <w:rPr>
          <w:rStyle w:val="CommentReference"/>
        </w:rPr>
        <w:commentReference w:id="6"/>
      </w:r>
      <w:r w:rsidRPr="00726370">
        <w:rPr>
          <w:rFonts w:ascii="Arial" w:eastAsia="Times New Roman" w:hAnsi="Arial" w:cs="Arial"/>
          <w:color w:val="404041"/>
          <w:sz w:val="22"/>
          <w:szCs w:val="22"/>
          <w:lang w:val="en-ID"/>
        </w:rPr>
        <w:t xml:space="preserve">Gurus to Active Minds, I will push all of us to break boundaries and open doors to new opportunities. </w:t>
      </w:r>
    </w:p>
    <w:p w14:paraId="19392AE7" w14:textId="55EC7389" w:rsidR="00FE56C1" w:rsidRDefault="00DF6780">
      <w:pPr>
        <w:rPr>
          <w:ins w:id="7" w:author="Alyssa Manik" w:date="2020-12-15T00:23:00Z"/>
        </w:rPr>
      </w:pPr>
    </w:p>
    <w:p w14:paraId="6B1927EF" w14:textId="49920D7C" w:rsidR="00DF6780" w:rsidRDefault="00DF6780">
      <w:ins w:id="8" w:author="Alyssa Manik" w:date="2020-12-15T00:23:00Z">
        <w:r>
          <w:t xml:space="preserve">Hey! Great job incorporating your hobby as a soft skill you can leverage. I’d love to see more of how you can tweak stories of your scuba diving journey into something more unique to yourself. A </w:t>
        </w:r>
      </w:ins>
      <w:ins w:id="9" w:author="Alyssa Manik" w:date="2020-12-15T00:24:00Z">
        <w:r>
          <w:t xml:space="preserve">lot of people learn scuba diving </w:t>
        </w:r>
        <w:proofErr w:type="spellStart"/>
        <w:r>
          <w:t>everyday</w:t>
        </w:r>
        <w:proofErr w:type="spellEnd"/>
        <w:r>
          <w:t>, how exactly does your story fit into your image and personality? I added some comments on the side as a thought, kindly read them and try to pretend as if this is the first time you read your essay. How would a stranger describe you?</w:t>
        </w:r>
      </w:ins>
    </w:p>
    <w:sectPr w:rsidR="00DF6780"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15T00:18:00Z" w:initials="AM">
    <w:p w14:paraId="248866B1" w14:textId="3D9856A4" w:rsidR="009F3C7C" w:rsidRDefault="009F3C7C">
      <w:pPr>
        <w:pStyle w:val="CommentText"/>
      </w:pPr>
      <w:r>
        <w:rPr>
          <w:rStyle w:val="CommentReference"/>
        </w:rPr>
        <w:annotationRef/>
      </w:r>
      <w:r>
        <w:t>As an opening, it would be great to use a bit of imagery to exaggerate the emotions and turmoil in this event.</w:t>
      </w:r>
    </w:p>
  </w:comment>
  <w:comment w:id="1" w:author="Alyssa Manik" w:date="2020-12-15T00:10:00Z" w:initials="AM">
    <w:p w14:paraId="7695483B" w14:textId="67586232" w:rsidR="001514B9" w:rsidRDefault="001514B9">
      <w:pPr>
        <w:pStyle w:val="CommentText"/>
      </w:pPr>
      <w:r>
        <w:rPr>
          <w:rStyle w:val="CommentReference"/>
        </w:rPr>
        <w:annotationRef/>
      </w:r>
      <w:r>
        <w:t xml:space="preserve">I’m unsure if a </w:t>
      </w:r>
      <w:proofErr w:type="spellStart"/>
      <w:r>
        <w:t>stringray</w:t>
      </w:r>
      <w:proofErr w:type="spellEnd"/>
      <w:r>
        <w:t xml:space="preserve"> is the species that bites a lot. I’m unsure if you have a genuine fear of </w:t>
      </w:r>
      <w:proofErr w:type="spellStart"/>
      <w:r>
        <w:t>stringrays</w:t>
      </w:r>
      <w:proofErr w:type="spellEnd"/>
      <w:r>
        <w:t xml:space="preserve"> or is simply trying to steer from the common cliché of shark attacks? Or if </w:t>
      </w:r>
      <w:proofErr w:type="spellStart"/>
      <w:r>
        <w:t>stringrays</w:t>
      </w:r>
      <w:proofErr w:type="spellEnd"/>
      <w:r>
        <w:t xml:space="preserve"> are common to Indonesia, you could mention it.</w:t>
      </w:r>
    </w:p>
  </w:comment>
  <w:comment w:id="2" w:author="Alyssa Manik" w:date="2020-12-15T00:12:00Z" w:initials="AM">
    <w:p w14:paraId="5F891C41" w14:textId="082A1BA8" w:rsidR="001514B9" w:rsidRDefault="001514B9">
      <w:pPr>
        <w:pStyle w:val="CommentText"/>
      </w:pPr>
      <w:r>
        <w:rPr>
          <w:rStyle w:val="CommentReference"/>
        </w:rPr>
        <w:annotationRef/>
      </w:r>
      <w:r>
        <w:t>The transition is unclear here which also makes the chronology confusing.</w:t>
      </w:r>
    </w:p>
  </w:comment>
  <w:comment w:id="3" w:author="Alyssa Manik" w:date="2020-12-15T00:17:00Z" w:initials="AM">
    <w:p w14:paraId="6D9F775B" w14:textId="5D1A80E4" w:rsidR="001514B9" w:rsidRPr="001514B9" w:rsidRDefault="001514B9">
      <w:pPr>
        <w:pStyle w:val="CommentText"/>
      </w:pPr>
      <w:r>
        <w:rPr>
          <w:rStyle w:val="CommentReference"/>
        </w:rPr>
        <w:annotationRef/>
      </w:r>
      <w:r>
        <w:t>Since this is a short prompt, instead of focusing on another feature, it might be good to elaborate more on “stepping out of my comfort zone” since this seemed to be your focus in the concluding par.</w:t>
      </w:r>
    </w:p>
  </w:comment>
  <w:comment w:id="4" w:author="Alyssa Manik" w:date="2020-12-15T00:09:00Z" w:initials="AM">
    <w:p w14:paraId="3D121180" w14:textId="3E899232" w:rsidR="001514B9" w:rsidRDefault="001514B9">
      <w:pPr>
        <w:pStyle w:val="CommentText"/>
      </w:pPr>
      <w:r>
        <w:rPr>
          <w:rStyle w:val="CommentReference"/>
        </w:rPr>
        <w:annotationRef/>
      </w:r>
      <w:r>
        <w:t>I’m unsure if this is the right associative word with the sea.</w:t>
      </w:r>
    </w:p>
  </w:comment>
  <w:comment w:id="5" w:author="Alyssa Manik" w:date="2020-12-15T00:13:00Z" w:initials="AM">
    <w:p w14:paraId="5273A637" w14:textId="145074D9" w:rsidR="001514B9" w:rsidRDefault="001514B9">
      <w:pPr>
        <w:pStyle w:val="CommentText"/>
      </w:pPr>
      <w:r>
        <w:rPr>
          <w:rStyle w:val="CommentReference"/>
        </w:rPr>
        <w:annotationRef/>
      </w:r>
      <w:proofErr w:type="gramStart"/>
      <w:r>
        <w:t>You  could</w:t>
      </w:r>
      <w:proofErr w:type="gramEnd"/>
      <w:r>
        <w:t xml:space="preserve"> provide contrast by citing how old you were in comparison.</w:t>
      </w:r>
    </w:p>
  </w:comment>
  <w:comment w:id="6" w:author="Alyssa Manik" w:date="2020-12-15T00:10:00Z" w:initials="AM">
    <w:p w14:paraId="7FD687A2" w14:textId="1E246DCE" w:rsidR="001514B9" w:rsidRDefault="001514B9">
      <w:pPr>
        <w:pStyle w:val="CommentText"/>
      </w:pPr>
      <w:r>
        <w:rPr>
          <w:rStyle w:val="CommentReference"/>
        </w:rPr>
        <w:annotationRef/>
      </w:r>
      <w:r>
        <w:t xml:space="preserve">Good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8866B1" w15:done="0"/>
  <w15:commentEx w15:paraId="7695483B" w15:done="0"/>
  <w15:commentEx w15:paraId="5F891C41" w15:done="0"/>
  <w15:commentEx w15:paraId="6D9F775B" w15:done="0"/>
  <w15:commentEx w15:paraId="3D121180" w15:done="0"/>
  <w15:commentEx w15:paraId="5273A637" w15:done="0"/>
  <w15:commentEx w15:paraId="7FD687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27F5C" w16cex:dateUtc="2020-12-14T17:18:00Z"/>
  <w16cex:commentExtensible w16cex:durableId="23827D77" w16cex:dateUtc="2020-12-14T17:10:00Z"/>
  <w16cex:commentExtensible w16cex:durableId="23827DF5" w16cex:dateUtc="2020-12-14T17:12:00Z"/>
  <w16cex:commentExtensible w16cex:durableId="23827F21" w16cex:dateUtc="2020-12-14T17:17:00Z"/>
  <w16cex:commentExtensible w16cex:durableId="23827D33" w16cex:dateUtc="2020-12-14T17:09:00Z"/>
  <w16cex:commentExtensible w16cex:durableId="23827E0E" w16cex:dateUtc="2020-12-14T17:13:00Z"/>
  <w16cex:commentExtensible w16cex:durableId="23827D60" w16cex:dateUtc="2020-12-14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8866B1" w16cid:durableId="23827F5C"/>
  <w16cid:commentId w16cid:paraId="7695483B" w16cid:durableId="23827D77"/>
  <w16cid:commentId w16cid:paraId="5F891C41" w16cid:durableId="23827DF5"/>
  <w16cid:commentId w16cid:paraId="6D9F775B" w16cid:durableId="23827F21"/>
  <w16cid:commentId w16cid:paraId="3D121180" w16cid:durableId="23827D33"/>
  <w16cid:commentId w16cid:paraId="5273A637" w16cid:durableId="23827E0E"/>
  <w16cid:commentId w16cid:paraId="7FD687A2" w16cid:durableId="23827D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D654D"/>
    <w:multiLevelType w:val="multilevel"/>
    <w:tmpl w:val="21D6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70"/>
    <w:rsid w:val="000E7BE2"/>
    <w:rsid w:val="001514B9"/>
    <w:rsid w:val="001564FA"/>
    <w:rsid w:val="006B23A6"/>
    <w:rsid w:val="00726370"/>
    <w:rsid w:val="00935A1E"/>
    <w:rsid w:val="009F3C7C"/>
    <w:rsid w:val="00A101AB"/>
    <w:rsid w:val="00B84682"/>
    <w:rsid w:val="00BC74AE"/>
    <w:rsid w:val="00DF678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1EAE5B"/>
  <w15:chartTrackingRefBased/>
  <w15:docId w15:val="{2BCBCA85-B53B-D042-A2B7-FC727865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726370"/>
    <w:pPr>
      <w:spacing w:before="100" w:beforeAutospacing="1" w:after="100" w:afterAutospacing="1"/>
      <w:outlineLvl w:val="2"/>
    </w:pPr>
    <w:rPr>
      <w:rFonts w:ascii="Times New Roman" w:eastAsia="Times New Roman" w:hAnsi="Times New Roman" w:cs="Times New Roman"/>
      <w:b/>
      <w:bCs/>
      <w:sz w:val="27"/>
      <w:szCs w:val="27"/>
      <w:lang w:val="en-ID"/>
    </w:rPr>
  </w:style>
  <w:style w:type="paragraph" w:styleId="Heading5">
    <w:name w:val="heading 5"/>
    <w:basedOn w:val="Normal"/>
    <w:link w:val="Heading5Char"/>
    <w:uiPriority w:val="9"/>
    <w:qFormat/>
    <w:rsid w:val="00726370"/>
    <w:pPr>
      <w:spacing w:before="100" w:beforeAutospacing="1" w:after="100" w:afterAutospacing="1"/>
      <w:outlineLvl w:val="4"/>
    </w:pPr>
    <w:rPr>
      <w:rFonts w:ascii="Times New Roman" w:eastAsia="Times New Roman" w:hAnsi="Times New Roman" w:cs="Times New Roman"/>
      <w:b/>
      <w:bCs/>
      <w:sz w:val="20"/>
      <w:szCs w:val="20"/>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637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2637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26370"/>
    <w:pPr>
      <w:spacing w:before="100" w:beforeAutospacing="1" w:after="100" w:afterAutospacing="1"/>
    </w:pPr>
    <w:rPr>
      <w:rFonts w:ascii="Times New Roman" w:eastAsia="Times New Roman" w:hAnsi="Times New Roman" w:cs="Times New Roman"/>
      <w:lang w:val="en-ID"/>
    </w:rPr>
  </w:style>
  <w:style w:type="character" w:styleId="Hyperlink">
    <w:name w:val="Hyperlink"/>
    <w:basedOn w:val="DefaultParagraphFont"/>
    <w:uiPriority w:val="99"/>
    <w:semiHidden/>
    <w:unhideWhenUsed/>
    <w:rsid w:val="00726370"/>
    <w:rPr>
      <w:color w:val="0000FF"/>
      <w:u w:val="single"/>
    </w:rPr>
  </w:style>
  <w:style w:type="character" w:styleId="CommentReference">
    <w:name w:val="annotation reference"/>
    <w:basedOn w:val="DefaultParagraphFont"/>
    <w:uiPriority w:val="99"/>
    <w:semiHidden/>
    <w:unhideWhenUsed/>
    <w:rsid w:val="001514B9"/>
    <w:rPr>
      <w:sz w:val="16"/>
      <w:szCs w:val="16"/>
    </w:rPr>
  </w:style>
  <w:style w:type="paragraph" w:styleId="CommentText">
    <w:name w:val="annotation text"/>
    <w:basedOn w:val="Normal"/>
    <w:link w:val="CommentTextChar"/>
    <w:uiPriority w:val="99"/>
    <w:semiHidden/>
    <w:unhideWhenUsed/>
    <w:rsid w:val="001514B9"/>
    <w:rPr>
      <w:sz w:val="20"/>
      <w:szCs w:val="20"/>
    </w:rPr>
  </w:style>
  <w:style w:type="character" w:customStyle="1" w:styleId="CommentTextChar">
    <w:name w:val="Comment Text Char"/>
    <w:basedOn w:val="DefaultParagraphFont"/>
    <w:link w:val="CommentText"/>
    <w:uiPriority w:val="99"/>
    <w:semiHidden/>
    <w:rsid w:val="001514B9"/>
    <w:rPr>
      <w:sz w:val="20"/>
      <w:szCs w:val="20"/>
      <w:lang w:val="en-US"/>
    </w:rPr>
  </w:style>
  <w:style w:type="paragraph" w:styleId="CommentSubject">
    <w:name w:val="annotation subject"/>
    <w:basedOn w:val="CommentText"/>
    <w:next w:val="CommentText"/>
    <w:link w:val="CommentSubjectChar"/>
    <w:uiPriority w:val="99"/>
    <w:semiHidden/>
    <w:unhideWhenUsed/>
    <w:rsid w:val="001514B9"/>
    <w:rPr>
      <w:b/>
      <w:bCs/>
    </w:rPr>
  </w:style>
  <w:style w:type="character" w:customStyle="1" w:styleId="CommentSubjectChar">
    <w:name w:val="Comment Subject Char"/>
    <w:basedOn w:val="CommentTextChar"/>
    <w:link w:val="CommentSubject"/>
    <w:uiPriority w:val="99"/>
    <w:semiHidden/>
    <w:rsid w:val="001514B9"/>
    <w:rPr>
      <w:b/>
      <w:bCs/>
      <w:sz w:val="20"/>
      <w:szCs w:val="20"/>
      <w:lang w:val="en-US"/>
    </w:rPr>
  </w:style>
  <w:style w:type="paragraph" w:styleId="BalloonText">
    <w:name w:val="Balloon Text"/>
    <w:basedOn w:val="Normal"/>
    <w:link w:val="BalloonTextChar"/>
    <w:uiPriority w:val="99"/>
    <w:semiHidden/>
    <w:unhideWhenUsed/>
    <w:rsid w:val="001514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14B9"/>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55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Alyssa Manik</cp:lastModifiedBy>
  <cp:revision>3</cp:revision>
  <dcterms:created xsi:type="dcterms:W3CDTF">2020-12-13T01:46:00Z</dcterms:created>
  <dcterms:modified xsi:type="dcterms:W3CDTF">2020-12-14T17:24:00Z</dcterms:modified>
</cp:coreProperties>
</file>