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4530" w14:textId="77777777" w:rsidR="00AA4575" w:rsidRPr="00AA4575" w:rsidRDefault="00AA4575" w:rsidP="0095242F">
      <w:pPr>
        <w:shd w:val="clear" w:color="auto" w:fill="FFFFFF"/>
        <w:jc w:val="both"/>
        <w:rPr>
          <w:rFonts w:ascii="Times New Roman" w:eastAsia="Times New Roman" w:hAnsi="Times New Roman" w:cs="Times New Roman"/>
        </w:rPr>
      </w:pPr>
      <w:r w:rsidRPr="00AA4575">
        <w:rPr>
          <w:rFonts w:ascii="Arial" w:eastAsia="Times New Roman" w:hAnsi="Arial" w:cs="Arial"/>
          <w:color w:val="4A4A4A"/>
        </w:rPr>
        <w:t>Discuss an accomplishment, event, or realization that sparked a period of personal growth and a new understanding of yourself or others.</w:t>
      </w:r>
    </w:p>
    <w:p w14:paraId="5609F420" w14:textId="77777777" w:rsidR="00AA4575" w:rsidRDefault="00AA4575" w:rsidP="0095242F">
      <w:pPr>
        <w:jc w:val="both"/>
        <w:rPr>
          <w:rFonts w:ascii="Arial" w:eastAsia="Times New Roman" w:hAnsi="Arial" w:cs="Arial"/>
          <w:color w:val="000000"/>
          <w:sz w:val="22"/>
          <w:szCs w:val="22"/>
        </w:rPr>
      </w:pPr>
    </w:p>
    <w:p w14:paraId="7B483B85" w14:textId="38B6C0A9"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 xml:space="preserve">When it comes to opening coke bottles, I always assume the worst: an explosion leading to sticky hands, a floor in need of a mop, and a face of disappointment and regret. But the fear that comes with such a mundane task has </w:t>
      </w:r>
      <w:proofErr w:type="gramStart"/>
      <w:r w:rsidRPr="00AA4575">
        <w:rPr>
          <w:rFonts w:ascii="Arial" w:eastAsia="Times New Roman" w:hAnsi="Arial" w:cs="Arial"/>
          <w:color w:val="000000"/>
          <w:sz w:val="22"/>
          <w:szCs w:val="22"/>
        </w:rPr>
        <w:t>actually taught</w:t>
      </w:r>
      <w:proofErr w:type="gramEnd"/>
      <w:r w:rsidRPr="00AA4575">
        <w:rPr>
          <w:rFonts w:ascii="Arial" w:eastAsia="Times New Roman" w:hAnsi="Arial" w:cs="Arial"/>
          <w:color w:val="000000"/>
          <w:sz w:val="22"/>
          <w:szCs w:val="22"/>
        </w:rPr>
        <w:t xml:space="preserve"> me a lesson that proved to be valuable to me: there’s a fine line between being analytical and being a know-it-all. For me, it took a coke bottle and an ultrasound to learn this. </w:t>
      </w:r>
    </w:p>
    <w:p w14:paraId="1D204B8A" w14:textId="77777777" w:rsidR="00AA4575" w:rsidRPr="00AA4575" w:rsidRDefault="00AA4575" w:rsidP="0095242F">
      <w:pPr>
        <w:jc w:val="both"/>
        <w:rPr>
          <w:rFonts w:ascii="Times New Roman" w:eastAsia="Times New Roman" w:hAnsi="Times New Roman" w:cs="Times New Roman"/>
        </w:rPr>
      </w:pPr>
    </w:p>
    <w:p w14:paraId="7AFEA819" w14:textId="77777777"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 xml:space="preserve">The cool gel slid against my skin as the nurse pressed the ultrasound stick deeper towards my left ovary. To me, the screen in front of me simply showed a grey blob, but the expression on the nurse’s face showed otherwise. A frown of what seemed to be confusion was smeared across her forehead, but oblivious, I </w:t>
      </w:r>
      <w:proofErr w:type="spellStart"/>
      <w:r w:rsidRPr="00AA4575">
        <w:rPr>
          <w:rFonts w:ascii="Arial" w:eastAsia="Times New Roman" w:hAnsi="Arial" w:cs="Arial"/>
          <w:color w:val="000000"/>
          <w:sz w:val="22"/>
          <w:szCs w:val="22"/>
        </w:rPr>
        <w:t>layed</w:t>
      </w:r>
      <w:proofErr w:type="spellEnd"/>
      <w:r w:rsidRPr="00AA4575">
        <w:rPr>
          <w:rFonts w:ascii="Arial" w:eastAsia="Times New Roman" w:hAnsi="Arial" w:cs="Arial"/>
          <w:color w:val="000000"/>
          <w:sz w:val="22"/>
          <w:szCs w:val="22"/>
        </w:rPr>
        <w:t xml:space="preserve"> on the slim bed, without an understanding of the situation. I watched as the arrow of her mouse circled a small section of my ovaries on the screen, as if to indicate that something was there.</w:t>
      </w:r>
    </w:p>
    <w:p w14:paraId="1683C56A" w14:textId="77777777"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“Ok, you’re done” </w:t>
      </w:r>
    </w:p>
    <w:p w14:paraId="58393093" w14:textId="77777777" w:rsidR="00AA4575" w:rsidRPr="00AA4575" w:rsidRDefault="00AA4575" w:rsidP="0095242F">
      <w:pPr>
        <w:jc w:val="both"/>
        <w:rPr>
          <w:rFonts w:ascii="Times New Roman" w:eastAsia="Times New Roman" w:hAnsi="Times New Roman" w:cs="Times New Roman"/>
        </w:rPr>
      </w:pPr>
    </w:p>
    <w:p w14:paraId="250952AB" w14:textId="77777777"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I wiped off the now warm gel off my stomach and stepped off the bed. Now, we wait.</w:t>
      </w:r>
    </w:p>
    <w:p w14:paraId="71B526BC" w14:textId="77777777" w:rsidR="00AA4575" w:rsidRPr="00AA4575" w:rsidRDefault="00AA4575" w:rsidP="0095242F">
      <w:pPr>
        <w:jc w:val="both"/>
        <w:rPr>
          <w:rFonts w:ascii="Times New Roman" w:eastAsia="Times New Roman" w:hAnsi="Times New Roman" w:cs="Times New Roman"/>
        </w:rPr>
      </w:pPr>
    </w:p>
    <w:p w14:paraId="4D9BF87A" w14:textId="5499031C"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 xml:space="preserve">For some people, stress-relief means breathing exercises or meditation. For me, it means getting a nice cold drink at the hospital vending machine. Unlike the </w:t>
      </w:r>
      <w:commentRangeStart w:id="0"/>
      <w:r w:rsidRPr="00AA4575">
        <w:rPr>
          <w:rFonts w:ascii="Arial" w:eastAsia="Times New Roman" w:hAnsi="Arial" w:cs="Arial"/>
          <w:color w:val="000000"/>
          <w:sz w:val="22"/>
          <w:szCs w:val="22"/>
        </w:rPr>
        <w:t xml:space="preserve">usual </w:t>
      </w:r>
      <w:proofErr w:type="gramStart"/>
      <w:r w:rsidRPr="00AA4575">
        <w:rPr>
          <w:rFonts w:ascii="Arial" w:eastAsia="Times New Roman" w:hAnsi="Arial" w:cs="Arial"/>
          <w:color w:val="000000"/>
          <w:sz w:val="22"/>
          <w:szCs w:val="22"/>
        </w:rPr>
        <w:t>fairly malleable</w:t>
      </w:r>
      <w:proofErr w:type="gramEnd"/>
      <w:r w:rsidRPr="00AA4575">
        <w:rPr>
          <w:rFonts w:ascii="Arial" w:eastAsia="Times New Roman" w:hAnsi="Arial" w:cs="Arial"/>
          <w:color w:val="000000"/>
          <w:sz w:val="22"/>
          <w:szCs w:val="22"/>
        </w:rPr>
        <w:t xml:space="preserve"> </w:t>
      </w:r>
      <w:commentRangeEnd w:id="0"/>
      <w:r w:rsidR="00FA597E">
        <w:rPr>
          <w:rStyle w:val="CommentReference"/>
        </w:rPr>
        <w:commentReference w:id="0"/>
      </w:r>
      <w:r w:rsidRPr="00AA4575">
        <w:rPr>
          <w:rFonts w:ascii="Arial" w:eastAsia="Times New Roman" w:hAnsi="Arial" w:cs="Arial"/>
          <w:color w:val="000000"/>
          <w:sz w:val="22"/>
          <w:szCs w:val="22"/>
        </w:rPr>
        <w:t xml:space="preserve">plastic bottle, the coke bottle felt hard and bulky in my hands; I knew I needed to prepare myself to open this one. I extended my arms to give as much ‘safe space’ for my body in hopes of dodging any potential bursting liquid. While my left hand clenched the plastic bottle tightly, I twisted my wrist to </w:t>
      </w:r>
      <w:commentRangeStart w:id="1"/>
      <w:r w:rsidRPr="00AA4575">
        <w:rPr>
          <w:rFonts w:ascii="Arial" w:eastAsia="Times New Roman" w:hAnsi="Arial" w:cs="Arial"/>
          <w:color w:val="000000"/>
          <w:sz w:val="22"/>
          <w:szCs w:val="22"/>
        </w:rPr>
        <w:t xml:space="preserve">reveal </w:t>
      </w:r>
      <w:commentRangeEnd w:id="1"/>
      <w:r w:rsidR="00FA597E">
        <w:rPr>
          <w:rStyle w:val="CommentReference"/>
        </w:rPr>
        <w:commentReference w:id="1"/>
      </w:r>
      <w:r w:rsidRPr="00AA4575">
        <w:rPr>
          <w:rFonts w:ascii="Arial" w:eastAsia="Times New Roman" w:hAnsi="Arial" w:cs="Arial"/>
          <w:color w:val="000000"/>
          <w:sz w:val="22"/>
          <w:szCs w:val="22"/>
        </w:rPr>
        <w:t>a </w:t>
      </w:r>
      <w:del w:id="2" w:author="Alyssa Manik" w:date="2021-08-15T19:17:00Z">
        <w:r w:rsidRPr="00AA4575" w:rsidDel="00FA597E">
          <w:rPr>
            <w:rFonts w:ascii="Arial" w:eastAsia="Times New Roman" w:hAnsi="Arial" w:cs="Arial"/>
            <w:color w:val="000000"/>
            <w:sz w:val="22"/>
            <w:szCs w:val="22"/>
          </w:rPr>
          <w:delText xml:space="preserve"> </w:delText>
        </w:r>
      </w:del>
      <w:r w:rsidRPr="00AA4575">
        <w:rPr>
          <w:rFonts w:ascii="Arial" w:eastAsia="Times New Roman" w:hAnsi="Arial" w:cs="Arial"/>
          <w:color w:val="000000"/>
          <w:sz w:val="22"/>
          <w:szCs w:val="22"/>
        </w:rPr>
        <w:t xml:space="preserve">violent hiss. The bubbles in the bottle accelerated, looking as if they had </w:t>
      </w:r>
      <w:proofErr w:type="gramStart"/>
      <w:r w:rsidRPr="00AA4575">
        <w:rPr>
          <w:rFonts w:ascii="Arial" w:eastAsia="Times New Roman" w:hAnsi="Arial" w:cs="Arial"/>
          <w:color w:val="000000"/>
          <w:sz w:val="22"/>
          <w:szCs w:val="22"/>
        </w:rPr>
        <w:t>grown in size</w:t>
      </w:r>
      <w:proofErr w:type="gramEnd"/>
      <w:r w:rsidRPr="00AA4575">
        <w:rPr>
          <w:rFonts w:ascii="Arial" w:eastAsia="Times New Roman" w:hAnsi="Arial" w:cs="Arial"/>
          <w:color w:val="000000"/>
          <w:sz w:val="22"/>
          <w:szCs w:val="22"/>
        </w:rPr>
        <w:t xml:space="preserve">. The liquid started to move up to the neck of the bottle as I attempted to extend my arms further and arch my back into a tighter curve. However, as my eyes remained fixated on the neck of the bottle, I watched the coke-line lower, never surpassing the bottle’s rim. I </w:t>
      </w:r>
      <w:del w:id="3" w:author="Alyssa Manik" w:date="2021-08-15T19:18:00Z">
        <w:r w:rsidRPr="00AA4575" w:rsidDel="00FA597E">
          <w:rPr>
            <w:rFonts w:ascii="Arial" w:eastAsia="Times New Roman" w:hAnsi="Arial" w:cs="Arial"/>
            <w:color w:val="000000"/>
            <w:sz w:val="22"/>
            <w:szCs w:val="22"/>
          </w:rPr>
          <w:delText>realised</w:delText>
        </w:r>
      </w:del>
      <w:ins w:id="4" w:author="Alyssa Manik" w:date="2021-08-15T19:18:00Z">
        <w:r w:rsidR="00FA597E" w:rsidRPr="00AA4575">
          <w:rPr>
            <w:rFonts w:ascii="Arial" w:eastAsia="Times New Roman" w:hAnsi="Arial" w:cs="Arial"/>
            <w:color w:val="000000"/>
            <w:sz w:val="22"/>
            <w:szCs w:val="22"/>
          </w:rPr>
          <w:t>realized</w:t>
        </w:r>
      </w:ins>
      <w:r w:rsidRPr="00AA4575">
        <w:rPr>
          <w:rFonts w:ascii="Arial" w:eastAsia="Times New Roman" w:hAnsi="Arial" w:cs="Arial"/>
          <w:color w:val="000000"/>
          <w:sz w:val="22"/>
          <w:szCs w:val="22"/>
        </w:rPr>
        <w:t xml:space="preserve"> my analysis was wrong; I thought I had known </w:t>
      </w:r>
      <w:commentRangeStart w:id="5"/>
      <w:r w:rsidRPr="00AA4575">
        <w:rPr>
          <w:rFonts w:ascii="Arial" w:eastAsia="Times New Roman" w:hAnsi="Arial" w:cs="Arial"/>
          <w:color w:val="000000"/>
          <w:sz w:val="22"/>
          <w:szCs w:val="22"/>
        </w:rPr>
        <w:t>the signs of a so-called ‘dangerous’ bottle,</w:t>
      </w:r>
      <w:commentRangeEnd w:id="5"/>
      <w:r w:rsidR="00FA597E">
        <w:rPr>
          <w:rStyle w:val="CommentReference"/>
        </w:rPr>
        <w:commentReference w:id="5"/>
      </w:r>
      <w:r w:rsidRPr="00AA4575">
        <w:rPr>
          <w:rFonts w:ascii="Arial" w:eastAsia="Times New Roman" w:hAnsi="Arial" w:cs="Arial"/>
          <w:color w:val="000000"/>
          <w:sz w:val="22"/>
          <w:szCs w:val="22"/>
        </w:rPr>
        <w:t xml:space="preserve"> but a hard bottle doesn’t always lead to an explosion. My fear was uncalled for. </w:t>
      </w:r>
    </w:p>
    <w:p w14:paraId="739835A9" w14:textId="77777777" w:rsidR="00AA4575" w:rsidRPr="00AA4575" w:rsidRDefault="00AA4575" w:rsidP="0095242F">
      <w:pPr>
        <w:jc w:val="both"/>
        <w:rPr>
          <w:rFonts w:ascii="Times New Roman" w:eastAsia="Times New Roman" w:hAnsi="Times New Roman" w:cs="Times New Roman"/>
        </w:rPr>
      </w:pPr>
    </w:p>
    <w:p w14:paraId="314F9054" w14:textId="77777777" w:rsidR="00AA4575" w:rsidRPr="00AA4575" w:rsidRDefault="00AA4575" w:rsidP="0095242F">
      <w:pPr>
        <w:jc w:val="both"/>
        <w:rPr>
          <w:rFonts w:ascii="Times New Roman" w:eastAsia="Times New Roman" w:hAnsi="Times New Roman" w:cs="Times New Roman"/>
        </w:rPr>
      </w:pPr>
      <w:commentRangeStart w:id="6"/>
      <w:r w:rsidRPr="00AA4575">
        <w:rPr>
          <w:rFonts w:ascii="Arial" w:eastAsia="Times New Roman" w:hAnsi="Arial" w:cs="Arial"/>
          <w:color w:val="000000"/>
          <w:sz w:val="22"/>
          <w:szCs w:val="22"/>
        </w:rPr>
        <w:t>*30 mins later </w:t>
      </w:r>
      <w:commentRangeEnd w:id="6"/>
      <w:r w:rsidR="00FA597E">
        <w:rPr>
          <w:rStyle w:val="CommentReference"/>
        </w:rPr>
        <w:commentReference w:id="6"/>
      </w:r>
    </w:p>
    <w:p w14:paraId="5460AAC6" w14:textId="77777777"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 xml:space="preserve">As I tried to </w:t>
      </w:r>
      <w:commentRangeStart w:id="7"/>
      <w:r w:rsidRPr="00AA4575">
        <w:rPr>
          <w:rFonts w:ascii="Arial" w:eastAsia="Times New Roman" w:hAnsi="Arial" w:cs="Arial"/>
          <w:color w:val="000000"/>
          <w:sz w:val="22"/>
          <w:szCs w:val="22"/>
        </w:rPr>
        <w:t xml:space="preserve">hide my sweaty palms and quivering fingers, I opened </w:t>
      </w:r>
      <w:commentRangeEnd w:id="7"/>
      <w:r w:rsidR="00FA597E">
        <w:rPr>
          <w:rStyle w:val="CommentReference"/>
        </w:rPr>
        <w:commentReference w:id="7"/>
      </w:r>
      <w:r w:rsidRPr="00AA4575">
        <w:rPr>
          <w:rFonts w:ascii="Arial" w:eastAsia="Times New Roman" w:hAnsi="Arial" w:cs="Arial"/>
          <w:color w:val="000000"/>
          <w:sz w:val="22"/>
          <w:szCs w:val="22"/>
        </w:rPr>
        <w:t xml:space="preserve">the brown envelope. “Upturned </w:t>
      </w:r>
      <w:proofErr w:type="gramStart"/>
      <w:r w:rsidRPr="00AA4575">
        <w:rPr>
          <w:rFonts w:ascii="Arial" w:eastAsia="Times New Roman" w:hAnsi="Arial" w:cs="Arial"/>
          <w:color w:val="000000"/>
          <w:sz w:val="22"/>
          <w:szCs w:val="22"/>
        </w:rPr>
        <w:t>kidneys..</w:t>
      </w:r>
      <w:proofErr w:type="gramEnd"/>
      <w:r w:rsidRPr="00AA4575">
        <w:rPr>
          <w:rFonts w:ascii="Arial" w:eastAsia="Times New Roman" w:hAnsi="Arial" w:cs="Arial"/>
          <w:color w:val="000000"/>
          <w:sz w:val="22"/>
          <w:szCs w:val="22"/>
        </w:rPr>
        <w:t xml:space="preserve"> several follicles visible”. It mostly sounded like gibberish to me, but with my limited biological knowledge and the word NORMAL printed in capital letters, I assumed my results were satisfactory. My eyes continued to move down the page, and there in bold: </w:t>
      </w:r>
      <w:r w:rsidRPr="00AA4575">
        <w:rPr>
          <w:rFonts w:ascii="Arial" w:eastAsia="Times New Roman" w:hAnsi="Arial" w:cs="Arial"/>
          <w:b/>
          <w:bCs/>
          <w:color w:val="000000"/>
          <w:sz w:val="22"/>
          <w:szCs w:val="22"/>
        </w:rPr>
        <w:t>polycystic changes in the ovaries</w:t>
      </w:r>
      <w:r w:rsidRPr="00AA4575">
        <w:rPr>
          <w:rFonts w:ascii="Arial" w:eastAsia="Times New Roman" w:hAnsi="Arial" w:cs="Arial"/>
          <w:color w:val="000000"/>
          <w:sz w:val="22"/>
          <w:szCs w:val="22"/>
        </w:rPr>
        <w:t>.</w:t>
      </w:r>
      <w:r w:rsidRPr="00AA4575">
        <w:rPr>
          <w:rFonts w:ascii="Arial" w:eastAsia="Times New Roman" w:hAnsi="Arial" w:cs="Arial"/>
          <w:b/>
          <w:bCs/>
          <w:color w:val="000000"/>
          <w:sz w:val="22"/>
          <w:szCs w:val="22"/>
        </w:rPr>
        <w:t xml:space="preserve"> </w:t>
      </w:r>
      <w:commentRangeStart w:id="8"/>
      <w:r w:rsidRPr="00AA4575">
        <w:rPr>
          <w:rFonts w:ascii="Arial" w:eastAsia="Times New Roman" w:hAnsi="Arial" w:cs="Arial"/>
          <w:color w:val="000000"/>
          <w:sz w:val="22"/>
          <w:szCs w:val="22"/>
        </w:rPr>
        <w:t>Poly= many; cystic= sacs of pus</w:t>
      </w:r>
      <w:del w:id="9" w:author="Alyssa Manik" w:date="2021-08-15T19:26:00Z">
        <w:r w:rsidRPr="00AA4575" w:rsidDel="00DE534D">
          <w:rPr>
            <w:rFonts w:ascii="Arial" w:eastAsia="Times New Roman" w:hAnsi="Arial" w:cs="Arial"/>
            <w:color w:val="000000"/>
            <w:sz w:val="22"/>
            <w:szCs w:val="22"/>
          </w:rPr>
          <w:delText>s</w:delText>
        </w:r>
      </w:del>
      <w:r w:rsidRPr="00AA4575">
        <w:rPr>
          <w:rFonts w:ascii="Arial" w:eastAsia="Times New Roman" w:hAnsi="Arial" w:cs="Arial"/>
          <w:color w:val="000000"/>
          <w:sz w:val="22"/>
          <w:szCs w:val="22"/>
        </w:rPr>
        <w:t>, I thought.</w:t>
      </w:r>
      <w:commentRangeEnd w:id="8"/>
      <w:r w:rsidR="00DE534D">
        <w:rPr>
          <w:rStyle w:val="CommentReference"/>
        </w:rPr>
        <w:commentReference w:id="8"/>
      </w:r>
      <w:r w:rsidRPr="00AA4575">
        <w:rPr>
          <w:rFonts w:ascii="Arial" w:eastAsia="Times New Roman" w:hAnsi="Arial" w:cs="Arial"/>
          <w:color w:val="000000"/>
          <w:sz w:val="22"/>
          <w:szCs w:val="22"/>
        </w:rPr>
        <w:t xml:space="preserve"> I had many sacs of pus</w:t>
      </w:r>
      <w:del w:id="10" w:author="Alyssa Manik" w:date="2021-08-15T19:26:00Z">
        <w:r w:rsidRPr="00AA4575" w:rsidDel="00DE534D">
          <w:rPr>
            <w:rFonts w:ascii="Arial" w:eastAsia="Times New Roman" w:hAnsi="Arial" w:cs="Arial"/>
            <w:color w:val="000000"/>
            <w:sz w:val="22"/>
            <w:szCs w:val="22"/>
          </w:rPr>
          <w:delText>s</w:delText>
        </w:r>
      </w:del>
      <w:r w:rsidRPr="00AA4575">
        <w:rPr>
          <w:rFonts w:ascii="Arial" w:eastAsia="Times New Roman" w:hAnsi="Arial" w:cs="Arial"/>
          <w:color w:val="000000"/>
          <w:sz w:val="22"/>
          <w:szCs w:val="22"/>
        </w:rPr>
        <w:t xml:space="preserve"> in my ovaries? Eager to confirm my analysis, I took out my phone and began my research process on the trusty Google. </w:t>
      </w:r>
    </w:p>
    <w:p w14:paraId="1B8459FB" w14:textId="77777777" w:rsidR="00AA4575" w:rsidRPr="00AA4575" w:rsidRDefault="00AA4575" w:rsidP="0095242F">
      <w:pPr>
        <w:jc w:val="both"/>
        <w:rPr>
          <w:rFonts w:ascii="Times New Roman" w:eastAsia="Times New Roman" w:hAnsi="Times New Roman" w:cs="Times New Roman"/>
        </w:rPr>
      </w:pPr>
    </w:p>
    <w:p w14:paraId="3F7CA2D0" w14:textId="77777777"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 xml:space="preserve">‘What </w:t>
      </w:r>
      <w:proofErr w:type="gramStart"/>
      <w:r w:rsidRPr="00AA4575">
        <w:rPr>
          <w:rFonts w:ascii="Arial" w:eastAsia="Times New Roman" w:hAnsi="Arial" w:cs="Arial"/>
          <w:color w:val="000000"/>
          <w:sz w:val="22"/>
          <w:szCs w:val="22"/>
        </w:rPr>
        <w:t>is</w:t>
      </w:r>
      <w:proofErr w:type="gramEnd"/>
      <w:r w:rsidRPr="00AA4575">
        <w:rPr>
          <w:rFonts w:ascii="Arial" w:eastAsia="Times New Roman" w:hAnsi="Arial" w:cs="Arial"/>
          <w:color w:val="000000"/>
          <w:sz w:val="22"/>
          <w:szCs w:val="22"/>
        </w:rPr>
        <w:t xml:space="preserve"> polycystic changes in ovaries’</w:t>
      </w:r>
    </w:p>
    <w:p w14:paraId="2B7EDAFB" w14:textId="77777777" w:rsidR="00AA4575" w:rsidRPr="00AA4575" w:rsidRDefault="00AA4575" w:rsidP="0095242F">
      <w:pPr>
        <w:jc w:val="both"/>
        <w:rPr>
          <w:rFonts w:ascii="Times New Roman" w:eastAsia="Times New Roman" w:hAnsi="Times New Roman" w:cs="Times New Roman"/>
        </w:rPr>
      </w:pPr>
    </w:p>
    <w:p w14:paraId="3CA3ABB8" w14:textId="77777777"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 xml:space="preserve">Like a portable doctor, the search engine quickly diagnosed me. Polycystic ovarian syndrome. </w:t>
      </w:r>
      <w:commentRangeStart w:id="11"/>
      <w:r w:rsidRPr="00AA4575">
        <w:rPr>
          <w:rFonts w:ascii="Arial" w:eastAsia="Times New Roman" w:hAnsi="Arial" w:cs="Arial"/>
          <w:color w:val="000000"/>
          <w:sz w:val="22"/>
          <w:szCs w:val="22"/>
        </w:rPr>
        <w:t>Syndrome?</w:t>
      </w:r>
      <w:commentRangeEnd w:id="11"/>
      <w:r w:rsidR="00DE534D">
        <w:rPr>
          <w:rStyle w:val="CommentReference"/>
        </w:rPr>
        <w:commentReference w:id="11"/>
      </w:r>
      <w:r w:rsidRPr="00AA4575">
        <w:rPr>
          <w:rFonts w:ascii="Arial" w:eastAsia="Times New Roman" w:hAnsi="Arial" w:cs="Arial"/>
          <w:color w:val="000000"/>
          <w:sz w:val="22"/>
          <w:szCs w:val="22"/>
        </w:rPr>
        <w:t xml:space="preserve"> </w:t>
      </w:r>
      <w:commentRangeStart w:id="12"/>
      <w:r w:rsidRPr="00AA4575">
        <w:rPr>
          <w:rFonts w:ascii="Arial" w:eastAsia="Times New Roman" w:hAnsi="Arial" w:cs="Arial"/>
          <w:color w:val="000000"/>
          <w:sz w:val="22"/>
          <w:szCs w:val="22"/>
        </w:rPr>
        <w:t>“Irregular periods… excess androgen...polycystic ovaries. If you have at least 2 of these symptoms, you may be diagnosed with PCOS”. </w:t>
      </w:r>
      <w:commentRangeEnd w:id="12"/>
      <w:r w:rsidR="00DE534D">
        <w:rPr>
          <w:rStyle w:val="CommentReference"/>
        </w:rPr>
        <w:commentReference w:id="12"/>
      </w:r>
    </w:p>
    <w:p w14:paraId="6DFF9831" w14:textId="77777777"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My sonogram confirmed the symptoms; my monthly tracking app confirmed the symptoms; my phrase dissection confirmed the symptoms. Therefore, I confirmed my results</w:t>
      </w:r>
      <w:r w:rsidRPr="00AA4575">
        <w:rPr>
          <w:rFonts w:ascii="Arial" w:eastAsia="Times New Roman" w:hAnsi="Arial" w:cs="Arial"/>
          <w:color w:val="000000"/>
          <w:sz w:val="21"/>
          <w:szCs w:val="21"/>
        </w:rPr>
        <w:t>—</w:t>
      </w:r>
      <w:r w:rsidRPr="00AA4575">
        <w:rPr>
          <w:rFonts w:ascii="Arial" w:eastAsia="Times New Roman" w:hAnsi="Arial" w:cs="Arial"/>
          <w:color w:val="000000"/>
          <w:sz w:val="22"/>
          <w:szCs w:val="22"/>
        </w:rPr>
        <w:t xml:space="preserve"> I have PCOS.</w:t>
      </w:r>
    </w:p>
    <w:p w14:paraId="017E94A7" w14:textId="77777777" w:rsidR="00AA4575" w:rsidRPr="00AA4575" w:rsidRDefault="00AA4575" w:rsidP="0095242F">
      <w:pPr>
        <w:jc w:val="both"/>
        <w:rPr>
          <w:rFonts w:ascii="Times New Roman" w:eastAsia="Times New Roman" w:hAnsi="Times New Roman" w:cs="Times New Roman"/>
        </w:rPr>
      </w:pPr>
    </w:p>
    <w:p w14:paraId="70198017" w14:textId="3C82B15D" w:rsidR="00AA4575" w:rsidRPr="00AA4575" w:rsidRDefault="00AA4575" w:rsidP="0095242F">
      <w:pPr>
        <w:jc w:val="both"/>
        <w:rPr>
          <w:rFonts w:ascii="Times New Roman" w:eastAsia="Times New Roman" w:hAnsi="Times New Roman" w:cs="Times New Roman"/>
        </w:rPr>
      </w:pPr>
      <w:r w:rsidRPr="00AA4575">
        <w:rPr>
          <w:rFonts w:ascii="Arial" w:eastAsia="Times New Roman" w:hAnsi="Arial" w:cs="Arial"/>
          <w:color w:val="000000"/>
          <w:sz w:val="22"/>
          <w:szCs w:val="22"/>
        </w:rPr>
        <w:t xml:space="preserve">The last step was for my gynecologist to confirm my analysis. With </w:t>
      </w:r>
      <w:commentRangeStart w:id="13"/>
      <w:r w:rsidRPr="00AA4575">
        <w:rPr>
          <w:rFonts w:ascii="Arial" w:eastAsia="Times New Roman" w:hAnsi="Arial" w:cs="Arial"/>
          <w:color w:val="000000"/>
          <w:sz w:val="22"/>
          <w:szCs w:val="22"/>
        </w:rPr>
        <w:t>sweaty palms and trembling hands</w:t>
      </w:r>
      <w:commentRangeEnd w:id="13"/>
      <w:r w:rsidR="00977030">
        <w:rPr>
          <w:rStyle w:val="CommentReference"/>
        </w:rPr>
        <w:commentReference w:id="13"/>
      </w:r>
      <w:r w:rsidRPr="00AA4575">
        <w:rPr>
          <w:rFonts w:ascii="Arial" w:eastAsia="Times New Roman" w:hAnsi="Arial" w:cs="Arial"/>
          <w:color w:val="000000"/>
          <w:sz w:val="22"/>
          <w:szCs w:val="22"/>
        </w:rPr>
        <w:t xml:space="preserve">, I knew I needed to prepare for what was to come. A sentence that reminds me of a coke bottle- leads to my epiphany. This time, I didn’t want to extend my arms or arch my back; I didn’t want to face uncalled fear. While </w:t>
      </w:r>
      <w:del w:id="14" w:author="Alyssa Manik" w:date="2021-08-15T19:36:00Z">
        <w:r w:rsidRPr="00AA4575" w:rsidDel="00977030">
          <w:rPr>
            <w:rFonts w:ascii="Arial" w:eastAsia="Times New Roman" w:hAnsi="Arial" w:cs="Arial"/>
            <w:color w:val="000000"/>
            <w:sz w:val="22"/>
            <w:szCs w:val="22"/>
          </w:rPr>
          <w:delText>analysing</w:delText>
        </w:r>
      </w:del>
      <w:ins w:id="15" w:author="Alyssa Manik" w:date="2021-08-15T19:36:00Z">
        <w:r w:rsidR="00977030" w:rsidRPr="00AA4575">
          <w:rPr>
            <w:rFonts w:ascii="Arial" w:eastAsia="Times New Roman" w:hAnsi="Arial" w:cs="Arial"/>
            <w:color w:val="000000"/>
            <w:sz w:val="22"/>
            <w:szCs w:val="22"/>
          </w:rPr>
          <w:t>analyzing</w:t>
        </w:r>
      </w:ins>
      <w:r w:rsidRPr="00AA4575">
        <w:rPr>
          <w:rFonts w:ascii="Arial" w:eastAsia="Times New Roman" w:hAnsi="Arial" w:cs="Arial"/>
          <w:color w:val="000000"/>
          <w:sz w:val="22"/>
          <w:szCs w:val="22"/>
        </w:rPr>
        <w:t xml:space="preserve"> a situation can be </w:t>
      </w:r>
      <w:commentRangeStart w:id="16"/>
      <w:commentRangeStart w:id="17"/>
      <w:r w:rsidRPr="00AA4575">
        <w:rPr>
          <w:rFonts w:ascii="Arial" w:eastAsia="Times New Roman" w:hAnsi="Arial" w:cs="Arial"/>
          <w:color w:val="000000"/>
          <w:sz w:val="22"/>
          <w:szCs w:val="22"/>
        </w:rPr>
        <w:t>beneficial</w:t>
      </w:r>
      <w:commentRangeEnd w:id="16"/>
      <w:r w:rsidR="0095242F">
        <w:rPr>
          <w:rStyle w:val="CommentReference"/>
        </w:rPr>
        <w:commentReference w:id="16"/>
      </w:r>
      <w:commentRangeEnd w:id="17"/>
      <w:r w:rsidR="00977030">
        <w:rPr>
          <w:rStyle w:val="CommentReference"/>
        </w:rPr>
        <w:commentReference w:id="17"/>
      </w:r>
      <w:r w:rsidRPr="00AA4575">
        <w:rPr>
          <w:rFonts w:ascii="Arial" w:eastAsia="Times New Roman" w:hAnsi="Arial" w:cs="Arial"/>
          <w:color w:val="000000"/>
          <w:sz w:val="22"/>
          <w:szCs w:val="22"/>
        </w:rPr>
        <w:t xml:space="preserve">, </w:t>
      </w:r>
      <w:commentRangeStart w:id="18"/>
      <w:r w:rsidRPr="00AA4575">
        <w:rPr>
          <w:rFonts w:ascii="Arial" w:eastAsia="Times New Roman" w:hAnsi="Arial" w:cs="Arial"/>
          <w:color w:val="000000"/>
          <w:sz w:val="22"/>
          <w:szCs w:val="22"/>
        </w:rPr>
        <w:lastRenderedPageBreak/>
        <w:t xml:space="preserve">over-analysis </w:t>
      </w:r>
      <w:commentRangeEnd w:id="18"/>
      <w:r w:rsidR="00977030">
        <w:rPr>
          <w:rStyle w:val="CommentReference"/>
        </w:rPr>
        <w:commentReference w:id="18"/>
      </w:r>
      <w:r w:rsidRPr="00AA4575">
        <w:rPr>
          <w:rFonts w:ascii="Arial" w:eastAsia="Times New Roman" w:hAnsi="Arial" w:cs="Arial"/>
          <w:color w:val="000000"/>
          <w:sz w:val="22"/>
          <w:szCs w:val="22"/>
        </w:rPr>
        <w:t xml:space="preserve">can lead to unnecessary negativity. As we say in Indonesia </w:t>
      </w:r>
      <w:commentRangeStart w:id="19"/>
      <w:r w:rsidRPr="00AA4575">
        <w:rPr>
          <w:rFonts w:ascii="Arial" w:eastAsia="Times New Roman" w:hAnsi="Arial" w:cs="Arial"/>
          <w:color w:val="000000"/>
          <w:sz w:val="22"/>
          <w:szCs w:val="22"/>
        </w:rPr>
        <w:t>“</w:t>
      </w:r>
      <w:proofErr w:type="spellStart"/>
      <w:r w:rsidRPr="00AA4575">
        <w:rPr>
          <w:rFonts w:ascii="Arial" w:eastAsia="Times New Roman" w:hAnsi="Arial" w:cs="Arial"/>
          <w:color w:val="000000"/>
          <w:sz w:val="22"/>
          <w:szCs w:val="22"/>
        </w:rPr>
        <w:t>jangan</w:t>
      </w:r>
      <w:proofErr w:type="spellEnd"/>
      <w:r w:rsidRPr="00AA4575">
        <w:rPr>
          <w:rFonts w:ascii="Arial" w:eastAsia="Times New Roman" w:hAnsi="Arial" w:cs="Arial"/>
          <w:color w:val="000000"/>
          <w:sz w:val="22"/>
          <w:szCs w:val="22"/>
        </w:rPr>
        <w:t xml:space="preserve"> </w:t>
      </w:r>
      <w:proofErr w:type="spellStart"/>
      <w:r w:rsidRPr="00AA4575">
        <w:rPr>
          <w:rFonts w:ascii="Arial" w:eastAsia="Times New Roman" w:hAnsi="Arial" w:cs="Arial"/>
          <w:color w:val="000000"/>
          <w:sz w:val="22"/>
          <w:szCs w:val="22"/>
        </w:rPr>
        <w:t>sok</w:t>
      </w:r>
      <w:proofErr w:type="spellEnd"/>
      <w:r w:rsidRPr="00AA4575">
        <w:rPr>
          <w:rFonts w:ascii="Arial" w:eastAsia="Times New Roman" w:hAnsi="Arial" w:cs="Arial"/>
          <w:color w:val="000000"/>
          <w:sz w:val="22"/>
          <w:szCs w:val="22"/>
        </w:rPr>
        <w:t xml:space="preserve"> tau”</w:t>
      </w:r>
      <w:r w:rsidRPr="00AA4575">
        <w:rPr>
          <w:rFonts w:ascii="Arial" w:eastAsia="Times New Roman" w:hAnsi="Arial" w:cs="Arial"/>
          <w:color w:val="000000"/>
          <w:sz w:val="21"/>
          <w:szCs w:val="21"/>
        </w:rPr>
        <w:t xml:space="preserve">— </w:t>
      </w:r>
      <w:commentRangeEnd w:id="19"/>
      <w:r w:rsidR="00DE534D">
        <w:rPr>
          <w:rStyle w:val="CommentReference"/>
        </w:rPr>
        <w:commentReference w:id="19"/>
      </w:r>
      <w:r w:rsidRPr="00AA4575">
        <w:rPr>
          <w:rFonts w:ascii="Arial" w:eastAsia="Times New Roman" w:hAnsi="Arial" w:cs="Arial"/>
          <w:color w:val="000000"/>
          <w:sz w:val="21"/>
          <w:szCs w:val="21"/>
        </w:rPr>
        <w:t xml:space="preserve">don’t be a know-it-all. While the </w:t>
      </w:r>
      <w:commentRangeStart w:id="20"/>
      <w:r w:rsidRPr="00AA4575">
        <w:rPr>
          <w:rFonts w:ascii="Arial" w:eastAsia="Times New Roman" w:hAnsi="Arial" w:cs="Arial"/>
          <w:color w:val="000000"/>
          <w:sz w:val="21"/>
          <w:szCs w:val="21"/>
        </w:rPr>
        <w:t xml:space="preserve">sonogram gave me </w:t>
      </w:r>
      <w:commentRangeEnd w:id="20"/>
      <w:r w:rsidR="00977030">
        <w:rPr>
          <w:rStyle w:val="CommentReference"/>
        </w:rPr>
        <w:commentReference w:id="20"/>
      </w:r>
      <w:r w:rsidRPr="00AA4575">
        <w:rPr>
          <w:rFonts w:ascii="Arial" w:eastAsia="Times New Roman" w:hAnsi="Arial" w:cs="Arial"/>
          <w:color w:val="000000"/>
          <w:sz w:val="21"/>
          <w:szCs w:val="21"/>
        </w:rPr>
        <w:t xml:space="preserve">what I thought was evidence for PCOS, it takes </w:t>
      </w:r>
      <w:commentRangeStart w:id="21"/>
      <w:r w:rsidRPr="00AA4575">
        <w:rPr>
          <w:rFonts w:ascii="Arial" w:eastAsia="Times New Roman" w:hAnsi="Arial" w:cs="Arial"/>
          <w:color w:val="000000"/>
          <w:sz w:val="21"/>
          <w:szCs w:val="21"/>
        </w:rPr>
        <w:t xml:space="preserve">an expert’s analysis </w:t>
      </w:r>
      <w:r w:rsidRPr="00AA4575">
        <w:rPr>
          <w:rFonts w:ascii="Arial" w:eastAsia="Times New Roman" w:hAnsi="Arial" w:cs="Arial"/>
          <w:color w:val="000000"/>
          <w:sz w:val="22"/>
          <w:szCs w:val="22"/>
        </w:rPr>
        <w:t>t</w:t>
      </w:r>
      <w:commentRangeEnd w:id="21"/>
      <w:r w:rsidR="00977030">
        <w:rPr>
          <w:rStyle w:val="CommentReference"/>
        </w:rPr>
        <w:commentReference w:id="21"/>
      </w:r>
      <w:r w:rsidRPr="00AA4575">
        <w:rPr>
          <w:rFonts w:ascii="Arial" w:eastAsia="Times New Roman" w:hAnsi="Arial" w:cs="Arial"/>
          <w:color w:val="000000"/>
          <w:sz w:val="22"/>
          <w:szCs w:val="22"/>
        </w:rPr>
        <w:t xml:space="preserve">o really </w:t>
      </w:r>
      <w:proofErr w:type="gramStart"/>
      <w:r w:rsidRPr="00AA4575">
        <w:rPr>
          <w:rFonts w:ascii="Arial" w:eastAsia="Times New Roman" w:hAnsi="Arial" w:cs="Arial"/>
          <w:color w:val="000000"/>
          <w:sz w:val="22"/>
          <w:szCs w:val="22"/>
        </w:rPr>
        <w:t>see</w:t>
      </w:r>
      <w:proofErr w:type="gramEnd"/>
      <w:r w:rsidRPr="00AA4575">
        <w:rPr>
          <w:rFonts w:ascii="Arial" w:eastAsia="Times New Roman" w:hAnsi="Arial" w:cs="Arial"/>
          <w:color w:val="000000"/>
          <w:sz w:val="22"/>
          <w:szCs w:val="22"/>
        </w:rPr>
        <w:t xml:space="preserve"> what’s </w:t>
      </w:r>
      <w:commentRangeStart w:id="22"/>
      <w:r w:rsidRPr="00AA4575">
        <w:rPr>
          <w:rFonts w:ascii="Arial" w:eastAsia="Times New Roman" w:hAnsi="Arial" w:cs="Arial"/>
          <w:color w:val="000000"/>
          <w:sz w:val="22"/>
          <w:szCs w:val="22"/>
        </w:rPr>
        <w:t xml:space="preserve">going on. </w:t>
      </w:r>
      <w:commentRangeEnd w:id="22"/>
      <w:r w:rsidR="00977030">
        <w:rPr>
          <w:rStyle w:val="CommentReference"/>
        </w:rPr>
        <w:commentReference w:id="22"/>
      </w:r>
      <w:r w:rsidRPr="00AA4575">
        <w:rPr>
          <w:rFonts w:ascii="Arial" w:eastAsia="Times New Roman" w:hAnsi="Arial" w:cs="Arial"/>
          <w:color w:val="000000"/>
          <w:sz w:val="22"/>
          <w:szCs w:val="22"/>
        </w:rPr>
        <w:t xml:space="preserve">Therefore, I entered the gynecologist’s room with </w:t>
      </w:r>
      <w:commentRangeStart w:id="23"/>
      <w:r w:rsidRPr="00AA4575">
        <w:rPr>
          <w:rFonts w:ascii="Arial" w:eastAsia="Times New Roman" w:hAnsi="Arial" w:cs="Arial"/>
          <w:color w:val="000000"/>
          <w:sz w:val="22"/>
          <w:szCs w:val="22"/>
        </w:rPr>
        <w:t xml:space="preserve">a humble mind </w:t>
      </w:r>
      <w:commentRangeEnd w:id="23"/>
      <w:r w:rsidR="00977030">
        <w:rPr>
          <w:rStyle w:val="CommentReference"/>
        </w:rPr>
        <w:commentReference w:id="23"/>
      </w:r>
      <w:r w:rsidRPr="00AA4575">
        <w:rPr>
          <w:rFonts w:ascii="Arial" w:eastAsia="Times New Roman" w:hAnsi="Arial" w:cs="Arial"/>
          <w:color w:val="000000"/>
          <w:sz w:val="22"/>
          <w:szCs w:val="22"/>
        </w:rPr>
        <w:t xml:space="preserve">and came out learning </w:t>
      </w:r>
      <w:ins w:id="24" w:author="Alyssa Manik" w:date="2021-08-15T19:44:00Z">
        <w:r w:rsidR="00977030">
          <w:rPr>
            <w:rFonts w:ascii="Arial" w:eastAsia="Times New Roman" w:hAnsi="Arial" w:cs="Arial"/>
            <w:color w:val="000000"/>
            <w:sz w:val="22"/>
            <w:szCs w:val="22"/>
          </w:rPr>
          <w:t xml:space="preserve">that </w:t>
        </w:r>
      </w:ins>
      <w:r w:rsidRPr="00AA4575">
        <w:rPr>
          <w:rFonts w:ascii="Arial" w:eastAsia="Times New Roman" w:hAnsi="Arial" w:cs="Arial"/>
          <w:color w:val="000000"/>
          <w:sz w:val="22"/>
          <w:szCs w:val="22"/>
        </w:rPr>
        <w:t xml:space="preserve">my prior analysis was once again wrong, but now </w:t>
      </w:r>
      <w:commentRangeStart w:id="25"/>
      <w:r w:rsidRPr="00AA4575">
        <w:rPr>
          <w:rFonts w:ascii="Arial" w:eastAsia="Times New Roman" w:hAnsi="Arial" w:cs="Arial"/>
          <w:color w:val="000000"/>
          <w:sz w:val="22"/>
          <w:szCs w:val="22"/>
        </w:rPr>
        <w:t>without a face of disappointment and regret. </w:t>
      </w:r>
      <w:commentRangeEnd w:id="25"/>
      <w:r w:rsidR="007E3F98">
        <w:rPr>
          <w:rStyle w:val="CommentReference"/>
        </w:rPr>
        <w:commentReference w:id="25"/>
      </w:r>
    </w:p>
    <w:p w14:paraId="1D53DFC1" w14:textId="77777777" w:rsidR="00AA4575" w:rsidRPr="00AA4575" w:rsidRDefault="00AA4575" w:rsidP="0095242F">
      <w:pPr>
        <w:jc w:val="both"/>
        <w:rPr>
          <w:rFonts w:ascii="Times New Roman" w:eastAsia="Times New Roman" w:hAnsi="Times New Roman" w:cs="Times New Roman"/>
        </w:rPr>
      </w:pPr>
    </w:p>
    <w:p w14:paraId="35BBB59F" w14:textId="77777777" w:rsidR="00AA4575" w:rsidRPr="00AA4575" w:rsidRDefault="00AA4575" w:rsidP="0095242F">
      <w:pPr>
        <w:jc w:val="both"/>
        <w:rPr>
          <w:rFonts w:ascii="Times New Roman" w:eastAsia="Times New Roman" w:hAnsi="Times New Roman" w:cs="Times New Roman"/>
        </w:rPr>
      </w:pPr>
      <w:commentRangeStart w:id="26"/>
      <w:r w:rsidRPr="00AA4575">
        <w:rPr>
          <w:rFonts w:ascii="Arial" w:eastAsia="Times New Roman" w:hAnsi="Arial" w:cs="Arial"/>
          <w:color w:val="000000"/>
          <w:sz w:val="22"/>
          <w:szCs w:val="22"/>
        </w:rPr>
        <w:t xml:space="preserve">While my crimson visitor still doesn’t stop by every month, </w:t>
      </w:r>
      <w:commentRangeEnd w:id="26"/>
      <w:r w:rsidR="007E3F98">
        <w:rPr>
          <w:rStyle w:val="CommentReference"/>
        </w:rPr>
        <w:commentReference w:id="26"/>
      </w:r>
      <w:r w:rsidRPr="00AA4575">
        <w:rPr>
          <w:rFonts w:ascii="Arial" w:eastAsia="Times New Roman" w:hAnsi="Arial" w:cs="Arial"/>
          <w:color w:val="000000"/>
          <w:sz w:val="22"/>
          <w:szCs w:val="22"/>
        </w:rPr>
        <w:t xml:space="preserve">I have tried to rely less on my </w:t>
      </w:r>
      <w:commentRangeStart w:id="27"/>
      <w:r w:rsidRPr="00AA4575">
        <w:rPr>
          <w:rFonts w:ascii="Arial" w:eastAsia="Times New Roman" w:hAnsi="Arial" w:cs="Arial"/>
          <w:color w:val="000000"/>
          <w:sz w:val="22"/>
          <w:szCs w:val="22"/>
        </w:rPr>
        <w:t>Google-dependent independent research to determine my health</w:t>
      </w:r>
      <w:commentRangeEnd w:id="27"/>
      <w:r w:rsidR="007E3F98">
        <w:rPr>
          <w:rStyle w:val="CommentReference"/>
        </w:rPr>
        <w:commentReference w:id="27"/>
      </w:r>
      <w:r w:rsidRPr="00AA4575">
        <w:rPr>
          <w:rFonts w:ascii="Arial" w:eastAsia="Times New Roman" w:hAnsi="Arial" w:cs="Arial"/>
          <w:color w:val="000000"/>
          <w:sz w:val="22"/>
          <w:szCs w:val="22"/>
        </w:rPr>
        <w:t xml:space="preserve">. Nonetheless, I’m grateful for my </w:t>
      </w:r>
      <w:commentRangeStart w:id="28"/>
      <w:r w:rsidRPr="00AA4575">
        <w:rPr>
          <w:rFonts w:ascii="Arial" w:eastAsia="Times New Roman" w:hAnsi="Arial" w:cs="Arial"/>
          <w:color w:val="000000"/>
          <w:sz w:val="22"/>
          <w:szCs w:val="22"/>
        </w:rPr>
        <w:t>not-so-polycystic ovaries</w:t>
      </w:r>
      <w:commentRangeEnd w:id="28"/>
      <w:r w:rsidR="007E3F98">
        <w:rPr>
          <w:rStyle w:val="CommentReference"/>
        </w:rPr>
        <w:commentReference w:id="28"/>
      </w:r>
      <w:r w:rsidRPr="00AA4575">
        <w:rPr>
          <w:rFonts w:ascii="Arial" w:eastAsia="Times New Roman" w:hAnsi="Arial" w:cs="Arial"/>
          <w:color w:val="000000"/>
          <w:sz w:val="22"/>
          <w:szCs w:val="22"/>
        </w:rPr>
        <w:t xml:space="preserve">, just like how I was grateful that I didn’t go home with </w:t>
      </w:r>
      <w:commentRangeStart w:id="29"/>
      <w:r w:rsidRPr="00AA4575">
        <w:rPr>
          <w:rFonts w:ascii="Arial" w:eastAsia="Times New Roman" w:hAnsi="Arial" w:cs="Arial"/>
          <w:color w:val="000000"/>
          <w:sz w:val="22"/>
          <w:szCs w:val="22"/>
        </w:rPr>
        <w:t>sticky hands and a floor in need of a mop that day. </w:t>
      </w:r>
      <w:commentRangeEnd w:id="29"/>
      <w:r w:rsidR="007E3F98">
        <w:rPr>
          <w:rStyle w:val="CommentReference"/>
        </w:rPr>
        <w:commentReference w:id="29"/>
      </w:r>
    </w:p>
    <w:p w14:paraId="7D336BAD" w14:textId="77777777" w:rsidR="00AA4575" w:rsidRPr="00AA4575" w:rsidRDefault="00AA4575" w:rsidP="0095242F">
      <w:pPr>
        <w:spacing w:after="240"/>
        <w:jc w:val="both"/>
        <w:rPr>
          <w:rFonts w:ascii="Times New Roman" w:eastAsia="Times New Roman" w:hAnsi="Times New Roman" w:cs="Times New Roman"/>
        </w:rPr>
      </w:pPr>
    </w:p>
    <w:p w14:paraId="12A1A86A" w14:textId="77777777" w:rsidR="00D263E0" w:rsidRDefault="00836749" w:rsidP="0095242F">
      <w:pPr>
        <w:jc w:val="both"/>
        <w:rPr>
          <w:ins w:id="30" w:author="Alyssa Manik" w:date="2021-08-15T19:58:00Z"/>
        </w:rPr>
      </w:pPr>
      <w:ins w:id="31" w:author="Alyssa Manik" w:date="2021-08-15T19:53:00Z">
        <w:r>
          <w:t xml:space="preserve">Hey! So that was a </w:t>
        </w:r>
        <w:proofErr w:type="gramStart"/>
        <w:r>
          <w:t>really unique</w:t>
        </w:r>
        <w:proofErr w:type="gramEnd"/>
        <w:r>
          <w:t xml:space="preserve"> response to this</w:t>
        </w:r>
      </w:ins>
      <w:ins w:id="32" w:author="Alyssa Manik" w:date="2021-08-15T19:54:00Z">
        <w:r>
          <w:t xml:space="preserve"> prompt, I hope you’re okay and all is well. I noted a couple of things we could improve your essay on, but I’d like to suggest more focus specifically on the punctuation marks for: thought</w:t>
        </w:r>
      </w:ins>
      <w:ins w:id="33" w:author="Alyssa Manik" w:date="2021-08-15T19:55:00Z">
        <w:r>
          <w:t>s, dialogues, in-real-life google searches, terms</w:t>
        </w:r>
        <w:r w:rsidR="00D263E0">
          <w:t xml:space="preserve">; also, on the concluding paragraphs for your reflection of your personal growth. I’m sure you’re </w:t>
        </w:r>
      </w:ins>
      <w:ins w:id="34" w:author="Alyssa Manik" w:date="2021-08-15T19:56:00Z">
        <w:r w:rsidR="00D263E0">
          <w:t>capable of making sure that the significance of this event is correctly conveyed to readers</w:t>
        </w:r>
      </w:ins>
      <w:ins w:id="35" w:author="Alyssa Manik" w:date="2021-08-15T19:57:00Z">
        <w:r w:rsidR="00D263E0">
          <w:t>, because right now it sounds just a bit underwhelming</w:t>
        </w:r>
      </w:ins>
      <w:ins w:id="36" w:author="Alyssa Manik" w:date="2021-08-15T19:56:00Z">
        <w:r w:rsidR="00D263E0">
          <w:t>.</w:t>
        </w:r>
      </w:ins>
      <w:ins w:id="37" w:author="Alyssa Manik" w:date="2021-08-15T19:57:00Z">
        <w:r w:rsidR="00D263E0">
          <w:t xml:space="preserve"> </w:t>
        </w:r>
      </w:ins>
    </w:p>
    <w:p w14:paraId="05DE1041" w14:textId="77777777" w:rsidR="00D263E0" w:rsidRDefault="00D263E0" w:rsidP="0095242F">
      <w:pPr>
        <w:jc w:val="both"/>
        <w:rPr>
          <w:ins w:id="38" w:author="Alyssa Manik" w:date="2021-08-15T19:58:00Z"/>
        </w:rPr>
      </w:pPr>
    </w:p>
    <w:p w14:paraId="5CC37CA1" w14:textId="74E345E4" w:rsidR="00B36311" w:rsidRDefault="00D263E0" w:rsidP="0095242F">
      <w:pPr>
        <w:jc w:val="both"/>
        <w:rPr>
          <w:ins w:id="39" w:author="Alyssa Manik" w:date="2021-08-15T20:01:00Z"/>
        </w:rPr>
      </w:pPr>
      <w:ins w:id="40" w:author="Alyssa Manik" w:date="2021-08-15T19:57:00Z">
        <w:r>
          <w:t xml:space="preserve">Keep in mind that the response exceeds the word limit, so any filler sentences could be cut </w:t>
        </w:r>
      </w:ins>
      <w:ins w:id="41" w:author="Alyssa Manik" w:date="2021-08-15T19:58:00Z">
        <w:r>
          <w:t xml:space="preserve">down. To keep the tone serious or to emphasize certain thoughts, short sentences would be great! </w:t>
        </w:r>
        <w:proofErr w:type="gramStart"/>
        <w:r>
          <w:t>E.g.</w:t>
        </w:r>
        <w:proofErr w:type="gramEnd"/>
        <w:r>
          <w:t xml:space="preserve"> Instead of </w:t>
        </w:r>
      </w:ins>
      <w:ins w:id="42" w:author="Alyssa Manik" w:date="2021-08-15T19:59:00Z">
        <w:r>
          <w:t xml:space="preserve">“I came out realizing that my prior thoughts were again, mistaken, and yet, I was </w:t>
        </w:r>
      </w:ins>
      <w:ins w:id="43" w:author="Alyssa Manik" w:date="2021-08-15T20:00:00Z">
        <w:r>
          <w:t xml:space="preserve">more than </w:t>
        </w:r>
      </w:ins>
      <w:ins w:id="44" w:author="Alyssa Manik" w:date="2021-08-15T19:59:00Z">
        <w:r>
          <w:t xml:space="preserve">glad to </w:t>
        </w:r>
      </w:ins>
      <w:ins w:id="45" w:author="Alyssa Manik" w:date="2021-08-15T20:00:00Z">
        <w:r>
          <w:t>arrive at</w:t>
        </w:r>
      </w:ins>
      <w:ins w:id="46" w:author="Alyssa Manik" w:date="2021-08-15T19:59:00Z">
        <w:r>
          <w:t xml:space="preserve"> this epiphany</w:t>
        </w:r>
      </w:ins>
      <w:ins w:id="47" w:author="Alyssa Manik" w:date="2021-08-15T20:00:00Z">
        <w:r>
          <w:t xml:space="preserve">,” possibly more towards, “I realized yet again </w:t>
        </w:r>
      </w:ins>
      <w:ins w:id="48" w:author="Alyssa Manik" w:date="2021-08-15T20:01:00Z">
        <w:r>
          <w:t>that I was mistaken- and I’ve never been more glad.”</w:t>
        </w:r>
      </w:ins>
    </w:p>
    <w:p w14:paraId="4DFD22EE" w14:textId="0D0DD578" w:rsidR="00D263E0" w:rsidRDefault="00D263E0" w:rsidP="0095242F">
      <w:pPr>
        <w:jc w:val="both"/>
        <w:rPr>
          <w:ins w:id="49" w:author="Alyssa Manik" w:date="2021-08-15T20:01:00Z"/>
        </w:rPr>
      </w:pPr>
    </w:p>
    <w:p w14:paraId="66C30DAB" w14:textId="7DD51DF2" w:rsidR="00D263E0" w:rsidRDefault="00D263E0" w:rsidP="0095242F">
      <w:pPr>
        <w:jc w:val="both"/>
      </w:pPr>
      <w:ins w:id="50" w:author="Alyssa Manik" w:date="2021-08-15T20:01:00Z">
        <w:r>
          <w:t>Good luck and keep going! I’m sure you can polish this further.</w:t>
        </w:r>
      </w:ins>
    </w:p>
    <w:sectPr w:rsidR="00D263E0"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08-15T19:16:00Z" w:initials="AM">
    <w:p w14:paraId="3443327D" w14:textId="26A80055" w:rsidR="00FA597E" w:rsidRDefault="00FA597E">
      <w:pPr>
        <w:pStyle w:val="CommentText"/>
      </w:pPr>
      <w:r>
        <w:rPr>
          <w:rStyle w:val="CommentReference"/>
        </w:rPr>
        <w:annotationRef/>
      </w:r>
      <w:r>
        <w:t>A lot of adjectives here, I don’t think usual is required because most plastic bottles are indeed malleable.</w:t>
      </w:r>
    </w:p>
  </w:comment>
  <w:comment w:id="1" w:author="Alyssa Manik" w:date="2021-08-15T19:17:00Z" w:initials="AM">
    <w:p w14:paraId="7441C74E" w14:textId="1B81669D" w:rsidR="00FA597E" w:rsidRDefault="00FA597E">
      <w:pPr>
        <w:pStyle w:val="CommentText"/>
      </w:pPr>
      <w:r>
        <w:rPr>
          <w:rStyle w:val="CommentReference"/>
        </w:rPr>
        <w:annotationRef/>
      </w:r>
      <w:r>
        <w:t>Technically, reveal which is a descriptive visual verb kind of feels off since “violent hiss” is more auditory but that’s up to the writer.</w:t>
      </w:r>
    </w:p>
  </w:comment>
  <w:comment w:id="5" w:author="Alyssa Manik" w:date="2021-08-15T19:19:00Z" w:initials="AM">
    <w:p w14:paraId="4D4820BC" w14:textId="173F3991" w:rsidR="00FA597E" w:rsidRDefault="00FA597E">
      <w:pPr>
        <w:pStyle w:val="CommentText"/>
      </w:pPr>
      <w:r>
        <w:rPr>
          <w:rStyle w:val="CommentReference"/>
        </w:rPr>
        <w:annotationRef/>
      </w:r>
      <w:r>
        <w:t>This phrasing kind of implies that there are “dangerous” bottles and there are not, which is a bit contradictory because the next sentence says the same thing after a “but”. It’s equivalent to:  "I knew what hazard symbols mean, but a cross on a right arrow means no right turns”</w:t>
      </w:r>
    </w:p>
  </w:comment>
  <w:comment w:id="6" w:author="Alyssa Manik" w:date="2021-08-15T19:22:00Z" w:initials="AM">
    <w:p w14:paraId="498314F6" w14:textId="46C247D8" w:rsidR="00FA597E" w:rsidRDefault="00FA597E">
      <w:pPr>
        <w:pStyle w:val="CommentText"/>
      </w:pPr>
      <w:r>
        <w:rPr>
          <w:rStyle w:val="CommentReference"/>
        </w:rPr>
        <w:annotationRef/>
      </w:r>
      <w:r>
        <w:t xml:space="preserve">A bit informal, format-wise feels like screen writing. It’s perfectly fine if you were to add it like a preposition, “30 minutes later, as I tried </w:t>
      </w:r>
      <w:proofErr w:type="gramStart"/>
      <w:r>
        <w:t>to..</w:t>
      </w:r>
      <w:proofErr w:type="gramEnd"/>
      <w:r>
        <w:t>”</w:t>
      </w:r>
    </w:p>
  </w:comment>
  <w:comment w:id="7" w:author="Alyssa Manik" w:date="2021-08-15T19:24:00Z" w:initials="AM">
    <w:p w14:paraId="01703456" w14:textId="33801617" w:rsidR="00FA597E" w:rsidRDefault="00FA597E">
      <w:pPr>
        <w:pStyle w:val="CommentText"/>
      </w:pPr>
      <w:r>
        <w:rPr>
          <w:rStyle w:val="CommentReference"/>
        </w:rPr>
        <w:annotationRef/>
      </w:r>
      <w:r>
        <w:t xml:space="preserve">Imagery feels a bit confusing, trying to hide your hands, but you’re opening something at the same time. Maybe change to “as I tried to hide </w:t>
      </w:r>
      <w:r w:rsidR="00DE534D">
        <w:t xml:space="preserve">the sweat forming on my palms” because then the focus </w:t>
      </w:r>
      <w:r w:rsidR="00A35695">
        <w:t xml:space="preserve">you’re hiding </w:t>
      </w:r>
      <w:r w:rsidR="00DE534D">
        <w:t xml:space="preserve">is </w:t>
      </w:r>
      <w:r w:rsidR="00A35695">
        <w:t>t</w:t>
      </w:r>
      <w:r w:rsidR="00DE534D">
        <w:t>he sweat, not the palm</w:t>
      </w:r>
      <w:r w:rsidR="00A35695">
        <w:t>.</w:t>
      </w:r>
    </w:p>
  </w:comment>
  <w:comment w:id="8" w:author="Alyssa Manik" w:date="2021-08-15T19:30:00Z" w:initials="AM">
    <w:p w14:paraId="77F8AE06" w14:textId="0274ED11" w:rsidR="00DE534D" w:rsidRDefault="00DE534D">
      <w:pPr>
        <w:pStyle w:val="CommentText"/>
      </w:pPr>
      <w:r>
        <w:rPr>
          <w:rStyle w:val="CommentReference"/>
        </w:rPr>
        <w:annotationRef/>
      </w:r>
      <w:r>
        <w:t>A bit of inconsistency in using punctuations, some thoughts use a ‘’ but some doesn’t.</w:t>
      </w:r>
    </w:p>
  </w:comment>
  <w:comment w:id="11" w:author="Alyssa Manik" w:date="2021-08-15T19:32:00Z" w:initials="AM">
    <w:p w14:paraId="671A4776" w14:textId="0318B3FA" w:rsidR="00DE534D" w:rsidRDefault="00DE534D">
      <w:pPr>
        <w:pStyle w:val="CommentText"/>
      </w:pPr>
      <w:r>
        <w:rPr>
          <w:rStyle w:val="CommentReference"/>
        </w:rPr>
        <w:annotationRef/>
      </w:r>
      <w:r>
        <w:t>Unsure if this is a “personal thought” or a rhetorical question to the reader?</w:t>
      </w:r>
    </w:p>
  </w:comment>
  <w:comment w:id="12" w:author="Alyssa Manik" w:date="2021-08-15T19:34:00Z" w:initials="AM">
    <w:p w14:paraId="495F9B0C" w14:textId="5E5C4E38" w:rsidR="00DE534D" w:rsidRDefault="00DE534D">
      <w:pPr>
        <w:pStyle w:val="CommentText"/>
      </w:pPr>
      <w:r>
        <w:rPr>
          <w:rStyle w:val="CommentReference"/>
        </w:rPr>
        <w:annotationRef/>
      </w:r>
      <w:r>
        <w:t xml:space="preserve">Googled sentence above used </w:t>
      </w:r>
      <w:proofErr w:type="gramStart"/>
      <w:r>
        <w:t>‘ so</w:t>
      </w:r>
      <w:proofErr w:type="gramEnd"/>
      <w:r>
        <w:t xml:space="preserve"> unsure why this one uses “</w:t>
      </w:r>
    </w:p>
  </w:comment>
  <w:comment w:id="13" w:author="Alyssa Manik" w:date="2021-08-15T19:35:00Z" w:initials="AM">
    <w:p w14:paraId="249A90BF" w14:textId="01DDA640" w:rsidR="00977030" w:rsidRDefault="00977030">
      <w:pPr>
        <w:pStyle w:val="CommentText"/>
      </w:pPr>
      <w:r>
        <w:rPr>
          <w:rStyle w:val="CommentReference"/>
        </w:rPr>
        <w:annotationRef/>
      </w:r>
      <w:r>
        <w:t>Repetitive of the phrase above, but if one of them is modified, the other is good to keep.</w:t>
      </w:r>
    </w:p>
  </w:comment>
  <w:comment w:id="16" w:author="Nicholas Soepriatna" w:date="2021-08-15T11:48:00Z" w:initials="NS">
    <w:p w14:paraId="6F2D0150" w14:textId="70211ABE" w:rsidR="0095242F" w:rsidRDefault="0095242F">
      <w:pPr>
        <w:pStyle w:val="CommentText"/>
      </w:pPr>
      <w:r>
        <w:rPr>
          <w:rStyle w:val="CommentReference"/>
        </w:rPr>
        <w:annotationRef/>
      </w:r>
      <w:r>
        <w:t>Is there a better word for this?</w:t>
      </w:r>
    </w:p>
  </w:comment>
  <w:comment w:id="17" w:author="Alyssa Manik" w:date="2021-08-15T19:36:00Z" w:initials="AM">
    <w:p w14:paraId="6D651BAD" w14:textId="77553F31" w:rsidR="00977030" w:rsidRDefault="00977030">
      <w:pPr>
        <w:pStyle w:val="CommentText"/>
      </w:pPr>
      <w:r>
        <w:rPr>
          <w:rStyle w:val="CommentReference"/>
        </w:rPr>
        <w:annotationRef/>
      </w:r>
      <w:r>
        <w:t>I’d suggest: *would be prudent</w:t>
      </w:r>
    </w:p>
  </w:comment>
  <w:comment w:id="18" w:author="Alyssa Manik" w:date="2021-08-15T19:38:00Z" w:initials="AM">
    <w:p w14:paraId="39D3F943" w14:textId="2603DA33" w:rsidR="00977030" w:rsidRDefault="00977030">
      <w:pPr>
        <w:pStyle w:val="CommentText"/>
      </w:pPr>
      <w:r>
        <w:rPr>
          <w:rStyle w:val="CommentReference"/>
        </w:rPr>
        <w:annotationRef/>
      </w:r>
      <w:r>
        <w:t>*</w:t>
      </w:r>
      <w:proofErr w:type="gramStart"/>
      <w:r>
        <w:t>overanalyzing</w:t>
      </w:r>
      <w:proofErr w:type="gramEnd"/>
      <w:r>
        <w:t xml:space="preserve"> </w:t>
      </w:r>
    </w:p>
  </w:comment>
  <w:comment w:id="19" w:author="Alyssa Manik" w:date="2021-08-15T19:31:00Z" w:initials="AM">
    <w:p w14:paraId="767B0787" w14:textId="258278B1" w:rsidR="00DE534D" w:rsidRDefault="00DE534D">
      <w:pPr>
        <w:pStyle w:val="CommentText"/>
      </w:pPr>
      <w:r>
        <w:rPr>
          <w:rStyle w:val="CommentReference"/>
        </w:rPr>
        <w:annotationRef/>
      </w:r>
      <w:r>
        <w:t xml:space="preserve">One quote marks </w:t>
      </w:r>
      <w:proofErr w:type="gramStart"/>
      <w:r>
        <w:t>‘ were</w:t>
      </w:r>
      <w:proofErr w:type="gramEnd"/>
      <w:r>
        <w:t xml:space="preserve"> used to search up, but then double quotes  “ used again for a term? A bit inconsistent</w:t>
      </w:r>
    </w:p>
  </w:comment>
  <w:comment w:id="20" w:author="Alyssa Manik" w:date="2021-08-15T19:39:00Z" w:initials="AM">
    <w:p w14:paraId="5566A026" w14:textId="5EDC489F" w:rsidR="00977030" w:rsidRDefault="00977030">
      <w:pPr>
        <w:pStyle w:val="CommentText"/>
      </w:pPr>
      <w:r>
        <w:rPr>
          <w:rStyle w:val="CommentReference"/>
        </w:rPr>
        <w:annotationRef/>
      </w:r>
      <w:r>
        <w:t>A word like “indicated” or “illustrated” might be a better word since the object can’t really “give”</w:t>
      </w:r>
    </w:p>
  </w:comment>
  <w:comment w:id="21" w:author="Alyssa Manik" w:date="2021-08-15T19:40:00Z" w:initials="AM">
    <w:p w14:paraId="07E61CED" w14:textId="55172172" w:rsidR="00977030" w:rsidRDefault="00977030">
      <w:pPr>
        <w:pStyle w:val="CommentText"/>
      </w:pPr>
      <w:r>
        <w:rPr>
          <w:rStyle w:val="CommentReference"/>
        </w:rPr>
        <w:annotationRef/>
      </w:r>
      <w:r>
        <w:t>It feels a bit, weird, since the moral is we shouldn’t over analyze things, but then here it says we should wait for an expert’s analysis instead?</w:t>
      </w:r>
    </w:p>
  </w:comment>
  <w:comment w:id="22" w:author="Alyssa Manik" w:date="2021-08-15T19:41:00Z" w:initials="AM">
    <w:p w14:paraId="2D9D41A7" w14:textId="497F60B7" w:rsidR="00977030" w:rsidRDefault="00977030">
      <w:pPr>
        <w:pStyle w:val="CommentText"/>
      </w:pPr>
      <w:r>
        <w:rPr>
          <w:rStyle w:val="CommentReference"/>
        </w:rPr>
        <w:annotationRef/>
      </w:r>
      <w:r>
        <w:t>I think you mean</w:t>
      </w:r>
      <w:r w:rsidR="00A35695">
        <w:t>t</w:t>
      </w:r>
      <w:r>
        <w:t xml:space="preserve"> to say, “my thoughts led me to believe… but the expert made sure my mind didn’t wander to the wrong conclusion.” Try to keep the focus on changes in your thoughts, instead of what a third-party does to you.</w:t>
      </w:r>
    </w:p>
  </w:comment>
  <w:comment w:id="23" w:author="Alyssa Manik" w:date="2021-08-15T19:44:00Z" w:initials="AM">
    <w:p w14:paraId="05A5C166" w14:textId="09814E82" w:rsidR="00977030" w:rsidRDefault="00977030">
      <w:pPr>
        <w:pStyle w:val="CommentText"/>
      </w:pPr>
      <w:r>
        <w:rPr>
          <w:rStyle w:val="CommentReference"/>
        </w:rPr>
        <w:annotationRef/>
      </w:r>
      <w:r>
        <w:t>This doesn’t feel fitting for the anecdote.</w:t>
      </w:r>
    </w:p>
  </w:comment>
  <w:comment w:id="25" w:author="Alyssa Manik" w:date="2021-08-15T19:45:00Z" w:initials="AM">
    <w:p w14:paraId="5FF98966" w14:textId="119453B5" w:rsidR="007E3F98" w:rsidRDefault="007E3F98">
      <w:pPr>
        <w:pStyle w:val="CommentText"/>
      </w:pPr>
      <w:r>
        <w:rPr>
          <w:rStyle w:val="CommentReference"/>
        </w:rPr>
        <w:annotationRef/>
      </w:r>
      <w:r>
        <w:t>I believe you mean you’re no longer disappointed and regretful in knowing you were wrong? But this clause takes a while to read over and over</w:t>
      </w:r>
      <w:r w:rsidR="00A35695">
        <w:t xml:space="preserve"> </w:t>
      </w:r>
      <w:r>
        <w:t>for me to understand what you’re referring to.</w:t>
      </w:r>
    </w:p>
  </w:comment>
  <w:comment w:id="26" w:author="Alyssa Manik" w:date="2021-08-15T19:47:00Z" w:initials="AM">
    <w:p w14:paraId="279E7123" w14:textId="6B7939F9" w:rsidR="007E3F98" w:rsidRDefault="007E3F98">
      <w:pPr>
        <w:pStyle w:val="CommentText"/>
      </w:pPr>
      <w:r>
        <w:rPr>
          <w:rStyle w:val="CommentReference"/>
        </w:rPr>
        <w:annotationRef/>
      </w:r>
      <w:r>
        <w:t>Is this a bad thing or a good thing?? The language denotes positivity since “crimson visitor” is a joke, but I’m not sure if you mean it’s a good thing?</w:t>
      </w:r>
    </w:p>
  </w:comment>
  <w:comment w:id="27" w:author="Alyssa Manik" w:date="2021-08-15T19:48:00Z" w:initials="AM">
    <w:p w14:paraId="205BC424" w14:textId="504D1C98" w:rsidR="007E3F98" w:rsidRDefault="007E3F98">
      <w:pPr>
        <w:pStyle w:val="CommentText"/>
      </w:pPr>
      <w:r>
        <w:rPr>
          <w:rStyle w:val="CommentReference"/>
        </w:rPr>
        <w:annotationRef/>
      </w:r>
      <w:r>
        <w:t>Is your realization</w:t>
      </w:r>
      <w:r w:rsidR="00A35695">
        <w:t xml:space="preserve">: </w:t>
      </w:r>
      <w:r>
        <w:t>“I must take things as is, and stop being concerned over every little problem” or “I need to stop believing in what the internet tells me”? Just a bit confusing reflective statement.</w:t>
      </w:r>
    </w:p>
  </w:comment>
  <w:comment w:id="28" w:author="Alyssa Manik" w:date="2021-08-15T19:50:00Z" w:initials="AM">
    <w:p w14:paraId="3D71274E" w14:textId="767C6BBC" w:rsidR="007E3F98" w:rsidRDefault="007E3F98">
      <w:pPr>
        <w:pStyle w:val="CommentText"/>
      </w:pPr>
      <w:r>
        <w:rPr>
          <w:rStyle w:val="CommentReference"/>
        </w:rPr>
        <w:annotationRef/>
      </w:r>
      <w:r>
        <w:t>You didn’t explain the result of your health check- which is obviously fine, it’s your private data- but this confuses me as a reader because you’re referring to a conclusion we don’t know about. Is it? Is it not?</w:t>
      </w:r>
    </w:p>
  </w:comment>
  <w:comment w:id="29" w:author="Alyssa Manik" w:date="2021-08-15T19:52:00Z" w:initials="AM">
    <w:p w14:paraId="5667DA45" w14:textId="7C970E1D" w:rsidR="007E3F98" w:rsidRDefault="007E3F98">
      <w:pPr>
        <w:pStyle w:val="CommentText"/>
      </w:pPr>
      <w:r>
        <w:rPr>
          <w:rStyle w:val="CommentReference"/>
        </w:rPr>
        <w:annotationRef/>
      </w:r>
      <w:r>
        <w:t xml:space="preserve">I feel like this downplays the serious impact of your health story: that’s a big thing and would’ve caused stress but it’s equally compared to a popping soda bottle? You don’t have to garner sympathy from the reader, but you should </w:t>
      </w:r>
      <w:proofErr w:type="gramStart"/>
      <w:r>
        <w:t>definitely emphasize</w:t>
      </w:r>
      <w:proofErr w:type="gramEnd"/>
      <w:r>
        <w:t xml:space="preserve"> how reassuring this lesson was for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43327D" w15:done="0"/>
  <w15:commentEx w15:paraId="7441C74E" w15:done="0"/>
  <w15:commentEx w15:paraId="4D4820BC" w15:done="0"/>
  <w15:commentEx w15:paraId="498314F6" w15:done="0"/>
  <w15:commentEx w15:paraId="01703456" w15:done="0"/>
  <w15:commentEx w15:paraId="77F8AE06" w15:done="0"/>
  <w15:commentEx w15:paraId="671A4776" w15:done="0"/>
  <w15:commentEx w15:paraId="495F9B0C" w15:done="0"/>
  <w15:commentEx w15:paraId="249A90BF" w15:done="0"/>
  <w15:commentEx w15:paraId="6F2D0150" w15:done="0"/>
  <w15:commentEx w15:paraId="6D651BAD" w15:paraIdParent="6F2D0150" w15:done="0"/>
  <w15:commentEx w15:paraId="39D3F943" w15:done="0"/>
  <w15:commentEx w15:paraId="767B0787" w15:done="0"/>
  <w15:commentEx w15:paraId="5566A026" w15:done="0"/>
  <w15:commentEx w15:paraId="07E61CED" w15:done="0"/>
  <w15:commentEx w15:paraId="2D9D41A7" w15:done="0"/>
  <w15:commentEx w15:paraId="05A5C166" w15:done="0"/>
  <w15:commentEx w15:paraId="5FF98966" w15:done="0"/>
  <w15:commentEx w15:paraId="279E7123" w15:done="0"/>
  <w15:commentEx w15:paraId="205BC424" w15:done="0"/>
  <w15:commentEx w15:paraId="3D71274E" w15:done="0"/>
  <w15:commentEx w15:paraId="5667D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3E684" w16cex:dateUtc="2021-08-16T02:16:00Z"/>
  <w16cex:commentExtensible w16cex:durableId="24C3E6D1" w16cex:dateUtc="2021-08-16T02:17:00Z"/>
  <w16cex:commentExtensible w16cex:durableId="24C3E74D" w16cex:dateUtc="2021-08-16T02:19:00Z"/>
  <w16cex:commentExtensible w16cex:durableId="24C3E80A" w16cex:dateUtc="2021-08-16T02:22:00Z"/>
  <w16cex:commentExtensible w16cex:durableId="24C3E85C" w16cex:dateUtc="2021-08-16T02:24:00Z"/>
  <w16cex:commentExtensible w16cex:durableId="24C3E9CE" w16cex:dateUtc="2021-08-16T02:30:00Z"/>
  <w16cex:commentExtensible w16cex:durableId="24C3EA31" w16cex:dateUtc="2021-08-16T02:32:00Z"/>
  <w16cex:commentExtensible w16cex:durableId="24C3EAAA" w16cex:dateUtc="2021-08-16T02:34:00Z"/>
  <w16cex:commentExtensible w16cex:durableId="24C3EAEE" w16cex:dateUtc="2021-08-16T02:35:00Z"/>
  <w16cex:commentExtensible w16cex:durableId="24C37D9C" w16cex:dateUtc="2021-08-15T04:48:00Z"/>
  <w16cex:commentExtensible w16cex:durableId="24C3EB34" w16cex:dateUtc="2021-08-16T02:36:00Z"/>
  <w16cex:commentExtensible w16cex:durableId="24C3EBC9" w16cex:dateUtc="2021-08-16T02:38:00Z"/>
  <w16cex:commentExtensible w16cex:durableId="24C3E9FF" w16cex:dateUtc="2021-08-16T02:31:00Z"/>
  <w16cex:commentExtensible w16cex:durableId="24C3EBF2" w16cex:dateUtc="2021-08-16T02:39:00Z"/>
  <w16cex:commentExtensible w16cex:durableId="24C3EC1F" w16cex:dateUtc="2021-08-16T02:40:00Z"/>
  <w16cex:commentExtensible w16cex:durableId="24C3EC7C" w16cex:dateUtc="2021-08-16T02:41:00Z"/>
  <w16cex:commentExtensible w16cex:durableId="24C3ED0D" w16cex:dateUtc="2021-08-16T02:44:00Z"/>
  <w16cex:commentExtensible w16cex:durableId="24C3ED5B" w16cex:dateUtc="2021-08-16T02:45:00Z"/>
  <w16cex:commentExtensible w16cex:durableId="24C3EDC4" w16cex:dateUtc="2021-08-16T02:47:00Z"/>
  <w16cex:commentExtensible w16cex:durableId="24C3EE22" w16cex:dateUtc="2021-08-16T02:48:00Z"/>
  <w16cex:commentExtensible w16cex:durableId="24C3EE74" w16cex:dateUtc="2021-08-16T02:50:00Z"/>
  <w16cex:commentExtensible w16cex:durableId="24C3EEF4" w16cex:dateUtc="2021-08-16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3327D" w16cid:durableId="24C3E684"/>
  <w16cid:commentId w16cid:paraId="7441C74E" w16cid:durableId="24C3E6D1"/>
  <w16cid:commentId w16cid:paraId="4D4820BC" w16cid:durableId="24C3E74D"/>
  <w16cid:commentId w16cid:paraId="498314F6" w16cid:durableId="24C3E80A"/>
  <w16cid:commentId w16cid:paraId="01703456" w16cid:durableId="24C3E85C"/>
  <w16cid:commentId w16cid:paraId="77F8AE06" w16cid:durableId="24C3E9CE"/>
  <w16cid:commentId w16cid:paraId="671A4776" w16cid:durableId="24C3EA31"/>
  <w16cid:commentId w16cid:paraId="495F9B0C" w16cid:durableId="24C3EAAA"/>
  <w16cid:commentId w16cid:paraId="249A90BF" w16cid:durableId="24C3EAEE"/>
  <w16cid:commentId w16cid:paraId="6F2D0150" w16cid:durableId="24C37D9C"/>
  <w16cid:commentId w16cid:paraId="6D651BAD" w16cid:durableId="24C3EB34"/>
  <w16cid:commentId w16cid:paraId="39D3F943" w16cid:durableId="24C3EBC9"/>
  <w16cid:commentId w16cid:paraId="767B0787" w16cid:durableId="24C3E9FF"/>
  <w16cid:commentId w16cid:paraId="5566A026" w16cid:durableId="24C3EBF2"/>
  <w16cid:commentId w16cid:paraId="07E61CED" w16cid:durableId="24C3EC1F"/>
  <w16cid:commentId w16cid:paraId="2D9D41A7" w16cid:durableId="24C3EC7C"/>
  <w16cid:commentId w16cid:paraId="05A5C166" w16cid:durableId="24C3ED0D"/>
  <w16cid:commentId w16cid:paraId="5FF98966" w16cid:durableId="24C3ED5B"/>
  <w16cid:commentId w16cid:paraId="279E7123" w16cid:durableId="24C3EDC4"/>
  <w16cid:commentId w16cid:paraId="205BC424" w16cid:durableId="24C3EE22"/>
  <w16cid:commentId w16cid:paraId="3D71274E" w16cid:durableId="24C3EE74"/>
  <w16cid:commentId w16cid:paraId="5667DA45" w16cid:durableId="24C3EE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rson w15:author="Nicholas Soepriatna">
    <w15:presenceInfo w15:providerId="Windows Live" w15:userId="2a60971bea985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75"/>
    <w:rsid w:val="004A375B"/>
    <w:rsid w:val="007E3F98"/>
    <w:rsid w:val="00836749"/>
    <w:rsid w:val="0095242F"/>
    <w:rsid w:val="00977030"/>
    <w:rsid w:val="00A3079B"/>
    <w:rsid w:val="00A35695"/>
    <w:rsid w:val="00AA4575"/>
    <w:rsid w:val="00D263E0"/>
    <w:rsid w:val="00DE534D"/>
    <w:rsid w:val="00FA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13A9"/>
  <w15:chartTrackingRefBased/>
  <w15:docId w15:val="{67007C72-1682-4846-9830-788248D9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57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5242F"/>
    <w:rPr>
      <w:sz w:val="16"/>
      <w:szCs w:val="16"/>
    </w:rPr>
  </w:style>
  <w:style w:type="paragraph" w:styleId="CommentText">
    <w:name w:val="annotation text"/>
    <w:basedOn w:val="Normal"/>
    <w:link w:val="CommentTextChar"/>
    <w:uiPriority w:val="99"/>
    <w:semiHidden/>
    <w:unhideWhenUsed/>
    <w:rsid w:val="0095242F"/>
    <w:rPr>
      <w:sz w:val="20"/>
      <w:szCs w:val="20"/>
    </w:rPr>
  </w:style>
  <w:style w:type="character" w:customStyle="1" w:styleId="CommentTextChar">
    <w:name w:val="Comment Text Char"/>
    <w:basedOn w:val="DefaultParagraphFont"/>
    <w:link w:val="CommentText"/>
    <w:uiPriority w:val="99"/>
    <w:semiHidden/>
    <w:rsid w:val="0095242F"/>
    <w:rPr>
      <w:sz w:val="20"/>
      <w:szCs w:val="20"/>
    </w:rPr>
  </w:style>
  <w:style w:type="paragraph" w:styleId="CommentSubject">
    <w:name w:val="annotation subject"/>
    <w:basedOn w:val="CommentText"/>
    <w:next w:val="CommentText"/>
    <w:link w:val="CommentSubjectChar"/>
    <w:uiPriority w:val="99"/>
    <w:semiHidden/>
    <w:unhideWhenUsed/>
    <w:rsid w:val="0095242F"/>
    <w:rPr>
      <w:b/>
      <w:bCs/>
    </w:rPr>
  </w:style>
  <w:style w:type="character" w:customStyle="1" w:styleId="CommentSubjectChar">
    <w:name w:val="Comment Subject Char"/>
    <w:basedOn w:val="CommentTextChar"/>
    <w:link w:val="CommentSubject"/>
    <w:uiPriority w:val="99"/>
    <w:semiHidden/>
    <w:rsid w:val="0095242F"/>
    <w:rPr>
      <w:b/>
      <w:bCs/>
      <w:sz w:val="20"/>
      <w:szCs w:val="20"/>
    </w:rPr>
  </w:style>
  <w:style w:type="paragraph" w:styleId="Revision">
    <w:name w:val="Revision"/>
    <w:hidden/>
    <w:uiPriority w:val="99"/>
    <w:semiHidden/>
    <w:rsid w:val="00FA5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8</cp:revision>
  <dcterms:created xsi:type="dcterms:W3CDTF">2021-08-15T04:46:00Z</dcterms:created>
  <dcterms:modified xsi:type="dcterms:W3CDTF">2021-08-16T03:04:00Z</dcterms:modified>
</cp:coreProperties>
</file>