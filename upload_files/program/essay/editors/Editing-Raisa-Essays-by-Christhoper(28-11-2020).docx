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0512" w:rsidRDefault="004E3E00">
      <w:pPr>
        <w:rPr>
          <w:b/>
          <w:color w:val="434343"/>
          <w:sz w:val="24"/>
          <w:szCs w:val="24"/>
          <w:shd w:val="clear" w:color="auto" w:fill="FAFAFA"/>
        </w:rPr>
      </w:pPr>
      <w:r>
        <w:rPr>
          <w:b/>
          <w:color w:val="434343"/>
          <w:sz w:val="24"/>
          <w:szCs w:val="24"/>
          <w:shd w:val="clear" w:color="auto" w:fill="FAFAFA"/>
        </w:rPr>
        <w:t>Describe an example of your leadership experience in which you have positively influenced others, helped resolve disputes or contributed to group efforts over time.  (350 words)</w:t>
      </w:r>
    </w:p>
    <w:p w14:paraId="00000002" w14:textId="77777777" w:rsidR="00FB0512" w:rsidRDefault="00FB0512">
      <w:pPr>
        <w:rPr>
          <w:b/>
          <w:color w:val="434343"/>
          <w:sz w:val="24"/>
          <w:szCs w:val="24"/>
          <w:shd w:val="clear" w:color="auto" w:fill="FAFAFA"/>
        </w:rPr>
      </w:pPr>
    </w:p>
    <w:p w14:paraId="00000003" w14:textId="37A8290B" w:rsidR="00FB0512" w:rsidRDefault="004E3E00">
      <w:r>
        <w:t>“Indonesia confirms its first Coronavirus Case”. Just like that, the annual P</w:t>
      </w:r>
      <w:r>
        <w:t>rom I have been planning for a</w:t>
      </w:r>
      <w:ins w:id="0" w:author="Matthew" w:date="2020-11-28T00:34:00Z">
        <w:r w:rsidR="00AF760C">
          <w:t>n entire</w:t>
        </w:r>
      </w:ins>
      <w:r>
        <w:t xml:space="preserve"> year </w:t>
      </w:r>
      <w:del w:id="1" w:author="Matthew" w:date="2020-11-28T00:34:00Z">
        <w:r w:rsidDel="00AF760C">
          <w:delText xml:space="preserve">is </w:delText>
        </w:r>
      </w:del>
      <w:ins w:id="2" w:author="Matthew" w:date="2020-11-28T00:34:00Z">
        <w:r w:rsidR="00AF760C">
          <w:t xml:space="preserve">was </w:t>
        </w:r>
      </w:ins>
      <w:r>
        <w:t>cancelled a day before the event</w:t>
      </w:r>
      <w:ins w:id="3" w:author="Matthew" w:date="2020-11-28T00:33:00Z">
        <w:r w:rsidR="00AF760C">
          <w:t>.</w:t>
        </w:r>
      </w:ins>
    </w:p>
    <w:p w14:paraId="00000004" w14:textId="77777777" w:rsidR="00FB0512" w:rsidRDefault="00FB0512"/>
    <w:p w14:paraId="00000005" w14:textId="7C19011E" w:rsidR="00FB0512" w:rsidRDefault="004E3E00">
      <w:del w:id="4" w:author="Matthew" w:date="2020-11-28T00:34:00Z">
        <w:r w:rsidDel="00AF760C">
          <w:delText>Action had to be taken quickly</w:delText>
        </w:r>
      </w:del>
      <w:ins w:id="5" w:author="Matthew" w:date="2020-11-28T00:34:00Z">
        <w:r w:rsidR="00AF760C">
          <w:t xml:space="preserve">As devastated and heartbroken I was that </w:t>
        </w:r>
      </w:ins>
      <w:ins w:id="6" w:author="Matthew" w:date="2020-11-28T00:35:00Z">
        <w:r w:rsidR="00AF760C">
          <w:t>all that meticulous planning did not come to fruition,</w:t>
        </w:r>
      </w:ins>
      <w:del w:id="7" w:author="Matthew" w:date="2020-11-28T00:35:00Z">
        <w:r w:rsidDel="00AF760C">
          <w:delText>.</w:delText>
        </w:r>
      </w:del>
      <w:r>
        <w:t xml:space="preserve"> I had no time to lose. </w:t>
      </w:r>
      <w:del w:id="8" w:author="Matthew" w:date="2020-11-28T00:36:00Z">
        <w:r w:rsidDel="00AF760C">
          <w:delText>Instantly</w:delText>
        </w:r>
      </w:del>
      <w:ins w:id="9" w:author="Matthew" w:date="2020-11-28T00:36:00Z">
        <w:r w:rsidR="00AF760C">
          <w:t>Wiping my tears away and putting my professional stance on</w:t>
        </w:r>
      </w:ins>
      <w:r>
        <w:t xml:space="preserve">, I </w:t>
      </w:r>
      <w:del w:id="10" w:author="Matthew" w:date="2020-11-28T00:36:00Z">
        <w:r w:rsidDel="00AF760C">
          <w:delText xml:space="preserve">jumped on my phone quickly </w:delText>
        </w:r>
      </w:del>
      <w:ins w:id="11" w:author="Matthew" w:date="2020-11-28T00:36:00Z">
        <w:r w:rsidR="00AF760C">
          <w:t xml:space="preserve">promptly </w:t>
        </w:r>
      </w:ins>
      <w:del w:id="12" w:author="Matthew" w:date="2020-11-28T00:36:00Z">
        <w:r w:rsidDel="00AF760C">
          <w:delText>contact</w:delText>
        </w:r>
      </w:del>
      <w:ins w:id="13" w:author="Matthew" w:date="2020-11-28T00:36:00Z">
        <w:r w:rsidR="00AF760C">
          <w:t>got in touch with</w:t>
        </w:r>
      </w:ins>
      <w:del w:id="14" w:author="Matthew" w:date="2020-11-28T00:36:00Z">
        <w:r w:rsidDel="00AF760C">
          <w:delText>ing</w:delText>
        </w:r>
      </w:del>
      <w:r>
        <w:t xml:space="preserve"> all stakeholders of the event. Sponsors, </w:t>
      </w:r>
      <w:ins w:id="15" w:author="Matthew" w:date="2020-11-28T00:39:00Z">
        <w:r w:rsidR="0051459F">
          <w:t>e</w:t>
        </w:r>
      </w:ins>
      <w:del w:id="16" w:author="Matthew" w:date="2020-11-28T00:39:00Z">
        <w:r w:rsidDel="0051459F">
          <w:delText>E</w:delText>
        </w:r>
      </w:del>
      <w:r>
        <w:t xml:space="preserve">vent </w:t>
      </w:r>
      <w:ins w:id="17" w:author="Matthew" w:date="2020-11-28T00:39:00Z">
        <w:r w:rsidR="0051459F">
          <w:t>o</w:t>
        </w:r>
      </w:ins>
      <w:del w:id="18" w:author="Matthew" w:date="2020-11-28T00:39:00Z">
        <w:r w:rsidDel="0051459F">
          <w:delText>O</w:delText>
        </w:r>
      </w:del>
      <w:r>
        <w:t xml:space="preserve">rganizers, </w:t>
      </w:r>
      <w:ins w:id="19" w:author="Matthew" w:date="2020-11-28T00:39:00Z">
        <w:r w:rsidR="0051459F">
          <w:t>h</w:t>
        </w:r>
      </w:ins>
      <w:del w:id="20" w:author="Matthew" w:date="2020-11-28T00:39:00Z">
        <w:r w:rsidDel="0051459F">
          <w:delText>H</w:delText>
        </w:r>
      </w:del>
      <w:r>
        <w:t xml:space="preserve">otel </w:t>
      </w:r>
      <w:ins w:id="21" w:author="Matthew" w:date="2020-11-28T00:39:00Z">
        <w:r w:rsidR="0051459F">
          <w:t>bookings.</w:t>
        </w:r>
      </w:ins>
      <w:del w:id="22" w:author="Matthew" w:date="2020-11-28T00:39:00Z">
        <w:r w:rsidDel="0051459F">
          <w:delText>staff</w:delText>
        </w:r>
      </w:del>
      <w:r>
        <w:t xml:space="preserve"> </w:t>
      </w:r>
      <w:ins w:id="23" w:author="Matthew" w:date="2020-11-28T00:40:00Z">
        <w:r w:rsidR="0051459F">
          <w:t xml:space="preserve">All I had in mind was </w:t>
        </w:r>
      </w:ins>
      <w:del w:id="24" w:author="Matthew" w:date="2020-11-28T00:40:00Z">
        <w:r w:rsidDel="0051459F">
          <w:delText>tryin</w:delText>
        </w:r>
        <w:r w:rsidDel="0051459F">
          <w:delText xml:space="preserve">g to </w:delText>
        </w:r>
      </w:del>
      <w:ins w:id="25" w:author="Matthew" w:date="2020-11-28T00:40:00Z">
        <w:r w:rsidR="0051459F">
          <w:t xml:space="preserve">to try </w:t>
        </w:r>
      </w:ins>
      <w:r>
        <w:t xml:space="preserve">preserve the partnerships for </w:t>
      </w:r>
      <w:ins w:id="26" w:author="Matthew" w:date="2020-11-28T00:40:00Z">
        <w:r w:rsidR="0051459F">
          <w:t xml:space="preserve">a </w:t>
        </w:r>
      </w:ins>
      <w:del w:id="27" w:author="Matthew" w:date="2020-11-28T00:40:00Z">
        <w:r w:rsidDel="0051459F">
          <w:delText xml:space="preserve">the </w:delText>
        </w:r>
      </w:del>
      <w:r>
        <w:t xml:space="preserve">subsequent year. This </w:t>
      </w:r>
      <w:del w:id="28" w:author="Matthew" w:date="2020-11-28T00:40:00Z">
        <w:r w:rsidDel="0051459F">
          <w:delText>tested my skills of</w:delText>
        </w:r>
      </w:del>
      <w:ins w:id="29" w:author="Matthew" w:date="2020-11-28T00:40:00Z">
        <w:r w:rsidR="0051459F">
          <w:t>was ultimately a test of my</w:t>
        </w:r>
      </w:ins>
      <w:r>
        <w:t xml:space="preserve"> negotiation </w:t>
      </w:r>
      <w:ins w:id="30" w:author="Matthew" w:date="2020-11-28T00:41:00Z">
        <w:r w:rsidR="0051459F">
          <w:t xml:space="preserve">skills </w:t>
        </w:r>
      </w:ins>
      <w:del w:id="31" w:author="Matthew" w:date="2020-11-28T00:41:00Z">
        <w:r w:rsidDel="0051459F">
          <w:delText>as I was keen to keep a good relationship with these parties</w:delText>
        </w:r>
      </w:del>
      <w:ins w:id="32" w:author="Matthew" w:date="2020-11-28T00:41:00Z">
        <w:r w:rsidR="0051459F">
          <w:t>and how quickly I could get on my feet with the slightest bit of prep time</w:t>
        </w:r>
      </w:ins>
      <w:r>
        <w:t xml:space="preserve">. </w:t>
      </w:r>
    </w:p>
    <w:p w14:paraId="00000006" w14:textId="77777777" w:rsidR="00FB0512" w:rsidRDefault="00FB0512"/>
    <w:p w14:paraId="00000007" w14:textId="1B9287E6" w:rsidR="00FB0512" w:rsidRDefault="004E3E00">
      <w:r>
        <w:t xml:space="preserve">“Meet me at lunchtime in the Secondary </w:t>
      </w:r>
      <w:ins w:id="33" w:author="Matthew" w:date="2020-11-28T00:37:00Z">
        <w:r w:rsidR="00AF760C">
          <w:t>F</w:t>
        </w:r>
      </w:ins>
      <w:del w:id="34" w:author="Matthew" w:date="2020-11-28T00:37:00Z">
        <w:r w:rsidDel="00AF760C">
          <w:delText>f</w:delText>
        </w:r>
      </w:del>
      <w:r>
        <w:t>oyer”, I quickly texted</w:t>
      </w:r>
      <w:del w:id="35" w:author="Matthew" w:date="2020-11-28T00:37:00Z">
        <w:r w:rsidDel="00AF760C">
          <w:delText xml:space="preserve"> to</w:delText>
        </w:r>
      </w:del>
      <w:r>
        <w:t xml:space="preserve"> my committee members.</w:t>
      </w:r>
    </w:p>
    <w:p w14:paraId="00000008" w14:textId="77777777" w:rsidR="00FB0512" w:rsidRDefault="00FB0512"/>
    <w:p w14:paraId="00000009" w14:textId="0FA49F2F" w:rsidR="00FB0512" w:rsidDel="004E3E00" w:rsidRDefault="004E3E00">
      <w:pPr>
        <w:rPr>
          <w:del w:id="36" w:author="Matthew" w:date="2020-11-28T00:58:00Z"/>
        </w:rPr>
      </w:pPr>
      <w:del w:id="37" w:author="Matthew" w:date="2020-11-28T00:42:00Z">
        <w:r w:rsidDel="0051459F">
          <w:delText>Simultane</w:delText>
        </w:r>
        <w:r w:rsidDel="0051459F">
          <w:delText>ously</w:delText>
        </w:r>
      </w:del>
      <w:ins w:id="38" w:author="Matthew" w:date="2020-11-28T00:42:00Z">
        <w:r w:rsidR="0051459F">
          <w:t xml:space="preserve">As if a group of </w:t>
        </w:r>
      </w:ins>
      <w:ins w:id="39" w:author="Matthew" w:date="2020-11-28T00:43:00Z">
        <w:r w:rsidR="0051459F">
          <w:t>elite spies rende</w:t>
        </w:r>
      </w:ins>
      <w:ins w:id="40" w:author="Matthew" w:date="2020-11-28T00:44:00Z">
        <w:r w:rsidR="0051459F">
          <w:t>z</w:t>
        </w:r>
      </w:ins>
      <w:ins w:id="41" w:author="Matthew" w:date="2020-11-28T00:43:00Z">
        <w:r w:rsidR="0051459F">
          <w:t xml:space="preserve">vousing </w:t>
        </w:r>
      </w:ins>
      <w:ins w:id="42" w:author="Matthew" w:date="2020-11-28T00:44:00Z">
        <w:r w:rsidR="0051459F">
          <w:t>for an urgent meeting</w:t>
        </w:r>
      </w:ins>
      <w:r>
        <w:t xml:space="preserve">, </w:t>
      </w:r>
      <w:del w:id="43" w:author="Matthew" w:date="2020-11-28T00:44:00Z">
        <w:r w:rsidDel="0051459F">
          <w:delText>running around the school campus hectically</w:delText>
        </w:r>
      </w:del>
      <w:ins w:id="44" w:author="Matthew" w:date="2020-11-28T00:44:00Z">
        <w:r w:rsidR="0051459F">
          <w:t xml:space="preserve">I imagined my team </w:t>
        </w:r>
      </w:ins>
      <w:ins w:id="45" w:author="Matthew" w:date="2020-11-28T00:45:00Z">
        <w:r w:rsidR="0051459F">
          <w:t>running to the foyer with major disappointment on their faces to meet me</w:t>
        </w:r>
      </w:ins>
      <w:r>
        <w:t xml:space="preserve">. </w:t>
      </w:r>
      <w:del w:id="46" w:author="Matthew" w:date="2020-11-28T00:45:00Z">
        <w:r w:rsidDel="0051459F">
          <w:delText xml:space="preserve">My </w:delText>
        </w:r>
      </w:del>
      <w:del w:id="47" w:author="Matthew" w:date="2020-11-28T00:58:00Z">
        <w:r w:rsidDel="004E3E00">
          <w:delText>disappoint</w:delText>
        </w:r>
      </w:del>
      <w:del w:id="48" w:author="Matthew" w:date="2020-11-28T00:45:00Z">
        <w:r w:rsidDel="0051459F">
          <w:delText>ment</w:delText>
        </w:r>
      </w:del>
      <w:del w:id="49" w:author="Matthew" w:date="2020-11-28T00:58:00Z">
        <w:r w:rsidDel="004E3E00">
          <w:delText xml:space="preserve"> was suppressed by the adrenaline rushing through my veins</w:delText>
        </w:r>
      </w:del>
      <w:del w:id="50" w:author="Matthew" w:date="2020-11-28T00:46:00Z">
        <w:r w:rsidDel="0051459F">
          <w:delText xml:space="preserve">. </w:delText>
        </w:r>
        <w:r w:rsidDel="0051459F">
          <w:delText>The panic and pressure knowing that I am the one accountable for mistakes made</w:delText>
        </w:r>
      </w:del>
      <w:del w:id="51" w:author="Matthew" w:date="2020-11-28T00:58:00Z">
        <w:r w:rsidDel="004E3E00">
          <w:delText xml:space="preserve">. </w:delText>
        </w:r>
      </w:del>
    </w:p>
    <w:p w14:paraId="0000000A" w14:textId="77777777" w:rsidR="00FB0512" w:rsidDel="004E3E00" w:rsidRDefault="00FB0512">
      <w:pPr>
        <w:rPr>
          <w:del w:id="52" w:author="Matthew" w:date="2020-11-28T00:58:00Z"/>
        </w:rPr>
      </w:pPr>
    </w:p>
    <w:p w14:paraId="4BC03876" w14:textId="750AD233" w:rsidR="0089072D" w:rsidRDefault="004E3E00">
      <w:pPr>
        <w:rPr>
          <w:ins w:id="53" w:author="Matthew" w:date="2020-11-28T00:52:00Z"/>
        </w:rPr>
      </w:pPr>
      <w:r>
        <w:t xml:space="preserve">I took a deep breath before entering </w:t>
      </w:r>
      <w:del w:id="54" w:author="Matthew" w:date="2020-11-28T00:49:00Z">
        <w:r w:rsidDel="0089072D">
          <w:delText>our rend</w:delText>
        </w:r>
        <w:r w:rsidDel="0089072D">
          <w:delText>ezvous</w:delText>
        </w:r>
      </w:del>
      <w:ins w:id="55" w:author="Matthew" w:date="2020-11-28T00:49:00Z">
        <w:r w:rsidR="0089072D">
          <w:t>the meeting room</w:t>
        </w:r>
      </w:ins>
      <w:r>
        <w:t>. I knew that if I were to show</w:t>
      </w:r>
      <w:ins w:id="56" w:author="Matthew" w:date="2020-11-28T00:49:00Z">
        <w:r w:rsidR="0089072D">
          <w:t xml:space="preserve"> even the slightest hint</w:t>
        </w:r>
      </w:ins>
      <w:r>
        <w:t xml:space="preserve"> that I was stressed, it would create a domino effect and further chaos. </w:t>
      </w:r>
      <w:del w:id="57" w:author="Matthew" w:date="2020-11-28T00:49:00Z">
        <w:r w:rsidDel="0089072D">
          <w:delText>To a room of disappointed faces</w:delText>
        </w:r>
      </w:del>
      <w:del w:id="58" w:author="Matthew" w:date="2020-11-28T00:57:00Z">
        <w:r w:rsidDel="0089072D">
          <w:delText xml:space="preserve">, I </w:delText>
        </w:r>
      </w:del>
      <w:del w:id="59" w:author="Matthew" w:date="2020-11-28T00:51:00Z">
        <w:r w:rsidDel="0089072D">
          <w:delText xml:space="preserve">split </w:delText>
        </w:r>
        <w:r w:rsidDel="0089072D">
          <w:delText xml:space="preserve">the </w:delText>
        </w:r>
      </w:del>
      <w:del w:id="60" w:author="Matthew" w:date="2020-11-28T00:57:00Z">
        <w:r w:rsidDel="0089072D">
          <w:delText>tasks.</w:delText>
        </w:r>
      </w:del>
      <w:r>
        <w:t xml:space="preserve"> </w:t>
      </w:r>
    </w:p>
    <w:p w14:paraId="2BEF2C2E" w14:textId="77777777" w:rsidR="0089072D" w:rsidRDefault="0089072D">
      <w:pPr>
        <w:rPr>
          <w:ins w:id="61" w:author="Matthew" w:date="2020-11-28T00:52:00Z"/>
        </w:rPr>
      </w:pPr>
    </w:p>
    <w:p w14:paraId="0000000B" w14:textId="4DF228B0" w:rsidR="00FB0512" w:rsidRDefault="004E3E00">
      <w:del w:id="62" w:author="Matthew" w:date="2020-11-28T00:51:00Z">
        <w:r w:rsidDel="0089072D">
          <w:delText>T</w:delText>
        </w:r>
        <w:r w:rsidDel="0089072D">
          <w:rPr>
            <w:highlight w:val="white"/>
          </w:rPr>
          <w:delText>he s</w:delText>
        </w:r>
      </w:del>
      <w:ins w:id="63" w:author="Matthew" w:date="2020-11-28T00:51:00Z">
        <w:r w:rsidR="0089072D">
          <w:t>“S</w:t>
        </w:r>
      </w:ins>
      <w:r>
        <w:rPr>
          <w:highlight w:val="white"/>
        </w:rPr>
        <w:t>ales team to proc</w:t>
      </w:r>
      <w:ins w:id="64" w:author="Matthew" w:date="2020-11-28T00:52:00Z">
        <w:r w:rsidR="0089072D">
          <w:rPr>
            <w:highlight w:val="white"/>
          </w:rPr>
          <w:t>eed with</w:t>
        </w:r>
      </w:ins>
      <w:del w:id="65" w:author="Matthew" w:date="2020-11-28T00:52:00Z">
        <w:r w:rsidDel="0089072D">
          <w:rPr>
            <w:highlight w:val="white"/>
          </w:rPr>
          <w:delText>ess</w:delText>
        </w:r>
      </w:del>
      <w:r>
        <w:rPr>
          <w:highlight w:val="white"/>
        </w:rPr>
        <w:t xml:space="preserve"> refunds; </w:t>
      </w:r>
      <w:del w:id="66" w:author="Matthew" w:date="2020-11-28T00:52:00Z">
        <w:r w:rsidDel="0089072D">
          <w:rPr>
            <w:highlight w:val="white"/>
          </w:rPr>
          <w:delText xml:space="preserve">the </w:delText>
        </w:r>
      </w:del>
      <w:r>
        <w:rPr>
          <w:highlight w:val="white"/>
        </w:rPr>
        <w:t xml:space="preserve">marketing team to </w:t>
      </w:r>
      <w:del w:id="67" w:author="Matthew" w:date="2020-11-28T00:52:00Z">
        <w:r w:rsidDel="0089072D">
          <w:rPr>
            <w:highlight w:val="white"/>
          </w:rPr>
          <w:delText xml:space="preserve">make </w:delText>
        </w:r>
      </w:del>
      <w:ins w:id="68" w:author="Matthew" w:date="2020-11-28T00:52:00Z">
        <w:r w:rsidR="0089072D">
          <w:rPr>
            <w:highlight w:val="white"/>
          </w:rPr>
          <w:t>sound off</w:t>
        </w:r>
        <w:r w:rsidR="0089072D">
          <w:rPr>
            <w:highlight w:val="white"/>
          </w:rPr>
          <w:t xml:space="preserve"> </w:t>
        </w:r>
      </w:ins>
      <w:del w:id="69" w:author="Matthew" w:date="2020-11-28T00:52:00Z">
        <w:r w:rsidDel="0089072D">
          <w:rPr>
            <w:highlight w:val="white"/>
          </w:rPr>
          <w:delText>announcements</w:delText>
        </w:r>
      </w:del>
      <w:ins w:id="70" w:author="Matthew" w:date="2020-11-28T00:52:00Z">
        <w:r w:rsidR="0089072D">
          <w:rPr>
            <w:highlight w:val="white"/>
          </w:rPr>
          <w:t>the situation;</w:t>
        </w:r>
      </w:ins>
      <w:del w:id="71" w:author="Matthew" w:date="2020-11-28T00:52:00Z">
        <w:r w:rsidDel="0089072D">
          <w:rPr>
            <w:highlight w:val="white"/>
          </w:rPr>
          <w:delText>;</w:delText>
        </w:r>
      </w:del>
      <w:r>
        <w:rPr>
          <w:highlight w:val="white"/>
        </w:rPr>
        <w:t xml:space="preserve"> and</w:t>
      </w:r>
      <w:del w:id="72" w:author="Matthew" w:date="2020-11-28T00:52:00Z">
        <w:r w:rsidDel="0089072D">
          <w:rPr>
            <w:highlight w:val="white"/>
          </w:rPr>
          <w:delText xml:space="preserve"> the</w:delText>
        </w:r>
      </w:del>
      <w:r>
        <w:rPr>
          <w:highlight w:val="white"/>
        </w:rPr>
        <w:t xml:space="preserve"> finance t</w:t>
      </w:r>
      <w:r>
        <w:rPr>
          <w:highlight w:val="white"/>
        </w:rPr>
        <w:t xml:space="preserve">eam to negotiate with </w:t>
      </w:r>
      <w:del w:id="73" w:author="Matthew" w:date="2020-11-28T00:53:00Z">
        <w:r w:rsidDel="0089072D">
          <w:rPr>
            <w:highlight w:val="white"/>
          </w:rPr>
          <w:delText>t</w:delText>
        </w:r>
        <w:r w:rsidDel="0089072D">
          <w:rPr>
            <w:highlight w:val="white"/>
          </w:rPr>
          <w:delText xml:space="preserve">he </w:delText>
        </w:r>
      </w:del>
      <w:r>
        <w:rPr>
          <w:highlight w:val="white"/>
        </w:rPr>
        <w:t xml:space="preserve">sponsors and </w:t>
      </w:r>
      <w:ins w:id="74" w:author="Matthew" w:date="2020-11-28T00:53:00Z">
        <w:r w:rsidR="0089072D">
          <w:rPr>
            <w:highlight w:val="white"/>
          </w:rPr>
          <w:t xml:space="preserve">the </w:t>
        </w:r>
      </w:ins>
      <w:r>
        <w:rPr>
          <w:highlight w:val="white"/>
        </w:rPr>
        <w:t>hotel</w:t>
      </w:r>
      <w:ins w:id="75" w:author="Matthew" w:date="2020-11-28T00:53:00Z">
        <w:r w:rsidR="0089072D">
          <w:rPr>
            <w:highlight w:val="white"/>
          </w:rPr>
          <w:t xml:space="preserve">,” I asserted all the while </w:t>
        </w:r>
      </w:ins>
      <w:del w:id="76" w:author="Matthew" w:date="2020-11-28T00:53:00Z">
        <w:r w:rsidDel="0089072D">
          <w:rPr>
            <w:highlight w:val="white"/>
          </w:rPr>
          <w:delText>.</w:delText>
        </w:r>
        <w:r w:rsidDel="0089072D">
          <w:rPr>
            <w:highlight w:val="white"/>
          </w:rPr>
          <w:delText xml:space="preserve"> </w:delText>
        </w:r>
        <w:r w:rsidDel="0089072D">
          <w:delText xml:space="preserve">Constantly </w:delText>
        </w:r>
      </w:del>
      <w:r>
        <w:t xml:space="preserve">reminding them of the importance of keeping our spirits high </w:t>
      </w:r>
      <w:del w:id="77" w:author="Matthew" w:date="2020-11-28T00:53:00Z">
        <w:r w:rsidDel="0089072D">
          <w:delText xml:space="preserve">because </w:delText>
        </w:r>
      </w:del>
      <w:ins w:id="78" w:author="Matthew" w:date="2020-11-28T00:53:00Z">
        <w:r w:rsidR="0089072D">
          <w:t>a</w:t>
        </w:r>
      </w:ins>
      <w:ins w:id="79" w:author="Matthew" w:date="2020-11-28T00:54:00Z">
        <w:r w:rsidR="0089072D">
          <w:t>s</w:t>
        </w:r>
      </w:ins>
      <w:ins w:id="80" w:author="Matthew" w:date="2020-11-28T00:53:00Z">
        <w:r w:rsidR="0089072D">
          <w:t xml:space="preserve"> </w:t>
        </w:r>
      </w:ins>
      <w:del w:id="81" w:author="Matthew" w:date="2020-11-28T00:54:00Z">
        <w:r w:rsidDel="0089072D">
          <w:delText xml:space="preserve">everything </w:delText>
        </w:r>
      </w:del>
      <w:ins w:id="82" w:author="Matthew" w:date="2020-11-28T00:54:00Z">
        <w:r w:rsidR="0089072D">
          <w:t>whether everything will remain intact</w:t>
        </w:r>
        <w:r w:rsidR="0089072D">
          <w:t xml:space="preserve"> </w:t>
        </w:r>
      </w:ins>
      <w:r>
        <w:t xml:space="preserve">depended on </w:t>
      </w:r>
      <w:ins w:id="83" w:author="Matthew" w:date="2020-11-28T00:54:00Z">
        <w:r w:rsidR="0089072D">
          <w:t>ourselves</w:t>
        </w:r>
      </w:ins>
      <w:del w:id="84" w:author="Matthew" w:date="2020-11-28T00:54:00Z">
        <w:r w:rsidDel="0089072D">
          <w:delText>us</w:delText>
        </w:r>
      </w:del>
      <w:r>
        <w:t>.</w:t>
      </w:r>
    </w:p>
    <w:p w14:paraId="0000000C" w14:textId="77777777" w:rsidR="00FB0512" w:rsidRDefault="00FB0512"/>
    <w:p w14:paraId="0000000D" w14:textId="066FD161" w:rsidR="00FB0512" w:rsidRDefault="004E3E00">
      <w:del w:id="85" w:author="Matthew" w:date="2020-11-28T00:54:00Z">
        <w:r w:rsidDel="0089072D">
          <w:delText>Over the next few weeks I oversaw my team successfully executing their roles. Amidst the adjustments t</w:delText>
        </w:r>
        <w:r w:rsidDel="0089072D">
          <w:delText>o online learning and the lockdown, my team mimicked my calm nature. There were</w:delText>
        </w:r>
      </w:del>
      <w:ins w:id="86" w:author="Matthew" w:date="2020-11-28T00:54:00Z">
        <w:r w:rsidR="0089072D">
          <w:t xml:space="preserve">Despite </w:t>
        </w:r>
      </w:ins>
      <w:ins w:id="87" w:author="Matthew" w:date="2020-11-28T00:55:00Z">
        <w:r w:rsidR="0089072D">
          <w:t>the</w:t>
        </w:r>
      </w:ins>
      <w:r>
        <w:t xml:space="preserve"> disputes </w:t>
      </w:r>
      <w:del w:id="88" w:author="Matthew" w:date="2020-11-28T00:55:00Z">
        <w:r w:rsidDel="0089072D">
          <w:delText xml:space="preserve">between </w:delText>
        </w:r>
      </w:del>
      <w:ins w:id="89" w:author="Matthew" w:date="2020-11-28T00:55:00Z">
        <w:r w:rsidR="0089072D">
          <w:t>raised by</w:t>
        </w:r>
        <w:r w:rsidR="0089072D">
          <w:t xml:space="preserve"> </w:t>
        </w:r>
      </w:ins>
      <w:r>
        <w:t>parents</w:t>
      </w:r>
      <w:ins w:id="90" w:author="Matthew" w:date="2020-11-28T00:55:00Z">
        <w:r w:rsidR="0089072D">
          <w:t xml:space="preserve"> or </w:t>
        </w:r>
      </w:ins>
      <w:del w:id="91" w:author="Matthew" w:date="2020-11-28T00:55:00Z">
        <w:r w:rsidDel="0089072D">
          <w:delText xml:space="preserve">, </w:delText>
        </w:r>
      </w:del>
      <w:r>
        <w:t>students who complained about the last-minute decision</w:t>
      </w:r>
      <w:ins w:id="92" w:author="Matthew" w:date="2020-11-28T00:55:00Z">
        <w:r w:rsidR="0089072D">
          <w:t xml:space="preserve">, </w:t>
        </w:r>
      </w:ins>
      <w:del w:id="93" w:author="Matthew" w:date="2020-11-28T00:55:00Z">
        <w:r w:rsidDel="0089072D">
          <w:delText xml:space="preserve">. </w:delText>
        </w:r>
      </w:del>
      <w:r>
        <w:t xml:space="preserve">I kept reminding my team that “customer satisfaction is important and that we had to </w:t>
      </w:r>
      <w:ins w:id="94" w:author="Matthew" w:date="2020-11-28T00:55:00Z">
        <w:r w:rsidR="0089072D">
          <w:t>a</w:t>
        </w:r>
      </w:ins>
      <w:ins w:id="95" w:author="Matthew" w:date="2020-11-28T00:56:00Z">
        <w:r w:rsidR="0089072D">
          <w:t>pproach it with a humble and understanding stance.”</w:t>
        </w:r>
      </w:ins>
      <w:del w:id="96" w:author="Matthew" w:date="2020-11-28T00:55:00Z">
        <w:r w:rsidDel="0089072D">
          <w:delText>act in th</w:delText>
        </w:r>
        <w:r w:rsidDel="0089072D">
          <w:delText>eir favor regardless”.</w:delText>
        </w:r>
      </w:del>
      <w:r>
        <w:t xml:space="preserve"> I </w:t>
      </w:r>
      <w:ins w:id="97" w:author="Matthew" w:date="2020-11-28T00:56:00Z">
        <w:r w:rsidR="0089072D">
          <w:t xml:space="preserve">would </w:t>
        </w:r>
      </w:ins>
      <w:r>
        <w:t>watch</w:t>
      </w:r>
      <w:del w:id="98" w:author="Matthew" w:date="2020-11-28T00:56:00Z">
        <w:r w:rsidDel="0089072D">
          <w:delText>ed</w:delText>
        </w:r>
      </w:del>
      <w:r>
        <w:t xml:space="preserve"> them respond kindly to each complaint, explaining the situation calmly</w:t>
      </w:r>
      <w:ins w:id="99" w:author="Matthew" w:date="2020-11-28T00:56:00Z">
        <w:r w:rsidR="0089072D">
          <w:t xml:space="preserve"> </w:t>
        </w:r>
      </w:ins>
      <w:ins w:id="100" w:author="Matthew" w:date="2020-11-28T00:57:00Z">
        <w:r w:rsidR="0089072D">
          <w:t>even way past school hours.</w:t>
        </w:r>
      </w:ins>
      <w:del w:id="101" w:author="Matthew" w:date="2020-11-28T00:56:00Z">
        <w:r w:rsidDel="0089072D">
          <w:delText>.</w:delText>
        </w:r>
      </w:del>
      <w:r>
        <w:t xml:space="preserve"> </w:t>
      </w:r>
      <w:del w:id="102" w:author="Matthew" w:date="2020-11-28T00:57:00Z">
        <w:r w:rsidDel="0089072D">
          <w:delText>Keeping their heads up and a friendly face on and putting on thick skin.</w:delText>
        </w:r>
      </w:del>
    </w:p>
    <w:p w14:paraId="0000000E" w14:textId="77777777" w:rsidR="00FB0512" w:rsidRDefault="00FB0512"/>
    <w:p w14:paraId="0000000F" w14:textId="54D2BC2D" w:rsidR="00FB0512" w:rsidRDefault="004E3E00">
      <w:pPr>
        <w:shd w:val="clear" w:color="auto" w:fill="FFFFFF"/>
      </w:pPr>
      <w:r>
        <w:t xml:space="preserve">No one </w:t>
      </w:r>
      <w:del w:id="103" w:author="Matthew" w:date="2020-11-28T00:59:00Z">
        <w:r w:rsidDel="004E3E00">
          <w:delText>had fully understood</w:delText>
        </w:r>
      </w:del>
      <w:ins w:id="104" w:author="Matthew" w:date="2020-11-28T00:59:00Z">
        <w:r>
          <w:t>could fully comprehend</w:t>
        </w:r>
      </w:ins>
      <w:r>
        <w:t xml:space="preserve"> the implications that </w:t>
      </w:r>
      <w:proofErr w:type="spellStart"/>
      <w:r>
        <w:t>Covid</w:t>
      </w:r>
      <w:proofErr w:type="spellEnd"/>
      <w:r>
        <w:t xml:space="preserve"> would have had. I kne</w:t>
      </w:r>
      <w:r>
        <w:t>w how frustrating and disappointing th</w:t>
      </w:r>
      <w:ins w:id="105" w:author="Matthew" w:date="2020-11-28T00:59:00Z">
        <w:r>
          <w:t>e</w:t>
        </w:r>
      </w:ins>
      <w:del w:id="106" w:author="Matthew" w:date="2020-11-28T00:59:00Z">
        <w:r w:rsidDel="004E3E00">
          <w:delText>is</w:delText>
        </w:r>
      </w:del>
      <w:r>
        <w:t xml:space="preserve"> situation was for my team. Yet, they pulled through</w:t>
      </w:r>
      <w:ins w:id="107" w:author="Matthew" w:date="2020-11-28T00:59:00Z">
        <w:r>
          <w:t xml:space="preserve"> </w:t>
        </w:r>
      </w:ins>
      <w:del w:id="108" w:author="Matthew" w:date="2020-11-28T00:59:00Z">
        <w:r w:rsidDel="004E3E00">
          <w:delText xml:space="preserve">, </w:delText>
        </w:r>
      </w:del>
      <w:r>
        <w:t xml:space="preserve">and I could see how </w:t>
      </w:r>
      <w:ins w:id="109" w:author="Matthew" w:date="2020-11-28T01:00:00Z">
        <w:r>
          <w:t xml:space="preserve">a </w:t>
        </w:r>
      </w:ins>
      <w:ins w:id="110" w:author="Matthew" w:date="2020-11-28T00:59:00Z">
        <w:r>
          <w:t xml:space="preserve">subtle stance </w:t>
        </w:r>
      </w:ins>
      <w:del w:id="111" w:author="Matthew" w:date="2020-11-28T00:59:00Z">
        <w:r w:rsidDel="004E3E00">
          <w:delText xml:space="preserve">my </w:delText>
        </w:r>
        <w:r w:rsidDel="004E3E00">
          <w:delText xml:space="preserve">words of advice </w:delText>
        </w:r>
      </w:del>
      <w:r>
        <w:t>mirrored into their actions</w:t>
      </w:r>
      <w:ins w:id="112" w:author="Matthew" w:date="2020-11-28T01:00:00Z">
        <w:r>
          <w:t>:</w:t>
        </w:r>
      </w:ins>
      <w:del w:id="113" w:author="Matthew" w:date="2020-11-28T01:00:00Z">
        <w:r w:rsidDel="004E3E00">
          <w:delText>.</w:delText>
        </w:r>
      </w:del>
      <w:r>
        <w:t xml:space="preserve"> </w:t>
      </w:r>
      <w:ins w:id="114" w:author="Matthew" w:date="2020-11-28T01:00:00Z">
        <w:r>
          <w:t>a</w:t>
        </w:r>
      </w:ins>
      <w:del w:id="115" w:author="Matthew" w:date="2020-11-28T01:00:00Z">
        <w:r w:rsidDel="004E3E00">
          <w:delText>A</w:delText>
        </w:r>
      </w:del>
      <w:r>
        <w:t xml:space="preserve"> </w:t>
      </w:r>
      <w:del w:id="116" w:author="Matthew" w:date="2020-11-28T01:00:00Z">
        <w:r w:rsidDel="004E3E00">
          <w:delText xml:space="preserve">moment </w:delText>
        </w:r>
      </w:del>
      <w:ins w:id="117" w:author="Matthew" w:date="2020-11-28T01:00:00Z">
        <w:r>
          <w:t>reflection</w:t>
        </w:r>
        <w:r>
          <w:t xml:space="preserve"> </w:t>
        </w:r>
      </w:ins>
      <w:r>
        <w:t xml:space="preserve">where I felt that I </w:t>
      </w:r>
      <w:ins w:id="118" w:author="Matthew" w:date="2020-11-28T01:00:00Z">
        <w:r>
          <w:t xml:space="preserve">have </w:t>
        </w:r>
      </w:ins>
      <w:r>
        <w:t>succeeded as a leader.</w:t>
      </w:r>
    </w:p>
    <w:p w14:paraId="00000010" w14:textId="77777777" w:rsidR="00FB0512" w:rsidRDefault="00FB0512">
      <w:pPr>
        <w:shd w:val="clear" w:color="auto" w:fill="FFFFFF"/>
      </w:pPr>
    </w:p>
    <w:p w14:paraId="00000011" w14:textId="77777777" w:rsidR="00FB0512" w:rsidRDefault="00FB0512"/>
    <w:p w14:paraId="00000012" w14:textId="77777777" w:rsidR="00FB0512" w:rsidRDefault="00FB0512"/>
    <w:p w14:paraId="00000013" w14:textId="77777777" w:rsidR="00FB0512" w:rsidRDefault="004E3E00">
      <w:pPr>
        <w:rPr>
          <w:b/>
          <w:color w:val="0000FF"/>
        </w:rPr>
      </w:pPr>
      <w:commentRangeStart w:id="119"/>
      <w:r>
        <w:rPr>
          <w:b/>
          <w:color w:val="0000FF"/>
        </w:rPr>
        <w:t>Overall comment:</w:t>
      </w:r>
      <w:commentRangeEnd w:id="119"/>
      <w:r>
        <w:commentReference w:id="119"/>
      </w:r>
    </w:p>
    <w:p w14:paraId="00000014" w14:textId="77777777" w:rsidR="00FB0512" w:rsidRDefault="00FB0512">
      <w:pPr>
        <w:rPr>
          <w:color w:val="0000FF"/>
        </w:rPr>
      </w:pPr>
    </w:p>
    <w:sectPr w:rsidR="00FB05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9" w:author="Raisa HIDAYAT" w:date="2020-11-11T09:10:00Z" w:initials="">
    <w:p w14:paraId="00000015" w14:textId="77777777" w:rsidR="00FB0512" w:rsidRDefault="004E3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 think this is a </w:t>
      </w:r>
      <w:r>
        <w:rPr>
          <w:color w:val="000000"/>
        </w:rPr>
        <w:t>good story to tell. See my suggestion below for your essay structure:</w:t>
      </w:r>
    </w:p>
    <w:p w14:paraId="00000016" w14:textId="77777777" w:rsidR="00FB0512" w:rsidRDefault="004E3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Introduce the problem right away (you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dont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have much word limit) → even with a bang like “coronavirus hit and my formals event is cancelled just like that”; describe the chaos (its urgency, any deadline, angry guests, vendors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etc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); You can honestly just de</w:t>
      </w:r>
      <w:r>
        <w:rPr>
          <w:rFonts w:ascii="Arial Unicode MS" w:eastAsia="Arial Unicode MS" w:hAnsi="Arial Unicode MS" w:cs="Arial Unicode MS"/>
          <w:color w:val="000000"/>
        </w:rPr>
        <w:t xml:space="preserve">lete the first paragraph. </w:t>
      </w:r>
    </w:p>
    <w:p w14:paraId="00000017" w14:textId="77777777" w:rsidR="00FB0512" w:rsidRDefault="00FB0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8" w14:textId="77777777" w:rsidR="00FB0512" w:rsidRDefault="004E3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How did you react in that situation? How did your team react? Show how you think on </w:t>
      </w:r>
      <w:proofErr w:type="spellStart"/>
      <w:r>
        <w:rPr>
          <w:color w:val="000000"/>
        </w:rPr>
        <w:t>ur</w:t>
      </w:r>
      <w:proofErr w:type="spellEnd"/>
      <w:r>
        <w:rPr>
          <w:color w:val="000000"/>
        </w:rPr>
        <w:t xml:space="preserve"> feet at that time as you devise your plans to resolve the problem </w:t>
      </w:r>
    </w:p>
    <w:p w14:paraId="00000019" w14:textId="77777777" w:rsidR="00FB0512" w:rsidRDefault="00FB0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A" w14:textId="77777777" w:rsidR="00FB0512" w:rsidRDefault="004E3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Describe your actions and results </w:t>
      </w:r>
    </w:p>
    <w:p w14:paraId="0000001B" w14:textId="77777777" w:rsidR="00FB0512" w:rsidRDefault="00FB0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C" w14:textId="77777777" w:rsidR="00FB0512" w:rsidRDefault="004E3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Lesson learned -- what did you learn </w:t>
      </w:r>
      <w:r>
        <w:rPr>
          <w:color w:val="000000"/>
        </w:rPr>
        <w:t>about leadership here; what does it mean to you?</w:t>
      </w:r>
    </w:p>
    <w:p w14:paraId="0000001D" w14:textId="77777777" w:rsidR="00FB0512" w:rsidRDefault="00FB0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E" w14:textId="77777777" w:rsidR="00FB0512" w:rsidRDefault="004E3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We have 4 essays to write here for UC. Pls vary your writing style from one essay to another.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use the same writing style over and over. People get bored easily. In this essay, if </w:t>
      </w:r>
      <w:proofErr w:type="gramStart"/>
      <w:r>
        <w:rPr>
          <w:color w:val="000000"/>
        </w:rPr>
        <w:t>it’s</w:t>
      </w:r>
      <w:proofErr w:type="gramEnd"/>
      <w:r>
        <w:rPr>
          <w:color w:val="000000"/>
        </w:rPr>
        <w:t xml:space="preserve"> supposed to be an adrenaline rush type of essay, then show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1E" w16cid:durableId="236A92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512"/>
    <w:rsid w:val="004E3E00"/>
    <w:rsid w:val="0051459F"/>
    <w:rsid w:val="005B4761"/>
    <w:rsid w:val="0089072D"/>
    <w:rsid w:val="00AF760C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EC8F"/>
  <w15:docId w15:val="{563DD0B2-DC18-4BDC-9381-1A8FF5C5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2</cp:revision>
  <dcterms:created xsi:type="dcterms:W3CDTF">2020-11-26T12:46:00Z</dcterms:created>
  <dcterms:modified xsi:type="dcterms:W3CDTF">2020-11-27T17:00:00Z</dcterms:modified>
</cp:coreProperties>
</file>