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A7862" w:rsidRDefault="00E83877">
      <w:pPr>
        <w:pBdr>
          <w:top w:val="nil"/>
          <w:left w:val="nil"/>
          <w:bottom w:val="nil"/>
          <w:right w:val="nil"/>
          <w:between w:val="nil"/>
        </w:pBdr>
        <w:jc w:val="both"/>
        <w:rPr>
          <w:b/>
          <w:color w:val="000000"/>
        </w:rPr>
      </w:pPr>
      <w:r>
        <w:rPr>
          <w:b/>
          <w:color w:val="000000"/>
        </w:rPr>
        <w:t>Use this space to share something you’d like the admissions committee to know about you (your interests, your background, your identity, or your community), and how it has shaped what you want to get out of your college experience at Hopkins. (300-400 word</w:t>
      </w:r>
      <w:r>
        <w:rPr>
          <w:b/>
          <w:color w:val="000000"/>
        </w:rPr>
        <w:t>s)</w:t>
      </w:r>
    </w:p>
    <w:p w14:paraId="00000002" w14:textId="77777777" w:rsidR="003A7862" w:rsidRDefault="003A7862">
      <w:pPr>
        <w:pBdr>
          <w:top w:val="nil"/>
          <w:left w:val="nil"/>
          <w:bottom w:val="nil"/>
          <w:right w:val="nil"/>
          <w:between w:val="nil"/>
        </w:pBdr>
        <w:jc w:val="both"/>
        <w:rPr>
          <w:color w:val="383838"/>
          <w:highlight w:val="white"/>
        </w:rPr>
      </w:pPr>
    </w:p>
    <w:p w14:paraId="00000003" w14:textId="77777777" w:rsidR="003A7862" w:rsidRDefault="00E83877">
      <w:pPr>
        <w:shd w:val="clear" w:color="auto" w:fill="FFFFFF"/>
        <w:spacing w:line="276" w:lineRule="auto"/>
        <w:jc w:val="both"/>
        <w:rPr>
          <w:color w:val="2C2C33"/>
          <w:sz w:val="22"/>
          <w:szCs w:val="22"/>
        </w:rPr>
      </w:pPr>
      <w:r>
        <w:rPr>
          <w:color w:val="2C2C33"/>
          <w:sz w:val="22"/>
          <w:szCs w:val="22"/>
        </w:rPr>
        <w:t xml:space="preserve">When I dissected my </w:t>
      </w:r>
      <w:commentRangeStart w:id="0"/>
      <w:r>
        <w:rPr>
          <w:color w:val="2C2C33"/>
          <w:sz w:val="22"/>
          <w:szCs w:val="22"/>
        </w:rPr>
        <w:t xml:space="preserve">first heart </w:t>
      </w:r>
      <w:commentRangeEnd w:id="0"/>
      <w:r w:rsidR="00F42B88">
        <w:rPr>
          <w:rStyle w:val="CommentReference"/>
        </w:rPr>
        <w:commentReference w:id="0"/>
      </w:r>
      <w:r>
        <w:rPr>
          <w:color w:val="2C2C33"/>
          <w:sz w:val="22"/>
          <w:szCs w:val="22"/>
        </w:rPr>
        <w:t>four years ago, I learned that the aorta is the thickest blood vessel because it needs to withstand the high pressure needed to transport blood to all our organs.</w:t>
      </w:r>
      <w:commentRangeStart w:id="1"/>
      <w:r>
        <w:rPr>
          <w:color w:val="2C2C33"/>
          <w:sz w:val="22"/>
          <w:szCs w:val="22"/>
        </w:rPr>
        <w:t xml:space="preserve"> I also discovered that the fiber between atria and ventri</w:t>
      </w:r>
      <w:r>
        <w:rPr>
          <w:color w:val="2C2C33"/>
          <w:sz w:val="22"/>
          <w:szCs w:val="22"/>
        </w:rPr>
        <w:t>cles is needed to delay the time between each valve contraction. I was fascinated about how every part of the heart was carefully designed to keep us alive. I am especially interested in our body genetics: how our genes are the building block of our body t</w:t>
      </w:r>
      <w:r>
        <w:rPr>
          <w:color w:val="2C2C33"/>
          <w:sz w:val="22"/>
          <w:szCs w:val="22"/>
        </w:rPr>
        <w:t>o the many different enzymes that help in DNA transcription. I am amazed by how hard these small molecules were dictating our bodies.</w:t>
      </w:r>
      <w:commentRangeEnd w:id="1"/>
      <w:r w:rsidR="00BA001A">
        <w:rPr>
          <w:rStyle w:val="CommentReference"/>
        </w:rPr>
        <w:commentReference w:id="1"/>
      </w:r>
    </w:p>
    <w:p w14:paraId="00000004" w14:textId="77777777" w:rsidR="003A7862" w:rsidRDefault="003A7862">
      <w:pPr>
        <w:shd w:val="clear" w:color="auto" w:fill="FFFFFF"/>
        <w:spacing w:line="276" w:lineRule="auto"/>
        <w:jc w:val="both"/>
        <w:rPr>
          <w:color w:val="2C2C33"/>
          <w:sz w:val="22"/>
          <w:szCs w:val="22"/>
        </w:rPr>
      </w:pPr>
    </w:p>
    <w:p w14:paraId="00000005" w14:textId="25BBA91A" w:rsidR="003A7862" w:rsidRDefault="00E83877">
      <w:pPr>
        <w:shd w:val="clear" w:color="auto" w:fill="FFFFFF"/>
        <w:spacing w:line="276" w:lineRule="auto"/>
        <w:jc w:val="both"/>
        <w:rPr>
          <w:color w:val="2C2C33"/>
          <w:sz w:val="22"/>
          <w:szCs w:val="22"/>
        </w:rPr>
      </w:pPr>
      <w:r>
        <w:rPr>
          <w:color w:val="2C2C33"/>
          <w:sz w:val="22"/>
          <w:szCs w:val="22"/>
        </w:rPr>
        <w:t xml:space="preserve">Due to </w:t>
      </w:r>
      <w:commentRangeStart w:id="2"/>
      <w:r>
        <w:rPr>
          <w:color w:val="2C2C33"/>
          <w:sz w:val="22"/>
          <w:szCs w:val="22"/>
        </w:rPr>
        <w:t>limited opportunit</w:t>
      </w:r>
      <w:ins w:id="3" w:author="Alyssa Manik" w:date="2021-01-02T21:52:00Z">
        <w:r w:rsidR="00F42B88">
          <w:rPr>
            <w:color w:val="2C2C33"/>
            <w:sz w:val="22"/>
            <w:szCs w:val="22"/>
          </w:rPr>
          <w:t>ies</w:t>
        </w:r>
      </w:ins>
      <w:del w:id="4" w:author="Alyssa Manik" w:date="2021-01-02T21:52:00Z">
        <w:r w:rsidDel="00F42B88">
          <w:rPr>
            <w:color w:val="2C2C33"/>
            <w:sz w:val="22"/>
            <w:szCs w:val="22"/>
          </w:rPr>
          <w:delText>y</w:delText>
        </w:r>
      </w:del>
      <w:r>
        <w:rPr>
          <w:color w:val="2C2C33"/>
          <w:sz w:val="22"/>
          <w:szCs w:val="22"/>
        </w:rPr>
        <w:t xml:space="preserve"> </w:t>
      </w:r>
      <w:commentRangeEnd w:id="2"/>
      <w:r w:rsidR="00B8092D">
        <w:rPr>
          <w:rStyle w:val="CommentReference"/>
        </w:rPr>
        <w:commentReference w:id="2"/>
      </w:r>
      <w:r>
        <w:rPr>
          <w:color w:val="2C2C33"/>
          <w:sz w:val="22"/>
          <w:szCs w:val="22"/>
        </w:rPr>
        <w:t>to further learn about genetics and DNA compositions, I decided to attend the Medical and Life</w:t>
      </w:r>
      <w:r>
        <w:rPr>
          <w:color w:val="2C2C33"/>
          <w:sz w:val="22"/>
          <w:szCs w:val="22"/>
        </w:rPr>
        <w:t xml:space="preserve"> sciences summer school at Cambridge University. </w:t>
      </w:r>
      <w:commentRangeStart w:id="5"/>
      <w:r>
        <w:rPr>
          <w:color w:val="2C2C33"/>
          <w:sz w:val="22"/>
          <w:szCs w:val="22"/>
        </w:rPr>
        <w:t>I worked in their laboratory and compared DNA with other participants. I discovered about our different locus and which gene expresses our characteristic traits. I also found out about how HIV affects the hu</w:t>
      </w:r>
      <w:r>
        <w:rPr>
          <w:color w:val="2C2C33"/>
          <w:sz w:val="22"/>
          <w:szCs w:val="22"/>
        </w:rPr>
        <w:t>man body by converting their RNA to DNA to be incorporated into human chromosomes. I was deeply absorbed into this intricate world of biology. I wish to understand the lengths of DNA damage response and why it can’t repair DNA contaminated by its environme</w:t>
      </w:r>
      <w:r>
        <w:rPr>
          <w:color w:val="2C2C33"/>
          <w:sz w:val="22"/>
          <w:szCs w:val="22"/>
        </w:rPr>
        <w:t xml:space="preserve">nt. </w:t>
      </w:r>
      <w:commentRangeEnd w:id="5"/>
      <w:r w:rsidR="00F42B88">
        <w:rPr>
          <w:rStyle w:val="CommentReference"/>
        </w:rPr>
        <w:commentReference w:id="5"/>
      </w:r>
    </w:p>
    <w:p w14:paraId="00000006" w14:textId="77777777" w:rsidR="003A7862" w:rsidRDefault="003A7862">
      <w:pPr>
        <w:shd w:val="clear" w:color="auto" w:fill="FFFFFF"/>
        <w:spacing w:line="276" w:lineRule="auto"/>
        <w:jc w:val="both"/>
        <w:rPr>
          <w:color w:val="2C2C33"/>
          <w:sz w:val="22"/>
          <w:szCs w:val="22"/>
        </w:rPr>
      </w:pPr>
      <w:commentRangeStart w:id="6"/>
    </w:p>
    <w:p w14:paraId="00000007" w14:textId="77777777" w:rsidR="003A7862" w:rsidRDefault="00E83877">
      <w:pPr>
        <w:shd w:val="clear" w:color="auto" w:fill="FFFFFF"/>
        <w:spacing w:line="276" w:lineRule="auto"/>
        <w:jc w:val="both"/>
        <w:rPr>
          <w:color w:val="2C2C33"/>
          <w:sz w:val="22"/>
          <w:szCs w:val="22"/>
        </w:rPr>
      </w:pPr>
      <w:r>
        <w:rPr>
          <w:color w:val="2C2C33"/>
          <w:sz w:val="22"/>
          <w:szCs w:val="22"/>
        </w:rPr>
        <w:t>Additionally, being in a debate team, I developed a passion for criminal injustice</w:t>
      </w:r>
      <w:commentRangeEnd w:id="6"/>
      <w:r w:rsidR="00F42B88">
        <w:rPr>
          <w:rStyle w:val="CommentReference"/>
        </w:rPr>
        <w:commentReference w:id="6"/>
      </w:r>
      <w:commentRangeStart w:id="7"/>
      <w:r>
        <w:rPr>
          <w:color w:val="2C2C33"/>
          <w:sz w:val="22"/>
          <w:szCs w:val="22"/>
        </w:rPr>
        <w:t xml:space="preserve">. I learned </w:t>
      </w:r>
      <w:commentRangeEnd w:id="7"/>
      <w:r w:rsidR="00F42B88">
        <w:rPr>
          <w:rStyle w:val="CommentReference"/>
        </w:rPr>
        <w:commentReference w:id="7"/>
      </w:r>
      <w:r>
        <w:rPr>
          <w:color w:val="2C2C33"/>
          <w:sz w:val="22"/>
          <w:szCs w:val="22"/>
        </w:rPr>
        <w:t xml:space="preserve">that many innocent people have been wrongfully convicted. I was in disbelief </w:t>
      </w:r>
      <w:commentRangeStart w:id="8"/>
      <w:r>
        <w:rPr>
          <w:color w:val="2C2C33"/>
          <w:sz w:val="22"/>
          <w:szCs w:val="22"/>
        </w:rPr>
        <w:t xml:space="preserve">that 375 people who have been convicted as a criminal through non-DNA analysis </w:t>
      </w:r>
      <w:r>
        <w:rPr>
          <w:color w:val="2C2C33"/>
          <w:sz w:val="22"/>
          <w:szCs w:val="22"/>
        </w:rPr>
        <w:t>in the United States have been exonerated through just DNA testing in the past 30 years.</w:t>
      </w:r>
      <w:commentRangeEnd w:id="8"/>
      <w:r w:rsidR="00F42B88">
        <w:rPr>
          <w:rStyle w:val="CommentReference"/>
        </w:rPr>
        <w:commentReference w:id="8"/>
      </w:r>
      <w:r>
        <w:rPr>
          <w:color w:val="2C2C33"/>
          <w:sz w:val="22"/>
          <w:szCs w:val="22"/>
        </w:rPr>
        <w:t xml:space="preserve"> I would like to contribute to solving this issue using </w:t>
      </w:r>
      <w:commentRangeStart w:id="9"/>
      <w:r>
        <w:rPr>
          <w:color w:val="2C2C33"/>
          <w:sz w:val="22"/>
          <w:szCs w:val="22"/>
        </w:rPr>
        <w:t xml:space="preserve">DNA expertise that I will build </w:t>
      </w:r>
      <w:commentRangeEnd w:id="9"/>
      <w:r w:rsidR="00F42B88">
        <w:rPr>
          <w:rStyle w:val="CommentReference"/>
        </w:rPr>
        <w:commentReference w:id="9"/>
      </w:r>
      <w:r>
        <w:rPr>
          <w:color w:val="2C2C33"/>
          <w:sz w:val="22"/>
          <w:szCs w:val="22"/>
        </w:rPr>
        <w:t>as a student at Johns Hopkins University. Taking courses such as AS.020.303 Gene</w:t>
      </w:r>
      <w:r>
        <w:rPr>
          <w:color w:val="2C2C33"/>
          <w:sz w:val="22"/>
          <w:szCs w:val="22"/>
        </w:rPr>
        <w:t xml:space="preserve">tics and AS.020.305 Biochemistry will deepen my understanding of genetics and familiarize myself with genetic markers and how it is used to track the inheritance of a gene. </w:t>
      </w:r>
      <w:commentRangeStart w:id="10"/>
      <w:r>
        <w:rPr>
          <w:color w:val="2C2C33"/>
          <w:sz w:val="22"/>
          <w:szCs w:val="22"/>
        </w:rPr>
        <w:t>DNA that had been flawed from their surroundings has caused numerous unfair convict</w:t>
      </w:r>
      <w:r>
        <w:rPr>
          <w:color w:val="2C2C33"/>
          <w:sz w:val="22"/>
          <w:szCs w:val="22"/>
        </w:rPr>
        <w:t>ions.</w:t>
      </w:r>
      <w:commentRangeEnd w:id="10"/>
      <w:r w:rsidR="00F42B88">
        <w:rPr>
          <w:rStyle w:val="CommentReference"/>
        </w:rPr>
        <w:commentReference w:id="10"/>
      </w:r>
      <w:r>
        <w:rPr>
          <w:color w:val="2C2C33"/>
          <w:sz w:val="22"/>
          <w:szCs w:val="22"/>
        </w:rPr>
        <w:t xml:space="preserve"> I would like to work under Professor Marc Greenberg who works on nucleic acid damage and repair, so I can learn </w:t>
      </w:r>
      <w:commentRangeStart w:id="11"/>
      <w:r>
        <w:rPr>
          <w:color w:val="2C2C33"/>
          <w:sz w:val="22"/>
          <w:szCs w:val="22"/>
        </w:rPr>
        <w:t>how our surroundings affect nucleic acids, the organic substance that makes up our DNA.</w:t>
      </w:r>
      <w:commentRangeEnd w:id="11"/>
      <w:r w:rsidR="00F42B88">
        <w:rPr>
          <w:rStyle w:val="CommentReference"/>
        </w:rPr>
        <w:commentReference w:id="11"/>
      </w:r>
      <w:r>
        <w:rPr>
          <w:color w:val="2C2C33"/>
          <w:sz w:val="22"/>
          <w:szCs w:val="22"/>
        </w:rPr>
        <w:t xml:space="preserve"> </w:t>
      </w:r>
      <w:commentRangeStart w:id="12"/>
      <w:r>
        <w:rPr>
          <w:color w:val="2C2C33"/>
          <w:sz w:val="22"/>
          <w:szCs w:val="22"/>
        </w:rPr>
        <w:t xml:space="preserve">Further, </w:t>
      </w:r>
      <w:commentRangeEnd w:id="12"/>
      <w:r w:rsidR="00F42B88">
        <w:rPr>
          <w:rStyle w:val="CommentReference"/>
        </w:rPr>
        <w:commentReference w:id="12"/>
      </w:r>
      <w:r>
        <w:rPr>
          <w:color w:val="2C2C33"/>
          <w:sz w:val="22"/>
          <w:szCs w:val="22"/>
        </w:rPr>
        <w:t>I would like to use this knowledge to dev</w:t>
      </w:r>
      <w:r>
        <w:rPr>
          <w:color w:val="2C2C33"/>
          <w:sz w:val="22"/>
          <w:szCs w:val="22"/>
        </w:rPr>
        <w:t>el</w:t>
      </w:r>
      <w:commentRangeStart w:id="13"/>
      <w:r>
        <w:rPr>
          <w:color w:val="2C2C33"/>
          <w:sz w:val="22"/>
          <w:szCs w:val="22"/>
        </w:rPr>
        <w:t>op a way to restore DNA markers from a damaged DNA.</w:t>
      </w:r>
      <w:commentRangeEnd w:id="13"/>
      <w:r w:rsidR="00F42B88">
        <w:rPr>
          <w:rStyle w:val="CommentReference"/>
        </w:rPr>
        <w:commentReference w:id="13"/>
      </w:r>
    </w:p>
    <w:p w14:paraId="00000008" w14:textId="77777777" w:rsidR="003A7862" w:rsidRDefault="00E83877">
      <w:pPr>
        <w:shd w:val="clear" w:color="auto" w:fill="FFFFFF"/>
        <w:spacing w:line="276" w:lineRule="auto"/>
        <w:jc w:val="both"/>
        <w:rPr>
          <w:color w:val="2C2C33"/>
          <w:sz w:val="22"/>
          <w:szCs w:val="22"/>
        </w:rPr>
      </w:pPr>
      <w:r>
        <w:rPr>
          <w:color w:val="2C2C33"/>
          <w:sz w:val="22"/>
          <w:szCs w:val="22"/>
        </w:rPr>
        <w:t xml:space="preserve"> </w:t>
      </w:r>
    </w:p>
    <w:p w14:paraId="00000009" w14:textId="5A6EE950" w:rsidR="003A7862" w:rsidRDefault="00E83877">
      <w:pPr>
        <w:shd w:val="clear" w:color="auto" w:fill="FFFFFF"/>
        <w:spacing w:line="276" w:lineRule="auto"/>
        <w:jc w:val="both"/>
        <w:rPr>
          <w:color w:val="2C2C33"/>
          <w:sz w:val="22"/>
          <w:szCs w:val="22"/>
        </w:rPr>
      </w:pPr>
      <w:r>
        <w:rPr>
          <w:color w:val="2C2C33"/>
          <w:sz w:val="22"/>
          <w:szCs w:val="22"/>
        </w:rPr>
        <w:t>With the opportunit</w:t>
      </w:r>
      <w:ins w:id="14" w:author="Alyssa Manik" w:date="2021-01-02T21:59:00Z">
        <w:r w:rsidR="00F42B88">
          <w:rPr>
            <w:color w:val="2C2C33"/>
            <w:sz w:val="22"/>
            <w:szCs w:val="22"/>
          </w:rPr>
          <w:t>ies</w:t>
        </w:r>
      </w:ins>
      <w:del w:id="15" w:author="Alyssa Manik" w:date="2021-01-02T21:59:00Z">
        <w:r w:rsidDel="00F42B88">
          <w:rPr>
            <w:color w:val="2C2C33"/>
            <w:sz w:val="22"/>
            <w:szCs w:val="22"/>
          </w:rPr>
          <w:delText>y</w:delText>
        </w:r>
      </w:del>
      <w:r>
        <w:rPr>
          <w:color w:val="2C2C33"/>
          <w:sz w:val="22"/>
          <w:szCs w:val="22"/>
        </w:rPr>
        <w:t xml:space="preserve"> that JHU offers, I believe that JHU is the right community f</w:t>
      </w:r>
      <w:commentRangeStart w:id="16"/>
      <w:commentRangeStart w:id="17"/>
      <w:r>
        <w:rPr>
          <w:color w:val="2C2C33"/>
          <w:sz w:val="22"/>
          <w:szCs w:val="22"/>
        </w:rPr>
        <w:t xml:space="preserve">or me to not only learn more about our body </w:t>
      </w:r>
      <w:commentRangeEnd w:id="16"/>
      <w:r w:rsidR="00F42B88">
        <w:rPr>
          <w:rStyle w:val="CommentReference"/>
        </w:rPr>
        <w:commentReference w:id="16"/>
      </w:r>
      <w:commentRangeEnd w:id="17"/>
      <w:r w:rsidR="00F42B88">
        <w:rPr>
          <w:rStyle w:val="CommentReference"/>
        </w:rPr>
        <w:commentReference w:id="17"/>
      </w:r>
      <w:r>
        <w:rPr>
          <w:color w:val="2C2C33"/>
          <w:sz w:val="22"/>
          <w:szCs w:val="22"/>
        </w:rPr>
        <w:t xml:space="preserve">but will also guide me to achieve my dreams of being a </w:t>
      </w:r>
      <w:commentRangeStart w:id="18"/>
      <w:r>
        <w:rPr>
          <w:color w:val="2C2C33"/>
          <w:sz w:val="22"/>
          <w:szCs w:val="22"/>
        </w:rPr>
        <w:t>forensic scientist.</w:t>
      </w:r>
      <w:commentRangeEnd w:id="18"/>
      <w:r w:rsidR="00BA001A">
        <w:rPr>
          <w:rStyle w:val="CommentReference"/>
        </w:rPr>
        <w:commentReference w:id="18"/>
      </w:r>
    </w:p>
    <w:p w14:paraId="0000000A" w14:textId="77777777" w:rsidR="003A7862" w:rsidRDefault="003A7862">
      <w:pPr>
        <w:pBdr>
          <w:top w:val="nil"/>
          <w:left w:val="nil"/>
          <w:bottom w:val="nil"/>
          <w:right w:val="nil"/>
          <w:between w:val="nil"/>
        </w:pBdr>
        <w:spacing w:after="240"/>
        <w:jc w:val="both"/>
        <w:rPr>
          <w:sz w:val="22"/>
          <w:szCs w:val="22"/>
          <w:highlight w:val="white"/>
        </w:rPr>
      </w:pPr>
    </w:p>
    <w:p w14:paraId="0000000B" w14:textId="4854454C" w:rsidR="003A7862" w:rsidRDefault="00BA001A">
      <w:pPr>
        <w:pBdr>
          <w:top w:val="nil"/>
          <w:left w:val="nil"/>
          <w:bottom w:val="nil"/>
          <w:right w:val="nil"/>
          <w:between w:val="nil"/>
        </w:pBdr>
        <w:spacing w:after="240"/>
        <w:jc w:val="both"/>
        <w:rPr>
          <w:ins w:id="19" w:author="Alyssa Manik" w:date="2021-01-02T22:16:00Z"/>
          <w:color w:val="2C2C33"/>
          <w:sz w:val="22"/>
          <w:szCs w:val="22"/>
        </w:rPr>
      </w:pPr>
      <w:ins w:id="20" w:author="Alyssa Manik" w:date="2021-01-02T22:10:00Z">
        <w:r>
          <w:rPr>
            <w:color w:val="2C2C33"/>
            <w:sz w:val="22"/>
            <w:szCs w:val="22"/>
          </w:rPr>
          <w:t xml:space="preserve">Hey! </w:t>
        </w:r>
        <w:proofErr w:type="gramStart"/>
        <w:r>
          <w:rPr>
            <w:color w:val="2C2C33"/>
            <w:sz w:val="22"/>
            <w:szCs w:val="22"/>
          </w:rPr>
          <w:t>So</w:t>
        </w:r>
      </w:ins>
      <w:proofErr w:type="gramEnd"/>
      <w:ins w:id="21" w:author="Alyssa Manik" w:date="2021-01-02T22:11:00Z">
        <w:r>
          <w:rPr>
            <w:color w:val="2C2C33"/>
            <w:sz w:val="22"/>
            <w:szCs w:val="22"/>
          </w:rPr>
          <w:t xml:space="preserve"> </w:t>
        </w:r>
        <w:r w:rsidR="00B8092D">
          <w:rPr>
            <w:color w:val="2C2C33"/>
            <w:sz w:val="22"/>
            <w:szCs w:val="22"/>
          </w:rPr>
          <w:t xml:space="preserve">forensics is definitely an interesting subject. You can definitely discuss both criminal justice and </w:t>
        </w:r>
      </w:ins>
      <w:ins w:id="22" w:author="Alyssa Manik" w:date="2021-01-02T22:12:00Z">
        <w:r w:rsidR="00B8092D">
          <w:rPr>
            <w:color w:val="2C2C33"/>
            <w:sz w:val="22"/>
            <w:szCs w:val="22"/>
          </w:rPr>
          <w:t>biochemistry. The issue that I’m a bit confused with now is what topic or what story are you trying to share? Think of this essay as a “share your s</w:t>
        </w:r>
      </w:ins>
      <w:ins w:id="23" w:author="Alyssa Manik" w:date="2021-01-02T22:13:00Z">
        <w:r w:rsidR="00B8092D">
          <w:rPr>
            <w:color w:val="2C2C33"/>
            <w:sz w:val="22"/>
            <w:szCs w:val="22"/>
          </w:rPr>
          <w:t>tory” instead of a “why major.” It’s a plus for you to include the classes you’re interested in taking, but I don’t understand why your background made you chose those classes specifically. I understand that you did a dissect</w:t>
        </w:r>
      </w:ins>
      <w:ins w:id="24" w:author="Alyssa Manik" w:date="2021-01-02T22:14:00Z">
        <w:r w:rsidR="00B8092D">
          <w:rPr>
            <w:color w:val="2C2C33"/>
            <w:sz w:val="22"/>
            <w:szCs w:val="22"/>
          </w:rPr>
          <w:t xml:space="preserve">ion (in high school? Middle school? Wasn’t clear) and then you enjoyed </w:t>
        </w:r>
        <w:proofErr w:type="gramStart"/>
        <w:r w:rsidR="00B8092D">
          <w:rPr>
            <w:color w:val="2C2C33"/>
            <w:sz w:val="22"/>
            <w:szCs w:val="22"/>
          </w:rPr>
          <w:t>it</w:t>
        </w:r>
        <w:proofErr w:type="gramEnd"/>
        <w:r w:rsidR="00B8092D">
          <w:rPr>
            <w:color w:val="2C2C33"/>
            <w:sz w:val="22"/>
            <w:szCs w:val="22"/>
          </w:rPr>
          <w:t xml:space="preserve"> so you went on to attend summer school, it flows here. However, in the midst of different jargons and theoretical concepts about human RNA and gene </w:t>
        </w:r>
      </w:ins>
      <w:ins w:id="25" w:author="Alyssa Manik" w:date="2021-01-02T22:15:00Z">
        <w:r w:rsidR="00B8092D">
          <w:rPr>
            <w:color w:val="2C2C33"/>
            <w:sz w:val="22"/>
            <w:szCs w:val="22"/>
          </w:rPr>
          <w:t>characteristics, the reader suddenly learns you’re in the debate team. You didn’t explain why you became even more interested in life sciences,</w:t>
        </w:r>
      </w:ins>
      <w:ins w:id="26" w:author="Alyssa Manik" w:date="2021-01-02T22:16:00Z">
        <w:r w:rsidR="00B8092D">
          <w:rPr>
            <w:color w:val="2C2C33"/>
            <w:sz w:val="22"/>
            <w:szCs w:val="22"/>
          </w:rPr>
          <w:t xml:space="preserve"> neither did I understand what exactly from this experience made you interested in forensic sciences. </w:t>
        </w:r>
      </w:ins>
    </w:p>
    <w:p w14:paraId="63F34D3F" w14:textId="2E5A745B" w:rsidR="00B8092D" w:rsidRDefault="00B8092D">
      <w:pPr>
        <w:pBdr>
          <w:top w:val="nil"/>
          <w:left w:val="nil"/>
          <w:bottom w:val="nil"/>
          <w:right w:val="nil"/>
          <w:between w:val="nil"/>
        </w:pBdr>
        <w:spacing w:after="240"/>
        <w:jc w:val="both"/>
        <w:rPr>
          <w:ins w:id="27" w:author="Alyssa Manik" w:date="2021-01-02T22:21:00Z"/>
          <w:color w:val="2C2C33"/>
          <w:sz w:val="22"/>
          <w:szCs w:val="22"/>
        </w:rPr>
      </w:pPr>
      <w:ins w:id="28" w:author="Alyssa Manik" w:date="2021-01-02T22:16:00Z">
        <w:r>
          <w:rPr>
            <w:color w:val="2C2C33"/>
            <w:sz w:val="22"/>
            <w:szCs w:val="22"/>
          </w:rPr>
          <w:t xml:space="preserve">Furthermore, the 375 people </w:t>
        </w:r>
        <w:proofErr w:type="spellStart"/>
        <w:r>
          <w:rPr>
            <w:color w:val="2C2C33"/>
            <w:sz w:val="22"/>
            <w:szCs w:val="22"/>
          </w:rPr>
          <w:t>conviced</w:t>
        </w:r>
        <w:proofErr w:type="spellEnd"/>
        <w:r>
          <w:rPr>
            <w:color w:val="2C2C33"/>
            <w:sz w:val="22"/>
            <w:szCs w:val="22"/>
          </w:rPr>
          <w:t xml:space="preserve"> in the States is a good fact, but are you planning on </w:t>
        </w:r>
      </w:ins>
      <w:ins w:id="29" w:author="Alyssa Manik" w:date="2021-01-02T22:17:00Z">
        <w:r>
          <w:rPr>
            <w:color w:val="2C2C33"/>
            <w:sz w:val="22"/>
            <w:szCs w:val="22"/>
          </w:rPr>
          <w:t>working in the States or Indonesia? Because it would be good to make it very clear.</w:t>
        </w:r>
      </w:ins>
      <w:ins w:id="30" w:author="Alyssa Manik" w:date="2021-01-02T22:18:00Z">
        <w:r>
          <w:rPr>
            <w:color w:val="2C2C33"/>
            <w:sz w:val="22"/>
            <w:szCs w:val="22"/>
          </w:rPr>
          <w:t xml:space="preserve"> Also, you mentioned how people have </w:t>
        </w:r>
      </w:ins>
      <w:ins w:id="31" w:author="Alyssa Manik" w:date="2021-01-02T22:19:00Z">
        <w:r>
          <w:rPr>
            <w:color w:val="2C2C33"/>
            <w:sz w:val="22"/>
            <w:szCs w:val="22"/>
          </w:rPr>
          <w:t xml:space="preserve">been wrongfully convicted because of flawed DNA identification, and your solution is to “deepen </w:t>
        </w:r>
        <w:proofErr w:type="gramStart"/>
        <w:r>
          <w:rPr>
            <w:color w:val="2C2C33"/>
            <w:sz w:val="22"/>
            <w:szCs w:val="22"/>
          </w:rPr>
          <w:t>your</w:t>
        </w:r>
        <w:proofErr w:type="gramEnd"/>
        <w:r>
          <w:rPr>
            <w:color w:val="2C2C33"/>
            <w:sz w:val="22"/>
            <w:szCs w:val="22"/>
          </w:rPr>
          <w:t xml:space="preserve"> understand of genetics</w:t>
        </w:r>
      </w:ins>
      <w:ins w:id="32" w:author="Alyssa Manik" w:date="2021-01-02T22:20:00Z">
        <w:r>
          <w:rPr>
            <w:color w:val="2C2C33"/>
            <w:sz w:val="22"/>
            <w:szCs w:val="22"/>
          </w:rPr>
          <w:t xml:space="preserve">.” I think your message is that with more people passionate about research in DNA, there would be less chances of wrongful </w:t>
        </w:r>
        <w:proofErr w:type="gramStart"/>
        <w:r>
          <w:rPr>
            <w:color w:val="2C2C33"/>
            <w:sz w:val="22"/>
            <w:szCs w:val="22"/>
          </w:rPr>
          <w:t>conviction?</w:t>
        </w:r>
        <w:proofErr w:type="gramEnd"/>
        <w:r>
          <w:rPr>
            <w:color w:val="2C2C33"/>
            <w:sz w:val="22"/>
            <w:szCs w:val="22"/>
          </w:rPr>
          <w:t xml:space="preserve"> But right </w:t>
        </w:r>
      </w:ins>
      <w:ins w:id="33" w:author="Alyssa Manik" w:date="2021-01-02T22:21:00Z">
        <w:r>
          <w:rPr>
            <w:color w:val="2C2C33"/>
            <w:sz w:val="22"/>
            <w:szCs w:val="22"/>
          </w:rPr>
          <w:t xml:space="preserve">now, the way it sounds, you’re saying you could help decrease wrongful conviction simply by being an expert, which does not sound very convincing and is a bit vague. </w:t>
        </w:r>
      </w:ins>
    </w:p>
    <w:p w14:paraId="29215237" w14:textId="00205E0B" w:rsidR="00B8092D" w:rsidRPr="00745867" w:rsidRDefault="00745867">
      <w:pPr>
        <w:pBdr>
          <w:top w:val="nil"/>
          <w:left w:val="nil"/>
          <w:bottom w:val="nil"/>
          <w:right w:val="nil"/>
          <w:between w:val="nil"/>
        </w:pBdr>
        <w:spacing w:after="240"/>
        <w:jc w:val="both"/>
        <w:rPr>
          <w:color w:val="2C2C33"/>
          <w:sz w:val="22"/>
          <w:szCs w:val="22"/>
        </w:rPr>
      </w:pPr>
      <w:ins w:id="34" w:author="Alyssa Manik" w:date="2021-01-02T22:21:00Z">
        <w:r>
          <w:rPr>
            <w:color w:val="2C2C33"/>
            <w:sz w:val="22"/>
            <w:szCs w:val="22"/>
          </w:rPr>
          <w:lastRenderedPageBreak/>
          <w:t>I don’t understand</w:t>
        </w:r>
      </w:ins>
      <w:ins w:id="35" w:author="Alyssa Manik" w:date="2021-01-02T22:22:00Z">
        <w:r>
          <w:rPr>
            <w:color w:val="2C2C33"/>
            <w:sz w:val="22"/>
            <w:szCs w:val="22"/>
          </w:rPr>
          <w:t xml:space="preserve"> what you </w:t>
        </w:r>
        <w:r>
          <w:rPr>
            <w:b/>
            <w:bCs/>
            <w:color w:val="2C2C33"/>
            <w:sz w:val="22"/>
            <w:szCs w:val="22"/>
          </w:rPr>
          <w:t xml:space="preserve">want to get out of your college experience in Johns Hopkins </w:t>
        </w:r>
        <w:r>
          <w:rPr>
            <w:color w:val="2C2C33"/>
            <w:sz w:val="22"/>
            <w:szCs w:val="22"/>
          </w:rPr>
          <w:t>aside from how you want to take more classes about genetics. Kindly reconsider your content and figure out what specifically you prize from their curriculum or programs.</w:t>
        </w:r>
      </w:ins>
    </w:p>
    <w:p w14:paraId="0000000C" w14:textId="77777777" w:rsidR="003A7862" w:rsidRDefault="003A7862">
      <w:pPr>
        <w:pBdr>
          <w:top w:val="nil"/>
          <w:left w:val="nil"/>
          <w:bottom w:val="nil"/>
          <w:right w:val="nil"/>
          <w:between w:val="nil"/>
        </w:pBdr>
        <w:spacing w:after="240"/>
        <w:jc w:val="both"/>
        <w:rPr>
          <w:color w:val="2C2C33"/>
          <w:sz w:val="22"/>
          <w:szCs w:val="22"/>
        </w:rPr>
      </w:pPr>
    </w:p>
    <w:p w14:paraId="0000000D" w14:textId="77777777" w:rsidR="003A7862" w:rsidRDefault="003A7862">
      <w:pPr>
        <w:pBdr>
          <w:top w:val="nil"/>
          <w:left w:val="nil"/>
          <w:bottom w:val="nil"/>
          <w:right w:val="nil"/>
          <w:between w:val="nil"/>
        </w:pBdr>
        <w:spacing w:after="240"/>
        <w:jc w:val="both"/>
        <w:rPr>
          <w:sz w:val="22"/>
          <w:szCs w:val="22"/>
          <w:highlight w:val="white"/>
        </w:rPr>
      </w:pPr>
    </w:p>
    <w:sectPr w:rsidR="003A7862">
      <w:headerReference w:type="default" r:id="rId11"/>
      <w:footerReference w:type="default" r:id="rId12"/>
      <w:pgSz w:w="11906" w:h="16838"/>
      <w:pgMar w:top="1134" w:right="1134" w:bottom="1134" w:left="1134" w:header="709" w:footer="85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1-01-02T21:51:00Z" w:initials="AM">
    <w:p w14:paraId="60D40257" w14:textId="3B44C9B5" w:rsidR="00F42B88" w:rsidRDefault="00F42B88">
      <w:pPr>
        <w:pStyle w:val="CommentText"/>
      </w:pPr>
      <w:r>
        <w:rPr>
          <w:rStyle w:val="CommentReference"/>
        </w:rPr>
        <w:annotationRef/>
      </w:r>
      <w:r>
        <w:t xml:space="preserve">I’m assuming this is a cow </w:t>
      </w:r>
      <w:proofErr w:type="gramStart"/>
      <w:r>
        <w:t>heart?</w:t>
      </w:r>
      <w:proofErr w:type="gramEnd"/>
      <w:r>
        <w:t xml:space="preserve"> It could be good to make a distinction, so we have an idea of what level of dissection you’re at</w:t>
      </w:r>
    </w:p>
  </w:comment>
  <w:comment w:id="1" w:author="Alyssa Manik" w:date="2021-01-02T22:02:00Z" w:initials="AM">
    <w:p w14:paraId="51A7419E" w14:textId="35060FB3" w:rsidR="00BA001A" w:rsidRDefault="00BA001A">
      <w:pPr>
        <w:pStyle w:val="CommentText"/>
      </w:pPr>
      <w:r>
        <w:rPr>
          <w:rStyle w:val="CommentReference"/>
        </w:rPr>
        <w:annotationRef/>
      </w:r>
      <w:r>
        <w:t xml:space="preserve">After reading the bottom paragraphs, namely your interest in forensics, I don’t understand the relevancy of this paragraph. Why is it fascinating to know that we are made of small building blocks? In this par I assumed you were going to be interested in biochemistry, production of synthetic tissues, </w:t>
      </w:r>
      <w:proofErr w:type="spellStart"/>
      <w:r>
        <w:t>etc</w:t>
      </w:r>
      <w:proofErr w:type="spellEnd"/>
      <w:r>
        <w:t>?</w:t>
      </w:r>
    </w:p>
  </w:comment>
  <w:comment w:id="2" w:author="Alyssa Manik" w:date="2021-01-02T22:15:00Z" w:initials="AM">
    <w:p w14:paraId="63DADF4C" w14:textId="2B5B43EA" w:rsidR="00B8092D" w:rsidRDefault="00B8092D">
      <w:pPr>
        <w:pStyle w:val="CommentText"/>
      </w:pPr>
      <w:r>
        <w:rPr>
          <w:rStyle w:val="CommentReference"/>
        </w:rPr>
        <w:annotationRef/>
      </w:r>
      <w:r>
        <w:t xml:space="preserve">Where? Indonesia? Your school? </w:t>
      </w:r>
    </w:p>
  </w:comment>
  <w:comment w:id="5" w:author="Alyssa Manik" w:date="2021-01-02T21:52:00Z" w:initials="AM">
    <w:p w14:paraId="713C1F20" w14:textId="484BD4CD" w:rsidR="00F42B88" w:rsidRDefault="00F42B88">
      <w:pPr>
        <w:pStyle w:val="CommentText"/>
      </w:pPr>
      <w:r>
        <w:rPr>
          <w:rStyle w:val="CommentReference"/>
        </w:rPr>
        <w:annotationRef/>
      </w:r>
      <w:r>
        <w:t xml:space="preserve">This part sounds good for a scientific/lab </w:t>
      </w:r>
      <w:proofErr w:type="gramStart"/>
      <w:r>
        <w:t>report, but</w:t>
      </w:r>
      <w:proofErr w:type="gramEnd"/>
      <w:r>
        <w:t xml:space="preserve"> is quite lengthy and theoretical for a university application. Remember: You do need to show what you learned but not cite what you learned.</w:t>
      </w:r>
    </w:p>
  </w:comment>
  <w:comment w:id="6" w:author="Alyssa Manik" w:date="2021-01-02T21:52:00Z" w:initials="AM">
    <w:p w14:paraId="2B531DD8" w14:textId="78F1D9C4" w:rsidR="00F42B88" w:rsidRDefault="00F42B88">
      <w:pPr>
        <w:pStyle w:val="CommentText"/>
      </w:pPr>
      <w:r>
        <w:rPr>
          <w:rStyle w:val="CommentReference"/>
        </w:rPr>
        <w:annotationRef/>
      </w:r>
      <w:r>
        <w:t>Transition from life sciences to criminal justice is very confusing.</w:t>
      </w:r>
    </w:p>
  </w:comment>
  <w:comment w:id="7" w:author="Alyssa Manik" w:date="2021-01-02T21:54:00Z" w:initials="AM">
    <w:p w14:paraId="202F859B" w14:textId="48F6EDCA" w:rsidR="00F42B88" w:rsidRDefault="00F42B88">
      <w:pPr>
        <w:pStyle w:val="CommentText"/>
      </w:pPr>
      <w:r>
        <w:rPr>
          <w:rStyle w:val="CommentReference"/>
        </w:rPr>
        <w:annotationRef/>
      </w:r>
      <w:r>
        <w:t xml:space="preserve">Where? In the process of a case study? After doing </w:t>
      </w:r>
      <w:proofErr w:type="gramStart"/>
      <w:r>
        <w:t>research?</w:t>
      </w:r>
      <w:proofErr w:type="gramEnd"/>
    </w:p>
  </w:comment>
  <w:comment w:id="8" w:author="Alyssa Manik" w:date="2021-01-02T21:54:00Z" w:initials="AM">
    <w:p w14:paraId="440D3E24" w14:textId="5ADF2988" w:rsidR="00F42B88" w:rsidRDefault="00F42B88">
      <w:pPr>
        <w:pStyle w:val="CommentText"/>
      </w:pPr>
      <w:r>
        <w:rPr>
          <w:rStyle w:val="CommentReference"/>
        </w:rPr>
        <w:annotationRef/>
      </w:r>
      <w:r>
        <w:t xml:space="preserve">This sentence sounds confusing because of the lack of clauses, but here is where I can start seeing the connection between sciences and law. Make this transition </w:t>
      </w:r>
      <w:proofErr w:type="gramStart"/>
      <w:r>
        <w:t>more clear and put</w:t>
      </w:r>
      <w:proofErr w:type="gramEnd"/>
      <w:r>
        <w:t xml:space="preserve"> it on top of the paragraph.</w:t>
      </w:r>
    </w:p>
  </w:comment>
  <w:comment w:id="9" w:author="Alyssa Manik" w:date="2021-01-02T21:55:00Z" w:initials="AM">
    <w:p w14:paraId="3E4921F8" w14:textId="68C08C2A" w:rsidR="00F42B88" w:rsidRDefault="00F42B88">
      <w:pPr>
        <w:pStyle w:val="CommentText"/>
      </w:pPr>
      <w:r>
        <w:rPr>
          <w:rStyle w:val="CommentReference"/>
        </w:rPr>
        <w:annotationRef/>
      </w:r>
      <w:r>
        <w:t>You don’t “use” your expertise, you develop and expertise and apply it to future issues, correct?</w:t>
      </w:r>
    </w:p>
  </w:comment>
  <w:comment w:id="10" w:author="Alyssa Manik" w:date="2021-01-02T21:56:00Z" w:initials="AM">
    <w:p w14:paraId="3DCE25AA" w14:textId="636456FA" w:rsidR="00F42B88" w:rsidRDefault="00F42B88">
      <w:pPr>
        <w:pStyle w:val="CommentText"/>
      </w:pPr>
      <w:r>
        <w:rPr>
          <w:rStyle w:val="CommentReference"/>
        </w:rPr>
        <w:annotationRef/>
      </w:r>
      <w:r>
        <w:t xml:space="preserve">This sounds very confusing. Are we talking about how strands of hair that’s misplaced are considered </w:t>
      </w:r>
      <w:proofErr w:type="gramStart"/>
      <w:r>
        <w:t>evidences</w:t>
      </w:r>
      <w:proofErr w:type="gramEnd"/>
      <w:r>
        <w:t xml:space="preserve">? </w:t>
      </w:r>
      <w:r w:rsidR="00E83877">
        <w:rPr>
          <w:noProof/>
        </w:rPr>
        <w:t xml:space="preserve">Or how </w:t>
      </w:r>
      <w:r w:rsidR="00E83877">
        <w:rPr>
          <w:noProof/>
        </w:rPr>
        <w:t>someone could accidentally identify the wrong person from the strand of hai</w:t>
      </w:r>
      <w:r w:rsidR="00E83877">
        <w:rPr>
          <w:noProof/>
        </w:rPr>
        <w:t>r?</w:t>
      </w:r>
    </w:p>
  </w:comment>
  <w:comment w:id="11" w:author="Alyssa Manik" w:date="2021-01-02T21:57:00Z" w:initials="AM">
    <w:p w14:paraId="33A8BF71" w14:textId="11FF760F" w:rsidR="00F42B88" w:rsidRDefault="00F42B88">
      <w:pPr>
        <w:pStyle w:val="CommentText"/>
      </w:pPr>
      <w:r>
        <w:rPr>
          <w:rStyle w:val="CommentReference"/>
        </w:rPr>
        <w:annotationRef/>
      </w:r>
      <w:r>
        <w:t>Why?</w:t>
      </w:r>
    </w:p>
  </w:comment>
  <w:comment w:id="12" w:author="Alyssa Manik" w:date="2021-01-02T21:57:00Z" w:initials="AM">
    <w:p w14:paraId="1060E216" w14:textId="0875E14A" w:rsidR="00F42B88" w:rsidRDefault="00F42B88">
      <w:pPr>
        <w:pStyle w:val="CommentText"/>
      </w:pPr>
      <w:r>
        <w:rPr>
          <w:rStyle w:val="CommentReference"/>
        </w:rPr>
        <w:annotationRef/>
      </w:r>
      <w:r>
        <w:t>Wrong preposition. This is an explanation to a previous sentence so transitions such as “moreover” or “in addition” does not fit.</w:t>
      </w:r>
    </w:p>
  </w:comment>
  <w:comment w:id="13" w:author="Alyssa Manik" w:date="2021-01-02T21:58:00Z" w:initials="AM">
    <w:p w14:paraId="2D5085DD" w14:textId="2499B1BF" w:rsidR="00F42B88" w:rsidRDefault="00F42B88">
      <w:pPr>
        <w:pStyle w:val="CommentText"/>
      </w:pPr>
      <w:r>
        <w:rPr>
          <w:rStyle w:val="CommentReference"/>
        </w:rPr>
        <w:annotationRef/>
      </w:r>
      <w:r>
        <w:t>For what cause?</w:t>
      </w:r>
    </w:p>
  </w:comment>
  <w:comment w:id="16" w:author="Alyssa Manik" w:date="2021-01-02T21:59:00Z" w:initials="AM">
    <w:p w14:paraId="3744B658" w14:textId="6BF97F1F" w:rsidR="00F42B88" w:rsidRDefault="00F42B88">
      <w:pPr>
        <w:pStyle w:val="CommentText"/>
      </w:pPr>
      <w:r>
        <w:rPr>
          <w:rStyle w:val="CommentReference"/>
        </w:rPr>
        <w:annotationRef/>
      </w:r>
      <w:r>
        <w:t>This part is in redundancy given that you cited the “opportunity that JHU offers.”</w:t>
      </w:r>
    </w:p>
  </w:comment>
  <w:comment w:id="17" w:author="Alyssa Manik" w:date="2021-01-02T22:00:00Z" w:initials="AM">
    <w:p w14:paraId="475D299E" w14:textId="0624B684" w:rsidR="00F42B88" w:rsidRDefault="00F42B88">
      <w:pPr>
        <w:pStyle w:val="CommentText"/>
      </w:pPr>
      <w:r>
        <w:rPr>
          <w:rStyle w:val="CommentReference"/>
        </w:rPr>
        <w:annotationRef/>
      </w:r>
      <w:r>
        <w:t xml:space="preserve">When you say “With” or “Given,” you would usually follow with a clause that </w:t>
      </w:r>
      <w:r w:rsidR="00BA001A">
        <w:t xml:space="preserve">explains or elaborates what you want to do with the opportunity. Right </w:t>
      </w:r>
      <w:proofErr w:type="gramStart"/>
      <w:r w:rsidR="00BA001A">
        <w:t>now</w:t>
      </w:r>
      <w:proofErr w:type="gramEnd"/>
      <w:r w:rsidR="00BA001A">
        <w:t xml:space="preserve"> saying “learn more about our body” is a bit vague. All universities teach this, WHY John Hopkins’ program SPECIFICALLY?</w:t>
      </w:r>
    </w:p>
  </w:comment>
  <w:comment w:id="18" w:author="Alyssa Manik" w:date="2021-01-02T22:01:00Z" w:initials="AM">
    <w:p w14:paraId="497A8A25" w14:textId="08B638A2" w:rsidR="00BA001A" w:rsidRDefault="00BA001A">
      <w:pPr>
        <w:pStyle w:val="CommentText"/>
      </w:pPr>
      <w:r>
        <w:rPr>
          <w:rStyle w:val="CommentReference"/>
        </w:rPr>
        <w:annotationRef/>
      </w:r>
      <w:r>
        <w:t xml:space="preserve">But you only mentioned Genetics and </w:t>
      </w:r>
      <w:proofErr w:type="spellStart"/>
      <w:r>
        <w:t>Biochem</w:t>
      </w:r>
      <w:proofErr w:type="spellEnd"/>
      <w:r>
        <w:t>, do forensic scientists only need to have a biology major? No minor in forensics?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D40257" w15:done="0"/>
  <w15:commentEx w15:paraId="51A7419E" w15:done="0"/>
  <w15:commentEx w15:paraId="63DADF4C" w15:done="0"/>
  <w15:commentEx w15:paraId="713C1F20" w15:done="0"/>
  <w15:commentEx w15:paraId="2B531DD8" w15:done="0"/>
  <w15:commentEx w15:paraId="202F859B" w15:done="0"/>
  <w15:commentEx w15:paraId="440D3E24" w15:done="0"/>
  <w15:commentEx w15:paraId="3E4921F8" w15:done="0"/>
  <w15:commentEx w15:paraId="3DCE25AA" w15:done="0"/>
  <w15:commentEx w15:paraId="33A8BF71" w15:done="0"/>
  <w15:commentEx w15:paraId="1060E216" w15:done="0"/>
  <w15:commentEx w15:paraId="2D5085DD" w15:done="0"/>
  <w15:commentEx w15:paraId="3744B658" w15:done="0"/>
  <w15:commentEx w15:paraId="475D299E" w15:paraIdParent="3744B658" w15:done="0"/>
  <w15:commentEx w15:paraId="497A8A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B6957" w16cex:dateUtc="2021-01-02T14:51:00Z"/>
  <w16cex:commentExtensible w16cex:durableId="239B6C03" w16cex:dateUtc="2021-01-02T15:02:00Z"/>
  <w16cex:commentExtensible w16cex:durableId="239B6F09" w16cex:dateUtc="2021-01-02T15:15:00Z"/>
  <w16cex:commentExtensible w16cex:durableId="239B69BB" w16cex:dateUtc="2021-01-02T14:52:00Z"/>
  <w16cex:commentExtensible w16cex:durableId="239B69AA" w16cex:dateUtc="2021-01-02T14:52:00Z"/>
  <w16cex:commentExtensible w16cex:durableId="239B69FB" w16cex:dateUtc="2021-01-02T14:54:00Z"/>
  <w16cex:commentExtensible w16cex:durableId="239B6A1B" w16cex:dateUtc="2021-01-02T14:54:00Z"/>
  <w16cex:commentExtensible w16cex:durableId="239B6A53" w16cex:dateUtc="2021-01-02T14:55:00Z"/>
  <w16cex:commentExtensible w16cex:durableId="239B6A99" w16cex:dateUtc="2021-01-02T14:56:00Z"/>
  <w16cex:commentExtensible w16cex:durableId="239B6AC3" w16cex:dateUtc="2021-01-02T14:57:00Z"/>
  <w16cex:commentExtensible w16cex:durableId="239B6ACB" w16cex:dateUtc="2021-01-02T14:57:00Z"/>
  <w16cex:commentExtensible w16cex:durableId="239B6AF4" w16cex:dateUtc="2021-01-02T14:58:00Z"/>
  <w16cex:commentExtensible w16cex:durableId="239B6B41" w16cex:dateUtc="2021-01-02T14:59:00Z"/>
  <w16cex:commentExtensible w16cex:durableId="239B6B60" w16cex:dateUtc="2021-01-02T15:00:00Z"/>
  <w16cex:commentExtensible w16cex:durableId="239B6BC7" w16cex:dateUtc="2021-01-02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D40257" w16cid:durableId="239B6957"/>
  <w16cid:commentId w16cid:paraId="51A7419E" w16cid:durableId="239B6C03"/>
  <w16cid:commentId w16cid:paraId="63DADF4C" w16cid:durableId="239B6F09"/>
  <w16cid:commentId w16cid:paraId="713C1F20" w16cid:durableId="239B69BB"/>
  <w16cid:commentId w16cid:paraId="2B531DD8" w16cid:durableId="239B69AA"/>
  <w16cid:commentId w16cid:paraId="202F859B" w16cid:durableId="239B69FB"/>
  <w16cid:commentId w16cid:paraId="440D3E24" w16cid:durableId="239B6A1B"/>
  <w16cid:commentId w16cid:paraId="3E4921F8" w16cid:durableId="239B6A53"/>
  <w16cid:commentId w16cid:paraId="3DCE25AA" w16cid:durableId="239B6A99"/>
  <w16cid:commentId w16cid:paraId="33A8BF71" w16cid:durableId="239B6AC3"/>
  <w16cid:commentId w16cid:paraId="1060E216" w16cid:durableId="239B6ACB"/>
  <w16cid:commentId w16cid:paraId="2D5085DD" w16cid:durableId="239B6AF4"/>
  <w16cid:commentId w16cid:paraId="3744B658" w16cid:durableId="239B6B41"/>
  <w16cid:commentId w16cid:paraId="475D299E" w16cid:durableId="239B6B60"/>
  <w16cid:commentId w16cid:paraId="497A8A25" w16cid:durableId="239B6B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C3086" w14:textId="77777777" w:rsidR="00E83877" w:rsidRDefault="00E83877">
      <w:r>
        <w:separator/>
      </w:r>
    </w:p>
  </w:endnote>
  <w:endnote w:type="continuationSeparator" w:id="0">
    <w:p w14:paraId="7F3850AA" w14:textId="77777777" w:rsidR="00E83877" w:rsidRDefault="00E83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F" w14:textId="77777777" w:rsidR="003A7862" w:rsidRDefault="003A78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58BE4" w14:textId="77777777" w:rsidR="00E83877" w:rsidRDefault="00E83877">
      <w:r>
        <w:separator/>
      </w:r>
    </w:p>
  </w:footnote>
  <w:footnote w:type="continuationSeparator" w:id="0">
    <w:p w14:paraId="2477ADA3" w14:textId="77777777" w:rsidR="00E83877" w:rsidRDefault="00E83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E" w14:textId="77777777" w:rsidR="003A7862" w:rsidRDefault="003A7862"/>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862"/>
    <w:rsid w:val="003A7862"/>
    <w:rsid w:val="00745867"/>
    <w:rsid w:val="00B8092D"/>
    <w:rsid w:val="00BA001A"/>
    <w:rsid w:val="00E83877"/>
    <w:rsid w:val="00F42B8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7CD52F"/>
  <w15:docId w15:val="{6BEBDCF5-426B-3140-97D7-43776C199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Default">
    <w:name w:val="Default"/>
    <w:rPr>
      <w:rFonts w:ascii="Helvetica" w:hAnsi="Helvetica" w:cs="Arial Unicode MS"/>
      <w:color w:val="000000"/>
      <w:sz w:val="22"/>
      <w:szCs w:val="22"/>
    </w:rPr>
  </w:style>
  <w:style w:type="paragraph" w:styleId="BalloonText">
    <w:name w:val="Balloon Text"/>
    <w:basedOn w:val="Normal"/>
    <w:link w:val="BalloonTextChar"/>
    <w:uiPriority w:val="99"/>
    <w:semiHidden/>
    <w:unhideWhenUsed/>
    <w:rsid w:val="00705D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5D8E"/>
    <w:rPr>
      <w:rFonts w:ascii="Lucida Grande" w:hAnsi="Lucida Grande" w:cs="Lucida Grande"/>
      <w:sz w:val="18"/>
      <w:szCs w:val="18"/>
    </w:rPr>
  </w:style>
  <w:style w:type="character" w:styleId="CommentReference">
    <w:name w:val="annotation reference"/>
    <w:basedOn w:val="DefaultParagraphFont"/>
    <w:uiPriority w:val="99"/>
    <w:semiHidden/>
    <w:unhideWhenUsed/>
    <w:rsid w:val="00807706"/>
    <w:rPr>
      <w:sz w:val="18"/>
      <w:szCs w:val="18"/>
    </w:rPr>
  </w:style>
  <w:style w:type="paragraph" w:styleId="CommentText">
    <w:name w:val="annotation text"/>
    <w:basedOn w:val="Normal"/>
    <w:link w:val="CommentTextChar"/>
    <w:uiPriority w:val="99"/>
    <w:semiHidden/>
    <w:unhideWhenUsed/>
    <w:rsid w:val="00807706"/>
  </w:style>
  <w:style w:type="character" w:customStyle="1" w:styleId="CommentTextChar">
    <w:name w:val="Comment Text Char"/>
    <w:basedOn w:val="DefaultParagraphFont"/>
    <w:link w:val="CommentText"/>
    <w:uiPriority w:val="99"/>
    <w:semiHidden/>
    <w:rsid w:val="00807706"/>
    <w:rPr>
      <w:sz w:val="24"/>
      <w:szCs w:val="24"/>
    </w:rPr>
  </w:style>
  <w:style w:type="paragraph" w:styleId="CommentSubject">
    <w:name w:val="annotation subject"/>
    <w:basedOn w:val="CommentText"/>
    <w:next w:val="CommentText"/>
    <w:link w:val="CommentSubjectChar"/>
    <w:uiPriority w:val="99"/>
    <w:semiHidden/>
    <w:unhideWhenUsed/>
    <w:rsid w:val="00807706"/>
    <w:rPr>
      <w:b/>
      <w:bCs/>
      <w:sz w:val="20"/>
      <w:szCs w:val="20"/>
    </w:rPr>
  </w:style>
  <w:style w:type="character" w:customStyle="1" w:styleId="CommentSubjectChar">
    <w:name w:val="Comment Subject Char"/>
    <w:basedOn w:val="CommentTextChar"/>
    <w:link w:val="CommentSubject"/>
    <w:uiPriority w:val="99"/>
    <w:semiHidden/>
    <w:rsid w:val="00807706"/>
    <w:rPr>
      <w:b/>
      <w:bCs/>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B80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18pXbZV2ADTSSakdXPutsZcduQ==">AMUW2mWUkoTdzh374sIoVqSSDiqYucf7Xx2l5Gl9bVCSE8MK6LhsPyIv6XdxAm8knwHsDPP1NxAcCj8a1A33i1Lc3lopLRGhjWQXltqqO9SC0UaSMp0gYjlSXHTKAWlBLoQE5bsvd/8PGoOzHeUuF/9LtyENHAxgCSVIXXOa3Bkv+NNC5ZhIRgqkdpSke/ls+nlngLgs/y5/U2eW4T+aIJeL2DFlyx2TXHxyze9VWIFHSthYw41LzC6JfxYeOnxFeKnipqw7AdyBTuM9i55pp0v6vrsq+telYkF6XuSCoUMMMDUXaIOuKORJ9gDzY98bzyETPsRjdWCy4Lx52Bonsa/IXUe7xjeTVhY48Ajy+dFGm/uoL4nZu2/1NoTsdbxWdgtI4sypi/T0sDRVAtWY2amab5mc7t3Uarom9a20PfXu094OuhTPJWu3NNFTpcu2kgGicf6OZvqD89F7rxPRbLGIWxdb1sWs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2</cp:revision>
  <dcterms:created xsi:type="dcterms:W3CDTF">2020-12-21T22:28:00Z</dcterms:created>
  <dcterms:modified xsi:type="dcterms:W3CDTF">2021-01-02T15:23:00Z</dcterms:modified>
</cp:coreProperties>
</file>