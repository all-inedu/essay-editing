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8E511" w14:textId="77777777" w:rsidR="00C25F32" w:rsidRDefault="00C25F32" w:rsidP="00C25F32">
      <w:pPr>
        <w:jc w:val="both"/>
        <w:rPr>
          <w:rFonts w:ascii="Calibri" w:eastAsia="Times New Roman" w:hAnsi="Calibri" w:cs="Calibri"/>
          <w:b/>
          <w:bCs/>
          <w:color w:val="000000"/>
        </w:rPr>
      </w:pPr>
      <w:r w:rsidRPr="00C25F32">
        <w:rPr>
          <w:rFonts w:ascii="Calibri" w:eastAsia="Times New Roman" w:hAnsi="Calibri" w:cs="Calibri"/>
          <w:b/>
          <w:bCs/>
          <w:color w:val="000000"/>
        </w:rPr>
        <w:t xml:space="preserve">At Brown, you will learn as much from your peers outside the classroom as in academic spaces. </w:t>
      </w:r>
      <w:r w:rsidRPr="00483B30">
        <w:rPr>
          <w:rFonts w:ascii="Calibri" w:eastAsia="Times New Roman" w:hAnsi="Calibri" w:cs="Calibri"/>
          <w:b/>
          <w:bCs/>
          <w:i/>
          <w:color w:val="000000"/>
        </w:rPr>
        <w:t>How will you contribute to the Brown community</w:t>
      </w:r>
      <w:r w:rsidRPr="00C25F32">
        <w:rPr>
          <w:rFonts w:ascii="Calibri" w:eastAsia="Times New Roman" w:hAnsi="Calibri" w:cs="Calibri"/>
          <w:b/>
          <w:bCs/>
          <w:color w:val="000000"/>
        </w:rPr>
        <w:t>? (250 words)</w:t>
      </w:r>
    </w:p>
    <w:p w14:paraId="21665CF6" w14:textId="77777777" w:rsidR="00483B30" w:rsidRPr="00C25F32" w:rsidRDefault="00483B30" w:rsidP="00C25F32">
      <w:pPr>
        <w:jc w:val="both"/>
        <w:rPr>
          <w:rFonts w:ascii="Times New Roman" w:eastAsia="Times New Roman" w:hAnsi="Times New Roman" w:cs="Times New Roman"/>
        </w:rPr>
      </w:pPr>
    </w:p>
    <w:p w14:paraId="63547102" w14:textId="77777777" w:rsidR="00483B30" w:rsidRDefault="00483B30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r>
        <w:rPr>
          <w:rFonts w:ascii="Palatino Linotype" w:eastAsia="Times New Roman" w:hAnsi="Palatino Linotype" w:cs="Calibri"/>
          <w:color w:val="000000"/>
          <w:sz w:val="22"/>
          <w:szCs w:val="22"/>
        </w:rPr>
        <w:t>Eyebrow dancing. E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xtreme pen spinning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. O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ne finger push-ups. </w:t>
      </w:r>
    </w:p>
    <w:p w14:paraId="08271DC1" w14:textId="77777777" w:rsidR="00483B30" w:rsidRDefault="00483B30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</w:p>
    <w:p w14:paraId="77A8AED7" w14:textId="5D56AA4C" w:rsidR="00C25F32" w:rsidRDefault="00767394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ins w:id="0" w:author="Matthew" w:date="2020-10-15T21:37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Menial in sight to many, </w:t>
        </w:r>
      </w:ins>
      <w:del w:id="1" w:author="Matthew" w:date="2020-10-15T21:38:00Z">
        <w:r w:rsidR="00C25F32" w:rsidRPr="00483B30" w:rsidDel="0076739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I’ve seen remarkable, </w:delText>
        </w:r>
      </w:del>
      <w:ins w:id="2" w:author="Matthew" w:date="2020-10-15T21:38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these are </w:t>
        </w:r>
      </w:ins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unique talents </w:t>
      </w:r>
      <w:del w:id="3" w:author="Matthew" w:date="2020-10-15T21:38:00Z">
        <w:r w:rsidR="00C25F32" w:rsidRPr="00483B30" w:rsidDel="0076739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mastered by many</w:delText>
        </w:r>
        <w:r w:rsidR="00483B30" w:rsidDel="0076739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, </w:delText>
        </w:r>
      </w:del>
      <w:ins w:id="4" w:author="Matthew" w:date="2020-10-15T21:38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I find </w:t>
        </w:r>
      </w:ins>
      <w:ins w:id="5" w:author="Matthew" w:date="2020-10-15T21:40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remarkably entertaining</w:t>
        </w:r>
      </w:ins>
      <w:ins w:id="6" w:author="Matthew" w:date="2020-10-15T21:38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. </w:t>
        </w:r>
      </w:ins>
      <w:del w:id="7" w:author="Matthew" w:date="2020-10-15T21:38:00Z">
        <w:r w:rsidR="00483B30" w:rsidDel="0076739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but </w:delText>
        </w:r>
      </w:del>
      <w:ins w:id="8" w:author="Matthew" w:date="2020-10-15T21:38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Yet </w:t>
        </w:r>
      </w:ins>
      <w:r w:rsidR="00483B30">
        <w:rPr>
          <w:rFonts w:ascii="Palatino Linotype" w:eastAsia="Times New Roman" w:hAnsi="Palatino Linotype" w:cs="Calibri"/>
          <w:color w:val="000000"/>
          <w:sz w:val="22"/>
          <w:szCs w:val="22"/>
        </w:rPr>
        <w:t>u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pon contemplating </w:t>
      </w:r>
      <w:del w:id="9" w:author="Matthew" w:date="2020-10-15T21:41:00Z">
        <w:r w:rsidR="003C2061" w:rsidDel="0076739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my own superpowers</w:delText>
        </w:r>
        <w:r w:rsidR="00C25F32" w:rsidRPr="00483B30" w:rsidDel="0076739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, I thought of everything from tongue twisters to chess. Yet gradually, I came t</w:delText>
        </w:r>
        <w:r w:rsidR="00483B30" w:rsidDel="0076739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o realize that my best contributions start with simple observation</w:delText>
        </w:r>
      </w:del>
      <w:ins w:id="10" w:author="Matthew" w:date="2020-10-15T21:41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as to how I </w:t>
        </w:r>
      </w:ins>
      <w:ins w:id="11" w:author="Matthew" w:date="2020-10-15T21:42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contribute</w:t>
        </w:r>
      </w:ins>
      <w:ins w:id="12" w:author="Matthew" w:date="2020-10-15T21:41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to the </w:t>
        </w:r>
      </w:ins>
      <w:ins w:id="13" w:author="Matthew" w:date="2020-10-15T21:42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pack</w:t>
        </w:r>
      </w:ins>
      <w:ins w:id="14" w:author="Matthew" w:date="2020-10-15T21:41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, I</w:t>
        </w:r>
      </w:ins>
      <w:ins w:id="15" w:author="Matthew" w:date="2020-10-15T21:42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</w:t>
        </w:r>
      </w:ins>
      <w:ins w:id="16" w:author="Matthew" w:date="2020-10-15T21:43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think of tongue twisters</w:t>
        </w:r>
      </w:ins>
      <w:r w:rsid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. </w:t>
      </w:r>
      <w:ins w:id="17" w:author="Matthew" w:date="2020-10-15T21:45:00Z">
        <w:r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On a deeper level, I usually initiate an action through the simplest of observations. </w:t>
        </w:r>
      </w:ins>
      <w:r w:rsid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To open my mind, I must first 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open my ears. </w:t>
      </w:r>
    </w:p>
    <w:p w14:paraId="67EF93EF" w14:textId="77777777" w:rsidR="00483B30" w:rsidRDefault="00483B30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</w:p>
    <w:p w14:paraId="39058ECE" w14:textId="01F93447" w:rsidR="00483B30" w:rsidRDefault="003C2061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r>
        <w:rPr>
          <w:rFonts w:ascii="Palatino Linotype" w:eastAsia="Times New Roman" w:hAnsi="Palatino Linotype" w:cs="Calibri"/>
          <w:color w:val="000000"/>
          <w:sz w:val="22"/>
          <w:szCs w:val="22"/>
        </w:rPr>
        <w:t>D</w:t>
      </w:r>
      <w:r w:rsidR="00126E93">
        <w:rPr>
          <w:rFonts w:ascii="Palatino Linotype" w:eastAsia="Times New Roman" w:hAnsi="Palatino Linotype" w:cs="Calibri"/>
          <w:color w:val="000000"/>
          <w:sz w:val="22"/>
          <w:szCs w:val="22"/>
        </w:rPr>
        <w:t>evelopment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starts with listening</w:t>
      </w:r>
      <w:r w:rsidR="00483B30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.</w:t>
      </w:r>
    </w:p>
    <w:p w14:paraId="2DE93DAB" w14:textId="77777777" w:rsidR="00483B30" w:rsidRPr="00483B30" w:rsidRDefault="00483B30" w:rsidP="00483B30">
      <w:pPr>
        <w:rPr>
          <w:rFonts w:ascii="Palatino Linotype" w:eastAsia="Times New Roman" w:hAnsi="Palatino Linotype" w:cs="Times New Roman"/>
          <w:sz w:val="22"/>
          <w:szCs w:val="22"/>
        </w:rPr>
      </w:pPr>
    </w:p>
    <w:p w14:paraId="1D485D14" w14:textId="2F6B7E36" w:rsidR="00C25F32" w:rsidRDefault="00483B30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I listen to noise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,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I listen to silence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,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I listen to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all 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spectrums of thought. 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From my best friend’s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ran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ts on selective empathy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to 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a teacher’s criticism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, 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I try to embrace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our 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hues and breadths of notions, </w:t>
      </w:r>
      <w:ins w:id="18" w:author="Matthew" w:date="2020-10-15T21:52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though </w:t>
        </w:r>
      </w:ins>
      <w:r w:rsidR="00126E93">
        <w:rPr>
          <w:rFonts w:ascii="Palatino Linotype" w:eastAsia="Times New Roman" w:hAnsi="Palatino Linotype" w:cs="Calibri"/>
          <w:color w:val="000000"/>
          <w:sz w:val="22"/>
          <w:szCs w:val="22"/>
        </w:rPr>
        <w:t>sometimes struggling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to </w:t>
      </w:r>
      <w:del w:id="19" w:author="Matthew" w:date="2020-10-15T21:47:00Z">
        <w:r w:rsidRPr="00483B30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comprehend </w:delText>
        </w:r>
        <w:r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because</w:delText>
        </w:r>
        <w:r w:rsidRPr="00483B30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 I </w:delText>
        </w:r>
        <w:r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simply </w:delText>
        </w:r>
        <w:r w:rsidRPr="00483B30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don’t know it all</w:delText>
        </w:r>
      </w:del>
      <w:ins w:id="20" w:author="Matthew" w:date="2020-10-15T21:51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wrap up the lengths of our discussion </w:t>
        </w:r>
      </w:ins>
      <w:ins w:id="21" w:author="Matthew" w:date="2020-10-15T21:52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to a conclusion</w:t>
        </w:r>
      </w:ins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.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When 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I listen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ed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to children without education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,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I helped design a holistic education program for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</w:t>
      </w:r>
      <w:del w:id="22" w:author="Matthew" w:date="2020-10-15T21:53:00Z">
        <w:r w:rsidRPr="00483B30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Indonesia’s </w:delText>
        </w:r>
      </w:del>
      <w:ins w:id="23" w:author="Matthew" w:date="2020-10-15T21:53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a </w:t>
        </w:r>
      </w:ins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rural area</w:t>
      </w:r>
      <w:del w:id="24" w:author="Matthew" w:date="2020-10-15T21:54:00Z">
        <w:r w:rsidRPr="00483B30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s</w:delText>
        </w:r>
      </w:del>
      <w:ins w:id="25" w:author="Matthew" w:date="2020-10-15T21:54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in Indonesia</w:t>
        </w:r>
      </w:ins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. 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When</w:t>
      </w:r>
      <w:r>
        <w:rPr>
          <w:rFonts w:ascii="Palatino Linotype" w:eastAsia="Times New Roman" w:hAnsi="Palatino Linotype" w:cs="Calibri"/>
          <w:color w:val="000000"/>
          <w:sz w:val="22"/>
          <w:szCs w:val="22"/>
          <w:u w:val="words"/>
        </w:rPr>
        <w:t xml:space="preserve"> 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I listen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ed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to poverty-stricken villagers experiencing water pollution,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I raised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funds for a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new 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water pump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that would improve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sanitation. </w:t>
      </w:r>
    </w:p>
    <w:p w14:paraId="4EBF178A" w14:textId="77777777" w:rsidR="003C2061" w:rsidRDefault="003C2061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</w:p>
    <w:p w14:paraId="3AF08AB1" w14:textId="04B99C66" w:rsidR="00483B30" w:rsidRDefault="003C2061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I also listen to my curious mind.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That’s where my best inquiries arise</w:t>
      </w:r>
      <w:ins w:id="26" w:author="Matthew" w:date="2020-10-15T21:55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from</w:t>
        </w:r>
      </w:ins>
      <w:r>
        <w:rPr>
          <w:rFonts w:ascii="Palatino Linotype" w:eastAsia="Times New Roman" w:hAnsi="Palatino Linotype" w:cs="Calibri"/>
          <w:color w:val="000000"/>
          <w:sz w:val="22"/>
          <w:szCs w:val="22"/>
        </w:rPr>
        <w:t>.</w:t>
      </w:r>
    </w:p>
    <w:p w14:paraId="0C5D508E" w14:textId="77777777" w:rsidR="003C2061" w:rsidRPr="00483B30" w:rsidRDefault="003C2061" w:rsidP="00483B30">
      <w:pPr>
        <w:rPr>
          <w:rFonts w:ascii="Palatino Linotype" w:eastAsia="Times New Roman" w:hAnsi="Palatino Linotype" w:cs="Times New Roman"/>
          <w:sz w:val="22"/>
          <w:szCs w:val="22"/>
        </w:rPr>
      </w:pPr>
    </w:p>
    <w:p w14:paraId="5B0EED19" w14:textId="6E9903F2" w:rsidR="003C2061" w:rsidRDefault="00C25F32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At Brown, I </w:t>
      </w:r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>will</w:t>
      </w:r>
      <w:r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listen to other people</w:t>
      </w:r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, </w:t>
      </w:r>
      <w:del w:id="27" w:author="Matthew" w:date="2020-10-15T21:55:00Z">
        <w:r w:rsidR="003C2061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bringing random questions</w:delText>
        </w:r>
      </w:del>
      <w:ins w:id="28" w:author="Matthew" w:date="2020-10-15T21:55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star</w:t>
        </w:r>
      </w:ins>
      <w:ins w:id="29" w:author="Matthew" w:date="2020-10-15T21:56:00Z">
        <w:r w:rsidR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ting up conversations</w:t>
        </w:r>
      </w:ins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with </w:t>
      </w:r>
      <w:del w:id="30" w:author="Matthew" w:date="2020-10-15T21:56:00Z">
        <w:r w:rsidR="003C2061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me to</w:delText>
        </w:r>
        <w:r w:rsidR="003C2061" w:rsidRPr="00483B30" w:rsidDel="00031C64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 </w:delText>
        </w:r>
      </w:del>
      <w:r w:rsidR="003C2061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>my advisees, DUG fellows and roommates</w:t>
      </w:r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>. I will contribute by immersing myself, at the East Asia Colloquium, by painting murals on hospital walls with Art for Service</w:t>
      </w:r>
      <w:del w:id="31" w:author="Matthew" w:date="2020-10-15T21:56:00Z">
        <w:r w:rsidR="003C2061"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,</w:delText>
        </w:r>
      </w:del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in the Catalyst Journal</w:t>
      </w:r>
      <w:ins w:id="32" w:author="Matthew" w:date="2020-10-15T21:56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.</w:t>
        </w:r>
      </w:ins>
      <w:del w:id="33" w:author="Matthew" w:date="2020-10-15T21:56:00Z">
        <w:r w:rsidR="003C2061"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,</w:delText>
        </w:r>
      </w:del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</w:t>
      </w:r>
      <w:del w:id="34" w:author="Matthew" w:date="2020-10-15T21:57:00Z">
        <w:r w:rsidR="003C2061"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and </w:delText>
        </w:r>
      </w:del>
      <w:ins w:id="35" w:author="Matthew" w:date="2020-10-15T21:57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Or </w:t>
        </w:r>
      </w:ins>
      <w:del w:id="36" w:author="Matthew" w:date="2020-10-15T21:58:00Z">
        <w:r w:rsidR="003C2061"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maybe </w:delText>
        </w:r>
      </w:del>
      <w:ins w:id="37" w:author="Matthew" w:date="2020-10-15T21:58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even</w:t>
        </w:r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</w:t>
        </w:r>
      </w:ins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by starting my own club. </w:t>
      </w:r>
    </w:p>
    <w:p w14:paraId="3DBAA4E5" w14:textId="77777777" w:rsidR="003C2061" w:rsidRDefault="003C2061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</w:p>
    <w:p w14:paraId="7370B307" w14:textId="0F0A91CD" w:rsidR="003C2061" w:rsidRDefault="00126E93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commentRangeStart w:id="38"/>
      <w:del w:id="39" w:author="Matthew" w:date="2020-10-15T21:58:00Z">
        <w:r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What do I </w:delText>
        </w:r>
        <w:r w:rsidRPr="00483B30"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hope to contribute to Brown</w:delText>
        </w:r>
        <w:r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? </w:delText>
        </w:r>
      </w:del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Although </w:t>
      </w:r>
      <w:del w:id="40" w:author="Matthew" w:date="2020-10-15T22:04:00Z">
        <w:r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o</w:delText>
        </w:r>
        <w:r w:rsidR="00C25F32" w:rsidRPr="00483B30"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ne may argue</w:delText>
        </w:r>
      </w:del>
      <w:ins w:id="41" w:author="Matthew" w:date="2020-10-15T22:04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glistened by research</w:t>
        </w:r>
      </w:ins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that </w:t>
      </w:r>
      <w:ins w:id="42" w:author="Matthew" w:date="2020-10-15T22:04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shows how </w:t>
        </w:r>
      </w:ins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listening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primarily </w:t>
      </w:r>
      <w:r w:rsidR="003C2061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helps 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the listener, I think </w:t>
      </w:r>
      <w:r>
        <w:rPr>
          <w:rFonts w:ascii="Palatino Linotype" w:eastAsia="Times New Roman" w:hAnsi="Palatino Linotype" w:cs="Calibri"/>
          <w:color w:val="000000"/>
          <w:sz w:val="22"/>
          <w:szCs w:val="22"/>
        </w:rPr>
        <w:t>we</w:t>
      </w:r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</w:t>
      </w:r>
      <w:ins w:id="43" w:author="Matthew" w:date="2020-10-15T22:06:00Z">
        <w:r w:rsidR="00513195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can </w:t>
        </w:r>
      </w:ins>
      <w:ins w:id="44" w:author="Matthew" w:date="2020-10-15T22:16:00Z">
        <w:r w:rsidR="0016126F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help lift their</w:t>
        </w:r>
        <w:r w:rsidR="00513195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litter</w:t>
        </w:r>
        <w:r w:rsidR="0016126F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s</w:t>
        </w:r>
        <w:r w:rsidR="00513195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away</w:t>
        </w:r>
      </w:ins>
      <w:del w:id="45" w:author="Matthew" w:date="2020-10-15T22:11:00Z">
        <w:r w:rsidR="00C25F32" w:rsidRPr="00483B30" w:rsidDel="00513195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empower </w:delText>
        </w:r>
      </w:del>
      <w:del w:id="46" w:author="Matthew" w:date="2020-10-15T22:06:00Z">
        <w:r w:rsidR="003C2061" w:rsidDel="00513195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discovery by invigorating</w:delText>
        </w:r>
      </w:del>
      <w:del w:id="47" w:author="Matthew" w:date="2020-10-15T22:11:00Z">
        <w:r w:rsidR="003C2061" w:rsidDel="00513195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 xml:space="preserve"> </w:delText>
        </w:r>
        <w:r w:rsidR="00C25F32" w:rsidRPr="00483B30" w:rsidDel="00513195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what other people have to say</w:delText>
        </w:r>
      </w:del>
      <w:r w:rsidR="00C25F32" w:rsidRPr="00483B30"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. </w:t>
      </w:r>
      <w:commentRangeEnd w:id="38"/>
      <w:r w:rsidR="0016126F">
        <w:rPr>
          <w:rStyle w:val="CommentReference"/>
        </w:rPr>
        <w:commentReference w:id="38"/>
      </w:r>
    </w:p>
    <w:p w14:paraId="16455098" w14:textId="77777777" w:rsidR="00126E93" w:rsidRDefault="00126E93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</w:p>
    <w:p w14:paraId="7C319269" w14:textId="107CD94A" w:rsidR="00126E93" w:rsidRDefault="00126E93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  <w:del w:id="48" w:author="Matthew" w:date="2020-10-15T22:00:00Z">
        <w:r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I’ll also</w:delText>
        </w:r>
      </w:del>
      <w:ins w:id="49" w:author="Matthew" w:date="2020-10-15T22:00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>Yes, I’ll</w:t>
        </w:r>
      </w:ins>
      <w:r>
        <w:rPr>
          <w:rFonts w:ascii="Palatino Linotype" w:eastAsia="Times New Roman" w:hAnsi="Palatino Linotype" w:cs="Calibri"/>
          <w:color w:val="000000"/>
          <w:sz w:val="22"/>
          <w:szCs w:val="22"/>
        </w:rPr>
        <w:t xml:space="preserve"> bring </w:t>
      </w:r>
      <w:ins w:id="50" w:author="Matthew" w:date="2020-10-15T22:00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in </w:t>
        </w:r>
      </w:ins>
      <w:r>
        <w:rPr>
          <w:rFonts w:ascii="Palatino Linotype" w:eastAsia="Times New Roman" w:hAnsi="Palatino Linotype" w:cs="Calibri"/>
          <w:color w:val="000000"/>
          <w:sz w:val="22"/>
          <w:szCs w:val="22"/>
        </w:rPr>
        <w:t>some tongue</w:t>
      </w:r>
      <w:ins w:id="51" w:author="Matthew" w:date="2020-10-15T22:00:00Z">
        <w:r w:rsidR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t xml:space="preserve"> </w:t>
        </w:r>
      </w:ins>
      <w:del w:id="52" w:author="Matthew" w:date="2020-10-15T22:00:00Z">
        <w:r w:rsidDel="00271DEC">
          <w:rPr>
            <w:rFonts w:ascii="Palatino Linotype" w:eastAsia="Times New Roman" w:hAnsi="Palatino Linotype" w:cs="Calibri"/>
            <w:color w:val="000000"/>
            <w:sz w:val="22"/>
            <w:szCs w:val="22"/>
          </w:rPr>
          <w:delText>-</w:delText>
        </w:r>
      </w:del>
      <w:r>
        <w:rPr>
          <w:rFonts w:ascii="Palatino Linotype" w:eastAsia="Times New Roman" w:hAnsi="Palatino Linotype" w:cs="Calibri"/>
          <w:color w:val="000000"/>
          <w:sz w:val="22"/>
          <w:szCs w:val="22"/>
        </w:rPr>
        <w:t>twisters.</w:t>
      </w:r>
    </w:p>
    <w:p w14:paraId="66178184" w14:textId="77777777" w:rsidR="003C2061" w:rsidRDefault="003C2061" w:rsidP="00483B30">
      <w:pPr>
        <w:rPr>
          <w:rFonts w:ascii="Palatino Linotype" w:eastAsia="Times New Roman" w:hAnsi="Palatino Linotype" w:cs="Calibri"/>
          <w:color w:val="000000"/>
          <w:sz w:val="22"/>
          <w:szCs w:val="22"/>
        </w:rPr>
      </w:pPr>
    </w:p>
    <w:p w14:paraId="7DAF1D3D" w14:textId="64A43C40" w:rsidR="00126E93" w:rsidRDefault="00126E93">
      <w:pPr>
        <w:rPr>
          <w:ins w:id="53" w:author="Matthew" w:date="2020-10-15T22:18:00Z"/>
          <w:rFonts w:ascii="Palatino Linotype" w:eastAsia="Times New Roman" w:hAnsi="Palatino Linotype" w:cs="Times New Roman"/>
          <w:sz w:val="22"/>
          <w:szCs w:val="22"/>
        </w:rPr>
      </w:pPr>
    </w:p>
    <w:p w14:paraId="0BA848DB" w14:textId="0D9087BF" w:rsidR="0016126F" w:rsidRDefault="0016126F">
      <w:pPr>
        <w:rPr>
          <w:ins w:id="54" w:author="Matthew" w:date="2020-10-15T22:18:00Z"/>
          <w:rFonts w:ascii="Palatino Linotype" w:eastAsia="Times New Roman" w:hAnsi="Palatino Linotype" w:cs="Times New Roman"/>
          <w:sz w:val="22"/>
          <w:szCs w:val="22"/>
        </w:rPr>
      </w:pPr>
    </w:p>
    <w:p w14:paraId="7CB4565E" w14:textId="1D725AB2" w:rsidR="0016126F" w:rsidRDefault="0016126F">
      <w:pPr>
        <w:rPr>
          <w:ins w:id="55" w:author="Matthew" w:date="2020-10-15T22:19:00Z"/>
          <w:rFonts w:ascii="Palatino Linotype" w:eastAsia="Times New Roman" w:hAnsi="Palatino Linotype" w:cs="Times New Roman"/>
          <w:i/>
          <w:iCs/>
          <w:sz w:val="22"/>
          <w:szCs w:val="22"/>
        </w:rPr>
      </w:pPr>
      <w:ins w:id="56" w:author="Matthew" w:date="2020-10-15T22:19:00Z">
        <w:r>
          <w:rPr>
            <w:rFonts w:ascii="Palatino Linotype" w:eastAsia="Times New Roman" w:hAnsi="Palatino Linotype" w:cs="Times New Roman"/>
            <w:i/>
            <w:iCs/>
            <w:sz w:val="22"/>
            <w:szCs w:val="22"/>
          </w:rPr>
          <w:t>Hi Kireyna!</w:t>
        </w:r>
      </w:ins>
    </w:p>
    <w:p w14:paraId="470E2339" w14:textId="31768B32" w:rsidR="0016126F" w:rsidRDefault="0016126F">
      <w:pPr>
        <w:rPr>
          <w:ins w:id="57" w:author="Matthew" w:date="2020-10-15T22:19:00Z"/>
          <w:rFonts w:ascii="Palatino Linotype" w:eastAsia="Times New Roman" w:hAnsi="Palatino Linotype" w:cs="Times New Roman"/>
          <w:i/>
          <w:iCs/>
          <w:sz w:val="22"/>
          <w:szCs w:val="22"/>
        </w:rPr>
      </w:pPr>
    </w:p>
    <w:p w14:paraId="2BC6CA57" w14:textId="252EA742" w:rsidR="0016126F" w:rsidRDefault="0016126F">
      <w:pPr>
        <w:rPr>
          <w:ins w:id="58" w:author="Matthew" w:date="2020-10-15T22:20:00Z"/>
          <w:rFonts w:ascii="Palatino Linotype" w:eastAsia="Times New Roman" w:hAnsi="Palatino Linotype" w:cs="Times New Roman"/>
          <w:i/>
          <w:iCs/>
          <w:sz w:val="22"/>
          <w:szCs w:val="22"/>
        </w:rPr>
      </w:pPr>
      <w:ins w:id="59" w:author="Matthew" w:date="2020-10-15T22:19:00Z">
        <w:r>
          <w:rPr>
            <w:rFonts w:ascii="Palatino Linotype" w:eastAsia="Times New Roman" w:hAnsi="Palatino Linotype" w:cs="Times New Roman"/>
            <w:i/>
            <w:iCs/>
            <w:sz w:val="22"/>
            <w:szCs w:val="22"/>
          </w:rPr>
          <w:t xml:space="preserve">Overall a nice, lightweight piece </w:t>
        </w:r>
      </w:ins>
      <w:ins w:id="60" w:author="Matthew" w:date="2020-10-15T22:20:00Z">
        <w:r>
          <w:rPr>
            <w:rFonts w:ascii="Palatino Linotype" w:eastAsia="Times New Roman" w:hAnsi="Palatino Linotype" w:cs="Times New Roman"/>
            <w:i/>
            <w:iCs/>
            <w:sz w:val="22"/>
            <w:szCs w:val="22"/>
          </w:rPr>
          <w:t xml:space="preserve">intertwined with some deep content inside. Love it! </w:t>
        </w:r>
      </w:ins>
    </w:p>
    <w:p w14:paraId="09D34561" w14:textId="033A069B" w:rsidR="0016126F" w:rsidRDefault="0016126F">
      <w:pPr>
        <w:rPr>
          <w:ins w:id="61" w:author="Matthew" w:date="2020-10-15T22:20:00Z"/>
          <w:rFonts w:ascii="Palatino Linotype" w:eastAsia="Times New Roman" w:hAnsi="Palatino Linotype" w:cs="Times New Roman"/>
          <w:i/>
          <w:iCs/>
          <w:sz w:val="22"/>
          <w:szCs w:val="22"/>
        </w:rPr>
      </w:pPr>
    </w:p>
    <w:p w14:paraId="641C2200" w14:textId="59B2CB8B" w:rsidR="0016126F" w:rsidRDefault="0016126F">
      <w:pPr>
        <w:rPr>
          <w:ins w:id="62" w:author="Matthew" w:date="2020-10-15T22:23:00Z"/>
          <w:rFonts w:ascii="Palatino Linotype" w:eastAsia="Times New Roman" w:hAnsi="Palatino Linotype" w:cs="Times New Roman"/>
          <w:i/>
          <w:iCs/>
          <w:sz w:val="22"/>
          <w:szCs w:val="22"/>
        </w:rPr>
      </w:pPr>
      <w:ins w:id="63" w:author="Matthew" w:date="2020-10-15T22:21:00Z">
        <w:r>
          <w:rPr>
            <w:rFonts w:ascii="Palatino Linotype" w:eastAsia="Times New Roman" w:hAnsi="Palatino Linotype" w:cs="Times New Roman"/>
            <w:i/>
            <w:iCs/>
            <w:sz w:val="22"/>
            <w:szCs w:val="22"/>
          </w:rPr>
          <w:t xml:space="preserve">As the tongue twister expert, </w:t>
        </w:r>
      </w:ins>
      <w:ins w:id="64" w:author="Matthew" w:date="2020-10-15T22:22:00Z">
        <w:r>
          <w:rPr>
            <w:rFonts w:ascii="Palatino Linotype" w:eastAsia="Times New Roman" w:hAnsi="Palatino Linotype" w:cs="Times New Roman"/>
            <w:i/>
            <w:iCs/>
            <w:sz w:val="22"/>
            <w:szCs w:val="22"/>
          </w:rPr>
          <w:t>I trust you can create a way punchier line on the last part of the essay I have marked above</w:t>
        </w:r>
      </w:ins>
      <w:ins w:id="65" w:author="Matthew" w:date="2020-10-15T22:23:00Z">
        <w:r>
          <w:rPr>
            <w:rFonts w:ascii="Palatino Linotype" w:eastAsia="Times New Roman" w:hAnsi="Palatino Linotype" w:cs="Times New Roman"/>
            <w:i/>
            <w:iCs/>
            <w:sz w:val="22"/>
            <w:szCs w:val="22"/>
          </w:rPr>
          <w:t>. Keep up the solid work!</w:t>
        </w:r>
      </w:ins>
    </w:p>
    <w:p w14:paraId="3B377FD8" w14:textId="696F88C8" w:rsidR="0016126F" w:rsidRDefault="0016126F">
      <w:pPr>
        <w:rPr>
          <w:ins w:id="66" w:author="Matthew" w:date="2020-10-15T22:23:00Z"/>
          <w:rFonts w:ascii="Palatino Linotype" w:eastAsia="Times New Roman" w:hAnsi="Palatino Linotype" w:cs="Times New Roman"/>
          <w:i/>
          <w:iCs/>
          <w:sz w:val="22"/>
          <w:szCs w:val="22"/>
        </w:rPr>
      </w:pPr>
    </w:p>
    <w:p w14:paraId="76DF5731" w14:textId="1C2EF31F" w:rsidR="0016126F" w:rsidRPr="0016126F" w:rsidRDefault="0016126F">
      <w:pPr>
        <w:rPr>
          <w:rFonts w:ascii="Palatino Linotype" w:eastAsia="Times New Roman" w:hAnsi="Palatino Linotype" w:cs="Times New Roman"/>
          <w:i/>
          <w:iCs/>
          <w:sz w:val="22"/>
          <w:szCs w:val="22"/>
          <w:rPrChange w:id="67" w:author="Matthew" w:date="2020-10-15T22:19:00Z">
            <w:rPr>
              <w:rFonts w:ascii="Palatino Linotype" w:eastAsia="Times New Roman" w:hAnsi="Palatino Linotype" w:cs="Times New Roman"/>
              <w:sz w:val="22"/>
              <w:szCs w:val="22"/>
            </w:rPr>
          </w:rPrChange>
        </w:rPr>
      </w:pPr>
      <w:ins w:id="68" w:author="Matthew" w:date="2020-10-15T22:23:00Z">
        <w:r>
          <w:rPr>
            <w:rFonts w:ascii="Palatino Linotype" w:eastAsia="Times New Roman" w:hAnsi="Palatino Linotype" w:cs="Times New Roman"/>
            <w:i/>
            <w:iCs/>
            <w:sz w:val="22"/>
            <w:szCs w:val="22"/>
          </w:rPr>
          <w:t>- Matthew</w:t>
        </w:r>
      </w:ins>
    </w:p>
    <w:sectPr w:rsidR="0016126F" w:rsidRPr="0016126F" w:rsidSect="00524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8" w:author="Matthew" w:date="2020-10-15T22:17:00Z" w:initials="M">
    <w:p w14:paraId="37FB2AE6" w14:textId="617F6126" w:rsidR="0016126F" w:rsidRDefault="0016126F">
      <w:pPr>
        <w:pStyle w:val="CommentText"/>
      </w:pPr>
      <w:r>
        <w:rPr>
          <w:rStyle w:val="CommentReference"/>
        </w:rPr>
        <w:annotationRef/>
      </w:r>
      <w:r>
        <w:t>Okay, this is probably the lamest try to even tongue twist but I hope you get the gist of it and can redo this sentence to connect it to your final hook!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FB2A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348E2" w16cex:dateUtc="2020-10-15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FB2AE6" w16cid:durableId="233348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F32"/>
    <w:rsid w:val="00031C64"/>
    <w:rsid w:val="00045D4D"/>
    <w:rsid w:val="00126E93"/>
    <w:rsid w:val="0016126F"/>
    <w:rsid w:val="00271DEC"/>
    <w:rsid w:val="003C2061"/>
    <w:rsid w:val="00483B30"/>
    <w:rsid w:val="00513195"/>
    <w:rsid w:val="00524BF7"/>
    <w:rsid w:val="005A6969"/>
    <w:rsid w:val="00767394"/>
    <w:rsid w:val="00C25F32"/>
    <w:rsid w:val="00E1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9673"/>
  <w15:chartTrackingRefBased/>
  <w15:docId w15:val="{E6FBA1D4-85A0-6845-BC77-0CDC943A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F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61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2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2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26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126F"/>
  </w:style>
  <w:style w:type="paragraph" w:styleId="BalloonText">
    <w:name w:val="Balloon Text"/>
    <w:basedOn w:val="Normal"/>
    <w:link w:val="BalloonTextChar"/>
    <w:uiPriority w:val="99"/>
    <w:semiHidden/>
    <w:unhideWhenUsed/>
    <w:rsid w:val="001612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Kireyna Aurelia Santoso</dc:creator>
  <cp:keywords/>
  <dc:description/>
  <cp:lastModifiedBy>Matthew</cp:lastModifiedBy>
  <cp:revision>3</cp:revision>
  <dcterms:created xsi:type="dcterms:W3CDTF">2020-10-11T08:28:00Z</dcterms:created>
  <dcterms:modified xsi:type="dcterms:W3CDTF">2020-10-15T15:23:00Z</dcterms:modified>
</cp:coreProperties>
</file>