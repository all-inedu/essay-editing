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97FB" w14:textId="77777777" w:rsidR="00F843FA" w:rsidRPr="00F843FA" w:rsidRDefault="00F843FA" w:rsidP="00F843FA">
      <w:pPr>
        <w:shd w:val="clear" w:color="auto" w:fill="FFFFFF"/>
        <w:rPr>
          <w:rFonts w:ascii="Times New Roman" w:eastAsia="Times New Roman" w:hAnsi="Times New Roman" w:cs="Times New Roman"/>
          <w:b/>
          <w:bCs/>
          <w:color w:val="000000" w:themeColor="text1"/>
        </w:rPr>
      </w:pPr>
      <w:r w:rsidRPr="00F843FA">
        <w:rPr>
          <w:rFonts w:ascii="Roboto" w:eastAsia="Times New Roman" w:hAnsi="Roboto" w:cs="Times New Roman"/>
          <w:b/>
          <w:bCs/>
          <w:i/>
          <w:iCs/>
          <w:color w:val="000000" w:themeColor="text1"/>
          <w:sz w:val="22"/>
          <w:szCs w:val="22"/>
        </w:rPr>
        <w:t xml:space="preserve">In the past 3 to 4 years, what experience(s) have you had (inside or outside of the classroom) related to your selected first-choice major or academic </w:t>
      </w:r>
      <w:proofErr w:type="gramStart"/>
      <w:r w:rsidRPr="00F843FA">
        <w:rPr>
          <w:rFonts w:ascii="Roboto" w:eastAsia="Times New Roman" w:hAnsi="Roboto" w:cs="Times New Roman"/>
          <w:b/>
          <w:bCs/>
          <w:i/>
          <w:iCs/>
          <w:color w:val="000000" w:themeColor="text1"/>
          <w:sz w:val="22"/>
          <w:szCs w:val="22"/>
        </w:rPr>
        <w:t>interest?*</w:t>
      </w:r>
      <w:proofErr w:type="gramEnd"/>
      <w:r w:rsidRPr="00F843FA">
        <w:rPr>
          <w:rFonts w:ascii="Roboto" w:eastAsia="Times New Roman" w:hAnsi="Roboto" w:cs="Times New Roman"/>
          <w:b/>
          <w:bCs/>
          <w:i/>
          <w:iCs/>
          <w:color w:val="000000" w:themeColor="text1"/>
          <w:sz w:val="22"/>
          <w:szCs w:val="22"/>
        </w:rPr>
        <w:t xml:space="preserve"> (max 150)</w:t>
      </w:r>
    </w:p>
    <w:p w14:paraId="569E8160" w14:textId="77777777" w:rsidR="00F843FA" w:rsidRPr="00F843FA" w:rsidRDefault="00F843FA" w:rsidP="00F843FA">
      <w:pPr>
        <w:shd w:val="clear" w:color="auto" w:fill="FFFFFF"/>
        <w:rPr>
          <w:rFonts w:ascii="Times New Roman" w:eastAsia="Times New Roman" w:hAnsi="Times New Roman" w:cs="Times New Roman"/>
          <w:color w:val="000000" w:themeColor="text1"/>
        </w:rPr>
      </w:pPr>
      <w:r w:rsidRPr="00F843FA">
        <w:rPr>
          <w:rFonts w:ascii="Times New Roman" w:eastAsia="Times New Roman" w:hAnsi="Times New Roman" w:cs="Times New Roman"/>
          <w:color w:val="000000" w:themeColor="text1"/>
        </w:rPr>
        <w:t> </w:t>
      </w:r>
    </w:p>
    <w:p w14:paraId="19D63032" w14:textId="52D1814E" w:rsidR="00F843FA" w:rsidRPr="00F843FA" w:rsidRDefault="00F843FA" w:rsidP="00F843FA">
      <w:pPr>
        <w:shd w:val="clear" w:color="auto" w:fill="FFFFFF"/>
        <w:rPr>
          <w:rFonts w:ascii="Times New Roman" w:eastAsia="Times New Roman" w:hAnsi="Times New Roman" w:cs="Times New Roman"/>
          <w:color w:val="000000" w:themeColor="text1"/>
        </w:rPr>
      </w:pPr>
      <w:r w:rsidRPr="00F843FA">
        <w:rPr>
          <w:rFonts w:ascii="Roboto" w:eastAsia="Times New Roman" w:hAnsi="Roboto" w:cs="Times New Roman"/>
          <w:color w:val="000000" w:themeColor="text1"/>
          <w:sz w:val="22"/>
          <w:szCs w:val="22"/>
        </w:rPr>
        <w:t xml:space="preserve">Ever since I got my iPad in the 8th grade, I’ve had my heart set on pursuing a career in graphic design. During the pandemic, I interned </w:t>
      </w:r>
      <w:del w:id="0" w:author="Paul Edison" w:date="2021-12-12T22:53:00Z">
        <w:r w:rsidRPr="00F843FA" w:rsidDel="005E794D">
          <w:rPr>
            <w:rFonts w:ascii="Roboto" w:eastAsia="Times New Roman" w:hAnsi="Roboto" w:cs="Times New Roman"/>
            <w:color w:val="000000" w:themeColor="text1"/>
            <w:sz w:val="22"/>
            <w:szCs w:val="22"/>
          </w:rPr>
          <w:delText xml:space="preserve">in </w:delText>
        </w:r>
      </w:del>
      <w:ins w:id="1" w:author="Paul Edison" w:date="2021-12-12T22:53:00Z">
        <w:r w:rsidR="005E794D">
          <w:rPr>
            <w:rFonts w:ascii="Roboto" w:eastAsia="Times New Roman" w:hAnsi="Roboto" w:cs="Times New Roman"/>
            <w:color w:val="000000" w:themeColor="text1"/>
            <w:sz w:val="22"/>
            <w:szCs w:val="22"/>
          </w:rPr>
          <w:t>at</w:t>
        </w:r>
        <w:r w:rsidR="005E794D" w:rsidRPr="00F843FA">
          <w:rPr>
            <w:rFonts w:ascii="Roboto" w:eastAsia="Times New Roman" w:hAnsi="Roboto" w:cs="Times New Roman"/>
            <w:color w:val="000000" w:themeColor="text1"/>
            <w:sz w:val="22"/>
            <w:szCs w:val="22"/>
          </w:rPr>
          <w:t xml:space="preserve"> </w:t>
        </w:r>
      </w:ins>
      <w:r w:rsidRPr="00F843FA">
        <w:rPr>
          <w:rFonts w:ascii="Roboto" w:eastAsia="Times New Roman" w:hAnsi="Roboto" w:cs="Times New Roman"/>
          <w:color w:val="000000" w:themeColor="text1"/>
          <w:sz w:val="22"/>
          <w:szCs w:val="22"/>
        </w:rPr>
        <w:t xml:space="preserve">a local </w:t>
      </w:r>
      <w:ins w:id="2" w:author="Paul Edison" w:date="2021-12-12T22:53:00Z">
        <w:r w:rsidR="005E794D" w:rsidRPr="005E794D">
          <w:rPr>
            <w:rFonts w:ascii="Roboto" w:eastAsia="Times New Roman" w:hAnsi="Roboto" w:cs="Times New Roman"/>
            <w:color w:val="000000" w:themeColor="text1"/>
            <w:sz w:val="22"/>
            <w:szCs w:val="22"/>
            <w:highlight w:val="yellow"/>
            <w:rPrChange w:id="3" w:author="Paul Edison" w:date="2021-12-12T22:54:00Z">
              <w:rPr>
                <w:rFonts w:ascii="Roboto" w:eastAsia="Times New Roman" w:hAnsi="Roboto" w:cs="Times New Roman"/>
                <w:color w:val="000000" w:themeColor="text1"/>
                <w:sz w:val="22"/>
                <w:szCs w:val="22"/>
              </w:rPr>
            </w:rPrChange>
          </w:rPr>
          <w:t>[brief description]</w:t>
        </w:r>
        <w:r w:rsidR="005E794D">
          <w:rPr>
            <w:rFonts w:ascii="Roboto" w:eastAsia="Times New Roman" w:hAnsi="Roboto" w:cs="Times New Roman"/>
            <w:color w:val="000000" w:themeColor="text1"/>
            <w:sz w:val="22"/>
            <w:szCs w:val="22"/>
          </w:rPr>
          <w:t xml:space="preserve"> </w:t>
        </w:r>
      </w:ins>
      <w:r w:rsidRPr="00F843FA">
        <w:rPr>
          <w:rFonts w:ascii="Roboto" w:eastAsia="Times New Roman" w:hAnsi="Roboto" w:cs="Times New Roman"/>
          <w:color w:val="000000" w:themeColor="text1"/>
          <w:sz w:val="22"/>
          <w:szCs w:val="22"/>
        </w:rPr>
        <w:t>startup</w:t>
      </w:r>
      <w:del w:id="4" w:author="Paul Edison" w:date="2021-12-12T22:53:00Z">
        <w:r w:rsidRPr="00F843FA" w:rsidDel="005E794D">
          <w:rPr>
            <w:rFonts w:ascii="Roboto" w:eastAsia="Times New Roman" w:hAnsi="Roboto" w:cs="Times New Roman"/>
            <w:color w:val="000000" w:themeColor="text1"/>
            <w:sz w:val="22"/>
            <w:szCs w:val="22"/>
          </w:rPr>
          <w:delText xml:space="preserve">: </w:delText>
        </w:r>
      </w:del>
      <w:ins w:id="5" w:author="Paul Edison" w:date="2021-12-12T22:53:00Z">
        <w:r w:rsidR="005E794D">
          <w:rPr>
            <w:rFonts w:ascii="Roboto" w:eastAsia="Times New Roman" w:hAnsi="Roboto" w:cs="Times New Roman"/>
            <w:color w:val="000000" w:themeColor="text1"/>
            <w:sz w:val="22"/>
            <w:szCs w:val="22"/>
          </w:rPr>
          <w:t>,</w:t>
        </w:r>
        <w:r w:rsidR="005E794D" w:rsidRPr="00F843FA">
          <w:rPr>
            <w:rFonts w:ascii="Roboto" w:eastAsia="Times New Roman" w:hAnsi="Roboto" w:cs="Times New Roman"/>
            <w:color w:val="000000" w:themeColor="text1"/>
            <w:sz w:val="22"/>
            <w:szCs w:val="22"/>
          </w:rPr>
          <w:t xml:space="preserve"> </w:t>
        </w:r>
      </w:ins>
      <w:r w:rsidRPr="00F843FA">
        <w:rPr>
          <w:rFonts w:ascii="Roboto" w:eastAsia="Times New Roman" w:hAnsi="Roboto" w:cs="Times New Roman"/>
          <w:color w:val="000000" w:themeColor="text1"/>
          <w:sz w:val="22"/>
          <w:szCs w:val="22"/>
        </w:rPr>
        <w:t xml:space="preserve">SKITCHEN, where I was given the opportunity to design their </w:t>
      </w:r>
      <w:ins w:id="6" w:author="Paul Edison" w:date="2021-12-12T22:54:00Z">
        <w:r w:rsidR="005E794D">
          <w:rPr>
            <w:rFonts w:ascii="Roboto" w:eastAsia="Times New Roman" w:hAnsi="Roboto" w:cs="Times New Roman"/>
            <w:color w:val="000000" w:themeColor="text1"/>
            <w:sz w:val="22"/>
            <w:szCs w:val="22"/>
          </w:rPr>
          <w:t xml:space="preserve">product </w:t>
        </w:r>
      </w:ins>
      <w:r w:rsidRPr="00F843FA">
        <w:rPr>
          <w:rFonts w:ascii="Roboto" w:eastAsia="Times New Roman" w:hAnsi="Roboto" w:cs="Times New Roman"/>
          <w:color w:val="000000" w:themeColor="text1"/>
          <w:sz w:val="22"/>
          <w:szCs w:val="22"/>
        </w:rPr>
        <w:t xml:space="preserve">packaging. </w:t>
      </w:r>
      <w:ins w:id="7" w:author="Paul Edison" w:date="2021-12-12T22:54:00Z">
        <w:r w:rsidR="005E794D">
          <w:rPr>
            <w:rFonts w:ascii="Roboto" w:eastAsia="Times New Roman" w:hAnsi="Roboto" w:cs="Times New Roman"/>
            <w:color w:val="000000" w:themeColor="text1"/>
            <w:sz w:val="22"/>
            <w:szCs w:val="22"/>
          </w:rPr>
          <w:t xml:space="preserve">Consequently, </w:t>
        </w:r>
      </w:ins>
      <w:del w:id="8" w:author="Paul Edison" w:date="2021-12-12T22:54:00Z">
        <w:r w:rsidRPr="00F843FA" w:rsidDel="005E794D">
          <w:rPr>
            <w:rFonts w:ascii="Roboto" w:eastAsia="Times New Roman" w:hAnsi="Roboto" w:cs="Times New Roman"/>
            <w:color w:val="000000" w:themeColor="text1"/>
            <w:sz w:val="22"/>
            <w:szCs w:val="22"/>
          </w:rPr>
          <w:delText xml:space="preserve">In more detail, </w:delText>
        </w:r>
      </w:del>
      <w:r w:rsidRPr="00F843FA">
        <w:rPr>
          <w:rFonts w:ascii="Roboto" w:eastAsia="Times New Roman" w:hAnsi="Roboto" w:cs="Times New Roman"/>
          <w:color w:val="000000" w:themeColor="text1"/>
          <w:sz w:val="22"/>
          <w:szCs w:val="22"/>
        </w:rPr>
        <w:t xml:space="preserve">I got to experience the </w:t>
      </w:r>
      <w:del w:id="9" w:author="Paul Edison" w:date="2021-12-12T22:54:00Z">
        <w:r w:rsidRPr="00F843FA" w:rsidDel="005E794D">
          <w:rPr>
            <w:rFonts w:ascii="Roboto" w:eastAsia="Times New Roman" w:hAnsi="Roboto" w:cs="Times New Roman"/>
            <w:color w:val="000000" w:themeColor="text1"/>
            <w:sz w:val="22"/>
            <w:szCs w:val="22"/>
          </w:rPr>
          <w:delText xml:space="preserve">whole </w:delText>
        </w:r>
      </w:del>
      <w:ins w:id="10" w:author="Paul Edison" w:date="2021-12-12T22:54:00Z">
        <w:r w:rsidR="005E794D">
          <w:rPr>
            <w:rFonts w:ascii="Roboto" w:eastAsia="Times New Roman" w:hAnsi="Roboto" w:cs="Times New Roman"/>
            <w:color w:val="000000" w:themeColor="text1"/>
            <w:sz w:val="22"/>
            <w:szCs w:val="22"/>
          </w:rPr>
          <w:t>end-to-end</w:t>
        </w:r>
        <w:r w:rsidR="005E794D" w:rsidRPr="00F843FA">
          <w:rPr>
            <w:rFonts w:ascii="Roboto" w:eastAsia="Times New Roman" w:hAnsi="Roboto" w:cs="Times New Roman"/>
            <w:color w:val="000000" w:themeColor="text1"/>
            <w:sz w:val="22"/>
            <w:szCs w:val="22"/>
          </w:rPr>
          <w:t xml:space="preserve"> </w:t>
        </w:r>
      </w:ins>
      <w:r w:rsidRPr="00F843FA">
        <w:rPr>
          <w:rFonts w:ascii="Roboto" w:eastAsia="Times New Roman" w:hAnsi="Roboto" w:cs="Times New Roman"/>
          <w:color w:val="000000" w:themeColor="text1"/>
          <w:sz w:val="22"/>
          <w:szCs w:val="22"/>
        </w:rPr>
        <w:t>design process</w:t>
      </w:r>
      <w:ins w:id="11" w:author="Paul Edison" w:date="2021-12-12T22:54:00Z">
        <w:r w:rsidR="005E794D">
          <w:rPr>
            <w:rFonts w:ascii="Roboto" w:eastAsia="Times New Roman" w:hAnsi="Roboto" w:cs="Times New Roman"/>
            <w:color w:val="000000" w:themeColor="text1"/>
            <w:sz w:val="22"/>
            <w:szCs w:val="22"/>
          </w:rPr>
          <w:t>,</w:t>
        </w:r>
      </w:ins>
      <w:r w:rsidRPr="00F843FA">
        <w:rPr>
          <w:rFonts w:ascii="Roboto" w:eastAsia="Times New Roman" w:hAnsi="Roboto" w:cs="Times New Roman"/>
          <w:color w:val="000000" w:themeColor="text1"/>
          <w:sz w:val="22"/>
          <w:szCs w:val="22"/>
        </w:rPr>
        <w:t xml:space="preserve"> from planning and producing my designs to having them </w:t>
      </w:r>
      <w:del w:id="12" w:author="Paul Edison" w:date="2021-12-12T22:54:00Z">
        <w:r w:rsidRPr="00F843FA" w:rsidDel="005E794D">
          <w:rPr>
            <w:rFonts w:ascii="Roboto" w:eastAsia="Times New Roman" w:hAnsi="Roboto" w:cs="Times New Roman"/>
            <w:color w:val="000000" w:themeColor="text1"/>
            <w:sz w:val="22"/>
            <w:szCs w:val="22"/>
          </w:rPr>
          <w:delText xml:space="preserve">be </w:delText>
        </w:r>
      </w:del>
      <w:r w:rsidRPr="00F843FA">
        <w:rPr>
          <w:rFonts w:ascii="Roboto" w:eastAsia="Times New Roman" w:hAnsi="Roboto" w:cs="Times New Roman"/>
          <w:color w:val="000000" w:themeColor="text1"/>
          <w:sz w:val="22"/>
          <w:szCs w:val="22"/>
        </w:rPr>
        <w:t>printed out and displayed on the shelves of one of the biggest premium grocery stores in Indonesia. </w:t>
      </w:r>
    </w:p>
    <w:p w14:paraId="4903AC5B" w14:textId="77777777" w:rsidR="00F843FA" w:rsidRPr="00F843FA" w:rsidRDefault="00F843FA" w:rsidP="00F843FA">
      <w:pPr>
        <w:shd w:val="clear" w:color="auto" w:fill="FFFFFF"/>
        <w:rPr>
          <w:rFonts w:ascii="Times New Roman" w:eastAsia="Times New Roman" w:hAnsi="Times New Roman" w:cs="Times New Roman"/>
          <w:color w:val="000000" w:themeColor="text1"/>
        </w:rPr>
      </w:pPr>
      <w:r w:rsidRPr="00F843FA">
        <w:rPr>
          <w:rFonts w:ascii="Roboto" w:eastAsia="Times New Roman" w:hAnsi="Roboto" w:cs="Times New Roman"/>
          <w:color w:val="000000" w:themeColor="text1"/>
          <w:sz w:val="22"/>
          <w:szCs w:val="22"/>
        </w:rPr>
        <w:t> </w:t>
      </w:r>
    </w:p>
    <w:p w14:paraId="2CF7EFC2" w14:textId="4CAE90A5" w:rsidR="00F843FA" w:rsidRPr="00F843FA" w:rsidRDefault="00F843FA" w:rsidP="00F843FA">
      <w:pPr>
        <w:shd w:val="clear" w:color="auto" w:fill="FFFFFF"/>
        <w:rPr>
          <w:rFonts w:ascii="Times New Roman" w:eastAsia="Times New Roman" w:hAnsi="Times New Roman" w:cs="Times New Roman"/>
          <w:color w:val="000000" w:themeColor="text1"/>
        </w:rPr>
      </w:pPr>
      <w:commentRangeStart w:id="13"/>
      <w:r w:rsidRPr="00F843FA">
        <w:rPr>
          <w:rFonts w:ascii="Roboto" w:eastAsia="Times New Roman" w:hAnsi="Roboto" w:cs="Times New Roman"/>
          <w:color w:val="000000" w:themeColor="text1"/>
          <w:sz w:val="22"/>
          <w:szCs w:val="22"/>
        </w:rPr>
        <w:t>Following the internship, I launched my own project: ALLINCUBATOR. Through ALLINCUBATOR, I aimed to help students start their own personal projects by creating and designing their publication materials on a common platform, thus</w:t>
      </w:r>
      <w:del w:id="14" w:author="Paul Edison" w:date="2021-12-12T22:55:00Z">
        <w:r w:rsidRPr="00F843FA" w:rsidDel="005E794D">
          <w:rPr>
            <w:rFonts w:ascii="Roboto" w:eastAsia="Times New Roman" w:hAnsi="Roboto" w:cs="Times New Roman"/>
            <w:color w:val="000000" w:themeColor="text1"/>
            <w:sz w:val="22"/>
            <w:szCs w:val="22"/>
          </w:rPr>
          <w:delText>,</w:delText>
        </w:r>
      </w:del>
      <w:r w:rsidRPr="00F843FA">
        <w:rPr>
          <w:rFonts w:ascii="Roboto" w:eastAsia="Times New Roman" w:hAnsi="Roboto" w:cs="Times New Roman"/>
          <w:color w:val="000000" w:themeColor="text1"/>
          <w:sz w:val="22"/>
          <w:szCs w:val="22"/>
        </w:rPr>
        <w:t xml:space="preserve"> allowing students to support </w:t>
      </w:r>
      <w:del w:id="15" w:author="Paul Edison" w:date="2021-12-12T22:55:00Z">
        <w:r w:rsidRPr="00F843FA" w:rsidDel="005E794D">
          <w:rPr>
            <w:rFonts w:ascii="Roboto" w:eastAsia="Times New Roman" w:hAnsi="Roboto" w:cs="Times New Roman"/>
            <w:color w:val="000000" w:themeColor="text1"/>
            <w:sz w:val="22"/>
            <w:szCs w:val="22"/>
          </w:rPr>
          <w:delText>each others’</w:delText>
        </w:r>
      </w:del>
      <w:ins w:id="16" w:author="Paul Edison" w:date="2021-12-12T22:55:00Z">
        <w:r w:rsidR="005E794D" w:rsidRPr="00F843FA">
          <w:rPr>
            <w:rFonts w:ascii="Roboto" w:eastAsia="Times New Roman" w:hAnsi="Roboto" w:cs="Times New Roman"/>
            <w:color w:val="000000" w:themeColor="text1"/>
            <w:sz w:val="22"/>
            <w:szCs w:val="22"/>
          </w:rPr>
          <w:t>each other’s</w:t>
        </w:r>
      </w:ins>
      <w:r w:rsidRPr="00F843FA">
        <w:rPr>
          <w:rFonts w:ascii="Roboto" w:eastAsia="Times New Roman" w:hAnsi="Roboto" w:cs="Times New Roman"/>
          <w:color w:val="000000" w:themeColor="text1"/>
          <w:sz w:val="22"/>
          <w:szCs w:val="22"/>
        </w:rPr>
        <w:t xml:space="preserve"> projects. Upon my project's success, ALLINCUBATOR got adopted by a local education start-up</w:t>
      </w:r>
      <w:del w:id="17" w:author="Paul Edison" w:date="2021-12-12T22:55:00Z">
        <w:r w:rsidRPr="00F843FA" w:rsidDel="005E794D">
          <w:rPr>
            <w:rFonts w:ascii="Roboto" w:eastAsia="Times New Roman" w:hAnsi="Roboto" w:cs="Times New Roman"/>
            <w:color w:val="000000" w:themeColor="text1"/>
            <w:sz w:val="22"/>
            <w:szCs w:val="22"/>
          </w:rPr>
          <w:delText>: ALL-IN EDUSPACE</w:delText>
        </w:r>
      </w:del>
      <w:r w:rsidRPr="00F843FA">
        <w:rPr>
          <w:rFonts w:ascii="Roboto" w:eastAsia="Times New Roman" w:hAnsi="Roboto" w:cs="Times New Roman"/>
          <w:color w:val="000000" w:themeColor="text1"/>
          <w:sz w:val="22"/>
          <w:szCs w:val="22"/>
        </w:rPr>
        <w:t xml:space="preserve">, allowing the project to rapidly gain more exposure while I still </w:t>
      </w:r>
      <w:proofErr w:type="gramStart"/>
      <w:r w:rsidRPr="00F843FA">
        <w:rPr>
          <w:rFonts w:ascii="Roboto" w:eastAsia="Times New Roman" w:hAnsi="Roboto" w:cs="Times New Roman"/>
          <w:color w:val="000000" w:themeColor="text1"/>
          <w:sz w:val="22"/>
          <w:szCs w:val="22"/>
        </w:rPr>
        <w:t>had involvement</w:t>
      </w:r>
      <w:proofErr w:type="gramEnd"/>
      <w:r w:rsidRPr="00F843FA">
        <w:rPr>
          <w:rFonts w:ascii="Roboto" w:eastAsia="Times New Roman" w:hAnsi="Roboto" w:cs="Times New Roman"/>
          <w:color w:val="000000" w:themeColor="text1"/>
          <w:sz w:val="22"/>
          <w:szCs w:val="22"/>
        </w:rPr>
        <w:t xml:space="preserve"> in day-to-day operations.</w:t>
      </w:r>
      <w:commentRangeEnd w:id="13"/>
      <w:r w:rsidR="005E794D">
        <w:rPr>
          <w:rStyle w:val="CommentReference"/>
        </w:rPr>
        <w:commentReference w:id="13"/>
      </w:r>
    </w:p>
    <w:p w14:paraId="3EB5B101" w14:textId="77777777" w:rsidR="00F843FA" w:rsidRPr="00F843FA" w:rsidRDefault="00F843FA" w:rsidP="00F843FA">
      <w:pPr>
        <w:shd w:val="clear" w:color="auto" w:fill="FFFFFF"/>
        <w:rPr>
          <w:rFonts w:ascii="Times New Roman" w:eastAsia="Times New Roman" w:hAnsi="Times New Roman" w:cs="Times New Roman"/>
          <w:color w:val="000000" w:themeColor="text1"/>
        </w:rPr>
      </w:pPr>
      <w:r w:rsidRPr="00F843FA">
        <w:rPr>
          <w:rFonts w:ascii="Times New Roman" w:eastAsia="Times New Roman" w:hAnsi="Times New Roman" w:cs="Times New Roman"/>
          <w:color w:val="000000" w:themeColor="text1"/>
        </w:rPr>
        <w:t> </w:t>
      </w:r>
    </w:p>
    <w:p w14:paraId="5B5450CC" w14:textId="77777777" w:rsidR="00F843FA" w:rsidRPr="00F843FA" w:rsidRDefault="00F843FA" w:rsidP="00F843FA">
      <w:pPr>
        <w:shd w:val="clear" w:color="auto" w:fill="FFFFFF"/>
        <w:rPr>
          <w:rFonts w:ascii="Times New Roman" w:eastAsia="Times New Roman" w:hAnsi="Times New Roman" w:cs="Times New Roman"/>
          <w:color w:val="000000" w:themeColor="text1"/>
        </w:rPr>
      </w:pPr>
      <w:r w:rsidRPr="00F843FA">
        <w:rPr>
          <w:rFonts w:ascii="Roboto" w:eastAsia="Times New Roman" w:hAnsi="Roboto" w:cs="Times New Roman"/>
          <w:color w:val="000000" w:themeColor="text1"/>
          <w:sz w:val="22"/>
          <w:szCs w:val="22"/>
        </w:rPr>
        <w:t>__________________________ </w:t>
      </w:r>
    </w:p>
    <w:p w14:paraId="4CAC8F5B" w14:textId="77777777" w:rsidR="00F843FA" w:rsidRPr="00F843FA" w:rsidRDefault="00F843FA" w:rsidP="00F843FA">
      <w:pPr>
        <w:shd w:val="clear" w:color="auto" w:fill="FFFFFF"/>
        <w:rPr>
          <w:rFonts w:ascii="Times New Roman" w:eastAsia="Times New Roman" w:hAnsi="Times New Roman" w:cs="Times New Roman"/>
          <w:color w:val="000000" w:themeColor="text1"/>
        </w:rPr>
      </w:pPr>
      <w:r w:rsidRPr="00F843FA">
        <w:rPr>
          <w:rFonts w:ascii="Times New Roman" w:eastAsia="Times New Roman" w:hAnsi="Times New Roman" w:cs="Times New Roman"/>
          <w:color w:val="000000" w:themeColor="text1"/>
        </w:rPr>
        <w:t> </w:t>
      </w:r>
    </w:p>
    <w:p w14:paraId="13046975" w14:textId="77777777" w:rsidR="00F843FA" w:rsidRPr="00F843FA" w:rsidRDefault="00F843FA" w:rsidP="00F843FA">
      <w:pPr>
        <w:shd w:val="clear" w:color="auto" w:fill="FFFFFF"/>
        <w:rPr>
          <w:rFonts w:ascii="Times New Roman" w:eastAsia="Times New Roman" w:hAnsi="Times New Roman" w:cs="Times New Roman"/>
          <w:b/>
          <w:bCs/>
          <w:color w:val="000000" w:themeColor="text1"/>
        </w:rPr>
      </w:pPr>
      <w:r w:rsidRPr="00F843FA">
        <w:rPr>
          <w:rFonts w:ascii="Roboto" w:eastAsia="Times New Roman" w:hAnsi="Roboto" w:cs="Times New Roman"/>
          <w:b/>
          <w:bCs/>
          <w:i/>
          <w:iCs/>
          <w:color w:val="000000" w:themeColor="text1"/>
          <w:sz w:val="22"/>
          <w:szCs w:val="22"/>
        </w:rPr>
        <w:t xml:space="preserve">How does your selected first-choice major relate to your future career </w:t>
      </w:r>
      <w:proofErr w:type="gramStart"/>
      <w:r w:rsidRPr="00F843FA">
        <w:rPr>
          <w:rFonts w:ascii="Roboto" w:eastAsia="Times New Roman" w:hAnsi="Roboto" w:cs="Times New Roman"/>
          <w:b/>
          <w:bCs/>
          <w:i/>
          <w:iCs/>
          <w:color w:val="000000" w:themeColor="text1"/>
          <w:sz w:val="22"/>
          <w:szCs w:val="22"/>
        </w:rPr>
        <w:t>goals?*</w:t>
      </w:r>
      <w:proofErr w:type="gramEnd"/>
      <w:r w:rsidRPr="00F843FA">
        <w:rPr>
          <w:rFonts w:ascii="Roboto" w:eastAsia="Times New Roman" w:hAnsi="Roboto" w:cs="Times New Roman"/>
          <w:b/>
          <w:bCs/>
          <w:i/>
          <w:iCs/>
          <w:color w:val="000000" w:themeColor="text1"/>
          <w:sz w:val="22"/>
          <w:szCs w:val="22"/>
        </w:rPr>
        <w:t xml:space="preserve"> (max 150)</w:t>
      </w:r>
    </w:p>
    <w:p w14:paraId="2B4E675A" w14:textId="77777777" w:rsidR="00F843FA" w:rsidRPr="00F843FA" w:rsidRDefault="00F843FA" w:rsidP="00F843FA">
      <w:pPr>
        <w:shd w:val="clear" w:color="auto" w:fill="FFFFFF"/>
        <w:rPr>
          <w:rFonts w:ascii="Times New Roman" w:eastAsia="Times New Roman" w:hAnsi="Times New Roman" w:cs="Times New Roman"/>
          <w:color w:val="000000" w:themeColor="text1"/>
        </w:rPr>
      </w:pPr>
      <w:r w:rsidRPr="00F843FA">
        <w:rPr>
          <w:rFonts w:ascii="Times New Roman" w:eastAsia="Times New Roman" w:hAnsi="Times New Roman" w:cs="Times New Roman"/>
          <w:color w:val="000000" w:themeColor="text1"/>
        </w:rPr>
        <w:t> </w:t>
      </w:r>
    </w:p>
    <w:p w14:paraId="4CEAA849" w14:textId="77777777" w:rsidR="00EB0374" w:rsidRDefault="00F843FA" w:rsidP="00F843FA">
      <w:pPr>
        <w:shd w:val="clear" w:color="auto" w:fill="FFFFFF"/>
        <w:spacing w:after="120"/>
        <w:rPr>
          <w:rFonts w:ascii="Roboto" w:eastAsia="Times New Roman" w:hAnsi="Roboto" w:cs="Times New Roman"/>
          <w:color w:val="000000" w:themeColor="text1"/>
          <w:sz w:val="22"/>
          <w:szCs w:val="22"/>
        </w:rPr>
      </w:pPr>
      <w:commentRangeStart w:id="18"/>
      <w:r w:rsidRPr="00F843FA">
        <w:rPr>
          <w:rFonts w:ascii="Roboto" w:eastAsia="Times New Roman" w:hAnsi="Roboto" w:cs="Times New Roman"/>
          <w:color w:val="000000" w:themeColor="text1"/>
          <w:sz w:val="22"/>
          <w:szCs w:val="22"/>
        </w:rPr>
        <w:t xml:space="preserve">When interning in SKITCHEN, I took notice of the fact that it was difficult for startups to gain exposure. This is in fact one of the main reasons startups </w:t>
      </w:r>
      <w:proofErr w:type="spellStart"/>
      <w:proofErr w:type="gramStart"/>
      <w:r w:rsidRPr="00F843FA">
        <w:rPr>
          <w:rFonts w:ascii="Roboto" w:eastAsia="Times New Roman" w:hAnsi="Roboto" w:cs="Times New Roman"/>
          <w:color w:val="000000" w:themeColor="text1"/>
          <w:sz w:val="22"/>
          <w:szCs w:val="22"/>
        </w:rPr>
        <w:t>fail.This</w:t>
      </w:r>
      <w:proofErr w:type="spellEnd"/>
      <w:proofErr w:type="gramEnd"/>
      <w:r w:rsidRPr="00F843FA">
        <w:rPr>
          <w:rFonts w:ascii="Roboto" w:eastAsia="Times New Roman" w:hAnsi="Roboto" w:cs="Times New Roman"/>
          <w:color w:val="000000" w:themeColor="text1"/>
          <w:sz w:val="22"/>
          <w:szCs w:val="22"/>
        </w:rPr>
        <w:t xml:space="preserve"> is why I plan to bring ALLINCUBATOR into the working world by, this time, helping startup companies instead. </w:t>
      </w:r>
      <w:commentRangeEnd w:id="18"/>
      <w:r w:rsidR="001E2511">
        <w:rPr>
          <w:rStyle w:val="CommentReference"/>
        </w:rPr>
        <w:commentReference w:id="18"/>
      </w:r>
    </w:p>
    <w:p w14:paraId="76B4CA11" w14:textId="77777777" w:rsidR="00EB0374" w:rsidRDefault="00EB0374" w:rsidP="00F843FA">
      <w:pPr>
        <w:shd w:val="clear" w:color="auto" w:fill="FFFFFF"/>
        <w:spacing w:after="120"/>
        <w:rPr>
          <w:rFonts w:ascii="Roboto" w:eastAsia="Times New Roman" w:hAnsi="Roboto" w:cs="Times New Roman"/>
          <w:color w:val="000000" w:themeColor="text1"/>
          <w:sz w:val="22"/>
          <w:szCs w:val="22"/>
        </w:rPr>
      </w:pPr>
      <w:commentRangeStart w:id="19"/>
    </w:p>
    <w:p w14:paraId="19AF2896" w14:textId="77777777" w:rsidR="00EB0374" w:rsidRDefault="00F843FA" w:rsidP="00F843FA">
      <w:pPr>
        <w:shd w:val="clear" w:color="auto" w:fill="FFFFFF"/>
        <w:spacing w:after="120"/>
        <w:rPr>
          <w:rFonts w:ascii="Roboto" w:eastAsia="Times New Roman" w:hAnsi="Roboto" w:cs="Times New Roman"/>
          <w:color w:val="000000" w:themeColor="text1"/>
          <w:sz w:val="22"/>
          <w:szCs w:val="22"/>
        </w:rPr>
      </w:pPr>
      <w:r w:rsidRPr="00F843FA">
        <w:rPr>
          <w:rFonts w:ascii="Roboto" w:eastAsia="Times New Roman" w:hAnsi="Roboto" w:cs="Times New Roman"/>
          <w:color w:val="000000" w:themeColor="text1"/>
          <w:sz w:val="22"/>
          <w:szCs w:val="22"/>
        </w:rPr>
        <w:t xml:space="preserve">As a Graphic Design major at University of Illinois at Urbana-Champaign, I plan to expand my knowledge of the design world </w:t>
      </w:r>
      <w:proofErr w:type="gramStart"/>
      <w:r w:rsidRPr="00F843FA">
        <w:rPr>
          <w:rFonts w:ascii="Roboto" w:eastAsia="Times New Roman" w:hAnsi="Roboto" w:cs="Times New Roman"/>
          <w:color w:val="000000" w:themeColor="text1"/>
          <w:sz w:val="22"/>
          <w:szCs w:val="22"/>
        </w:rPr>
        <w:t>in order to</w:t>
      </w:r>
      <w:proofErr w:type="gramEnd"/>
      <w:r w:rsidRPr="00F843FA">
        <w:rPr>
          <w:rFonts w:ascii="Roboto" w:eastAsia="Times New Roman" w:hAnsi="Roboto" w:cs="Times New Roman"/>
          <w:color w:val="000000" w:themeColor="text1"/>
          <w:sz w:val="22"/>
          <w:szCs w:val="22"/>
        </w:rPr>
        <w:t xml:space="preserve"> be able to produce more professional designs. </w:t>
      </w:r>
      <w:commentRangeEnd w:id="19"/>
      <w:r w:rsidR="001E2511">
        <w:rPr>
          <w:rStyle w:val="CommentReference"/>
        </w:rPr>
        <w:commentReference w:id="19"/>
      </w:r>
    </w:p>
    <w:p w14:paraId="4D52C014" w14:textId="77777777" w:rsidR="00EB0374" w:rsidRDefault="00EB0374" w:rsidP="00F843FA">
      <w:pPr>
        <w:shd w:val="clear" w:color="auto" w:fill="FFFFFF"/>
        <w:spacing w:after="120"/>
        <w:rPr>
          <w:rFonts w:ascii="Roboto" w:eastAsia="Times New Roman" w:hAnsi="Roboto" w:cs="Times New Roman"/>
          <w:color w:val="000000" w:themeColor="text1"/>
          <w:sz w:val="22"/>
          <w:szCs w:val="22"/>
        </w:rPr>
      </w:pPr>
    </w:p>
    <w:p w14:paraId="79DFA3DC" w14:textId="6715E082" w:rsidR="00F843FA" w:rsidRPr="00F843FA" w:rsidRDefault="00F843FA" w:rsidP="00F843FA">
      <w:pPr>
        <w:shd w:val="clear" w:color="auto" w:fill="FFFFFF"/>
        <w:spacing w:after="120"/>
        <w:rPr>
          <w:rFonts w:ascii="Times New Roman" w:eastAsia="Times New Roman" w:hAnsi="Times New Roman" w:cs="Times New Roman"/>
          <w:color w:val="000000" w:themeColor="text1"/>
        </w:rPr>
      </w:pPr>
      <w:r w:rsidRPr="00F843FA">
        <w:rPr>
          <w:rFonts w:ascii="Roboto" w:eastAsia="Times New Roman" w:hAnsi="Roboto" w:cs="Times New Roman"/>
          <w:color w:val="000000" w:themeColor="text1"/>
          <w:sz w:val="22"/>
          <w:szCs w:val="22"/>
        </w:rPr>
        <w:t xml:space="preserve">Through the new skills I will have acquired in UIUC, I plan to use my designs to help startup companies better advertise and market their companies, </w:t>
      </w:r>
      <w:proofErr w:type="gramStart"/>
      <w:r w:rsidRPr="00F843FA">
        <w:rPr>
          <w:rFonts w:ascii="Roboto" w:eastAsia="Times New Roman" w:hAnsi="Roboto" w:cs="Times New Roman"/>
          <w:color w:val="000000" w:themeColor="text1"/>
          <w:sz w:val="22"/>
          <w:szCs w:val="22"/>
        </w:rPr>
        <w:t>in order to</w:t>
      </w:r>
      <w:proofErr w:type="gramEnd"/>
      <w:r w:rsidRPr="00F843FA">
        <w:rPr>
          <w:rFonts w:ascii="Roboto" w:eastAsia="Times New Roman" w:hAnsi="Roboto" w:cs="Times New Roman"/>
          <w:color w:val="000000" w:themeColor="text1"/>
          <w:sz w:val="22"/>
          <w:szCs w:val="22"/>
        </w:rPr>
        <w:t xml:space="preserve"> gain more exposure. I want to be able to help those companies fighting </w:t>
      </w:r>
      <w:commentRangeStart w:id="20"/>
      <w:r w:rsidRPr="00F843FA">
        <w:rPr>
          <w:rFonts w:ascii="Roboto" w:eastAsia="Times New Roman" w:hAnsi="Roboto" w:cs="Times New Roman"/>
          <w:color w:val="000000" w:themeColor="text1"/>
          <w:sz w:val="22"/>
          <w:szCs w:val="22"/>
        </w:rPr>
        <w:t xml:space="preserve">against the 90% failure statistic </w:t>
      </w:r>
      <w:commentRangeEnd w:id="20"/>
      <w:r w:rsidR="00EB0374">
        <w:rPr>
          <w:rStyle w:val="CommentReference"/>
        </w:rPr>
        <w:commentReference w:id="20"/>
      </w:r>
      <w:r w:rsidRPr="00F843FA">
        <w:rPr>
          <w:rFonts w:ascii="Roboto" w:eastAsia="Times New Roman" w:hAnsi="Roboto" w:cs="Times New Roman"/>
          <w:color w:val="000000" w:themeColor="text1"/>
          <w:sz w:val="22"/>
          <w:szCs w:val="22"/>
        </w:rPr>
        <w:t xml:space="preserve">and help increase Indonesian </w:t>
      </w:r>
      <w:commentRangeStart w:id="21"/>
      <w:r w:rsidRPr="00F843FA">
        <w:rPr>
          <w:rFonts w:ascii="Roboto" w:eastAsia="Times New Roman" w:hAnsi="Roboto" w:cs="Times New Roman"/>
          <w:color w:val="000000" w:themeColor="text1"/>
          <w:sz w:val="22"/>
          <w:szCs w:val="22"/>
        </w:rPr>
        <w:t xml:space="preserve">start-up companies’ success rate, improve employment rate, increase the country’s GDP, and thus contribute to improving Indonesia’s economy.  </w:t>
      </w:r>
      <w:commentRangeEnd w:id="21"/>
      <w:r w:rsidR="003643BD">
        <w:rPr>
          <w:rStyle w:val="CommentReference"/>
        </w:rPr>
        <w:commentReference w:id="21"/>
      </w:r>
    </w:p>
    <w:p w14:paraId="139E29A8" w14:textId="77777777" w:rsidR="00F843FA" w:rsidRPr="00F843FA" w:rsidRDefault="00F843FA" w:rsidP="00F843FA">
      <w:pPr>
        <w:rPr>
          <w:rFonts w:ascii="Times New Roman" w:eastAsia="Times New Roman" w:hAnsi="Times New Roman" w:cs="Times New Roman"/>
          <w:color w:val="000000" w:themeColor="text1"/>
        </w:rPr>
      </w:pPr>
    </w:p>
    <w:p w14:paraId="1BEAF983" w14:textId="77777777" w:rsidR="00B36311" w:rsidRPr="003E6029" w:rsidRDefault="001E2511">
      <w:pPr>
        <w:rPr>
          <w:color w:val="000000" w:themeColor="text1"/>
        </w:rPr>
      </w:pPr>
    </w:p>
    <w:sectPr w:rsidR="00B36311" w:rsidRPr="003E6029"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Paul Edison" w:date="2021-12-12T22:56:00Z" w:initials="PE">
    <w:p w14:paraId="03543107" w14:textId="74ACBC36" w:rsidR="005E794D" w:rsidRDefault="005E794D">
      <w:pPr>
        <w:pStyle w:val="CommentText"/>
      </w:pPr>
      <w:r>
        <w:rPr>
          <w:rStyle w:val="CommentReference"/>
        </w:rPr>
        <w:annotationRef/>
      </w:r>
      <w:r>
        <w:t>I’d add briefly how this is related to your first-choice major</w:t>
      </w:r>
    </w:p>
  </w:comment>
  <w:comment w:id="18" w:author="Paul Edison" w:date="2021-12-12T23:21:00Z" w:initials="PE">
    <w:p w14:paraId="289736D7" w14:textId="7B077020" w:rsidR="001E2511" w:rsidRDefault="001E2511">
      <w:pPr>
        <w:pStyle w:val="CommentText"/>
      </w:pPr>
      <w:r>
        <w:rPr>
          <w:rStyle w:val="CommentReference"/>
        </w:rPr>
        <w:annotationRef/>
      </w:r>
      <w:r>
        <w:rPr>
          <w:rStyle w:val="CommentReference"/>
        </w:rPr>
        <w:t xml:space="preserve">Is your career goal ‘for startups to gain exposure’? </w:t>
      </w:r>
    </w:p>
  </w:comment>
  <w:comment w:id="19" w:author="Paul Edison" w:date="2021-12-12T23:24:00Z" w:initials="PE">
    <w:p w14:paraId="268E6F13" w14:textId="169887AD" w:rsidR="001E2511" w:rsidRDefault="001E2511">
      <w:pPr>
        <w:pStyle w:val="CommentText"/>
      </w:pPr>
      <w:r>
        <w:rPr>
          <w:rStyle w:val="CommentReference"/>
        </w:rPr>
        <w:annotationRef/>
      </w:r>
      <w:r>
        <w:t xml:space="preserve">This feels too vague. How will the classes at UIC help expand your knowledge in specific ways? What do you want to study and how will they help you produce “more professional </w:t>
      </w:r>
      <w:proofErr w:type="gramStart"/>
      <w:r>
        <w:t>design.</w:t>
      </w:r>
      <w:proofErr w:type="gramEnd"/>
      <w:r>
        <w:t xml:space="preserve">” </w:t>
      </w:r>
    </w:p>
  </w:comment>
  <w:comment w:id="20" w:author="Paul Edison" w:date="2021-12-12T23:02:00Z" w:initials="PE">
    <w:p w14:paraId="64151ABD" w14:textId="4BCE871F" w:rsidR="00EB0374" w:rsidRDefault="00EB0374">
      <w:pPr>
        <w:pStyle w:val="CommentText"/>
      </w:pPr>
      <w:r>
        <w:rPr>
          <w:rStyle w:val="CommentReference"/>
        </w:rPr>
        <w:annotationRef/>
      </w:r>
      <w:r>
        <w:t xml:space="preserve">Where’s this from? </w:t>
      </w:r>
    </w:p>
  </w:comment>
  <w:comment w:id="21" w:author="Paul Edison" w:date="2021-12-12T23:09:00Z" w:initials="PE">
    <w:p w14:paraId="5CCDDDD0" w14:textId="22D88325" w:rsidR="003643BD" w:rsidRDefault="003643BD">
      <w:pPr>
        <w:pStyle w:val="CommentText"/>
      </w:pPr>
      <w:r>
        <w:rPr>
          <w:rStyle w:val="CommentReference"/>
        </w:rPr>
        <w:annotationRef/>
      </w:r>
      <w:r>
        <w:t xml:space="preserve">Which of these are your personal career goals?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543107" w15:done="0"/>
  <w15:commentEx w15:paraId="289736D7" w15:done="0"/>
  <w15:commentEx w15:paraId="268E6F13" w15:done="0"/>
  <w15:commentEx w15:paraId="64151ABD" w15:done="0"/>
  <w15:commentEx w15:paraId="5CCDDD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0FC8C" w16cex:dateUtc="2021-12-12T15:56:00Z"/>
  <w16cex:commentExtensible w16cex:durableId="25610279" w16cex:dateUtc="2021-12-12T16:21:00Z"/>
  <w16cex:commentExtensible w16cex:durableId="25610320" w16cex:dateUtc="2021-12-12T16:24:00Z"/>
  <w16cex:commentExtensible w16cex:durableId="2560FE04" w16cex:dateUtc="2021-12-12T16:02:00Z"/>
  <w16cex:commentExtensible w16cex:durableId="2560FFA6" w16cex:dateUtc="2021-12-12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543107" w16cid:durableId="2560FC8C"/>
  <w16cid:commentId w16cid:paraId="289736D7" w16cid:durableId="25610279"/>
  <w16cid:commentId w16cid:paraId="268E6F13" w16cid:durableId="25610320"/>
  <w16cid:commentId w16cid:paraId="64151ABD" w16cid:durableId="2560FE04"/>
  <w16cid:commentId w16cid:paraId="5CCDDDD0" w16cid:durableId="2560FF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FA"/>
    <w:rsid w:val="001E2511"/>
    <w:rsid w:val="003643BD"/>
    <w:rsid w:val="003E6029"/>
    <w:rsid w:val="004A375B"/>
    <w:rsid w:val="005E794D"/>
    <w:rsid w:val="00A3079B"/>
    <w:rsid w:val="00EB0374"/>
    <w:rsid w:val="00F84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C513"/>
  <w15:chartTrackingRefBased/>
  <w15:docId w15:val="{9CC81803-E810-9546-B12F-88AD39F4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43FA"/>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E794D"/>
  </w:style>
  <w:style w:type="character" w:styleId="CommentReference">
    <w:name w:val="annotation reference"/>
    <w:basedOn w:val="DefaultParagraphFont"/>
    <w:uiPriority w:val="99"/>
    <w:semiHidden/>
    <w:unhideWhenUsed/>
    <w:rsid w:val="005E794D"/>
    <w:rPr>
      <w:sz w:val="16"/>
      <w:szCs w:val="16"/>
    </w:rPr>
  </w:style>
  <w:style w:type="paragraph" w:styleId="CommentText">
    <w:name w:val="annotation text"/>
    <w:basedOn w:val="Normal"/>
    <w:link w:val="CommentTextChar"/>
    <w:uiPriority w:val="99"/>
    <w:semiHidden/>
    <w:unhideWhenUsed/>
    <w:rsid w:val="005E794D"/>
    <w:rPr>
      <w:sz w:val="20"/>
      <w:szCs w:val="20"/>
    </w:rPr>
  </w:style>
  <w:style w:type="character" w:customStyle="1" w:styleId="CommentTextChar">
    <w:name w:val="Comment Text Char"/>
    <w:basedOn w:val="DefaultParagraphFont"/>
    <w:link w:val="CommentText"/>
    <w:uiPriority w:val="99"/>
    <w:semiHidden/>
    <w:rsid w:val="005E794D"/>
    <w:rPr>
      <w:sz w:val="20"/>
      <w:szCs w:val="20"/>
    </w:rPr>
  </w:style>
  <w:style w:type="paragraph" w:styleId="CommentSubject">
    <w:name w:val="annotation subject"/>
    <w:basedOn w:val="CommentText"/>
    <w:next w:val="CommentText"/>
    <w:link w:val="CommentSubjectChar"/>
    <w:uiPriority w:val="99"/>
    <w:semiHidden/>
    <w:unhideWhenUsed/>
    <w:rsid w:val="005E794D"/>
    <w:rPr>
      <w:b/>
      <w:bCs/>
    </w:rPr>
  </w:style>
  <w:style w:type="character" w:customStyle="1" w:styleId="CommentSubjectChar">
    <w:name w:val="Comment Subject Char"/>
    <w:basedOn w:val="CommentTextChar"/>
    <w:link w:val="CommentSubject"/>
    <w:uiPriority w:val="99"/>
    <w:semiHidden/>
    <w:rsid w:val="005E79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4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3</cp:revision>
  <dcterms:created xsi:type="dcterms:W3CDTF">2021-12-09T11:41:00Z</dcterms:created>
  <dcterms:modified xsi:type="dcterms:W3CDTF">2021-12-12T16:25:00Z</dcterms:modified>
</cp:coreProperties>
</file>