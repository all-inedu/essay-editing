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3F5EA" w14:textId="77777777" w:rsidR="007912B5" w:rsidRPr="007912B5" w:rsidRDefault="007912B5" w:rsidP="007912B5">
      <w:pPr>
        <w:rPr>
          <w:rFonts w:ascii="Times New Roman" w:eastAsia="Times New Roman" w:hAnsi="Times New Roman" w:cs="Times New Roman"/>
        </w:rPr>
      </w:pPr>
      <w:r w:rsidRPr="007912B5">
        <w:rPr>
          <w:rFonts w:ascii="Arial" w:eastAsia="Times New Roman" w:hAnsi="Arial" w:cs="Arial"/>
          <w:color w:val="000000"/>
          <w:sz w:val="22"/>
          <w:szCs w:val="22"/>
          <w:shd w:val="clear" w:color="auto" w:fill="FFFFFF"/>
        </w:rPr>
        <w:t>2. The University values diversity, broadly defined to include diversity of experiences, perspectives, backgrounds, and talents. Enrolling a diverse community of scholars interested in learning with and from each other fosters discussion and discovery inside and outside of the classroom. Please share briefly how you might contribute to, or benefit from, our community of scholars. (Max 150 words)</w:t>
      </w:r>
    </w:p>
    <w:p w14:paraId="2AFE04E0" w14:textId="77777777" w:rsidR="007912B5" w:rsidRPr="007912B5" w:rsidRDefault="007912B5" w:rsidP="007912B5">
      <w:pPr>
        <w:rPr>
          <w:rFonts w:ascii="Times New Roman" w:eastAsia="Times New Roman" w:hAnsi="Times New Roman" w:cs="Times New Roman"/>
        </w:rPr>
      </w:pPr>
    </w:p>
    <w:p w14:paraId="5F4A126B" w14:textId="7BFA8B14" w:rsidR="00675563" w:rsidRPr="00675563" w:rsidRDefault="00675563" w:rsidP="000C6017">
      <w:pPr>
        <w:spacing w:line="360" w:lineRule="auto"/>
        <w:rPr>
          <w:rFonts w:ascii="Times New Roman" w:eastAsia="Times New Roman" w:hAnsi="Times New Roman" w:cs="Times New Roman"/>
        </w:rPr>
      </w:pPr>
      <w:r w:rsidRPr="00675563">
        <w:rPr>
          <w:rFonts w:ascii="Arial" w:eastAsia="Times New Roman" w:hAnsi="Arial" w:cs="Arial"/>
          <w:color w:val="000000"/>
          <w:sz w:val="22"/>
          <w:szCs w:val="22"/>
          <w:shd w:val="clear" w:color="auto" w:fill="FFFFFF"/>
        </w:rPr>
        <w:t xml:space="preserve">As an Indonesian female in an international school that was predominantly male and Korean, I can’t say I’ve ever been part of the majority group. Since there’s still a lack of women as leaders who voice out their opinions here, I strived to break free of </w:t>
      </w:r>
      <w:del w:id="0" w:author="Fedora Elrica Gracia" w:date="2020-12-24T20:39:00Z">
        <w:r w:rsidRPr="00675563" w:rsidDel="00BD7905">
          <w:rPr>
            <w:rFonts w:ascii="Arial" w:eastAsia="Times New Roman" w:hAnsi="Arial" w:cs="Arial"/>
            <w:color w:val="000000"/>
            <w:sz w:val="22"/>
            <w:szCs w:val="22"/>
            <w:shd w:val="clear" w:color="auto" w:fill="FFFFFF"/>
          </w:rPr>
          <w:delText>my society’s</w:delText>
        </w:r>
      </w:del>
      <w:del w:id="1" w:author="Fedora Elrica Gracia" w:date="2020-12-24T20:40:00Z">
        <w:r w:rsidRPr="00675563" w:rsidDel="00BD7905">
          <w:rPr>
            <w:rFonts w:ascii="Arial" w:eastAsia="Times New Roman" w:hAnsi="Arial" w:cs="Arial"/>
            <w:color w:val="000000"/>
            <w:sz w:val="22"/>
            <w:szCs w:val="22"/>
            <w:shd w:val="clear" w:color="auto" w:fill="FFFFFF"/>
          </w:rPr>
          <w:delText xml:space="preserve"> stereotypical perceptions</w:delText>
        </w:r>
      </w:del>
      <w:ins w:id="2" w:author="Fedora Elrica Gracia" w:date="2020-12-24T20:40:00Z">
        <w:r w:rsidR="00BD7905">
          <w:rPr>
            <w:rFonts w:ascii="Arial" w:eastAsia="Times New Roman" w:hAnsi="Arial" w:cs="Arial"/>
            <w:color w:val="000000"/>
            <w:sz w:val="22"/>
            <w:szCs w:val="22"/>
            <w:shd w:val="clear" w:color="auto" w:fill="FFFFFF"/>
          </w:rPr>
          <w:t>those stereotypical perceptions</w:t>
        </w:r>
      </w:ins>
      <w:r w:rsidRPr="00675563">
        <w:rPr>
          <w:rFonts w:ascii="Arial" w:eastAsia="Times New Roman" w:hAnsi="Arial" w:cs="Arial"/>
          <w:color w:val="000000"/>
          <w:sz w:val="22"/>
          <w:szCs w:val="22"/>
          <w:shd w:val="clear" w:color="auto" w:fill="FFFFFF"/>
        </w:rPr>
        <w:t xml:space="preserve">. </w:t>
      </w:r>
      <w:del w:id="3" w:author="Fedora Elrica Gracia" w:date="2020-12-24T18:43:00Z">
        <w:r w:rsidRPr="00675563" w:rsidDel="008838B2">
          <w:rPr>
            <w:rFonts w:ascii="Arial" w:eastAsia="Times New Roman" w:hAnsi="Arial" w:cs="Arial"/>
            <w:color w:val="000000"/>
            <w:sz w:val="22"/>
            <w:szCs w:val="22"/>
            <w:shd w:val="clear" w:color="auto" w:fill="FFFFFF"/>
          </w:rPr>
          <w:delText xml:space="preserve">To further empower young females, </w:delText>
        </w:r>
      </w:del>
      <w:r w:rsidRPr="00675563">
        <w:rPr>
          <w:rFonts w:ascii="Arial" w:eastAsia="Times New Roman" w:hAnsi="Arial" w:cs="Arial"/>
          <w:color w:val="000000"/>
          <w:sz w:val="22"/>
          <w:szCs w:val="22"/>
          <w:shd w:val="clear" w:color="auto" w:fill="FFFFFF"/>
        </w:rPr>
        <w:t>I collaborated with a friend in leading a multinational team in an organization called Females BOLD</w:t>
      </w:r>
      <w:ins w:id="4" w:author="Fedora Elrica Gracia" w:date="2020-12-24T18:46:00Z">
        <w:r w:rsidR="00BD7905">
          <w:rPr>
            <w:rFonts w:ascii="Arial" w:eastAsia="Times New Roman" w:hAnsi="Arial" w:cs="Arial"/>
            <w:color w:val="000000"/>
            <w:sz w:val="22"/>
            <w:szCs w:val="22"/>
            <w:shd w:val="clear" w:color="auto" w:fill="FFFFFF"/>
          </w:rPr>
          <w:t xml:space="preserve"> to empower young females</w:t>
        </w:r>
      </w:ins>
      <w:r w:rsidRPr="00675563">
        <w:rPr>
          <w:rFonts w:ascii="Arial" w:eastAsia="Times New Roman" w:hAnsi="Arial" w:cs="Arial"/>
          <w:color w:val="000000"/>
          <w:sz w:val="22"/>
          <w:szCs w:val="22"/>
          <w:shd w:val="clear" w:color="auto" w:fill="FFFFFF"/>
        </w:rPr>
        <w:t xml:space="preserve">. </w:t>
      </w:r>
      <w:del w:id="5" w:author="Fedora Elrica Gracia" w:date="2020-12-24T18:44:00Z">
        <w:r w:rsidRPr="00675563" w:rsidDel="008838B2">
          <w:rPr>
            <w:rFonts w:ascii="Arial" w:eastAsia="Times New Roman" w:hAnsi="Arial" w:cs="Arial"/>
            <w:color w:val="000000"/>
            <w:sz w:val="22"/>
            <w:szCs w:val="22"/>
            <w:shd w:val="clear" w:color="auto" w:fill="FFFFFF"/>
          </w:rPr>
          <w:delText>Therefore</w:delText>
        </w:r>
      </w:del>
      <w:ins w:id="6" w:author="Fedora Elrica Gracia" w:date="2020-12-24T18:44:00Z">
        <w:r w:rsidR="008838B2">
          <w:rPr>
            <w:rFonts w:ascii="Arial" w:eastAsia="Times New Roman" w:hAnsi="Arial" w:cs="Arial"/>
            <w:color w:val="000000"/>
            <w:sz w:val="22"/>
            <w:szCs w:val="22"/>
            <w:shd w:val="clear" w:color="auto" w:fill="FFFFFF"/>
          </w:rPr>
          <w:t>With my experience in leading Females BOLD and</w:t>
        </w:r>
      </w:ins>
      <w:del w:id="7" w:author="Fedora Elrica Gracia" w:date="2020-12-24T18:44:00Z">
        <w:r w:rsidRPr="00675563" w:rsidDel="008838B2">
          <w:rPr>
            <w:rFonts w:ascii="Arial" w:eastAsia="Times New Roman" w:hAnsi="Arial" w:cs="Arial"/>
            <w:color w:val="000000"/>
            <w:sz w:val="22"/>
            <w:szCs w:val="22"/>
            <w:shd w:val="clear" w:color="auto" w:fill="FFFFFF"/>
          </w:rPr>
          <w:delText>,</w:delText>
        </w:r>
      </w:del>
      <w:r w:rsidRPr="00675563">
        <w:rPr>
          <w:rFonts w:ascii="Arial" w:eastAsia="Times New Roman" w:hAnsi="Arial" w:cs="Arial"/>
          <w:color w:val="000000"/>
          <w:sz w:val="22"/>
          <w:szCs w:val="22"/>
          <w:shd w:val="clear" w:color="auto" w:fill="FFFFFF"/>
        </w:rPr>
        <w:t xml:space="preserve"> as someone who</w:t>
      </w:r>
      <w:ins w:id="8" w:author="Fedora Elrica Gracia" w:date="2020-12-24T18:44:00Z">
        <w:r w:rsidR="008838B2">
          <w:rPr>
            <w:rFonts w:ascii="Arial" w:eastAsia="Times New Roman" w:hAnsi="Arial" w:cs="Arial"/>
            <w:color w:val="000000"/>
            <w:sz w:val="22"/>
            <w:szCs w:val="22"/>
            <w:shd w:val="clear" w:color="auto" w:fill="FFFFFF"/>
          </w:rPr>
          <w:t xml:space="preserve"> ha</w:t>
        </w:r>
      </w:ins>
      <w:del w:id="9" w:author="Fedora Elrica Gracia" w:date="2020-12-24T18:44:00Z">
        <w:r w:rsidRPr="00675563" w:rsidDel="008838B2">
          <w:rPr>
            <w:rFonts w:ascii="Arial" w:eastAsia="Times New Roman" w:hAnsi="Arial" w:cs="Arial"/>
            <w:color w:val="000000"/>
            <w:sz w:val="22"/>
            <w:szCs w:val="22"/>
            <w:shd w:val="clear" w:color="auto" w:fill="FFFFFF"/>
          </w:rPr>
          <w:delText>’</w:delText>
        </w:r>
      </w:del>
      <w:r w:rsidRPr="00675563">
        <w:rPr>
          <w:rFonts w:ascii="Arial" w:eastAsia="Times New Roman" w:hAnsi="Arial" w:cs="Arial"/>
          <w:color w:val="000000"/>
          <w:sz w:val="22"/>
          <w:szCs w:val="22"/>
          <w:shd w:val="clear" w:color="auto" w:fill="FFFFFF"/>
        </w:rPr>
        <w:t>s experienced the difficulties as a minority</w:t>
      </w:r>
      <w:del w:id="10" w:author="Fedora Elrica Gracia" w:date="2020-12-24T18:45:00Z">
        <w:r w:rsidRPr="00675563" w:rsidDel="008838B2">
          <w:rPr>
            <w:rFonts w:ascii="Arial" w:eastAsia="Times New Roman" w:hAnsi="Arial" w:cs="Arial"/>
            <w:color w:val="000000"/>
            <w:sz w:val="22"/>
            <w:szCs w:val="22"/>
            <w:shd w:val="clear" w:color="auto" w:fill="FFFFFF"/>
          </w:rPr>
          <w:delText xml:space="preserve"> trying to voice out opinions</w:delText>
        </w:r>
      </w:del>
      <w:ins w:id="11" w:author="Fedora Elrica Gracia" w:date="2020-12-24T18:45:00Z">
        <w:r w:rsidR="008838B2">
          <w:rPr>
            <w:rFonts w:ascii="Arial" w:eastAsia="Times New Roman" w:hAnsi="Arial" w:cs="Arial"/>
            <w:color w:val="000000"/>
            <w:sz w:val="22"/>
            <w:szCs w:val="22"/>
            <w:shd w:val="clear" w:color="auto" w:fill="FFFFFF"/>
          </w:rPr>
          <w:t>,</w:t>
        </w:r>
      </w:ins>
      <w:del w:id="12" w:author="Fedora Elrica Gracia" w:date="2020-12-24T18:45:00Z">
        <w:r w:rsidRPr="00675563" w:rsidDel="008838B2">
          <w:rPr>
            <w:rFonts w:ascii="Arial" w:eastAsia="Times New Roman" w:hAnsi="Arial" w:cs="Arial"/>
            <w:color w:val="000000"/>
            <w:sz w:val="22"/>
            <w:szCs w:val="22"/>
            <w:shd w:val="clear" w:color="auto" w:fill="FFFFFF"/>
          </w:rPr>
          <w:delText>,</w:delText>
        </w:r>
      </w:del>
      <w:r w:rsidRPr="00675563">
        <w:rPr>
          <w:rFonts w:ascii="Arial" w:eastAsia="Times New Roman" w:hAnsi="Arial" w:cs="Arial"/>
          <w:color w:val="000000"/>
          <w:sz w:val="22"/>
          <w:szCs w:val="22"/>
          <w:shd w:val="clear" w:color="auto" w:fill="FFFFFF"/>
        </w:rPr>
        <w:t xml:space="preserve"> I aspire to make a difference. I believe I’d contribute to the University of Minnesota’s community of scholars by </w:t>
      </w:r>
      <w:ins w:id="13" w:author="Fedora Elrica Gracia" w:date="2020-12-24T20:37:00Z">
        <w:r w:rsidR="00BD7905">
          <w:rPr>
            <w:rFonts w:ascii="Arial" w:eastAsia="Times New Roman" w:hAnsi="Arial" w:cs="Arial"/>
            <w:color w:val="000000"/>
            <w:sz w:val="22"/>
            <w:szCs w:val="22"/>
            <w:shd w:val="clear" w:color="auto" w:fill="FFFFFF"/>
          </w:rPr>
          <w:t xml:space="preserve">being involved in communities to </w:t>
        </w:r>
      </w:ins>
      <w:del w:id="14" w:author="Fedora Elrica Gracia" w:date="2020-12-24T20:37:00Z">
        <w:r w:rsidRPr="00675563" w:rsidDel="00BD7905">
          <w:rPr>
            <w:rFonts w:ascii="Arial" w:eastAsia="Times New Roman" w:hAnsi="Arial" w:cs="Arial"/>
            <w:color w:val="000000"/>
            <w:sz w:val="22"/>
            <w:szCs w:val="22"/>
            <w:shd w:val="clear" w:color="auto" w:fill="FFFFFF"/>
          </w:rPr>
          <w:delText xml:space="preserve">encouraging </w:delText>
        </w:r>
      </w:del>
      <w:ins w:id="15" w:author="Fedora Elrica Gracia" w:date="2020-12-24T20:37:00Z">
        <w:r w:rsidR="00BD7905">
          <w:rPr>
            <w:rFonts w:ascii="Arial" w:eastAsia="Times New Roman" w:hAnsi="Arial" w:cs="Arial"/>
            <w:color w:val="000000"/>
            <w:sz w:val="22"/>
            <w:szCs w:val="22"/>
            <w:shd w:val="clear" w:color="auto" w:fill="FFFFFF"/>
          </w:rPr>
          <w:t>encourage</w:t>
        </w:r>
        <w:r w:rsidR="00BD7905" w:rsidRPr="00675563">
          <w:rPr>
            <w:rFonts w:ascii="Arial" w:eastAsia="Times New Roman" w:hAnsi="Arial" w:cs="Arial"/>
            <w:color w:val="000000"/>
            <w:sz w:val="22"/>
            <w:szCs w:val="22"/>
            <w:shd w:val="clear" w:color="auto" w:fill="FFFFFF"/>
          </w:rPr>
          <w:t xml:space="preserve"> </w:t>
        </w:r>
      </w:ins>
      <w:r w:rsidRPr="00675563">
        <w:rPr>
          <w:rFonts w:ascii="Arial" w:eastAsia="Times New Roman" w:hAnsi="Arial" w:cs="Arial"/>
          <w:color w:val="000000"/>
          <w:sz w:val="22"/>
          <w:szCs w:val="22"/>
          <w:shd w:val="clear" w:color="auto" w:fill="FFFFFF"/>
        </w:rPr>
        <w:t>individuals to pursue their goals</w:t>
      </w:r>
      <w:ins w:id="16" w:author="Fedora Elrica Gracia" w:date="2020-12-24T20:37:00Z">
        <w:r w:rsidR="00BD7905">
          <w:rPr>
            <w:rFonts w:ascii="Arial" w:eastAsia="Times New Roman" w:hAnsi="Arial" w:cs="Arial"/>
            <w:color w:val="000000"/>
            <w:sz w:val="22"/>
            <w:szCs w:val="22"/>
            <w:shd w:val="clear" w:color="auto" w:fill="FFFFFF"/>
          </w:rPr>
          <w:t xml:space="preserve">, and perhaps </w:t>
        </w:r>
      </w:ins>
      <w:del w:id="17" w:author="Fedora Elrica Gracia" w:date="2020-12-24T20:37:00Z">
        <w:r w:rsidRPr="00675563" w:rsidDel="00BD7905">
          <w:rPr>
            <w:rFonts w:ascii="Arial" w:eastAsia="Times New Roman" w:hAnsi="Arial" w:cs="Arial"/>
            <w:color w:val="000000"/>
            <w:sz w:val="22"/>
            <w:szCs w:val="22"/>
            <w:shd w:val="clear" w:color="auto" w:fill="FFFFFF"/>
          </w:rPr>
          <w:delText xml:space="preserve"> and lead their community, such as by </w:delText>
        </w:r>
      </w:del>
      <w:r w:rsidRPr="00675563">
        <w:rPr>
          <w:rFonts w:ascii="Arial" w:eastAsia="Times New Roman" w:hAnsi="Arial" w:cs="Arial"/>
          <w:color w:val="000000"/>
          <w:sz w:val="22"/>
          <w:szCs w:val="22"/>
          <w:shd w:val="clear" w:color="auto" w:fill="FFFFFF"/>
        </w:rPr>
        <w:t>starting an organization similar to the existin</w:t>
      </w:r>
      <w:bookmarkStart w:id="18" w:name="_GoBack"/>
      <w:bookmarkEnd w:id="18"/>
      <w:r w:rsidRPr="00675563">
        <w:rPr>
          <w:rFonts w:ascii="Arial" w:eastAsia="Times New Roman" w:hAnsi="Arial" w:cs="Arial"/>
          <w:color w:val="000000"/>
          <w:sz w:val="22"/>
          <w:szCs w:val="22"/>
          <w:shd w:val="clear" w:color="auto" w:fill="FFFFFF"/>
        </w:rPr>
        <w:t xml:space="preserve">g “Undergraduate Women in Business” </w:t>
      </w:r>
      <w:del w:id="19" w:author="Fedora Elrica Gracia" w:date="2020-12-24T20:38:00Z">
        <w:r w:rsidRPr="00675563" w:rsidDel="00BD7905">
          <w:rPr>
            <w:rFonts w:ascii="Arial" w:eastAsia="Times New Roman" w:hAnsi="Arial" w:cs="Arial"/>
            <w:color w:val="000000"/>
            <w:sz w:val="22"/>
            <w:szCs w:val="22"/>
            <w:shd w:val="clear" w:color="auto" w:fill="FFFFFF"/>
          </w:rPr>
          <w:delText xml:space="preserve">organization </w:delText>
        </w:r>
      </w:del>
      <w:r w:rsidRPr="00675563">
        <w:rPr>
          <w:rFonts w:ascii="Arial" w:eastAsia="Times New Roman" w:hAnsi="Arial" w:cs="Arial"/>
          <w:color w:val="000000"/>
          <w:sz w:val="22"/>
          <w:szCs w:val="22"/>
          <w:shd w:val="clear" w:color="auto" w:fill="FFFFFF"/>
        </w:rPr>
        <w:t>but for women engineers, which would unite them through networking, volunteering, and social events to foster personal and communal growth.</w:t>
      </w:r>
    </w:p>
    <w:p w14:paraId="37B16DD6" w14:textId="77777777" w:rsidR="00675563" w:rsidRDefault="00675563" w:rsidP="00675563">
      <w:pPr>
        <w:pBdr>
          <w:bottom w:val="single" w:sz="6" w:space="1" w:color="auto"/>
        </w:pBdr>
        <w:rPr>
          <w:rFonts w:ascii="Times New Roman" w:eastAsia="Times New Roman" w:hAnsi="Times New Roman" w:cs="Times New Roman"/>
        </w:rPr>
      </w:pPr>
    </w:p>
    <w:p w14:paraId="6EDAFB5C" w14:textId="77777777" w:rsidR="008838B2" w:rsidRDefault="008838B2" w:rsidP="00675563">
      <w:pPr>
        <w:rPr>
          <w:rFonts w:ascii="Times New Roman" w:eastAsia="Times New Roman" w:hAnsi="Times New Roman" w:cs="Times New Roman"/>
        </w:rPr>
      </w:pPr>
    </w:p>
    <w:p w14:paraId="65CBFCB3" w14:textId="6AE659AF" w:rsidR="008838B2" w:rsidRDefault="008838B2" w:rsidP="00675563">
      <w:pPr>
        <w:rPr>
          <w:rFonts w:ascii="Times New Roman" w:eastAsia="Times New Roman" w:hAnsi="Times New Roman" w:cs="Times New Roman"/>
        </w:rPr>
      </w:pPr>
      <w:r>
        <w:rPr>
          <w:rFonts w:ascii="Times New Roman" w:eastAsia="Times New Roman" w:hAnsi="Times New Roman" w:cs="Times New Roman"/>
        </w:rPr>
        <w:t>Hi Rachel,</w:t>
      </w:r>
    </w:p>
    <w:p w14:paraId="5DAA575C" w14:textId="77777777" w:rsidR="008838B2" w:rsidRDefault="008838B2" w:rsidP="00675563">
      <w:pPr>
        <w:rPr>
          <w:rFonts w:ascii="Times New Roman" w:eastAsia="Times New Roman" w:hAnsi="Times New Roman" w:cs="Times New Roman"/>
        </w:rPr>
      </w:pPr>
    </w:p>
    <w:p w14:paraId="220B72AE" w14:textId="79A4751E" w:rsidR="008838B2" w:rsidRDefault="008838B2" w:rsidP="00675563">
      <w:pPr>
        <w:rPr>
          <w:rFonts w:ascii="Times New Roman" w:eastAsia="Times New Roman" w:hAnsi="Times New Roman" w:cs="Times New Roman"/>
        </w:rPr>
      </w:pPr>
      <w:r>
        <w:rPr>
          <w:rFonts w:ascii="Times New Roman" w:eastAsia="Times New Roman" w:hAnsi="Times New Roman" w:cs="Times New Roman"/>
        </w:rPr>
        <w:t>I think this is great! It is clear and easy to follow.</w:t>
      </w:r>
    </w:p>
    <w:p w14:paraId="2C3B4A77" w14:textId="77777777" w:rsidR="008838B2" w:rsidRDefault="008838B2" w:rsidP="00675563">
      <w:pPr>
        <w:rPr>
          <w:rFonts w:ascii="Times New Roman" w:eastAsia="Times New Roman" w:hAnsi="Times New Roman" w:cs="Times New Roman"/>
        </w:rPr>
      </w:pPr>
    </w:p>
    <w:p w14:paraId="352E0173" w14:textId="473999A6" w:rsidR="008838B2" w:rsidRPr="00675563" w:rsidRDefault="008838B2" w:rsidP="00675563">
      <w:pPr>
        <w:rPr>
          <w:rFonts w:ascii="Times New Roman" w:eastAsia="Times New Roman" w:hAnsi="Times New Roman" w:cs="Times New Roman"/>
        </w:rPr>
      </w:pPr>
      <w:r>
        <w:rPr>
          <w:rFonts w:ascii="Times New Roman" w:eastAsia="Times New Roman" w:hAnsi="Times New Roman" w:cs="Times New Roman"/>
        </w:rPr>
        <w:t xml:space="preserve">All the best! </w:t>
      </w:r>
      <w:r w:rsidRPr="008838B2">
        <w:rPr>
          <w:rFonts w:ascii="Times New Roman" w:eastAsia="Times New Roman" w:hAnsi="Times New Roman" w:cs="Times New Roman"/>
        </w:rPr>
        <w:sym w:font="Wingdings" w:char="F04A"/>
      </w:r>
    </w:p>
    <w:p w14:paraId="51973508" w14:textId="77777777" w:rsidR="008838B2" w:rsidRDefault="008838B2" w:rsidP="00675563">
      <w:pPr>
        <w:spacing w:line="360" w:lineRule="auto"/>
      </w:pPr>
    </w:p>
    <w:sectPr w:rsidR="008838B2"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B5"/>
    <w:rsid w:val="000C6017"/>
    <w:rsid w:val="004A375B"/>
    <w:rsid w:val="00675563"/>
    <w:rsid w:val="007912B5"/>
    <w:rsid w:val="008838B2"/>
    <w:rsid w:val="00A3079B"/>
    <w:rsid w:val="00BD7905"/>
    <w:rsid w:val="00E13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A0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2B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838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8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2B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838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8B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58263">
      <w:bodyDiv w:val="1"/>
      <w:marLeft w:val="0"/>
      <w:marRight w:val="0"/>
      <w:marTop w:val="0"/>
      <w:marBottom w:val="0"/>
      <w:divBdr>
        <w:top w:val="none" w:sz="0" w:space="0" w:color="auto"/>
        <w:left w:val="none" w:sz="0" w:space="0" w:color="auto"/>
        <w:bottom w:val="none" w:sz="0" w:space="0" w:color="auto"/>
        <w:right w:val="none" w:sz="0" w:space="0" w:color="auto"/>
      </w:divBdr>
    </w:div>
    <w:div w:id="31537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240</Words>
  <Characters>1374</Characters>
  <Application>Microsoft Macintosh Word</Application>
  <DocSecurity>0</DocSecurity>
  <Lines>11</Lines>
  <Paragraphs>3</Paragraphs>
  <ScaleCrop>false</ScaleCrop>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5</cp:revision>
  <dcterms:created xsi:type="dcterms:W3CDTF">2020-12-24T02:07:00Z</dcterms:created>
  <dcterms:modified xsi:type="dcterms:W3CDTF">2020-12-24T13:40:00Z</dcterms:modified>
</cp:coreProperties>
</file>