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6ba"/>
          <w:sz w:val="26"/>
          <w:szCs w:val="26"/>
          <w:highlight w:val="white"/>
          <w:u w:val="none"/>
          <w:vertAlign w:val="baseline"/>
          <w:rtl w:val="0"/>
        </w:rPr>
        <w:t xml:space="preserve">7 . What have you done to make your school or your community a better place?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6"/>
          <w:szCs w:val="26"/>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76ba"/>
          <w:sz w:val="23"/>
          <w:szCs w:val="23"/>
          <w:highlight w:val="white"/>
          <w:u w:val="none"/>
          <w:vertAlign w:val="baseline"/>
        </w:rPr>
      </w:pPr>
      <w:r w:rsidDel="00000000" w:rsidR="00000000" w:rsidRPr="00000000">
        <w:rPr>
          <w:rFonts w:ascii="Helvetica Neue" w:cs="Helvetica Neue" w:eastAsia="Helvetica Neue" w:hAnsi="Helvetica Neue"/>
          <w:b w:val="0"/>
          <w:i w:val="1"/>
          <w:smallCaps w:val="0"/>
          <w:strike w:val="0"/>
          <w:color w:val="0076ba"/>
          <w:sz w:val="23"/>
          <w:szCs w:val="23"/>
          <w:highlight w:val="white"/>
          <w:u w:val="none"/>
          <w:vertAlign w:val="baseline"/>
          <w:rtl w:val="0"/>
        </w:rPr>
        <w:t xml:space="preserve">Things to consider:</w:t>
      </w:r>
      <w:r w:rsidDel="00000000" w:rsidR="00000000" w:rsidRPr="00000000">
        <w:rPr>
          <w:rFonts w:ascii="Helvetica Neue" w:cs="Helvetica Neue" w:eastAsia="Helvetica Neue" w:hAnsi="Helvetica Neue"/>
          <w:b w:val="0"/>
          <w:i w:val="0"/>
          <w:smallCaps w:val="0"/>
          <w:strike w:val="0"/>
          <w:color w:val="0076ba"/>
          <w:sz w:val="23"/>
          <w:szCs w:val="23"/>
          <w:highlight w:val="white"/>
          <w:u w:val="none"/>
          <w:vertAlign w:val="baseline"/>
          <w:rtl w:val="0"/>
        </w:rPr>
        <w:t xml:space="preserve"> Think of community as a term that can encompass a group, team or a place — like your high school, hometown or home. You can define community as you see fit, just make sure you talk about your role in that community. Was there a problem that you wanted to fix in your community? Why were you inspired to act? What did you learn from your effort? How did your actions benefit others, the wider community or both? Did you work alone or with others to initiate change in your community?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76ba"/>
          <w:sz w:val="23"/>
          <w:szCs w:val="23"/>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When I was ten, I read George Orwell’s </w:t>
      </w:r>
      <w:r w:rsidDel="00000000" w:rsidR="00000000" w:rsidRPr="00000000">
        <w:rPr>
          <w:rFonts w:ascii="Times New Roman" w:cs="Times New Roman" w:eastAsia="Times New Roman" w:hAnsi="Times New Roman"/>
          <w:b w:val="0"/>
          <w:i w:val="1"/>
          <w:smallCaps w:val="0"/>
          <w:strike w:val="0"/>
          <w:color w:val="1d2228"/>
          <w:highlight w:val="white"/>
          <w:u w:val="none"/>
          <w:vertAlign w:val="baseline"/>
          <w:rtl w:val="0"/>
        </w:rPr>
        <w:t xml:space="preserve">Animal Farm</w:t>
      </w: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w:t>
      </w:r>
      <w:ins w:author="Matahari Kinanti" w:id="0" w:date="2019-11-03T20:49:00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which </w:t>
        </w:r>
      </w:ins>
      <w:del w:author="Matahari Kinanti" w:id="0" w:date="2019-11-03T20:49:00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that </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opened my eyes to understand the class system and social inequality. I started to disagree </w:t>
      </w:r>
      <w:ins w:author="Matahari Kinanti" w:id="1" w:date="2019-11-03T20:49:15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with </w:t>
        </w:r>
      </w:ins>
      <w:del w:author="Matahari Kinanti" w:id="1" w:date="2019-11-03T20:49:15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to</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people that believe the poor are poor because they don't work hard enough. It's never about effort, but it's about </w:t>
      </w:r>
      <w:ins w:author="Matahari Kinanti" w:id="2" w:date="2019-11-03T20:50:04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the unequal opportunities that are given</w:t>
        </w:r>
      </w:ins>
      <w:del w:author="Matahari Kinanti" w:id="2" w:date="2019-11-03T20:50:04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opportunity that is given unequally</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They're born with a disadvantage, thus limited their intellectual abilities. </w:t>
      </w:r>
      <w:del w:author="Matahari Kinanti" w:id="3" w:date="2019-11-03T21:19:48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The i</w:delText>
        </w:r>
      </w:del>
      <w:ins w:author="Matahari Kinanti" w:id="3" w:date="2019-11-03T21:19:48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I</w:t>
        </w:r>
      </w:ins>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ntellectual ability stems from the ability to read books because books </w:t>
      </w:r>
      <w:ins w:author="Matahari Kinanti" w:id="4" w:date="2019-11-03T20:50:44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are </w:t>
        </w:r>
      </w:ins>
      <w:del w:author="Matahari Kinanti" w:id="4" w:date="2019-11-03T20:50:44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is</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the backbone of all knowledge. </w:t>
      </w:r>
      <w:ins w:author="Matahari Kinanti" w:id="5" w:date="2019-11-03T20:51:07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When knowledge is acquired, I believe that they’ll be able to break away from poverty. </w:t>
        </w:r>
      </w:ins>
      <w:del w:author="Matahari Kinanti" w:id="5" w:date="2019-11-03T20:51:07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Once someone have the knowledge, they will be able to break their way out of poverty.</w:delText>
        </w:r>
      </w:del>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UNESCO noted that Indonesia has a literacy rate of 99.67 as per 2016. However,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Indonesia ranks 60th out of 61 countries in terms of reading interest, a study by Central Connecticut State University. I was restless when I got the data</w:t>
      </w:r>
      <w:ins w:author="Matahari Kinanti" w:id="6" w:date="2019-11-03T20:52:03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w:t>
        </w:r>
      </w:ins>
      <w:del w:author="Matahari Kinanti" w:id="6" w:date="2019-11-03T20:52:03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I wanted to improve Indonesian’s reading interest. I decided to start with children from low-income families.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That's when I, along with two friends, founded </w:t>
      </w:r>
      <w:r w:rsidDel="00000000" w:rsidR="00000000" w:rsidRPr="00000000">
        <w:rPr>
          <w:rFonts w:ascii="Times New Roman" w:cs="Times New Roman" w:eastAsia="Times New Roman" w:hAnsi="Times New Roman"/>
          <w:b w:val="0"/>
          <w:i w:val="1"/>
          <w:smallCaps w:val="0"/>
          <w:strike w:val="0"/>
          <w:color w:val="1d2228"/>
          <w:highlight w:val="white"/>
          <w:u w:val="none"/>
          <w:vertAlign w:val="baseline"/>
          <w:rtl w:val="0"/>
        </w:rPr>
        <w:t xml:space="preserve">Cerita Mentari</w:t>
      </w: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(Instagram: @ceritamentari), a literary program in Jakarta. Cerita Mentari means the story of the sun in Indonesian. Our vision is to improve the children's imagination, to discover their inner selves, to earn greater knowledge, and to develop their verbal abilities so that they could speak up their mind.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It began by introducing children </w:t>
      </w:r>
      <w:del w:author="Matahari Kinanti" w:id="7" w:date="2019-11-03T20:52:32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from </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ages 5-12 to books. The program includes a read-aloud</w:t>
      </w:r>
      <w:del w:author="Matahari Kinanti" w:id="8" w:date="2019-11-03T21:20:25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-page-by-page</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session together, some quizzes, and fun games. I spent three years helping the kids to develop</w:t>
      </w:r>
      <w:ins w:author="Matahari Kinanti" w:id="9" w:date="2019-11-03T20:52:54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an</w:t>
        </w:r>
      </w:ins>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in-depth understanding </w:t>
      </w:r>
      <w:ins w:author="Matahari Kinanti" w:id="10" w:date="2019-11-03T20:53:19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of </w:t>
        </w:r>
      </w:ins>
      <w:del w:author="Matahari Kinanti" w:id="10" w:date="2019-11-03T20:53:19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about </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themselves and to see the world </w:t>
      </w:r>
      <w:ins w:author="Matahari Kinanti" w:id="11" w:date="2019-11-03T20:53:08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from </w:t>
        </w:r>
      </w:ins>
      <w:del w:author="Matahari Kinanti" w:id="11" w:date="2019-11-03T20:53:08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in</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many different perspectives through books. </w:t>
      </w:r>
      <w:del w:author="Matahari Kinanti" w:id="12" w:date="2019-11-03T20:54:27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The kids are interested in having fun and fitting in.</w:delText>
        </w:r>
      </w:del>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d22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I</w:t>
      </w:r>
      <w:ins w:author="Matahari Kinanti" w:id="13" w:date="2019-11-03T20:54:41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t</w:t>
        </w:r>
      </w:ins>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started with a desire to help the children in poverty by teaching them to read, and I ended </w:t>
      </w:r>
      <w:ins w:author="Matahari Kinanti" w:id="14" w:date="2019-11-03T20:54:53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up </w:t>
        </w:r>
      </w:ins>
      <w:del w:author="Matahari Kinanti" w:id="14" w:date="2019-11-03T20:54:53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delText xml:space="preserve">by</w:delText>
        </w:r>
      </w:del>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being part of them.</w:t>
      </w:r>
      <w:ins w:author="Matahari Kinanti" w:id="15" w:date="2019-11-03T20:58:12Z">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The kids that </w:t>
        </w: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were once strangers </w:t>
        </w: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become</w:t>
        </w: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family to me.</w:t>
        </w:r>
      </w:ins>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 Orwell’s </w:t>
      </w:r>
      <w:r w:rsidDel="00000000" w:rsidR="00000000" w:rsidRPr="00000000">
        <w:rPr>
          <w:rFonts w:ascii="Times New Roman" w:cs="Times New Roman" w:eastAsia="Times New Roman" w:hAnsi="Times New Roman"/>
          <w:b w:val="0"/>
          <w:i w:val="1"/>
          <w:smallCaps w:val="0"/>
          <w:strike w:val="0"/>
          <w:color w:val="1d2228"/>
          <w:highlight w:val="white"/>
          <w:u w:val="none"/>
          <w:vertAlign w:val="baseline"/>
          <w:rtl w:val="0"/>
        </w:rPr>
        <w:t xml:space="preserve">Animal Farm </w:t>
      </w:r>
      <w:r w:rsidDel="00000000" w:rsidR="00000000" w:rsidRPr="00000000">
        <w:rPr>
          <w:rFonts w:ascii="Times New Roman" w:cs="Times New Roman" w:eastAsia="Times New Roman" w:hAnsi="Times New Roman"/>
          <w:b w:val="0"/>
          <w:i w:val="0"/>
          <w:smallCaps w:val="0"/>
          <w:strike w:val="0"/>
          <w:color w:val="1d2228"/>
          <w:highlight w:val="white"/>
          <w:u w:val="none"/>
          <w:vertAlign w:val="baseline"/>
          <w:rtl w:val="0"/>
        </w:rPr>
        <w:t xml:space="preserve">where there's the great discrimination between the powerful and the weak is always my reminder that it's important to change the conversations that we have about poverty and social class. In a corner in Jakarta, I break down the Orwellian wall that is still present in our world.</w:t>
      </w:r>
    </w:p>
    <w:p w:rsidR="00000000" w:rsidDel="00000000" w:rsidP="00000000" w:rsidRDefault="00000000" w:rsidRPr="00000000" w14:paraId="0000000F">
      <w:pPr>
        <w:rPr/>
      </w:pPr>
      <w:bookmarkStart w:colFirst="0" w:colLast="0" w:name="_gjdgxs" w:id="0"/>
      <w:bookmarkEnd w:id="0"/>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