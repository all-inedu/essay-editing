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cs="Calibri" w:cstheme="minorHAnsi"/>
          <w:b/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u w:val="single"/>
        </w:rPr>
        <w:t>USC Essay Ravi</w:t>
      </w:r>
    </w:p>
    <w:p>
      <w:pPr>
        <w:pStyle w:val="Normal"/>
        <w:pBdr>
          <w:bottom w:val="double" w:sz="6" w:space="1" w:color="000000"/>
        </w:pBdr>
        <w:spacing w:lineRule="auto" w:line="360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 xml:space="preserve">USC faculty place an emphasis on interdisciplinary academic opportunities. Describe something outside of your intended academic focus about which you are interested in learning. (250 words) </w:t>
      </w:r>
    </w:p>
    <w:p>
      <w:pPr>
        <w:pStyle w:val="Normal"/>
        <w:spacing w:lineRule="auto" w:line="36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As the light turned green, I caught a glimpse of what my city could look like: a place where people could walk calmly on sidewalks and breath fresh air with a smile on their faces. As of now, us Jakartans do not have those privileges yet. 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Half of me thought that studying engineering at an exceptional school, like Viterbi, is enough to become a catalyst for environmental change. But my other half sought a great emphasis upon studying public policy.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Over the years</w:t>
      </w:r>
      <w:del w:id="0" w:author="Fedora Elrica Gracia" w:date="2021-01-15T14:26:00Z">
        <w:r>
          <w:rPr>
            <w:rFonts w:cs="Calibri" w:cstheme="minorHAnsi"/>
            <w:sz w:val="22"/>
            <w:szCs w:val="22"/>
          </w:rPr>
          <w:delText>, I noticed a significant contrast when travelling to other cities</w:delText>
        </w:r>
      </w:del>
      <w:ins w:id="1" w:author="Fedora Elrica Gracia" w:date="2021-01-15T14:26:00Z">
        <w:r>
          <w:rPr>
            <w:rFonts w:cs="Calibri" w:cstheme="minorHAnsi"/>
            <w:sz w:val="22"/>
            <w:szCs w:val="22"/>
          </w:rPr>
          <w:t>,</w:t>
        </w:r>
      </w:ins>
      <w:del w:id="2" w:author="Fedora Elrica Gracia" w:date="2021-01-15T14:26:00Z">
        <w:r>
          <w:rPr>
            <w:rFonts w:cs="Calibri" w:cstheme="minorHAnsi"/>
            <w:sz w:val="22"/>
            <w:szCs w:val="22"/>
          </w:rPr>
          <w:delText>.</w:delText>
        </w:r>
      </w:del>
      <w:r>
        <w:rPr>
          <w:rFonts w:cs="Calibri" w:cstheme="minorHAnsi"/>
          <w:sz w:val="22"/>
          <w:szCs w:val="22"/>
        </w:rPr>
        <w:t xml:space="preserve"> I was always amazed by the aesthetics of public subways and busy crossroads in cities like Tokyo and Amsterdam, and </w:t>
      </w:r>
      <w:del w:id="3" w:author="Fedora Elrica Gracia" w:date="2021-01-15T14:21:00Z">
        <w:r>
          <w:rPr>
            <w:rFonts w:cs="Calibri" w:cstheme="minorHAnsi"/>
            <w:sz w:val="22"/>
            <w:szCs w:val="22"/>
          </w:rPr>
          <w:delText xml:space="preserve">found </w:delText>
        </w:r>
      </w:del>
      <w:r>
        <w:rPr>
          <w:rFonts w:cs="Calibri" w:cstheme="minorHAnsi"/>
          <w:sz w:val="22"/>
          <w:szCs w:val="22"/>
        </w:rPr>
        <w:t>a culture where public regulations co-exist well with day-to-day hustlers. Experiencing such etiquettes inspired me to study how that culture was born and how it could be implemented in Jakarta.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ins w:id="5" w:author="Fedora Elrica Gracia" w:date="2021-01-15T14:27:00Z"/>
          <w:sz w:val="22"/>
          <w:szCs w:val="22"/>
        </w:rPr>
      </w:pPr>
      <w:r>
        <w:rPr>
          <w:rFonts w:cs="Calibri" w:cstheme="minorHAnsi"/>
          <w:sz w:val="22"/>
          <w:szCs w:val="22"/>
        </w:rPr>
        <w:t>I realized that the study of public policy is more than just practicing writing a new bill. In a sense, a policy maker is very aware of his/her societal problems and face tough barriers to create regulations that could solve said problems</w:t>
      </w:r>
      <w:ins w:id="4" w:author="Fedora Elrica Gracia" w:date="2021-01-15T14:22:00Z">
        <w:r>
          <w:rPr>
            <w:rFonts w:cs="Calibri" w:cstheme="minorHAnsi"/>
            <w:sz w:val="22"/>
            <w:szCs w:val="22"/>
          </w:rPr>
          <w:t>.</w:t>
        </w:r>
      </w:ins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  <w:del w:id="10" w:author="Fedora Elrica Gracia" w:date="2021-01-15T14:27:00Z"/>
        </w:rPr>
      </w:pPr>
      <w:del w:id="6" w:author="Fedora Elrica Gracia" w:date="2021-01-15T14:22:00Z">
        <w:r>
          <w:rPr>
            <w:rFonts w:cs="Calibri" w:cstheme="minorHAnsi"/>
            <w:sz w:val="22"/>
            <w:szCs w:val="22"/>
          </w:rPr>
          <w:delText xml:space="preserve">. And yet throughout history, they’ve managed </w:delText>
        </w:r>
      </w:del>
      <w:del w:id="7" w:author="Fedora Elrica Gracia" w:date="2021-01-15T14:27:00Z">
        <w:r>
          <w:rPr>
            <w:rFonts w:cs="Calibri" w:cstheme="minorHAnsi"/>
            <w:sz w:val="22"/>
            <w:szCs w:val="22"/>
          </w:rPr>
          <w:delText>to</w:delText>
        </w:r>
      </w:del>
      <w:del w:id="8" w:author="Fedora Elrica Gracia" w:date="2021-01-15T14:22:00Z">
        <w:r>
          <w:rPr>
            <w:rFonts w:cs="Calibri" w:cstheme="minorHAnsi"/>
            <w:sz w:val="22"/>
            <w:szCs w:val="22"/>
          </w:rPr>
          <w:delText xml:space="preserve"> shape</w:delText>
        </w:r>
      </w:del>
      <w:del w:id="9" w:author="Fedora Elrica Gracia" w:date="2021-01-15T14:27:00Z">
        <w:r>
          <w:rPr>
            <w:rFonts w:cs="Calibri" w:cstheme="minorHAnsi"/>
            <w:sz w:val="22"/>
            <w:szCs w:val="22"/>
          </w:rPr>
          <w:delText xml:space="preserve"> a better world for new generations to come. </w:delText>
        </w:r>
      </w:del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/>
      </w:pPr>
      <w:del w:id="11" w:author="Fedora Elrica Gracia" w:date="2021-01-15T14:24:00Z">
        <w:r>
          <w:rPr>
            <w:rFonts w:cs="Calibri" w:cstheme="minorHAnsi"/>
            <w:sz w:val="22"/>
            <w:szCs w:val="22"/>
          </w:rPr>
          <w:delText xml:space="preserve">Although being at the forefront of innovation and research, </w:delText>
        </w:r>
      </w:del>
      <w:r>
        <w:rPr>
          <w:rFonts w:cs="Calibri" w:cstheme="minorHAnsi"/>
          <w:sz w:val="22"/>
          <w:szCs w:val="22"/>
        </w:rPr>
        <w:t xml:space="preserve">I lament the fact that engineers sometimes might not even have approval or financial support to do what they do best. This is where </w:t>
      </w:r>
      <w:del w:id="12" w:author="Fedora Elrica Gracia" w:date="2021-01-15T14:29:00Z">
        <w:r>
          <w:rPr>
            <w:rFonts w:cs="Calibri" w:cstheme="minorHAnsi"/>
            <w:sz w:val="22"/>
            <w:szCs w:val="22"/>
          </w:rPr>
          <w:delText xml:space="preserve">a </w:delText>
        </w:r>
      </w:del>
      <w:r>
        <w:rPr>
          <w:rFonts w:cs="Calibri" w:cstheme="minorHAnsi"/>
          <w:sz w:val="22"/>
          <w:szCs w:val="22"/>
        </w:rPr>
        <w:t>policy maker</w:t>
      </w:r>
      <w:ins w:id="13" w:author="Fedora Elrica Gracia" w:date="2021-01-15T14:29:00Z">
        <w:r>
          <w:rPr>
            <w:rFonts w:cs="Calibri" w:cstheme="minorHAnsi"/>
            <w:sz w:val="22"/>
            <w:szCs w:val="22"/>
          </w:rPr>
          <w:t>s</w:t>
        </w:r>
      </w:ins>
      <w:r>
        <w:rPr>
          <w:rFonts w:cs="Calibri" w:cstheme="minorHAnsi"/>
          <w:sz w:val="22"/>
          <w:szCs w:val="22"/>
        </w:rPr>
        <w:t xml:space="preserve"> come</w:t>
      </w:r>
      <w:del w:id="14" w:author="Fedora Elrica Gracia" w:date="2021-01-15T14:29:00Z">
        <w:r>
          <w:rPr>
            <w:rFonts w:cs="Calibri" w:cstheme="minorHAnsi"/>
            <w:sz w:val="22"/>
            <w:szCs w:val="22"/>
          </w:rPr>
          <w:delText>s</w:delText>
        </w:r>
      </w:del>
      <w:r>
        <w:rPr>
          <w:rFonts w:cs="Calibri" w:cstheme="minorHAnsi"/>
          <w:sz w:val="22"/>
          <w:szCs w:val="22"/>
        </w:rPr>
        <w:t xml:space="preserve"> into place</w:t>
      </w:r>
      <w:ins w:id="15" w:author="Fedora Elrica Gracia" w:date="2021-01-15T14:24:00Z">
        <w:r>
          <w:rPr>
            <w:rFonts w:cs="Calibri" w:cstheme="minorHAnsi"/>
            <w:sz w:val="22"/>
            <w:szCs w:val="22"/>
          </w:rPr>
          <w:t>.</w:t>
        </w:r>
      </w:ins>
      <w:del w:id="16" w:author="Fedora Elrica Gracia" w:date="2021-01-15T14:24:00Z">
        <w:r>
          <w:rPr>
            <w:rFonts w:cs="Calibri" w:cstheme="minorHAnsi"/>
            <w:sz w:val="22"/>
            <w:szCs w:val="22"/>
          </w:rPr>
          <w:delText>,</w:delText>
        </w:r>
      </w:del>
      <w:r>
        <w:rPr>
          <w:rFonts w:cs="Calibri" w:cstheme="minorHAnsi"/>
          <w:sz w:val="22"/>
          <w:szCs w:val="22"/>
        </w:rPr>
        <w:t xml:space="preserve"> </w:t>
      </w:r>
      <w:del w:id="17" w:author="Fedora Elrica Gracia" w:date="2021-01-15T14:25:00Z">
        <w:bookmarkStart w:id="0" w:name="_GoBack"/>
        <w:bookmarkEnd w:id="0"/>
        <w:r>
          <w:rPr>
            <w:rFonts w:cs="Calibri" w:cstheme="minorHAnsi"/>
            <w:sz w:val="22"/>
            <w:szCs w:val="22"/>
          </w:rPr>
          <w:delText xml:space="preserve">where </w:delText>
        </w:r>
      </w:del>
      <w:ins w:id="18" w:author="Fedora Elrica Gracia" w:date="2021-01-15T14:25:00Z">
        <w:r>
          <w:rPr>
            <w:rFonts w:cs="Calibri" w:cstheme="minorHAnsi"/>
            <w:sz w:val="22"/>
            <w:szCs w:val="22"/>
          </w:rPr>
          <w:t>T</w:t>
        </w:r>
      </w:ins>
      <w:del w:id="19" w:author="Fedora Elrica Gracia" w:date="2021-01-15T14:25:00Z">
        <w:r>
          <w:rPr>
            <w:rFonts w:cs="Calibri" w:cstheme="minorHAnsi"/>
            <w:sz w:val="22"/>
            <w:szCs w:val="22"/>
          </w:rPr>
          <w:delText>t</w:delText>
        </w:r>
      </w:del>
      <w:r>
        <w:rPr>
          <w:rFonts w:cs="Calibri" w:cstheme="minorHAnsi"/>
          <w:sz w:val="22"/>
          <w:szCs w:val="22"/>
        </w:rPr>
        <w:t xml:space="preserve">hey </w:t>
      </w:r>
      <w:r>
        <w:rPr>
          <w:rFonts w:cs="Calibri" w:cstheme="minorHAnsi"/>
          <w:sz w:val="22"/>
          <w:szCs w:val="22"/>
        </w:rPr>
        <w:t>woul</w:t>
      </w:r>
      <w:r>
        <w:rPr>
          <w:rFonts w:cs="Calibri" w:cstheme="minorHAnsi"/>
          <w:sz w:val="22"/>
          <w:szCs w:val="22"/>
        </w:rPr>
        <w:t xml:space="preserve">d help increase governmental funding </w:t>
      </w:r>
      <w:del w:id="20" w:author="Fedora Elrica Gracia" w:date="2021-01-15T14:25:00Z">
        <w:r>
          <w:rPr>
            <w:rFonts w:cs="Calibri" w:cstheme="minorHAnsi"/>
            <w:sz w:val="22"/>
            <w:szCs w:val="22"/>
          </w:rPr>
          <w:delText xml:space="preserve">for </w:delText>
        </w:r>
      </w:del>
      <w:ins w:id="21" w:author="Fedora Elrica Gracia" w:date="2021-01-15T14:25:00Z">
        <w:r>
          <w:rPr>
            <w:rFonts w:cs="Calibri" w:cstheme="minorHAnsi"/>
            <w:sz w:val="22"/>
            <w:szCs w:val="22"/>
          </w:rPr>
          <w:t xml:space="preserve">by </w:t>
        </w:r>
      </w:ins>
      <w:r>
        <w:rPr>
          <w:rFonts w:cs="Calibri" w:cstheme="minorHAnsi"/>
          <w:sz w:val="22"/>
          <w:szCs w:val="22"/>
        </w:rPr>
        <w:t xml:space="preserve">researching and designing new municipal facilities such as environmentally friendly public transport and refreshing public spaces. 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Thankfully, I could learn all that in USC Sol Price of Public Policy.</w:t>
      </w:r>
    </w:p>
    <w:p>
      <w:pPr>
        <w:pStyle w:val="Normal"/>
        <w:pBdr>
          <w:bottom w:val="single" w:sz="6" w:space="1" w:color="000000"/>
        </w:pBdr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Hi Ravi,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Great job in linking the two fields!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I only edited a few things to help cut the words down.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>All the best!</w:t>
      </w:r>
    </w:p>
    <w:p>
      <w:pPr>
        <w:pStyle w:val="Normal"/>
        <w:spacing w:lineRule="auto" w:line="360"/>
        <w:jc w:val="both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3a1e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3a1e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LibreOffice/6.2.5.2$Windows_X86_64 LibreOffice_project/1ec314fa52f458adc18c4f025c545a4e8b22c159</Application>
  <Pages>2</Pages>
  <Words>293</Words>
  <Characters>1459</Characters>
  <CharactersWithSpaces>1743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2021-01-12T04:45:00Z</dcterms:created>
  <dc:creator>Microsoft Office User</dc:creator>
  <dc:description/>
  <dc:language>en-US</dc:language>
  <cp:lastModifiedBy>Paul Edison</cp:lastModifiedBy>
  <dcterms:modified xsi:type="dcterms:W3CDTF">2021-01-15T14:41:47Z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