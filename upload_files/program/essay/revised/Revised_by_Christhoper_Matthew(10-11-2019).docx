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7C58" w14:textId="131AD8FB" w:rsidR="00ED1CA9" w:rsidRDefault="00ED1CA9" w:rsidP="00ED1CA9">
      <w:pPr>
        <w:rPr>
          <w:rFonts w:ascii="Arial" w:hAnsi="Arial"/>
          <w:b/>
          <w:bCs/>
        </w:rPr>
      </w:pPr>
      <w:r w:rsidRPr="00ED1CA9">
        <w:rPr>
          <w:rFonts w:ascii="Arial" w:hAnsi="Arial"/>
          <w:b/>
          <w:bCs/>
        </w:rPr>
        <w:t>Please tell us your most significant international experience to date</w:t>
      </w:r>
    </w:p>
    <w:p w14:paraId="0802CE0F" w14:textId="77777777" w:rsidR="00ED1CA9" w:rsidRPr="00ED1CA9" w:rsidRDefault="00ED1CA9" w:rsidP="00ED1CA9">
      <w:pPr>
        <w:rPr>
          <w:rFonts w:ascii="Arial" w:hAnsi="Arial"/>
          <w:b/>
          <w:bCs/>
        </w:rPr>
      </w:pPr>
    </w:p>
    <w:p w14:paraId="554C6021" w14:textId="6EA7C3C1" w:rsidR="00ED1CA9" w:rsidRPr="00ED1CA9" w:rsidRDefault="00ED1CA9" w:rsidP="00ED1CA9">
      <w:pPr>
        <w:pStyle w:val="BodyA"/>
        <w:rPr>
          <w:rFonts w:ascii="Arial" w:eastAsia="Arial" w:hAnsi="Arial" w:cs="Arial"/>
          <w:b/>
          <w:bCs/>
        </w:rPr>
      </w:pPr>
      <w:r w:rsidRPr="00ED1CA9">
        <w:rPr>
          <w:rFonts w:ascii="Arial" w:eastAsia="Arial" w:hAnsi="Arial" w:cs="Arial"/>
          <w:b/>
          <w:bCs/>
        </w:rPr>
        <w:t>The word limit is 300, please help shorten the essay.</w:t>
      </w:r>
    </w:p>
    <w:p w14:paraId="366382DB" w14:textId="20705C79" w:rsidR="00FF778E" w:rsidRDefault="00ED1CA9" w:rsidP="00ED1CA9">
      <w:pPr>
        <w:pStyle w:val="BodyA"/>
        <w:jc w:val="both"/>
        <w:rPr>
          <w:ins w:id="0" w:author="Matthew" w:date="2019-11-09T10:43:00Z"/>
          <w:rFonts w:ascii="Arial" w:eastAsia="Arial" w:hAnsi="Arial" w:cs="Arial"/>
        </w:rPr>
      </w:pPr>
      <w:del w:id="1" w:author="Matthew" w:date="2019-11-09T10:39:00Z">
        <w:r w:rsidRPr="00ED1CA9" w:rsidDel="00FF778E">
          <w:rPr>
            <w:rFonts w:ascii="Arial" w:eastAsia="Arial" w:hAnsi="Arial" w:cs="Arial"/>
          </w:rPr>
          <w:delText>The cultural shock I experienced in Kyoto during my trip in Japan was probably one of the most eye-opening experience for me</w:delText>
        </w:r>
      </w:del>
      <w:ins w:id="2" w:author="Matthew" w:date="2019-11-09T10:39:00Z">
        <w:r w:rsidR="00FF778E">
          <w:rPr>
            <w:rFonts w:ascii="Arial" w:eastAsia="Arial" w:hAnsi="Arial" w:cs="Arial"/>
          </w:rPr>
          <w:t xml:space="preserve">It is probably not surprising </w:t>
        </w:r>
      </w:ins>
      <w:ins w:id="3" w:author="Matthew" w:date="2019-11-09T10:40:00Z">
        <w:r w:rsidR="00FF778E">
          <w:rPr>
            <w:rFonts w:ascii="Arial" w:eastAsia="Arial" w:hAnsi="Arial" w:cs="Arial"/>
          </w:rPr>
          <w:t>to many that one can learn a thing or two from the cultur</w:t>
        </w:r>
      </w:ins>
      <w:ins w:id="4" w:author="Matthew" w:date="2019-11-09T10:41:00Z">
        <w:r w:rsidR="00FF778E">
          <w:rPr>
            <w:rFonts w:ascii="Arial" w:eastAsia="Arial" w:hAnsi="Arial" w:cs="Arial"/>
          </w:rPr>
          <w:t>e</w:t>
        </w:r>
      </w:ins>
      <w:ins w:id="5" w:author="Matthew" w:date="2019-11-09T10:40:00Z">
        <w:r w:rsidR="00FF778E">
          <w:rPr>
            <w:rFonts w:ascii="Arial" w:eastAsia="Arial" w:hAnsi="Arial" w:cs="Arial"/>
          </w:rPr>
          <w:t>-rich city of Kyoto</w:t>
        </w:r>
      </w:ins>
      <w:r w:rsidRPr="00ED1CA9">
        <w:rPr>
          <w:rFonts w:ascii="Arial" w:eastAsia="Arial" w:hAnsi="Arial" w:cs="Arial"/>
        </w:rPr>
        <w:t xml:space="preserve">. </w:t>
      </w:r>
      <w:ins w:id="6" w:author="Matthew" w:date="2019-11-09T10:41:00Z">
        <w:r w:rsidR="00FF778E">
          <w:rPr>
            <w:rFonts w:ascii="Arial" w:eastAsia="Arial" w:hAnsi="Arial" w:cs="Arial"/>
          </w:rPr>
          <w:t xml:space="preserve">I, on the other hand, was </w:t>
        </w:r>
      </w:ins>
      <w:ins w:id="7" w:author="Rachel Darmawangsa" w:date="2019-11-10T01:04:00Z">
        <w:r w:rsidR="00237E24">
          <w:rPr>
            <w:rFonts w:ascii="Arial" w:eastAsia="Arial" w:hAnsi="Arial" w:cs="Arial"/>
          </w:rPr>
          <w:t xml:space="preserve">a </w:t>
        </w:r>
      </w:ins>
      <w:ins w:id="8" w:author="Matthew" w:date="2019-11-09T10:41:00Z">
        <w:r w:rsidR="00FF778E">
          <w:rPr>
            <w:rFonts w:ascii="Arial" w:eastAsia="Arial" w:hAnsi="Arial" w:cs="Arial"/>
          </w:rPr>
          <w:t xml:space="preserve">minority who </w:t>
        </w:r>
      </w:ins>
      <w:ins w:id="9" w:author="Matthew" w:date="2019-11-09T10:42:00Z">
        <w:r w:rsidR="00FF778E">
          <w:rPr>
            <w:rFonts w:ascii="Arial" w:eastAsia="Arial" w:hAnsi="Arial" w:cs="Arial"/>
          </w:rPr>
          <w:t>thought a swirling</w:t>
        </w:r>
      </w:ins>
      <w:ins w:id="10" w:author="Matthew" w:date="2019-11-09T10:43:00Z">
        <w:r w:rsidR="00FF778E">
          <w:rPr>
            <w:rFonts w:ascii="Arial" w:eastAsia="Arial" w:hAnsi="Arial" w:cs="Arial"/>
          </w:rPr>
          <w:t>, touristy</w:t>
        </w:r>
      </w:ins>
      <w:ins w:id="11" w:author="Matthew" w:date="2019-11-09T10:42:00Z">
        <w:r w:rsidR="00FF778E">
          <w:rPr>
            <w:rFonts w:ascii="Arial" w:eastAsia="Arial" w:hAnsi="Arial" w:cs="Arial"/>
          </w:rPr>
          <w:t xml:space="preserve"> picture at Fushimi Inari </w:t>
        </w:r>
      </w:ins>
      <w:ins w:id="12" w:author="Matthew" w:date="2019-11-09T12:03:00Z">
        <w:r w:rsidR="00CC0263">
          <w:rPr>
            <w:rFonts w:ascii="Arial" w:eastAsia="Arial" w:hAnsi="Arial" w:cs="Arial"/>
          </w:rPr>
          <w:t>c</w:t>
        </w:r>
      </w:ins>
      <w:ins w:id="13" w:author="Matthew" w:date="2019-11-09T10:43:00Z">
        <w:r w:rsidR="00FF778E">
          <w:rPr>
            <w:rFonts w:ascii="Arial" w:eastAsia="Arial" w:hAnsi="Arial" w:cs="Arial"/>
          </w:rPr>
          <w:t xml:space="preserve">ould </w:t>
        </w:r>
      </w:ins>
      <w:ins w:id="14" w:author="Matthew" w:date="2019-11-09T10:52:00Z">
        <w:r w:rsidR="0047022E">
          <w:rPr>
            <w:rFonts w:ascii="Arial" w:eastAsia="Arial" w:hAnsi="Arial" w:cs="Arial"/>
          </w:rPr>
          <w:t xml:space="preserve">simply </w:t>
        </w:r>
      </w:ins>
      <w:ins w:id="15" w:author="Matthew" w:date="2019-11-09T10:43:00Z">
        <w:r w:rsidR="00FF778E">
          <w:rPr>
            <w:rFonts w:ascii="Arial" w:eastAsia="Arial" w:hAnsi="Arial" w:cs="Arial"/>
          </w:rPr>
          <w:t>stamp my visit.</w:t>
        </w:r>
      </w:ins>
      <w:ins w:id="16" w:author="Matthew" w:date="2019-11-09T10:46:00Z">
        <w:r w:rsidR="0047022E">
          <w:rPr>
            <w:rFonts w:ascii="Arial" w:eastAsia="Arial" w:hAnsi="Arial" w:cs="Arial"/>
          </w:rPr>
          <w:t xml:space="preserve"> Observing the swarm of visitors and locals-alike made me think I was </w:t>
        </w:r>
      </w:ins>
      <w:ins w:id="17" w:author="Matthew" w:date="2019-11-09T10:47:00Z">
        <w:r w:rsidR="0047022E">
          <w:rPr>
            <w:rFonts w:ascii="Arial" w:eastAsia="Arial" w:hAnsi="Arial" w:cs="Arial"/>
          </w:rPr>
          <w:t>not wrong, yet an aspect more profound struck me</w:t>
        </w:r>
      </w:ins>
      <w:ins w:id="18" w:author="Matthew" w:date="2019-11-09T10:43:00Z">
        <w:r w:rsidR="00FF778E">
          <w:rPr>
            <w:rFonts w:ascii="Arial" w:eastAsia="Arial" w:hAnsi="Arial" w:cs="Arial"/>
          </w:rPr>
          <w:t>.</w:t>
        </w:r>
      </w:ins>
    </w:p>
    <w:p w14:paraId="31435BE4" w14:textId="0E302E67" w:rsidR="00462BB1" w:rsidRDefault="00ED1CA9" w:rsidP="00ED1CA9">
      <w:pPr>
        <w:pStyle w:val="BodyA"/>
        <w:jc w:val="both"/>
        <w:rPr>
          <w:ins w:id="19" w:author="Matthew" w:date="2019-11-09T11:16:00Z"/>
          <w:rFonts w:ascii="Arial" w:hAnsi="Arial"/>
        </w:rPr>
      </w:pPr>
      <w:del w:id="20" w:author="Matthew" w:date="2019-11-09T10:49:00Z">
        <w:r w:rsidRPr="00ED1CA9" w:rsidDel="0047022E">
          <w:rPr>
            <w:rFonts w:ascii="Arial" w:eastAsia="Arial" w:hAnsi="Arial" w:cs="Arial"/>
          </w:rPr>
          <w:delText xml:space="preserve">During a trip with consistently excellent customer service, getting a head and shoulder massage with complimentary snacks and drinks during a haircut in a hair salon in a mall was the epitome of the trip. </w:delText>
        </w:r>
      </w:del>
      <w:r w:rsidRPr="00ED1CA9">
        <w:rPr>
          <w:rFonts w:ascii="Arial" w:eastAsia="Arial" w:hAnsi="Arial" w:cs="Arial"/>
        </w:rPr>
        <w:t>As a</w:t>
      </w:r>
      <w:ins w:id="21" w:author="Matthew" w:date="2019-11-09T10:53:00Z">
        <w:r w:rsidR="0047022E">
          <w:rPr>
            <w:rFonts w:ascii="Arial" w:eastAsia="Arial" w:hAnsi="Arial" w:cs="Arial"/>
          </w:rPr>
          <w:t>n independen</w:t>
        </w:r>
      </w:ins>
      <w:ins w:id="22" w:author="Matthew" w:date="2019-11-09T10:54:00Z">
        <w:r w:rsidR="0047022E">
          <w:rPr>
            <w:rFonts w:ascii="Arial" w:eastAsia="Arial" w:hAnsi="Arial" w:cs="Arial"/>
          </w:rPr>
          <w:t>t traveler who</w:t>
        </w:r>
      </w:ins>
      <w:del w:id="23" w:author="Matthew" w:date="2019-11-09T10:53:00Z">
        <w:r w:rsidRPr="00ED1CA9" w:rsidDel="0047022E">
          <w:rPr>
            <w:rFonts w:ascii="Arial" w:eastAsia="Arial" w:hAnsi="Arial" w:cs="Arial"/>
          </w:rPr>
          <w:delText xml:space="preserve"> foreigner who</w:delText>
        </w:r>
      </w:del>
      <w:r w:rsidRPr="00ED1CA9">
        <w:rPr>
          <w:rFonts w:ascii="Arial" w:eastAsia="Arial" w:hAnsi="Arial" w:cs="Arial"/>
        </w:rPr>
        <w:t xml:space="preserve"> </w:t>
      </w:r>
      <w:ins w:id="24" w:author="Matthew" w:date="2019-11-09T10:54:00Z">
        <w:r w:rsidR="0047022E">
          <w:rPr>
            <w:rFonts w:ascii="Arial" w:eastAsia="Arial" w:hAnsi="Arial" w:cs="Arial"/>
          </w:rPr>
          <w:t>can’t speak nor read the local language</w:t>
        </w:r>
      </w:ins>
      <w:del w:id="25" w:author="Matthew" w:date="2019-11-09T10:53:00Z">
        <w:r w:rsidRPr="00ED1CA9" w:rsidDel="0047022E">
          <w:rPr>
            <w:rFonts w:ascii="Arial" w:eastAsia="Arial" w:hAnsi="Arial" w:cs="Arial"/>
          </w:rPr>
          <w:delText>can</w:delText>
        </w:r>
        <w:r w:rsidRPr="00ED1CA9" w:rsidDel="0047022E">
          <w:rPr>
            <w:rFonts w:ascii="Arial" w:hAnsi="Arial"/>
          </w:rPr>
          <w:delText>’t speak Japanese</w:delText>
        </w:r>
      </w:del>
      <w:r w:rsidRPr="00ED1CA9">
        <w:rPr>
          <w:rFonts w:ascii="Arial" w:hAnsi="Arial"/>
        </w:rPr>
        <w:t xml:space="preserve">, it </w:t>
      </w:r>
      <w:del w:id="26" w:author="Matthew" w:date="2019-11-09T10:50:00Z">
        <w:r w:rsidRPr="00ED1CA9" w:rsidDel="0047022E">
          <w:rPr>
            <w:rFonts w:ascii="Arial" w:hAnsi="Arial"/>
          </w:rPr>
          <w:delText>was very difficult to navigate around the city, so we took a taxi and showed him the destination which is a</w:delText>
        </w:r>
      </w:del>
      <w:ins w:id="27" w:author="Matthew" w:date="2019-11-09T10:50:00Z">
        <w:r w:rsidR="0047022E">
          <w:rPr>
            <w:rFonts w:ascii="Arial" w:hAnsi="Arial"/>
          </w:rPr>
          <w:t xml:space="preserve">happened to be </w:t>
        </w:r>
      </w:ins>
      <w:ins w:id="28" w:author="Matthew" w:date="2019-11-09T10:57:00Z">
        <w:r w:rsidR="00A21954">
          <w:rPr>
            <w:rFonts w:ascii="Arial" w:hAnsi="Arial"/>
          </w:rPr>
          <w:t>a constant challenge</w:t>
        </w:r>
      </w:ins>
      <w:r w:rsidRPr="00ED1CA9">
        <w:rPr>
          <w:rFonts w:ascii="Arial" w:hAnsi="Arial"/>
        </w:rPr>
        <w:t xml:space="preserve"> </w:t>
      </w:r>
      <w:del w:id="29" w:author="Matthew" w:date="2019-11-09T10:54:00Z">
        <w:r w:rsidRPr="00ED1CA9" w:rsidDel="0047022E">
          <w:rPr>
            <w:rFonts w:ascii="Arial" w:hAnsi="Arial"/>
          </w:rPr>
          <w:delText xml:space="preserve">restaurant located in </w:delText>
        </w:r>
        <w:r w:rsidRPr="00ED1CA9" w:rsidDel="0047022E">
          <w:rPr>
            <w:rFonts w:ascii="Arial" w:hAnsi="Arial"/>
            <w:lang w:val="it-IT"/>
          </w:rPr>
          <w:delText>Gion</w:delText>
        </w:r>
      </w:del>
      <w:ins w:id="30" w:author="Matthew" w:date="2019-11-09T10:54:00Z">
        <w:r w:rsidR="0047022E">
          <w:rPr>
            <w:rFonts w:ascii="Arial" w:hAnsi="Arial"/>
          </w:rPr>
          <w:t xml:space="preserve">to position hidden gems </w:t>
        </w:r>
      </w:ins>
      <w:commentRangeStart w:id="31"/>
      <w:ins w:id="32" w:author="Matthew" w:date="2019-11-09T10:55:00Z">
        <w:r w:rsidR="00A21954">
          <w:rPr>
            <w:rFonts w:ascii="Arial" w:hAnsi="Arial"/>
          </w:rPr>
          <w:t xml:space="preserve">oblivious to </w:t>
        </w:r>
      </w:ins>
      <w:ins w:id="33" w:author="Matthew" w:date="2019-11-09T10:57:00Z">
        <w:r w:rsidR="00A21954">
          <w:rPr>
            <w:rFonts w:ascii="Arial" w:hAnsi="Arial"/>
          </w:rPr>
          <w:t>many</w:t>
        </w:r>
      </w:ins>
      <w:ins w:id="34" w:author="Matthew" w:date="2019-11-09T10:58:00Z">
        <w:r w:rsidR="00A21954">
          <w:rPr>
            <w:rFonts w:ascii="Arial" w:hAnsi="Arial"/>
          </w:rPr>
          <w:t xml:space="preserve"> </w:t>
        </w:r>
      </w:ins>
      <w:commentRangeEnd w:id="31"/>
      <w:r w:rsidR="00237E24">
        <w:rPr>
          <w:rStyle w:val="CommentReference"/>
          <w:rFonts w:ascii="Times New Roman" w:eastAsia="Arial Unicode MS" w:hAnsi="Times New Roman" w:cs="Times New Roman"/>
          <w:color w:val="auto"/>
          <w:lang w:eastAsia="en-US"/>
          <w14:textOutline w14:w="0" w14:cap="rnd" w14:cmpd="sng" w14:algn="ctr">
            <w14:noFill/>
            <w14:prstDash w14:val="solid"/>
            <w14:bevel/>
          </w14:textOutline>
        </w:rPr>
        <w:commentReference w:id="31"/>
      </w:r>
      <w:ins w:id="35" w:author="Matthew" w:date="2019-11-09T10:58:00Z">
        <w:r w:rsidR="00A21954">
          <w:rPr>
            <w:rFonts w:ascii="Arial" w:hAnsi="Arial"/>
          </w:rPr>
          <w:t xml:space="preserve">– </w:t>
        </w:r>
      </w:ins>
      <w:ins w:id="36" w:author="Matthew" w:date="2019-11-09T10:59:00Z">
        <w:r w:rsidR="00A21954">
          <w:rPr>
            <w:rFonts w:ascii="Arial" w:hAnsi="Arial"/>
          </w:rPr>
          <w:t>particularly</w:t>
        </w:r>
      </w:ins>
      <w:ins w:id="37" w:author="Matthew" w:date="2019-11-09T10:58:00Z">
        <w:r w:rsidR="00A21954">
          <w:rPr>
            <w:rFonts w:ascii="Arial" w:hAnsi="Arial"/>
          </w:rPr>
          <w:t xml:space="preserve"> this one restaurant </w:t>
        </w:r>
      </w:ins>
      <w:ins w:id="38" w:author="Matthew" w:date="2019-11-09T11:00:00Z">
        <w:r w:rsidR="00A21954">
          <w:rPr>
            <w:rFonts w:ascii="Arial" w:hAnsi="Arial"/>
          </w:rPr>
          <w:t xml:space="preserve">in a chilly night as my stomach </w:t>
        </w:r>
      </w:ins>
      <w:ins w:id="39" w:author="Matthew" w:date="2019-11-09T11:09:00Z">
        <w:r w:rsidR="00F16E34">
          <w:rPr>
            <w:rFonts w:ascii="Arial" w:hAnsi="Arial"/>
          </w:rPr>
          <w:t xml:space="preserve">started calling for </w:t>
        </w:r>
        <w:commentRangeStart w:id="40"/>
        <w:r w:rsidR="00F16E34">
          <w:rPr>
            <w:rFonts w:ascii="Arial" w:hAnsi="Arial"/>
          </w:rPr>
          <w:t>kaiseki</w:t>
        </w:r>
      </w:ins>
      <w:commentRangeEnd w:id="40"/>
      <w:r w:rsidR="00237E24">
        <w:rPr>
          <w:rStyle w:val="CommentReference"/>
          <w:rFonts w:ascii="Times New Roman" w:eastAsia="Arial Unicode MS" w:hAnsi="Times New Roman" w:cs="Times New Roman"/>
          <w:color w:val="auto"/>
          <w:lang w:eastAsia="en-US"/>
          <w14:textOutline w14:w="0" w14:cap="rnd" w14:cmpd="sng" w14:algn="ctr">
            <w14:noFill/>
            <w14:prstDash w14:val="solid"/>
            <w14:bevel/>
          </w14:textOutline>
        </w:rPr>
        <w:commentReference w:id="40"/>
      </w:r>
      <w:ins w:id="41" w:author="Matthew" w:date="2019-11-09T11:00:00Z">
        <w:r w:rsidR="00A21954">
          <w:rPr>
            <w:rFonts w:ascii="Arial" w:hAnsi="Arial"/>
          </w:rPr>
          <w:t>.</w:t>
        </w:r>
      </w:ins>
      <w:ins w:id="42" w:author="Matthew" w:date="2019-11-09T10:58:00Z">
        <w:r w:rsidR="00A21954">
          <w:rPr>
            <w:rFonts w:ascii="Arial" w:hAnsi="Arial"/>
          </w:rPr>
          <w:t xml:space="preserve"> </w:t>
        </w:r>
      </w:ins>
      <w:ins w:id="43" w:author="Rachel Darmawangsa" w:date="2019-11-10T01:07:00Z">
        <w:r w:rsidR="00237E24">
          <w:rPr>
            <w:rFonts w:ascii="Arial" w:hAnsi="Arial"/>
          </w:rPr>
          <w:t xml:space="preserve">Fortunately, </w:t>
        </w:r>
      </w:ins>
      <w:del w:id="44" w:author="Matthew" w:date="2019-11-09T10:58:00Z">
        <w:r w:rsidRPr="00ED1CA9" w:rsidDel="00A21954">
          <w:rPr>
            <w:rFonts w:ascii="Arial" w:hAnsi="Arial"/>
          </w:rPr>
          <w:delText>.</w:delText>
        </w:r>
      </w:del>
      <w:del w:id="45" w:author="Matthew" w:date="2019-11-09T11:00:00Z">
        <w:r w:rsidRPr="00ED1CA9" w:rsidDel="00A21954">
          <w:rPr>
            <w:rFonts w:ascii="Arial" w:hAnsi="Arial"/>
          </w:rPr>
          <w:delText xml:space="preserve"> </w:delText>
        </w:r>
      </w:del>
      <w:del w:id="46" w:author="Matthew" w:date="2019-11-09T11:01:00Z">
        <w:r w:rsidRPr="00ED1CA9" w:rsidDel="00A21954">
          <w:rPr>
            <w:rFonts w:ascii="Arial" w:hAnsi="Arial"/>
          </w:rPr>
          <w:delText>T</w:delText>
        </w:r>
      </w:del>
      <w:ins w:id="47" w:author="Rachel Darmawangsa" w:date="2019-11-10T01:07:00Z">
        <w:r w:rsidR="00237E24">
          <w:rPr>
            <w:rFonts w:ascii="Arial" w:hAnsi="Arial"/>
          </w:rPr>
          <w:t>m</w:t>
        </w:r>
      </w:ins>
      <w:ins w:id="48" w:author="Matthew" w:date="2019-11-09T11:03:00Z">
        <w:del w:id="49" w:author="Rachel Darmawangsa" w:date="2019-11-10T01:07:00Z">
          <w:r w:rsidR="00A21954" w:rsidDel="00237E24">
            <w:rPr>
              <w:rFonts w:ascii="Arial" w:hAnsi="Arial"/>
            </w:rPr>
            <w:delText>M</w:delText>
          </w:r>
        </w:del>
      </w:ins>
      <w:ins w:id="50" w:author="Matthew" w:date="2019-11-09T11:01:00Z">
        <w:r w:rsidR="00A21954">
          <w:rPr>
            <w:rFonts w:ascii="Arial" w:hAnsi="Arial"/>
          </w:rPr>
          <w:t>y</w:t>
        </w:r>
      </w:ins>
      <w:del w:id="51" w:author="Matthew" w:date="2019-11-09T11:01:00Z">
        <w:r w:rsidRPr="00ED1CA9" w:rsidDel="00A21954">
          <w:rPr>
            <w:rFonts w:ascii="Arial" w:hAnsi="Arial"/>
          </w:rPr>
          <w:delText>he</w:delText>
        </w:r>
      </w:del>
      <w:r w:rsidRPr="00ED1CA9">
        <w:rPr>
          <w:rFonts w:ascii="Arial" w:hAnsi="Arial"/>
        </w:rPr>
        <w:t xml:space="preserve"> taxi dri</w:t>
      </w:r>
      <w:ins w:id="52" w:author="Matthew" w:date="2019-11-09T11:03:00Z">
        <w:r w:rsidR="00A21954">
          <w:rPr>
            <w:rFonts w:ascii="Arial" w:hAnsi="Arial"/>
          </w:rPr>
          <w:t xml:space="preserve">ver </w:t>
        </w:r>
        <w:del w:id="53" w:author="Rachel Darmawangsa" w:date="2019-11-10T01:07:00Z">
          <w:r w:rsidR="00A21954" w:rsidDel="00237E24">
            <w:rPr>
              <w:rFonts w:ascii="Arial" w:hAnsi="Arial"/>
            </w:rPr>
            <w:delText xml:space="preserve">then </w:delText>
          </w:r>
        </w:del>
      </w:ins>
      <w:del w:id="54" w:author="Matthew" w:date="2019-11-09T11:02:00Z">
        <w:r w:rsidRPr="00ED1CA9" w:rsidDel="00A21954">
          <w:rPr>
            <w:rFonts w:ascii="Arial" w:hAnsi="Arial"/>
          </w:rPr>
          <w:delText xml:space="preserve">ver </w:delText>
        </w:r>
      </w:del>
      <w:r w:rsidRPr="00ED1CA9">
        <w:rPr>
          <w:rFonts w:ascii="Arial" w:hAnsi="Arial"/>
        </w:rPr>
        <w:t xml:space="preserve">took the initiative to call the </w:t>
      </w:r>
      <w:del w:id="55" w:author="Matthew" w:date="2019-11-09T11:06:00Z">
        <w:r w:rsidRPr="00ED1CA9" w:rsidDel="00F16E34">
          <w:rPr>
            <w:rFonts w:ascii="Arial" w:hAnsi="Arial"/>
          </w:rPr>
          <w:delText>restaurant to ask</w:delText>
        </w:r>
      </w:del>
      <w:ins w:id="56" w:author="Matthew" w:date="2019-11-09T11:06:00Z">
        <w:r w:rsidR="00F16E34">
          <w:rPr>
            <w:rFonts w:ascii="Arial" w:hAnsi="Arial"/>
          </w:rPr>
          <w:t>eatery</w:t>
        </w:r>
      </w:ins>
      <w:r w:rsidRPr="00ED1CA9">
        <w:rPr>
          <w:rFonts w:ascii="Arial" w:hAnsi="Arial"/>
        </w:rPr>
        <w:t xml:space="preserve"> for the exact location</w:t>
      </w:r>
      <w:del w:id="57" w:author="Matthew" w:date="2019-11-09T11:06:00Z">
        <w:r w:rsidRPr="00ED1CA9" w:rsidDel="00F16E34">
          <w:rPr>
            <w:rFonts w:ascii="Arial" w:hAnsi="Arial"/>
          </w:rPr>
          <w:delText xml:space="preserve"> </w:delText>
        </w:r>
      </w:del>
      <w:ins w:id="58" w:author="Matthew" w:date="2019-11-09T11:06:00Z">
        <w:r w:rsidR="00F16E34">
          <w:rPr>
            <w:rFonts w:ascii="Arial" w:hAnsi="Arial"/>
          </w:rPr>
          <w:t xml:space="preserve"> and made sure we reached the right p</w:t>
        </w:r>
      </w:ins>
      <w:ins w:id="59" w:author="Matthew" w:date="2019-11-09T11:07:00Z">
        <w:r w:rsidR="00F16E34">
          <w:rPr>
            <w:rFonts w:ascii="Arial" w:hAnsi="Arial"/>
          </w:rPr>
          <w:t>lace, a service I do not expect less of in the Land of the Rising Sun</w:t>
        </w:r>
      </w:ins>
      <w:del w:id="60" w:author="Matthew" w:date="2019-11-09T11:06:00Z">
        <w:r w:rsidRPr="00ED1CA9" w:rsidDel="00F16E34">
          <w:rPr>
            <w:rFonts w:ascii="Arial" w:hAnsi="Arial"/>
          </w:rPr>
          <w:delText>as it is common to have many</w:delText>
        </w:r>
        <w:r w:rsidRPr="00ED1CA9" w:rsidDel="00F16E34">
          <w:rPr>
            <w:rFonts w:ascii="Arial" w:hAnsi="Arial"/>
            <w:lang w:val="fr-FR"/>
          </w:rPr>
          <w:delText xml:space="preserve"> restaurants</w:delText>
        </w:r>
        <w:r w:rsidRPr="00ED1CA9" w:rsidDel="00F16E34">
          <w:rPr>
            <w:rFonts w:ascii="Arial" w:hAnsi="Arial"/>
          </w:rPr>
          <w:delText xml:space="preserve"> with sign written in Kanji cluttered on one street</w:delText>
        </w:r>
      </w:del>
      <w:r w:rsidRPr="00ED1CA9">
        <w:rPr>
          <w:rFonts w:ascii="Arial" w:hAnsi="Arial"/>
        </w:rPr>
        <w:t xml:space="preserve">. </w:t>
      </w:r>
      <w:del w:id="61" w:author="Matthew" w:date="2019-11-09T11:08:00Z">
        <w:r w:rsidRPr="00ED1CA9" w:rsidDel="00F16E34">
          <w:rPr>
            <w:rFonts w:ascii="Arial" w:hAnsi="Arial"/>
          </w:rPr>
          <w:delText xml:space="preserve">He brought us to that street and stopped his cab and went out with us to look for the place and make sure that we went in to the right restaurant. This is my first time receiving such impeccable service. </w:delText>
        </w:r>
      </w:del>
      <w:del w:id="62" w:author="Matthew" w:date="2019-11-09T11:11:00Z">
        <w:r w:rsidRPr="00ED1CA9" w:rsidDel="00F16E34">
          <w:rPr>
            <w:rFonts w:ascii="Arial" w:hAnsi="Arial"/>
          </w:rPr>
          <w:delText>However,</w:delText>
        </w:r>
      </w:del>
      <w:ins w:id="63" w:author="Matthew" w:date="2019-11-09T11:11:00Z">
        <w:r w:rsidR="00F16E34">
          <w:rPr>
            <w:rFonts w:ascii="Arial" w:hAnsi="Arial"/>
          </w:rPr>
          <w:t xml:space="preserve">I was passing by </w:t>
        </w:r>
      </w:ins>
      <w:ins w:id="64" w:author="Matthew" w:date="2019-11-09T11:13:00Z">
        <w:r w:rsidR="00F16E34">
          <w:rPr>
            <w:rFonts w:ascii="Arial" w:hAnsi="Arial"/>
          </w:rPr>
          <w:t>th</w:t>
        </w:r>
      </w:ins>
      <w:ins w:id="65" w:author="Matthew" w:date="2019-11-09T12:04:00Z">
        <w:r w:rsidR="00CC0263">
          <w:rPr>
            <w:rFonts w:ascii="Arial" w:hAnsi="Arial"/>
          </w:rPr>
          <w:t>is</w:t>
        </w:r>
      </w:ins>
      <w:ins w:id="66" w:author="Matthew" w:date="2019-11-09T11:13:00Z">
        <w:r w:rsidR="00F16E34">
          <w:rPr>
            <w:rFonts w:ascii="Arial" w:hAnsi="Arial"/>
          </w:rPr>
          <w:t xml:space="preserve"> semi-deserted lane to </w:t>
        </w:r>
      </w:ins>
      <w:ins w:id="67" w:author="Matthew" w:date="2019-11-09T11:15:00Z">
        <w:r w:rsidR="00F16E34">
          <w:rPr>
            <w:rFonts w:ascii="Arial" w:hAnsi="Arial"/>
          </w:rPr>
          <w:t>the sushi bar</w:t>
        </w:r>
      </w:ins>
      <w:ins w:id="68" w:author="Matthew" w:date="2019-11-09T11:13:00Z">
        <w:r w:rsidR="00F16E34">
          <w:rPr>
            <w:rFonts w:ascii="Arial" w:hAnsi="Arial"/>
          </w:rPr>
          <w:t xml:space="preserve"> when </w:t>
        </w:r>
      </w:ins>
      <w:ins w:id="69" w:author="Matthew" w:date="2019-11-09T11:14:00Z">
        <w:r w:rsidR="00F16E34">
          <w:rPr>
            <w:rFonts w:ascii="Arial" w:hAnsi="Arial"/>
          </w:rPr>
          <w:t xml:space="preserve">my ears </w:t>
        </w:r>
        <w:commentRangeStart w:id="70"/>
        <w:r w:rsidR="00F16E34">
          <w:rPr>
            <w:rFonts w:ascii="Arial" w:hAnsi="Arial"/>
          </w:rPr>
          <w:t>caught a</w:t>
        </w:r>
      </w:ins>
      <w:ins w:id="71" w:author="Matthew" w:date="2019-11-09T11:13:00Z">
        <w:r w:rsidR="00F16E34">
          <w:rPr>
            <w:rFonts w:ascii="Arial" w:hAnsi="Arial"/>
          </w:rPr>
          <w:t xml:space="preserve"> high-pitched </w:t>
        </w:r>
        <w:commentRangeStart w:id="72"/>
        <w:del w:id="73" w:author="Rachel Darmawangsa" w:date="2019-11-10T01:08:00Z">
          <w:r w:rsidR="00F16E34" w:rsidDel="00237E24">
            <w:rPr>
              <w:rFonts w:ascii="Arial" w:hAnsi="Arial"/>
            </w:rPr>
            <w:delText>airwave</w:delText>
          </w:r>
        </w:del>
      </w:ins>
      <w:ins w:id="74" w:author="Rachel Darmawangsa" w:date="2019-11-10T01:08:00Z">
        <w:r w:rsidR="00237E24">
          <w:rPr>
            <w:rFonts w:ascii="Arial" w:hAnsi="Arial"/>
          </w:rPr>
          <w:t>sound</w:t>
        </w:r>
        <w:commentRangeEnd w:id="72"/>
        <w:r w:rsidR="00237E24">
          <w:rPr>
            <w:rStyle w:val="CommentReference"/>
            <w:rFonts w:ascii="Times New Roman" w:eastAsia="Arial Unicode MS" w:hAnsi="Times New Roman" w:cs="Times New Roman"/>
            <w:color w:val="auto"/>
            <w:lang w:eastAsia="en-US"/>
            <w14:textOutline w14:w="0" w14:cap="rnd" w14:cmpd="sng" w14:algn="ctr">
              <w14:noFill/>
              <w14:prstDash w14:val="solid"/>
              <w14:bevel/>
            </w14:textOutline>
          </w:rPr>
          <w:commentReference w:id="72"/>
        </w:r>
      </w:ins>
      <w:ins w:id="75" w:author="Matthew" w:date="2019-11-09T11:14:00Z">
        <w:r w:rsidR="00F16E34">
          <w:rPr>
            <w:rFonts w:ascii="Arial" w:hAnsi="Arial"/>
          </w:rPr>
          <w:t>.</w:t>
        </w:r>
      </w:ins>
      <w:r w:rsidRPr="00ED1CA9">
        <w:rPr>
          <w:rFonts w:ascii="Arial" w:hAnsi="Arial"/>
        </w:rPr>
        <w:t xml:space="preserve"> </w:t>
      </w:r>
      <w:del w:id="76" w:author="Matthew" w:date="2019-11-09T11:14:00Z">
        <w:r w:rsidRPr="00ED1CA9" w:rsidDel="00F16E34">
          <w:rPr>
            <w:rFonts w:ascii="Arial" w:hAnsi="Arial"/>
          </w:rPr>
          <w:delText>the most significant experience happened when I was queuing for a restaurant when a customer was yelling at the staff for giving the wrong pocket change. For a country with excellent service, you would have thought that one small mistake would have been tolerated. The most baffling part, was that none of the other customer seemed bothered with the incident. It bothered me until I asked my Japanese friend about it.</w:delText>
        </w:r>
      </w:del>
    </w:p>
    <w:p w14:paraId="4299A977" w14:textId="68FCD600" w:rsidR="00FF778E" w:rsidRDefault="00462BB1" w:rsidP="00ED1CA9">
      <w:pPr>
        <w:pStyle w:val="BodyA"/>
        <w:jc w:val="both"/>
        <w:rPr>
          <w:ins w:id="77" w:author="Matthew" w:date="2019-11-09T10:37:00Z"/>
          <w:rFonts w:ascii="Arial" w:hAnsi="Arial"/>
        </w:rPr>
      </w:pPr>
      <w:ins w:id="78" w:author="Matthew" w:date="2019-11-09T11:16:00Z">
        <w:r>
          <w:rPr>
            <w:rFonts w:ascii="Arial" w:hAnsi="Arial"/>
          </w:rPr>
          <w:t xml:space="preserve">“Oh, just because the cashier gave out the wrong change?” I </w:t>
        </w:r>
      </w:ins>
      <w:ins w:id="79" w:author="Matthew" w:date="2019-11-09T11:17:00Z">
        <w:r>
          <w:rPr>
            <w:rFonts w:ascii="Arial" w:hAnsi="Arial"/>
          </w:rPr>
          <w:t xml:space="preserve">promptly responded </w:t>
        </w:r>
      </w:ins>
      <w:ins w:id="80" w:author="Matthew" w:date="2019-11-09T11:18:00Z">
        <w:r>
          <w:rPr>
            <w:rFonts w:ascii="Arial" w:hAnsi="Arial"/>
          </w:rPr>
          <w:t>to</w:t>
        </w:r>
      </w:ins>
      <w:ins w:id="81" w:author="Matthew" w:date="2019-11-09T11:17:00Z">
        <w:r>
          <w:rPr>
            <w:rFonts w:ascii="Arial" w:hAnsi="Arial"/>
          </w:rPr>
          <w:t xml:space="preserve"> my </w:t>
        </w:r>
      </w:ins>
      <w:ins w:id="82" w:author="Matthew" w:date="2019-11-09T11:20:00Z">
        <w:r>
          <w:rPr>
            <w:rFonts w:ascii="Arial" w:hAnsi="Arial"/>
          </w:rPr>
          <w:t>local</w:t>
        </w:r>
      </w:ins>
      <w:ins w:id="83" w:author="Matthew" w:date="2019-11-09T11:17:00Z">
        <w:r>
          <w:rPr>
            <w:rFonts w:ascii="Arial" w:hAnsi="Arial"/>
          </w:rPr>
          <w:t xml:space="preserve"> friend </w:t>
        </w:r>
      </w:ins>
      <w:ins w:id="84" w:author="Matthew" w:date="2019-11-09T11:18:00Z">
        <w:r>
          <w:rPr>
            <w:rFonts w:ascii="Arial" w:hAnsi="Arial"/>
          </w:rPr>
          <w:t>who</w:t>
        </w:r>
      </w:ins>
      <w:ins w:id="85" w:author="Rachel Darmawangsa" w:date="2019-11-10T01:09:00Z">
        <w:r w:rsidR="00237E24">
          <w:rPr>
            <w:rFonts w:ascii="Arial" w:hAnsi="Arial"/>
          </w:rPr>
          <w:t xml:space="preserve"> had</w:t>
        </w:r>
      </w:ins>
      <w:ins w:id="86" w:author="Matthew" w:date="2019-11-09T11:18:00Z">
        <w:r>
          <w:rPr>
            <w:rFonts w:ascii="Arial" w:hAnsi="Arial"/>
          </w:rPr>
          <w:t xml:space="preserve"> </w:t>
        </w:r>
      </w:ins>
      <w:ins w:id="87" w:author="Matthew" w:date="2019-11-09T11:17:00Z">
        <w:del w:id="88" w:author="Rachel Darmawangsa" w:date="2019-11-10T01:09:00Z">
          <w:r w:rsidDel="00237E24">
            <w:rPr>
              <w:rFonts w:ascii="Arial" w:hAnsi="Arial"/>
            </w:rPr>
            <w:delText xml:space="preserve">quickly </w:delText>
          </w:r>
        </w:del>
        <w:r>
          <w:rPr>
            <w:rFonts w:ascii="Arial" w:hAnsi="Arial"/>
          </w:rPr>
          <w:t>translated the scenario</w:t>
        </w:r>
      </w:ins>
      <w:ins w:id="89" w:author="Matthew" w:date="2019-11-09T11:18:00Z">
        <w:r>
          <w:rPr>
            <w:rFonts w:ascii="Arial" w:hAnsi="Arial"/>
          </w:rPr>
          <w:t xml:space="preserve"> for me</w:t>
        </w:r>
      </w:ins>
      <w:ins w:id="90" w:author="Matthew" w:date="2019-11-09T11:17:00Z">
        <w:r>
          <w:rPr>
            <w:rFonts w:ascii="Arial" w:hAnsi="Arial"/>
          </w:rPr>
          <w:t>.</w:t>
        </w:r>
      </w:ins>
      <w:del w:id="91" w:author="Matthew" w:date="2019-11-09T11:14:00Z">
        <w:r w:rsidR="00ED1CA9" w:rsidRPr="00ED1CA9" w:rsidDel="00F16E34">
          <w:rPr>
            <w:rFonts w:ascii="Arial" w:hAnsi="Arial"/>
          </w:rPr>
          <w:delText xml:space="preserve"> </w:delText>
        </w:r>
      </w:del>
      <w:ins w:id="92" w:author="Matthew" w:date="2019-11-09T11:14:00Z">
        <w:r w:rsidR="00F16E34">
          <w:rPr>
            <w:rFonts w:ascii="Arial" w:hAnsi="Arial"/>
          </w:rPr>
          <w:t xml:space="preserve"> </w:t>
        </w:r>
      </w:ins>
      <w:commentRangeEnd w:id="70"/>
      <w:r w:rsidR="00237E24">
        <w:rPr>
          <w:rStyle w:val="CommentReference"/>
          <w:rFonts w:ascii="Times New Roman" w:eastAsia="Arial Unicode MS" w:hAnsi="Times New Roman" w:cs="Times New Roman"/>
          <w:color w:val="auto"/>
          <w:lang w:eastAsia="en-US"/>
          <w14:textOutline w14:w="0" w14:cap="rnd" w14:cmpd="sng" w14:algn="ctr">
            <w14:noFill/>
            <w14:prstDash w14:val="solid"/>
            <w14:bevel/>
          </w14:textOutline>
        </w:rPr>
        <w:commentReference w:id="70"/>
      </w:r>
    </w:p>
    <w:p w14:paraId="49EB6EAF" w14:textId="114C0278" w:rsidR="00EE2F55" w:rsidRDefault="00237E24" w:rsidP="00ED1CA9">
      <w:pPr>
        <w:pStyle w:val="BodyA"/>
        <w:jc w:val="both"/>
        <w:rPr>
          <w:ins w:id="93" w:author="Matthew" w:date="2019-11-09T11:30:00Z"/>
          <w:rFonts w:ascii="Arial" w:hAnsi="Arial"/>
        </w:rPr>
      </w:pPr>
      <w:ins w:id="94" w:author="Rachel Darmawangsa" w:date="2019-11-10T01:11:00Z">
        <w:r>
          <w:rPr>
            <w:rFonts w:ascii="Arial" w:hAnsi="Arial"/>
          </w:rPr>
          <w:t xml:space="preserve">While Japanese people were known to be polite, </w:t>
        </w:r>
      </w:ins>
      <w:del w:id="95" w:author="Matthew" w:date="2019-11-09T11:19:00Z">
        <w:r w:rsidR="00ED1CA9" w:rsidRPr="00ED1CA9" w:rsidDel="00462BB1">
          <w:rPr>
            <w:rFonts w:ascii="Arial" w:hAnsi="Arial"/>
          </w:rPr>
          <w:delText>It turns out excellent customer service does not mean</w:delText>
        </w:r>
      </w:del>
      <w:ins w:id="96" w:author="Matthew" w:date="2019-11-09T11:19:00Z">
        <w:del w:id="97" w:author="Rachel Darmawangsa" w:date="2019-11-10T01:11:00Z">
          <w:r w:rsidR="00462BB1" w:rsidDel="00237E24">
            <w:rPr>
              <w:rFonts w:ascii="Arial" w:hAnsi="Arial"/>
            </w:rPr>
            <w:delText>With the polite norm Japanese people are known for,</w:delText>
          </w:r>
        </w:del>
      </w:ins>
      <w:del w:id="98" w:author="Rachel Darmawangsa" w:date="2019-11-10T01:11:00Z">
        <w:r w:rsidR="00ED1CA9" w:rsidRPr="00ED1CA9" w:rsidDel="00237E24">
          <w:rPr>
            <w:rFonts w:ascii="Arial" w:hAnsi="Arial"/>
          </w:rPr>
          <w:delText xml:space="preserve"> </w:delText>
        </w:r>
      </w:del>
      <w:r w:rsidR="00ED1CA9" w:rsidRPr="00ED1CA9">
        <w:rPr>
          <w:rFonts w:ascii="Arial" w:hAnsi="Arial"/>
        </w:rPr>
        <w:t xml:space="preserve">customers </w:t>
      </w:r>
      <w:ins w:id="99" w:author="Matthew" w:date="2019-11-09T11:20:00Z">
        <w:r w:rsidR="00462BB1">
          <w:rPr>
            <w:rFonts w:ascii="Arial" w:hAnsi="Arial"/>
          </w:rPr>
          <w:t xml:space="preserve">apparently need not </w:t>
        </w:r>
      </w:ins>
      <w:r w:rsidR="00ED1CA9" w:rsidRPr="00ED1CA9">
        <w:rPr>
          <w:rFonts w:ascii="Arial" w:hAnsi="Arial"/>
        </w:rPr>
        <w:t>reciprocate</w:t>
      </w:r>
      <w:del w:id="100" w:author="Rachel Darmawangsa" w:date="2019-11-10T01:11:00Z">
        <w:r w:rsidR="00ED1CA9" w:rsidRPr="00ED1CA9" w:rsidDel="00237E24">
          <w:rPr>
            <w:rFonts w:ascii="Arial" w:hAnsi="Arial"/>
          </w:rPr>
          <w:delText xml:space="preserve"> the kind treatment</w:delText>
        </w:r>
      </w:del>
      <w:r w:rsidR="00ED1CA9" w:rsidRPr="00ED1CA9">
        <w:rPr>
          <w:rFonts w:ascii="Arial" w:hAnsi="Arial"/>
        </w:rPr>
        <w:t xml:space="preserve">. </w:t>
      </w:r>
      <w:del w:id="101" w:author="Matthew" w:date="2019-11-09T11:21:00Z">
        <w:r w:rsidR="00ED1CA9" w:rsidRPr="00ED1CA9" w:rsidDel="00462BB1">
          <w:rPr>
            <w:rFonts w:ascii="Arial" w:hAnsi="Arial"/>
          </w:rPr>
          <w:delText xml:space="preserve">As I found out, Japanese staffs are polite because they are expected to. This is the first time I learnt the difference between being polite, and friendly. On the other hand, Japanese customers can treat staffs however they like because they are the customers. </w:delText>
        </w:r>
      </w:del>
      <w:r w:rsidR="00ED1CA9" w:rsidRPr="00ED1CA9">
        <w:rPr>
          <w:rFonts w:ascii="Arial" w:hAnsi="Arial"/>
        </w:rPr>
        <w:t xml:space="preserve">In my country, we have a </w:t>
      </w:r>
      <w:bookmarkStart w:id="102" w:name="_GoBack"/>
      <w:bookmarkEnd w:id="102"/>
      <w:r w:rsidR="00ED1CA9" w:rsidRPr="00ED1CA9">
        <w:rPr>
          <w:rFonts w:ascii="Arial" w:hAnsi="Arial"/>
        </w:rPr>
        <w:t xml:space="preserve">saying that </w:t>
      </w:r>
      <w:ins w:id="103" w:author="Matthew" w:date="2019-11-09T11:21:00Z">
        <w:r w:rsidR="00462BB1">
          <w:rPr>
            <w:rFonts w:ascii="Arial" w:hAnsi="Arial"/>
          </w:rPr>
          <w:t>‘</w:t>
        </w:r>
      </w:ins>
      <w:r w:rsidR="00ED1CA9" w:rsidRPr="00ED1CA9">
        <w:rPr>
          <w:rFonts w:ascii="Arial" w:hAnsi="Arial"/>
        </w:rPr>
        <w:t>customer is king</w:t>
      </w:r>
      <w:ins w:id="104" w:author="Matthew" w:date="2019-11-09T11:22:00Z">
        <w:r w:rsidR="00462BB1">
          <w:rPr>
            <w:rFonts w:ascii="Arial" w:hAnsi="Arial"/>
          </w:rPr>
          <w:t>.</w:t>
        </w:r>
      </w:ins>
      <w:del w:id="105" w:author="Matthew" w:date="2019-11-09T11:21:00Z">
        <w:r w:rsidR="00ED1CA9" w:rsidRPr="00ED1CA9" w:rsidDel="00462BB1">
          <w:rPr>
            <w:rFonts w:ascii="Arial" w:hAnsi="Arial"/>
          </w:rPr>
          <w:delText>,</w:delText>
        </w:r>
      </w:del>
      <w:ins w:id="106" w:author="Matthew" w:date="2019-11-09T11:21:00Z">
        <w:r w:rsidR="00462BB1">
          <w:rPr>
            <w:rFonts w:ascii="Arial" w:hAnsi="Arial"/>
          </w:rPr>
          <w:t>’</w:t>
        </w:r>
      </w:ins>
      <w:r w:rsidR="00ED1CA9" w:rsidRPr="00ED1CA9">
        <w:rPr>
          <w:rFonts w:ascii="Arial" w:hAnsi="Arial"/>
        </w:rPr>
        <w:t xml:space="preserve"> </w:t>
      </w:r>
      <w:ins w:id="107" w:author="Matthew" w:date="2019-11-09T11:22:00Z">
        <w:r w:rsidR="00462BB1">
          <w:rPr>
            <w:rFonts w:ascii="Arial" w:hAnsi="Arial"/>
          </w:rPr>
          <w:t>I</w:t>
        </w:r>
      </w:ins>
      <w:del w:id="108" w:author="Matthew" w:date="2019-11-09T11:22:00Z">
        <w:r w:rsidR="00ED1CA9" w:rsidRPr="00ED1CA9" w:rsidDel="00462BB1">
          <w:rPr>
            <w:rFonts w:ascii="Arial" w:hAnsi="Arial"/>
          </w:rPr>
          <w:delText>but i</w:delText>
        </w:r>
      </w:del>
      <w:r w:rsidR="00ED1CA9" w:rsidRPr="00ED1CA9">
        <w:rPr>
          <w:rFonts w:ascii="Arial" w:hAnsi="Arial"/>
        </w:rPr>
        <w:t xml:space="preserve">n Japan, they </w:t>
      </w:r>
      <w:ins w:id="109" w:author="Matthew" w:date="2019-11-09T11:22:00Z">
        <w:r w:rsidR="00462BB1">
          <w:rPr>
            <w:rFonts w:ascii="Arial" w:hAnsi="Arial"/>
          </w:rPr>
          <w:t xml:space="preserve">clearly </w:t>
        </w:r>
      </w:ins>
      <w:r w:rsidR="00ED1CA9" w:rsidRPr="00ED1CA9">
        <w:rPr>
          <w:rFonts w:ascii="Arial" w:hAnsi="Arial"/>
        </w:rPr>
        <w:t xml:space="preserve">took it </w:t>
      </w:r>
      <w:del w:id="110" w:author="Matthew" w:date="2019-11-09T11:22:00Z">
        <w:r w:rsidR="00ED1CA9" w:rsidRPr="00ED1CA9" w:rsidDel="00462BB1">
          <w:rPr>
            <w:rFonts w:ascii="Arial" w:hAnsi="Arial"/>
          </w:rPr>
          <w:delText xml:space="preserve">on a whole </w:delText>
        </w:r>
      </w:del>
      <w:del w:id="111" w:author="Matthew" w:date="2019-11-09T11:21:00Z">
        <w:r w:rsidR="00ED1CA9" w:rsidRPr="00ED1CA9" w:rsidDel="00462BB1">
          <w:rPr>
            <w:rFonts w:ascii="Arial" w:hAnsi="Arial"/>
          </w:rPr>
          <w:delText>an</w:delText>
        </w:r>
      </w:del>
      <w:del w:id="112" w:author="Matthew" w:date="2019-11-09T11:22:00Z">
        <w:r w:rsidR="00ED1CA9" w:rsidRPr="00ED1CA9" w:rsidDel="00462BB1">
          <w:rPr>
            <w:rFonts w:ascii="Arial" w:hAnsi="Arial"/>
          </w:rPr>
          <w:delText>other</w:delText>
        </w:r>
      </w:del>
      <w:ins w:id="113" w:author="Matthew" w:date="2019-11-09T11:22:00Z">
        <w:r w:rsidR="00462BB1">
          <w:rPr>
            <w:rFonts w:ascii="Arial" w:hAnsi="Arial"/>
          </w:rPr>
          <w:t>to a whole new</w:t>
        </w:r>
      </w:ins>
      <w:r w:rsidR="00ED1CA9" w:rsidRPr="00ED1CA9">
        <w:rPr>
          <w:rFonts w:ascii="Arial" w:hAnsi="Arial"/>
        </w:rPr>
        <w:t xml:space="preserve"> level. </w:t>
      </w:r>
      <w:del w:id="114" w:author="Matthew" w:date="2019-11-09T11:22:00Z">
        <w:r w:rsidR="00ED1CA9" w:rsidRPr="00ED1CA9" w:rsidDel="00462BB1">
          <w:rPr>
            <w:rFonts w:ascii="Arial" w:hAnsi="Arial"/>
          </w:rPr>
          <w:delText>The Japanese generally</w:delText>
        </w:r>
      </w:del>
      <w:ins w:id="115" w:author="Matthew" w:date="2019-11-09T11:22:00Z">
        <w:r w:rsidR="00462BB1">
          <w:rPr>
            <w:rFonts w:ascii="Arial" w:hAnsi="Arial"/>
          </w:rPr>
          <w:t xml:space="preserve">The </w:t>
        </w:r>
      </w:ins>
      <w:ins w:id="116" w:author="Matthew" w:date="2019-11-09T11:23:00Z">
        <w:r w:rsidR="00462BB1">
          <w:rPr>
            <w:rFonts w:ascii="Arial" w:hAnsi="Arial"/>
          </w:rPr>
          <w:t>crash course my friend initiated</w:t>
        </w:r>
      </w:ins>
      <w:r w:rsidR="00ED1CA9" w:rsidRPr="00ED1CA9">
        <w:rPr>
          <w:rFonts w:ascii="Arial" w:hAnsi="Arial"/>
        </w:rPr>
        <w:t xml:space="preserve"> </w:t>
      </w:r>
      <w:del w:id="117" w:author="Matthew" w:date="2019-11-09T11:23:00Z">
        <w:r w:rsidR="00ED1CA9" w:rsidRPr="00ED1CA9" w:rsidDel="00462BB1">
          <w:rPr>
            <w:rFonts w:ascii="Arial" w:hAnsi="Arial"/>
          </w:rPr>
          <w:delText xml:space="preserve">believes </w:delText>
        </w:r>
      </w:del>
      <w:ins w:id="118" w:author="Matthew" w:date="2019-11-09T11:23:00Z">
        <w:r w:rsidR="00462BB1">
          <w:rPr>
            <w:rFonts w:ascii="Arial" w:hAnsi="Arial"/>
          </w:rPr>
          <w:t xml:space="preserve">explained how </w:t>
        </w:r>
      </w:ins>
      <w:r w:rsidR="00ED1CA9" w:rsidRPr="00ED1CA9">
        <w:rPr>
          <w:rFonts w:ascii="Arial" w:hAnsi="Arial"/>
        </w:rPr>
        <w:t xml:space="preserve">this culture is </w:t>
      </w:r>
      <w:commentRangeStart w:id="119"/>
      <w:r w:rsidR="00ED1CA9" w:rsidRPr="00ED1CA9">
        <w:rPr>
          <w:rFonts w:ascii="Arial" w:hAnsi="Arial"/>
        </w:rPr>
        <w:t xml:space="preserve">one of the causes for high depression and suicide rate within the Japanese society. </w:t>
      </w:r>
      <w:del w:id="120" w:author="Matthew" w:date="2019-11-09T11:24:00Z">
        <w:r w:rsidR="00ED1CA9" w:rsidRPr="00ED1CA9" w:rsidDel="00462BB1">
          <w:rPr>
            <w:rFonts w:ascii="Arial" w:hAnsi="Arial"/>
          </w:rPr>
          <w:delText>To take it further, this system also works in japanese corporates where</w:delText>
        </w:r>
      </w:del>
      <w:ins w:id="121" w:author="Matthew" w:date="2019-11-09T11:24:00Z">
        <w:r w:rsidR="00462BB1">
          <w:rPr>
            <w:rFonts w:ascii="Arial" w:hAnsi="Arial"/>
          </w:rPr>
          <w:t>Even in some major corporations,</w:t>
        </w:r>
      </w:ins>
      <w:r w:rsidR="00ED1CA9" w:rsidRPr="00ED1CA9">
        <w:rPr>
          <w:rFonts w:ascii="Arial" w:hAnsi="Arial"/>
        </w:rPr>
        <w:t xml:space="preserve"> managers and subordinates </w:t>
      </w:r>
      <w:ins w:id="122" w:author="Matthew" w:date="2019-11-09T11:24:00Z">
        <w:r w:rsidR="00462BB1">
          <w:rPr>
            <w:rFonts w:ascii="Arial" w:hAnsi="Arial"/>
          </w:rPr>
          <w:t xml:space="preserve">would </w:t>
        </w:r>
      </w:ins>
      <w:r w:rsidR="00ED1CA9" w:rsidRPr="00ED1CA9">
        <w:rPr>
          <w:rFonts w:ascii="Arial" w:hAnsi="Arial"/>
        </w:rPr>
        <w:t>have the same dynamic</w:t>
      </w:r>
      <w:ins w:id="123" w:author="Matthew" w:date="2019-11-09T12:00:00Z">
        <w:r w:rsidR="00856AED">
          <w:rPr>
            <w:rFonts w:ascii="Arial" w:hAnsi="Arial"/>
          </w:rPr>
          <w:t xml:space="preserve">s </w:t>
        </w:r>
      </w:ins>
      <w:del w:id="124" w:author="Matthew" w:date="2019-11-09T12:00:00Z">
        <w:r w:rsidR="00ED1CA9" w:rsidRPr="00ED1CA9" w:rsidDel="00856AED">
          <w:rPr>
            <w:rFonts w:ascii="Arial" w:hAnsi="Arial"/>
          </w:rPr>
          <w:delText xml:space="preserve"> relationships </w:delText>
        </w:r>
      </w:del>
      <w:r w:rsidR="00ED1CA9" w:rsidRPr="00ED1CA9">
        <w:rPr>
          <w:rFonts w:ascii="Arial" w:hAnsi="Arial"/>
        </w:rPr>
        <w:t xml:space="preserve">as </w:t>
      </w:r>
      <w:ins w:id="125" w:author="Matthew" w:date="2019-11-09T12:00:00Z">
        <w:r w:rsidR="00856AED">
          <w:rPr>
            <w:rFonts w:ascii="Arial" w:hAnsi="Arial"/>
          </w:rPr>
          <w:t xml:space="preserve">a </w:t>
        </w:r>
      </w:ins>
      <w:del w:id="126" w:author="Matthew" w:date="2019-11-09T11:25:00Z">
        <w:r w:rsidR="00ED1CA9" w:rsidRPr="00ED1CA9" w:rsidDel="00462BB1">
          <w:rPr>
            <w:rFonts w:ascii="Arial" w:hAnsi="Arial"/>
          </w:rPr>
          <w:delText>customer-staff</w:delText>
        </w:r>
      </w:del>
      <w:ins w:id="127" w:author="Matthew" w:date="2019-11-09T11:25:00Z">
        <w:r w:rsidR="00462BB1">
          <w:rPr>
            <w:rFonts w:ascii="Arial" w:hAnsi="Arial"/>
          </w:rPr>
          <w:t>customer</w:t>
        </w:r>
        <w:r w:rsidR="00EE2F55">
          <w:rPr>
            <w:rFonts w:ascii="Arial" w:hAnsi="Arial"/>
          </w:rPr>
          <w:t>-</w:t>
        </w:r>
        <w:r w:rsidR="00462BB1">
          <w:rPr>
            <w:rFonts w:ascii="Arial" w:hAnsi="Arial"/>
          </w:rPr>
          <w:t>and</w:t>
        </w:r>
        <w:r w:rsidR="00EE2F55">
          <w:rPr>
            <w:rFonts w:ascii="Arial" w:hAnsi="Arial"/>
          </w:rPr>
          <w:t>-</w:t>
        </w:r>
        <w:r w:rsidR="00462BB1">
          <w:rPr>
            <w:rFonts w:ascii="Arial" w:hAnsi="Arial"/>
          </w:rPr>
          <w:t>staff</w:t>
        </w:r>
      </w:ins>
      <w:ins w:id="128" w:author="Matthew" w:date="2019-11-09T12:00:00Z">
        <w:r w:rsidR="00856AED">
          <w:rPr>
            <w:rFonts w:ascii="Arial" w:hAnsi="Arial"/>
          </w:rPr>
          <w:t xml:space="preserve"> relationship</w:t>
        </w:r>
      </w:ins>
      <w:r w:rsidR="00ED1CA9" w:rsidRPr="00ED1CA9">
        <w:rPr>
          <w:rFonts w:ascii="Arial" w:hAnsi="Arial"/>
        </w:rPr>
        <w:t xml:space="preserve">. </w:t>
      </w:r>
    </w:p>
    <w:p w14:paraId="06CBC966" w14:textId="37A94A96" w:rsidR="00ED1CA9" w:rsidRPr="00ED1CA9" w:rsidRDefault="00ED1CA9" w:rsidP="00ED1CA9">
      <w:pPr>
        <w:pStyle w:val="BodyA"/>
        <w:jc w:val="both"/>
      </w:pPr>
      <w:del w:id="129" w:author="Matthew" w:date="2019-11-09T11:26:00Z">
        <w:r w:rsidRPr="00ED1CA9" w:rsidDel="00EE2F55">
          <w:rPr>
            <w:rFonts w:ascii="Arial" w:hAnsi="Arial"/>
          </w:rPr>
          <w:delText>This means managers get to treat subordinates like customer treats Japanese staff. This contrasts to the western society where the philosophy ‘all human has equal value’ is believed widely despite their backgrounds, positions, or job.</w:delText>
        </w:r>
      </w:del>
      <w:ins w:id="130" w:author="Matthew" w:date="2019-11-09T11:30:00Z">
        <w:r w:rsidR="00EE2F55">
          <w:rPr>
            <w:rFonts w:ascii="Arial" w:hAnsi="Arial"/>
          </w:rPr>
          <w:t xml:space="preserve">My jaunt to Kyoto </w:t>
        </w:r>
      </w:ins>
      <w:ins w:id="131" w:author="Matthew" w:date="2019-11-09T11:31:00Z">
        <w:r w:rsidR="00EE2F55">
          <w:rPr>
            <w:rFonts w:ascii="Arial" w:hAnsi="Arial"/>
          </w:rPr>
          <w:t>was dee</w:t>
        </w:r>
      </w:ins>
      <w:ins w:id="132" w:author="Matthew" w:date="2019-11-09T11:32:00Z">
        <w:r w:rsidR="00EE2F55">
          <w:rPr>
            <w:rFonts w:ascii="Arial" w:hAnsi="Arial"/>
          </w:rPr>
          <w:t>ply-rooted into the local cultur</w:t>
        </w:r>
      </w:ins>
      <w:ins w:id="133" w:author="Matthew" w:date="2019-11-09T11:59:00Z">
        <w:r w:rsidR="00856AED">
          <w:rPr>
            <w:rFonts w:ascii="Arial" w:hAnsi="Arial"/>
          </w:rPr>
          <w:t>e</w:t>
        </w:r>
      </w:ins>
      <w:ins w:id="134" w:author="Matthew" w:date="2019-11-09T11:32:00Z">
        <w:r w:rsidR="00EE2F55">
          <w:rPr>
            <w:rFonts w:ascii="Arial" w:hAnsi="Arial"/>
          </w:rPr>
          <w:t xml:space="preserve"> yet also something I can connect to globally</w:t>
        </w:r>
      </w:ins>
      <w:del w:id="135" w:author="Matthew" w:date="2019-11-09T11:30:00Z">
        <w:r w:rsidRPr="00ED1CA9" w:rsidDel="00EE2F55">
          <w:rPr>
            <w:rFonts w:ascii="Arial" w:hAnsi="Arial"/>
          </w:rPr>
          <w:delText xml:space="preserve"> This trip to Japan has opened my eyes that the politeness in Japan has masked the pressure put on its workers. I truly admired their respectfulness and dedication at work which is something that I wish are adopted to an extent in Indonesia. On the contrary, that the lack of positive reinforcement and respect for subordinates are deep-seated issues that needs addressing</w:delText>
        </w:r>
      </w:del>
      <w:r w:rsidRPr="00ED1CA9">
        <w:rPr>
          <w:rFonts w:ascii="Arial" w:hAnsi="Arial"/>
        </w:rPr>
        <w:t xml:space="preserve">. </w:t>
      </w:r>
      <w:del w:id="136" w:author="Matthew" w:date="2019-11-09T11:33:00Z">
        <w:r w:rsidRPr="00ED1CA9" w:rsidDel="00EE2F55">
          <w:rPr>
            <w:rFonts w:ascii="Arial" w:hAnsi="Arial"/>
          </w:rPr>
          <w:delText>That day, I realized that relationship between subordinate and manager or strangers in a café, can have bigger and lasting effects on the society as a whole. From that day onwards, I learnt that the small ways we treat people around us, might not mean much to us, but it affects them and the place we live in</w:delText>
        </w:r>
      </w:del>
      <w:ins w:id="137" w:author="Matthew" w:date="2019-11-09T11:58:00Z">
        <w:r w:rsidR="00856AED">
          <w:rPr>
            <w:rFonts w:ascii="Arial" w:hAnsi="Arial"/>
          </w:rPr>
          <w:t>Pondering</w:t>
        </w:r>
      </w:ins>
      <w:ins w:id="138" w:author="Matthew" w:date="2019-11-09T11:41:00Z">
        <w:r w:rsidR="00D42F5B">
          <w:rPr>
            <w:rFonts w:ascii="Arial" w:hAnsi="Arial"/>
          </w:rPr>
          <w:t xml:space="preserve"> on the </w:t>
        </w:r>
      </w:ins>
      <w:ins w:id="139" w:author="Matthew" w:date="2019-11-09T12:03:00Z">
        <w:r w:rsidR="00CC0263">
          <w:rPr>
            <w:rFonts w:ascii="Arial" w:hAnsi="Arial"/>
          </w:rPr>
          <w:t>event as</w:t>
        </w:r>
      </w:ins>
      <w:ins w:id="140" w:author="Matthew" w:date="2019-11-09T11:41:00Z">
        <w:r w:rsidR="00D42F5B">
          <w:rPr>
            <w:rFonts w:ascii="Arial" w:hAnsi="Arial"/>
          </w:rPr>
          <w:t xml:space="preserve"> I strolled</w:t>
        </w:r>
      </w:ins>
      <w:ins w:id="141" w:author="Matthew" w:date="2019-11-09T11:33:00Z">
        <w:r w:rsidR="00EE2F55">
          <w:rPr>
            <w:rFonts w:ascii="Arial" w:hAnsi="Arial"/>
          </w:rPr>
          <w:t xml:space="preserve"> along the vermilion</w:t>
        </w:r>
      </w:ins>
      <w:ins w:id="142" w:author="Matthew" w:date="2019-11-09T11:34:00Z">
        <w:r w:rsidR="00EE2F55">
          <w:rPr>
            <w:rFonts w:ascii="Arial" w:hAnsi="Arial"/>
          </w:rPr>
          <w:t>-colored shrine icon</w:t>
        </w:r>
      </w:ins>
      <w:ins w:id="143" w:author="Matthew" w:date="2019-11-09T11:39:00Z">
        <w:r w:rsidR="00D42F5B">
          <w:rPr>
            <w:rFonts w:ascii="Arial" w:hAnsi="Arial"/>
          </w:rPr>
          <w:t xml:space="preserve">? </w:t>
        </w:r>
      </w:ins>
      <w:ins w:id="144" w:author="Matthew" w:date="2019-11-09T11:40:00Z">
        <w:r w:rsidR="00D42F5B">
          <w:rPr>
            <w:rFonts w:ascii="Arial" w:hAnsi="Arial"/>
          </w:rPr>
          <w:t>Not so touri</w:t>
        </w:r>
      </w:ins>
      <w:ins w:id="145" w:author="Matthew" w:date="2019-11-09T11:59:00Z">
        <w:r w:rsidR="00856AED">
          <w:rPr>
            <w:rFonts w:ascii="Arial" w:hAnsi="Arial"/>
          </w:rPr>
          <w:t>s</w:t>
        </w:r>
      </w:ins>
      <w:ins w:id="146" w:author="Matthew" w:date="2019-11-09T11:40:00Z">
        <w:r w:rsidR="00D42F5B">
          <w:rPr>
            <w:rFonts w:ascii="Arial" w:hAnsi="Arial"/>
          </w:rPr>
          <w:t xml:space="preserve">ty </w:t>
        </w:r>
      </w:ins>
      <w:ins w:id="147" w:author="Matthew" w:date="2019-11-09T12:02:00Z">
        <w:r w:rsidR="00856AED">
          <w:rPr>
            <w:rFonts w:ascii="Arial" w:hAnsi="Arial"/>
          </w:rPr>
          <w:t xml:space="preserve">after </w:t>
        </w:r>
      </w:ins>
      <w:ins w:id="148" w:author="Matthew" w:date="2019-11-09T12:04:00Z">
        <w:r w:rsidR="00CC0263">
          <w:rPr>
            <w:rFonts w:ascii="Arial" w:hAnsi="Arial"/>
          </w:rPr>
          <w:t>all.</w:t>
        </w:r>
      </w:ins>
      <w:commentRangeEnd w:id="119"/>
      <w:r w:rsidR="00237E24">
        <w:rPr>
          <w:rStyle w:val="CommentReference"/>
          <w:rFonts w:ascii="Times New Roman" w:eastAsia="Arial Unicode MS" w:hAnsi="Times New Roman" w:cs="Times New Roman"/>
          <w:color w:val="auto"/>
          <w:lang w:eastAsia="en-US"/>
          <w14:textOutline w14:w="0" w14:cap="rnd" w14:cmpd="sng" w14:algn="ctr">
            <w14:noFill/>
            <w14:prstDash w14:val="solid"/>
            <w14:bevel/>
          </w14:textOutline>
        </w:rPr>
        <w:commentReference w:id="119"/>
      </w:r>
      <w:del w:id="149" w:author="Matthew" w:date="2019-11-09T11:33:00Z">
        <w:r w:rsidRPr="00ED1CA9" w:rsidDel="00EE2F55">
          <w:rPr>
            <w:rFonts w:ascii="Arial" w:hAnsi="Arial"/>
          </w:rPr>
          <w:delText xml:space="preserve">. </w:delText>
        </w:r>
      </w:del>
    </w:p>
    <w:p w14:paraId="29A76EDD" w14:textId="77777777" w:rsidR="008C6D0F" w:rsidRDefault="008C6D0F"/>
    <w:sectPr w:rsidR="008C6D0F">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 w:author="Rachel Darmawangsa" w:date="2019-11-10T01:06:00Z" w:initials="RD">
    <w:p w14:paraId="18B44C45" w14:textId="23EDF6C2" w:rsidR="00237E24" w:rsidRDefault="00237E24">
      <w:pPr>
        <w:pStyle w:val="CommentText"/>
      </w:pPr>
      <w:r>
        <w:rPr>
          <w:rStyle w:val="CommentReference"/>
        </w:rPr>
        <w:annotationRef/>
      </w:r>
      <w:r w:rsidR="00937936">
        <w:rPr>
          <w:noProof/>
        </w:rPr>
        <w:t>d</w:t>
      </w:r>
      <w:r w:rsidR="00937936">
        <w:rPr>
          <w:noProof/>
        </w:rPr>
        <w:t>e</w:t>
      </w:r>
      <w:r w:rsidR="00937936">
        <w:rPr>
          <w:noProof/>
        </w:rPr>
        <w:t>l</w:t>
      </w:r>
      <w:r w:rsidR="00937936">
        <w:rPr>
          <w:noProof/>
        </w:rPr>
        <w:t>e</w:t>
      </w:r>
      <w:r w:rsidR="00937936">
        <w:rPr>
          <w:noProof/>
        </w:rPr>
        <w:t>t</w:t>
      </w:r>
      <w:r w:rsidR="00937936">
        <w:rPr>
          <w:noProof/>
        </w:rPr>
        <w:t>e</w:t>
      </w:r>
      <w:r w:rsidR="00937936">
        <w:rPr>
          <w:noProof/>
        </w:rPr>
        <w:t xml:space="preserve"> </w:t>
      </w:r>
      <w:r w:rsidR="00937936">
        <w:rPr>
          <w:noProof/>
        </w:rPr>
        <w:t>b</w:t>
      </w:r>
      <w:r w:rsidR="00937936">
        <w:rPr>
          <w:noProof/>
        </w:rPr>
        <w:t>e</w:t>
      </w:r>
      <w:r w:rsidR="00937936">
        <w:rPr>
          <w:noProof/>
        </w:rPr>
        <w:t>c</w:t>
      </w:r>
      <w:r w:rsidR="00937936">
        <w:rPr>
          <w:noProof/>
        </w:rPr>
        <w:t>a</w:t>
      </w:r>
      <w:r w:rsidR="00937936">
        <w:rPr>
          <w:noProof/>
        </w:rPr>
        <w:t>u</w:t>
      </w:r>
      <w:r w:rsidR="00937936">
        <w:rPr>
          <w:noProof/>
        </w:rPr>
        <w:t>s</w:t>
      </w:r>
      <w:r w:rsidR="00937936">
        <w:rPr>
          <w:noProof/>
        </w:rPr>
        <w:t>e</w:t>
      </w:r>
      <w:r w:rsidR="00937936">
        <w:rPr>
          <w:noProof/>
        </w:rPr>
        <w:t xml:space="preserve"> </w:t>
      </w:r>
      <w:r w:rsidR="00937936">
        <w:rPr>
          <w:noProof/>
        </w:rPr>
        <w:t>a</w:t>
      </w:r>
      <w:r w:rsidR="00937936">
        <w:rPr>
          <w:noProof/>
        </w:rPr>
        <w:t>l</w:t>
      </w:r>
      <w:r w:rsidR="00937936">
        <w:rPr>
          <w:noProof/>
        </w:rPr>
        <w:t>r</w:t>
      </w:r>
      <w:r w:rsidR="00937936">
        <w:rPr>
          <w:noProof/>
        </w:rPr>
        <w:t>e</w:t>
      </w:r>
      <w:r w:rsidR="00937936">
        <w:rPr>
          <w:noProof/>
        </w:rPr>
        <w:t>a</w:t>
      </w:r>
      <w:r w:rsidR="00937936">
        <w:rPr>
          <w:noProof/>
        </w:rPr>
        <w:t>d</w:t>
      </w:r>
      <w:r w:rsidR="00937936">
        <w:rPr>
          <w:noProof/>
        </w:rPr>
        <w:t>y</w:t>
      </w:r>
      <w:r w:rsidR="00937936">
        <w:rPr>
          <w:noProof/>
        </w:rPr>
        <w:t xml:space="preserve"> </w:t>
      </w:r>
      <w:r w:rsidR="00937936">
        <w:rPr>
          <w:noProof/>
        </w:rPr>
        <w:t>s</w:t>
      </w:r>
      <w:r w:rsidR="00937936">
        <w:rPr>
          <w:noProof/>
        </w:rPr>
        <w:t>e</w:t>
      </w:r>
      <w:r w:rsidR="00937936">
        <w:rPr>
          <w:noProof/>
        </w:rPr>
        <w:t>l</w:t>
      </w:r>
      <w:r w:rsidR="00937936">
        <w:rPr>
          <w:noProof/>
        </w:rPr>
        <w:t>f</w:t>
      </w:r>
      <w:r w:rsidR="00937936">
        <w:rPr>
          <w:noProof/>
        </w:rPr>
        <w:t xml:space="preserve"> </w:t>
      </w:r>
      <w:r w:rsidR="00937936">
        <w:rPr>
          <w:noProof/>
        </w:rPr>
        <w:t>e</w:t>
      </w:r>
      <w:r w:rsidR="00937936">
        <w:rPr>
          <w:noProof/>
        </w:rPr>
        <w:t>x</w:t>
      </w:r>
      <w:r w:rsidR="00937936">
        <w:rPr>
          <w:noProof/>
        </w:rPr>
        <w:t>p</w:t>
      </w:r>
      <w:r w:rsidR="00937936">
        <w:rPr>
          <w:noProof/>
        </w:rPr>
        <w:t>l</w:t>
      </w:r>
      <w:r w:rsidR="00937936">
        <w:rPr>
          <w:noProof/>
        </w:rPr>
        <w:t>a</w:t>
      </w:r>
      <w:r w:rsidR="00937936">
        <w:rPr>
          <w:noProof/>
        </w:rPr>
        <w:t>n</w:t>
      </w:r>
      <w:r w:rsidR="00937936">
        <w:rPr>
          <w:noProof/>
        </w:rPr>
        <w:t>a</w:t>
      </w:r>
      <w:r w:rsidR="00937936">
        <w:rPr>
          <w:noProof/>
        </w:rPr>
        <w:t>t</w:t>
      </w:r>
      <w:r w:rsidR="00937936">
        <w:rPr>
          <w:noProof/>
        </w:rPr>
        <w:t>o</w:t>
      </w:r>
      <w:r w:rsidR="00937936">
        <w:rPr>
          <w:noProof/>
        </w:rPr>
        <w:t>r</w:t>
      </w:r>
      <w:r w:rsidR="00937936">
        <w:rPr>
          <w:noProof/>
        </w:rPr>
        <w:t>y</w:t>
      </w:r>
      <w:r w:rsidR="00937936">
        <w:rPr>
          <w:noProof/>
        </w:rPr>
        <w:t xml:space="preserve"> </w:t>
      </w:r>
      <w:r w:rsidR="00937936">
        <w:rPr>
          <w:noProof/>
        </w:rPr>
        <w:t>w</w:t>
      </w:r>
      <w:r w:rsidR="00937936">
        <w:rPr>
          <w:noProof/>
        </w:rPr>
        <w:t>h</w:t>
      </w:r>
      <w:r w:rsidR="00937936">
        <w:rPr>
          <w:noProof/>
        </w:rPr>
        <w:t>e</w:t>
      </w:r>
      <w:r w:rsidR="00937936">
        <w:rPr>
          <w:noProof/>
        </w:rPr>
        <w:t>n</w:t>
      </w:r>
      <w:r w:rsidR="00937936">
        <w:rPr>
          <w:noProof/>
        </w:rPr>
        <w:t xml:space="preserve"> </w:t>
      </w:r>
      <w:r w:rsidR="00937936">
        <w:rPr>
          <w:noProof/>
        </w:rPr>
        <w:t>u</w:t>
      </w:r>
      <w:r w:rsidR="00937936">
        <w:rPr>
          <w:noProof/>
        </w:rPr>
        <w:t xml:space="preserve"> </w:t>
      </w:r>
      <w:r w:rsidR="00937936">
        <w:rPr>
          <w:noProof/>
        </w:rPr>
        <w:t>s</w:t>
      </w:r>
      <w:r w:rsidR="00937936">
        <w:rPr>
          <w:noProof/>
        </w:rPr>
        <w:t>a</w:t>
      </w:r>
      <w:r w:rsidR="00937936">
        <w:rPr>
          <w:noProof/>
        </w:rPr>
        <w:t>i</w:t>
      </w:r>
      <w:r w:rsidR="00937936">
        <w:rPr>
          <w:noProof/>
        </w:rPr>
        <w:t>d</w:t>
      </w:r>
      <w:r w:rsidR="00937936">
        <w:rPr>
          <w:noProof/>
        </w:rPr>
        <w:t xml:space="preserve"> </w:t>
      </w:r>
      <w:r w:rsidR="00937936">
        <w:rPr>
          <w:noProof/>
        </w:rPr>
        <w:t>"</w:t>
      </w:r>
      <w:r w:rsidR="00937936">
        <w:rPr>
          <w:noProof/>
        </w:rPr>
        <w:t>h</w:t>
      </w:r>
      <w:r w:rsidR="00937936">
        <w:rPr>
          <w:noProof/>
        </w:rPr>
        <w:t>i</w:t>
      </w:r>
      <w:r w:rsidR="00937936">
        <w:rPr>
          <w:noProof/>
        </w:rPr>
        <w:t>d</w:t>
      </w:r>
      <w:r w:rsidR="00937936">
        <w:rPr>
          <w:noProof/>
        </w:rPr>
        <w:t>d</w:t>
      </w:r>
      <w:r w:rsidR="00937936">
        <w:rPr>
          <w:noProof/>
        </w:rPr>
        <w:t>e</w:t>
      </w:r>
      <w:r w:rsidR="00937936">
        <w:rPr>
          <w:noProof/>
        </w:rPr>
        <w:t>n</w:t>
      </w:r>
      <w:r w:rsidR="00937936">
        <w:rPr>
          <w:noProof/>
        </w:rPr>
        <w:t xml:space="preserve"> </w:t>
      </w:r>
      <w:r w:rsidR="00937936">
        <w:rPr>
          <w:noProof/>
        </w:rPr>
        <w:t>g</w:t>
      </w:r>
      <w:r w:rsidR="00937936">
        <w:rPr>
          <w:noProof/>
        </w:rPr>
        <w:t>e</w:t>
      </w:r>
      <w:r w:rsidR="00937936">
        <w:rPr>
          <w:noProof/>
        </w:rPr>
        <w:t>m</w:t>
      </w:r>
      <w:r w:rsidR="00937936">
        <w:rPr>
          <w:noProof/>
        </w:rPr>
        <w:t>s</w:t>
      </w:r>
      <w:r w:rsidR="00937936">
        <w:rPr>
          <w:noProof/>
        </w:rPr>
        <w:t>"</w:t>
      </w:r>
      <w:r w:rsidR="00937936">
        <w:rPr>
          <w:noProof/>
        </w:rPr>
        <w:t xml:space="preserve"> </w:t>
      </w:r>
      <w:r w:rsidR="00937936">
        <w:rPr>
          <w:noProof/>
        </w:rPr>
        <w:t>b</w:t>
      </w:r>
      <w:r w:rsidR="00937936">
        <w:rPr>
          <w:noProof/>
        </w:rPr>
        <w:t>e</w:t>
      </w:r>
      <w:r w:rsidR="00937936">
        <w:rPr>
          <w:noProof/>
        </w:rPr>
        <w:t>c</w:t>
      </w:r>
      <w:r w:rsidR="00937936">
        <w:rPr>
          <w:noProof/>
        </w:rPr>
        <w:t>au</w:t>
      </w:r>
      <w:r w:rsidR="00937936">
        <w:rPr>
          <w:noProof/>
        </w:rPr>
        <w:t>s</w:t>
      </w:r>
      <w:r w:rsidR="00937936">
        <w:rPr>
          <w:noProof/>
        </w:rPr>
        <w:t>e</w:t>
      </w:r>
      <w:r w:rsidR="00937936">
        <w:rPr>
          <w:noProof/>
        </w:rPr>
        <w:t xml:space="preserve"> </w:t>
      </w:r>
      <w:r w:rsidR="00937936">
        <w:rPr>
          <w:noProof/>
        </w:rPr>
        <w:t>i</w:t>
      </w:r>
      <w:r w:rsidR="00937936">
        <w:rPr>
          <w:noProof/>
        </w:rPr>
        <w:t>t</w:t>
      </w:r>
      <w:r w:rsidR="00937936">
        <w:rPr>
          <w:noProof/>
        </w:rPr>
        <w:t>'</w:t>
      </w:r>
      <w:r w:rsidR="00937936">
        <w:rPr>
          <w:noProof/>
        </w:rPr>
        <w:t>s</w:t>
      </w:r>
      <w:r w:rsidR="00937936">
        <w:rPr>
          <w:noProof/>
        </w:rPr>
        <w:t xml:space="preserve"> </w:t>
      </w:r>
      <w:r w:rsidR="00937936">
        <w:rPr>
          <w:noProof/>
        </w:rPr>
        <w:t>a</w:t>
      </w:r>
      <w:r w:rsidR="00937936">
        <w:rPr>
          <w:noProof/>
        </w:rPr>
        <w:t>l</w:t>
      </w:r>
      <w:r w:rsidR="00937936">
        <w:rPr>
          <w:noProof/>
        </w:rPr>
        <w:t>re</w:t>
      </w:r>
      <w:r w:rsidR="00937936">
        <w:rPr>
          <w:noProof/>
        </w:rPr>
        <w:t>a</w:t>
      </w:r>
      <w:r w:rsidR="00937936">
        <w:rPr>
          <w:noProof/>
        </w:rPr>
        <w:t>dy</w:t>
      </w:r>
      <w:r w:rsidR="00937936">
        <w:rPr>
          <w:noProof/>
        </w:rPr>
        <w:t xml:space="preserve"> </w:t>
      </w:r>
      <w:r w:rsidR="00937936">
        <w:rPr>
          <w:noProof/>
        </w:rPr>
        <w:t>i</w:t>
      </w:r>
      <w:r w:rsidR="00937936">
        <w:rPr>
          <w:noProof/>
        </w:rPr>
        <w:t>m</w:t>
      </w:r>
      <w:r w:rsidR="00937936">
        <w:rPr>
          <w:noProof/>
        </w:rPr>
        <w:t>p</w:t>
      </w:r>
      <w:r w:rsidR="00937936">
        <w:rPr>
          <w:noProof/>
        </w:rPr>
        <w:t>l</w:t>
      </w:r>
      <w:r w:rsidR="00937936">
        <w:rPr>
          <w:noProof/>
        </w:rPr>
        <w:t>i</w:t>
      </w:r>
      <w:r w:rsidR="00937936">
        <w:rPr>
          <w:noProof/>
        </w:rPr>
        <w:t>e</w:t>
      </w:r>
      <w:r w:rsidR="00937936">
        <w:rPr>
          <w:noProof/>
        </w:rPr>
        <w:t>d</w:t>
      </w:r>
      <w:r w:rsidR="00937936">
        <w:rPr>
          <w:noProof/>
        </w:rPr>
        <w:t xml:space="preserve"> </w:t>
      </w:r>
      <w:r w:rsidR="00937936">
        <w:rPr>
          <w:noProof/>
        </w:rPr>
        <w:t>n</w:t>
      </w:r>
      <w:r w:rsidR="00937936">
        <w:rPr>
          <w:noProof/>
        </w:rPr>
        <w:t>o</w:t>
      </w:r>
      <w:r w:rsidR="00937936">
        <w:rPr>
          <w:noProof/>
        </w:rPr>
        <w:t>t</w:t>
      </w:r>
      <w:r w:rsidR="00937936">
        <w:rPr>
          <w:noProof/>
        </w:rPr>
        <w:t xml:space="preserve"> </w:t>
      </w:r>
      <w:r w:rsidR="00937936">
        <w:rPr>
          <w:noProof/>
        </w:rPr>
        <w:t>m</w:t>
      </w:r>
      <w:r w:rsidR="00937936">
        <w:rPr>
          <w:noProof/>
        </w:rPr>
        <w:t>a</w:t>
      </w:r>
      <w:r w:rsidR="00937936">
        <w:rPr>
          <w:noProof/>
        </w:rPr>
        <w:t>n</w:t>
      </w:r>
      <w:r w:rsidR="00937936">
        <w:rPr>
          <w:noProof/>
        </w:rPr>
        <w:t>y</w:t>
      </w:r>
      <w:r w:rsidR="00937936">
        <w:rPr>
          <w:noProof/>
        </w:rPr>
        <w:t xml:space="preserve"> </w:t>
      </w:r>
      <w:r w:rsidR="00937936">
        <w:rPr>
          <w:noProof/>
        </w:rPr>
        <w:t>k</w:t>
      </w:r>
      <w:r w:rsidR="00937936">
        <w:rPr>
          <w:noProof/>
        </w:rPr>
        <w:t>n</w:t>
      </w:r>
      <w:r w:rsidR="00937936">
        <w:rPr>
          <w:noProof/>
        </w:rPr>
        <w:t>ow</w:t>
      </w:r>
      <w:r w:rsidR="00937936">
        <w:rPr>
          <w:noProof/>
        </w:rPr>
        <w:t xml:space="preserve"> </w:t>
      </w:r>
      <w:r w:rsidR="00937936">
        <w:rPr>
          <w:noProof/>
        </w:rPr>
        <w:t>a</w:t>
      </w:r>
      <w:r w:rsidR="00937936">
        <w:rPr>
          <w:noProof/>
        </w:rPr>
        <w:t>b</w:t>
      </w:r>
      <w:r w:rsidR="00937936">
        <w:rPr>
          <w:noProof/>
        </w:rPr>
        <w:t>o</w:t>
      </w:r>
      <w:r w:rsidR="00937936">
        <w:rPr>
          <w:noProof/>
        </w:rPr>
        <w:t>u</w:t>
      </w:r>
      <w:r w:rsidR="00937936">
        <w:rPr>
          <w:noProof/>
        </w:rPr>
        <w:t>t</w:t>
      </w:r>
      <w:r w:rsidR="00937936">
        <w:rPr>
          <w:noProof/>
        </w:rPr>
        <w:t xml:space="preserve"> </w:t>
      </w:r>
      <w:r w:rsidR="00937936">
        <w:rPr>
          <w:noProof/>
        </w:rPr>
        <w:t>i</w:t>
      </w:r>
      <w:r w:rsidR="00937936">
        <w:rPr>
          <w:noProof/>
        </w:rPr>
        <w:t>t</w:t>
      </w:r>
    </w:p>
  </w:comment>
  <w:comment w:id="40" w:author="Rachel Darmawangsa" w:date="2019-11-10T01:07:00Z" w:initials="RD">
    <w:p w14:paraId="14041D99" w14:textId="453FAD5D" w:rsidR="00237E24" w:rsidRDefault="00237E24">
      <w:pPr>
        <w:pStyle w:val="CommentText"/>
      </w:pPr>
      <w:r>
        <w:rPr>
          <w:rStyle w:val="CommentReference"/>
        </w:rPr>
        <w:annotationRef/>
      </w:r>
      <w:r w:rsidR="00937936">
        <w:rPr>
          <w:noProof/>
        </w:rPr>
        <w:t>w</w:t>
      </w:r>
      <w:r w:rsidR="00937936">
        <w:rPr>
          <w:noProof/>
        </w:rPr>
        <w:t>h</w:t>
      </w:r>
      <w:r w:rsidR="00937936">
        <w:rPr>
          <w:noProof/>
        </w:rPr>
        <w:t>a</w:t>
      </w:r>
      <w:r w:rsidR="00937936">
        <w:rPr>
          <w:noProof/>
        </w:rPr>
        <w:t>t</w:t>
      </w:r>
      <w:r w:rsidR="00937936">
        <w:rPr>
          <w:noProof/>
        </w:rPr>
        <w:t xml:space="preserve"> </w:t>
      </w:r>
      <w:r w:rsidR="00937936">
        <w:rPr>
          <w:noProof/>
        </w:rPr>
        <w:t>i</w:t>
      </w:r>
      <w:r w:rsidR="00937936">
        <w:rPr>
          <w:noProof/>
        </w:rPr>
        <w:t>s</w:t>
      </w:r>
      <w:r w:rsidR="00937936">
        <w:rPr>
          <w:noProof/>
        </w:rPr>
        <w:t xml:space="preserve"> </w:t>
      </w:r>
      <w:r w:rsidR="00937936">
        <w:rPr>
          <w:noProof/>
        </w:rPr>
        <w:t>k</w:t>
      </w:r>
      <w:r w:rsidR="00937936">
        <w:rPr>
          <w:noProof/>
        </w:rPr>
        <w:t>a</w:t>
      </w:r>
      <w:r w:rsidR="00937936">
        <w:rPr>
          <w:noProof/>
        </w:rPr>
        <w:t>i</w:t>
      </w:r>
      <w:r w:rsidR="00937936">
        <w:rPr>
          <w:noProof/>
        </w:rPr>
        <w:t>s</w:t>
      </w:r>
      <w:r w:rsidR="00937936">
        <w:rPr>
          <w:noProof/>
        </w:rPr>
        <w:t>e</w:t>
      </w:r>
      <w:r w:rsidR="00937936">
        <w:rPr>
          <w:noProof/>
        </w:rPr>
        <w:t>k</w:t>
      </w:r>
      <w:r w:rsidR="00937936">
        <w:rPr>
          <w:noProof/>
        </w:rPr>
        <w:t>i</w:t>
      </w:r>
      <w:r w:rsidR="00937936">
        <w:rPr>
          <w:noProof/>
        </w:rPr>
        <w:t>?</w:t>
      </w:r>
      <w:r w:rsidR="00937936">
        <w:rPr>
          <w:noProof/>
        </w:rPr>
        <w:t xml:space="preserve"> </w:t>
      </w:r>
      <w:r w:rsidR="00937936">
        <w:rPr>
          <w:noProof/>
        </w:rPr>
        <w:t>E</w:t>
      </w:r>
      <w:r w:rsidR="00937936">
        <w:rPr>
          <w:noProof/>
        </w:rPr>
        <w:t>x</w:t>
      </w:r>
      <w:r w:rsidR="00937936">
        <w:rPr>
          <w:noProof/>
        </w:rPr>
        <w:t>p</w:t>
      </w:r>
      <w:r w:rsidR="00937936">
        <w:rPr>
          <w:noProof/>
        </w:rPr>
        <w:t>l</w:t>
      </w:r>
      <w:r w:rsidR="00937936">
        <w:rPr>
          <w:noProof/>
        </w:rPr>
        <w:t>a</w:t>
      </w:r>
      <w:r w:rsidR="00937936">
        <w:rPr>
          <w:noProof/>
        </w:rPr>
        <w:t>i</w:t>
      </w:r>
      <w:r w:rsidR="00937936">
        <w:rPr>
          <w:noProof/>
        </w:rPr>
        <w:t>n</w:t>
      </w:r>
    </w:p>
  </w:comment>
  <w:comment w:id="72" w:author="Rachel Darmawangsa" w:date="2019-11-10T01:08:00Z" w:initials="RD">
    <w:p w14:paraId="0CCDE314" w14:textId="440EBABA" w:rsidR="00237E24" w:rsidRDefault="00237E24">
      <w:pPr>
        <w:pStyle w:val="CommentText"/>
      </w:pPr>
      <w:r>
        <w:rPr>
          <w:rStyle w:val="CommentReference"/>
        </w:rPr>
        <w:annotationRef/>
      </w:r>
      <w:r w:rsidR="00937936">
        <w:rPr>
          <w:noProof/>
        </w:rPr>
        <w:t>c</w:t>
      </w:r>
      <w:r w:rsidR="00937936">
        <w:rPr>
          <w:noProof/>
        </w:rPr>
        <w:t>ha</w:t>
      </w:r>
      <w:r w:rsidR="00937936">
        <w:rPr>
          <w:noProof/>
        </w:rPr>
        <w:t>n</w:t>
      </w:r>
      <w:r w:rsidR="00937936">
        <w:rPr>
          <w:noProof/>
        </w:rPr>
        <w:t>g</w:t>
      </w:r>
      <w:r w:rsidR="00937936">
        <w:rPr>
          <w:noProof/>
        </w:rPr>
        <w:t>e</w:t>
      </w:r>
      <w:r w:rsidR="00937936">
        <w:rPr>
          <w:noProof/>
        </w:rPr>
        <w:t xml:space="preserve">d </w:t>
      </w:r>
      <w:r w:rsidR="00937936">
        <w:rPr>
          <w:noProof/>
        </w:rPr>
        <w:t>"</w:t>
      </w:r>
      <w:r w:rsidR="00937936">
        <w:rPr>
          <w:noProof/>
        </w:rPr>
        <w:t>air</w:t>
      </w:r>
      <w:r w:rsidR="00937936">
        <w:rPr>
          <w:noProof/>
        </w:rPr>
        <w:t>w</w:t>
      </w:r>
      <w:r w:rsidR="00937936">
        <w:rPr>
          <w:noProof/>
        </w:rPr>
        <w:t>a</w:t>
      </w:r>
      <w:r w:rsidR="00937936">
        <w:rPr>
          <w:noProof/>
        </w:rPr>
        <w:t>v</w:t>
      </w:r>
      <w:r w:rsidR="00937936">
        <w:rPr>
          <w:noProof/>
        </w:rPr>
        <w:t>e</w:t>
      </w:r>
      <w:r w:rsidR="00937936">
        <w:rPr>
          <w:noProof/>
        </w:rPr>
        <w:t>"</w:t>
      </w:r>
      <w:r w:rsidR="00937936">
        <w:rPr>
          <w:noProof/>
        </w:rPr>
        <w:t xml:space="preserve"> </w:t>
      </w:r>
      <w:r w:rsidR="00937936">
        <w:rPr>
          <w:noProof/>
        </w:rPr>
        <w:t>t</w:t>
      </w:r>
      <w:r w:rsidR="00937936">
        <w:rPr>
          <w:noProof/>
        </w:rPr>
        <w:t xml:space="preserve">o </w:t>
      </w:r>
      <w:r w:rsidR="00937936">
        <w:rPr>
          <w:noProof/>
        </w:rPr>
        <w:t>"</w:t>
      </w:r>
      <w:r w:rsidR="00937936">
        <w:rPr>
          <w:noProof/>
        </w:rPr>
        <w:t>s</w:t>
      </w:r>
      <w:r w:rsidR="00937936">
        <w:rPr>
          <w:noProof/>
        </w:rPr>
        <w:t>o</w:t>
      </w:r>
      <w:r w:rsidR="00937936">
        <w:rPr>
          <w:noProof/>
        </w:rPr>
        <w:t>u</w:t>
      </w:r>
      <w:r w:rsidR="00937936">
        <w:rPr>
          <w:noProof/>
        </w:rPr>
        <w:t>n</w:t>
      </w:r>
      <w:r w:rsidR="00937936">
        <w:rPr>
          <w:noProof/>
        </w:rPr>
        <w:t>d</w:t>
      </w:r>
      <w:r w:rsidR="00937936">
        <w:rPr>
          <w:noProof/>
        </w:rPr>
        <w:t>"</w:t>
      </w:r>
      <w:r w:rsidR="00937936">
        <w:rPr>
          <w:noProof/>
        </w:rPr>
        <w:t xml:space="preserve"> </w:t>
      </w:r>
      <w:r w:rsidR="00937936">
        <w:rPr>
          <w:noProof/>
        </w:rPr>
        <w:t>b</w:t>
      </w:r>
      <w:r w:rsidR="00937936">
        <w:rPr>
          <w:noProof/>
        </w:rPr>
        <w:t>e</w:t>
      </w:r>
      <w:r w:rsidR="00937936">
        <w:rPr>
          <w:noProof/>
        </w:rPr>
        <w:t>c</w:t>
      </w:r>
      <w:r w:rsidR="00937936">
        <w:rPr>
          <w:noProof/>
        </w:rPr>
        <w:t>a</w:t>
      </w:r>
      <w:r w:rsidR="00937936">
        <w:rPr>
          <w:noProof/>
        </w:rPr>
        <w:t>u</w:t>
      </w:r>
      <w:r w:rsidR="00937936">
        <w:rPr>
          <w:noProof/>
        </w:rPr>
        <w:t>s</w:t>
      </w:r>
      <w:r w:rsidR="00937936">
        <w:rPr>
          <w:noProof/>
        </w:rPr>
        <w:t>e</w:t>
      </w:r>
      <w:r w:rsidR="00937936">
        <w:rPr>
          <w:noProof/>
        </w:rPr>
        <w:t xml:space="preserve"> </w:t>
      </w:r>
      <w:r w:rsidR="00937936">
        <w:rPr>
          <w:noProof/>
        </w:rPr>
        <w:t>i</w:t>
      </w:r>
      <w:r w:rsidR="00937936">
        <w:rPr>
          <w:noProof/>
        </w:rPr>
        <w:t>t</w:t>
      </w:r>
      <w:r w:rsidR="00937936">
        <w:rPr>
          <w:noProof/>
        </w:rPr>
        <w:t xml:space="preserve"> </w:t>
      </w:r>
      <w:r w:rsidR="00937936">
        <w:rPr>
          <w:noProof/>
        </w:rPr>
        <w:t>j</w:t>
      </w:r>
      <w:r w:rsidR="00937936">
        <w:rPr>
          <w:noProof/>
        </w:rPr>
        <w:t>u</w:t>
      </w:r>
      <w:r w:rsidR="00937936">
        <w:rPr>
          <w:noProof/>
        </w:rPr>
        <w:t>s</w:t>
      </w:r>
      <w:r w:rsidR="00937936">
        <w:rPr>
          <w:noProof/>
        </w:rPr>
        <w:t>t</w:t>
      </w:r>
      <w:r w:rsidR="00937936">
        <w:rPr>
          <w:noProof/>
        </w:rPr>
        <w:t xml:space="preserve"> </w:t>
      </w:r>
      <w:r w:rsidR="00937936">
        <w:rPr>
          <w:noProof/>
        </w:rPr>
        <w:t>s</w:t>
      </w:r>
      <w:r w:rsidR="00937936">
        <w:rPr>
          <w:noProof/>
        </w:rPr>
        <w:t>e</w:t>
      </w:r>
      <w:r w:rsidR="00937936">
        <w:rPr>
          <w:noProof/>
        </w:rPr>
        <w:t>em</w:t>
      </w:r>
      <w:r w:rsidR="00937936">
        <w:rPr>
          <w:noProof/>
        </w:rPr>
        <w:t>s</w:t>
      </w:r>
      <w:r w:rsidR="00937936">
        <w:rPr>
          <w:noProof/>
        </w:rPr>
        <w:t xml:space="preserve"> </w:t>
      </w:r>
      <w:r w:rsidR="00937936">
        <w:rPr>
          <w:noProof/>
        </w:rPr>
        <w:t>u</w:t>
      </w:r>
      <w:r w:rsidR="00937936">
        <w:rPr>
          <w:noProof/>
        </w:rPr>
        <w:t>n</w:t>
      </w:r>
      <w:r w:rsidR="00937936">
        <w:rPr>
          <w:noProof/>
        </w:rPr>
        <w:t>e</w:t>
      </w:r>
      <w:r w:rsidR="00937936">
        <w:rPr>
          <w:noProof/>
        </w:rPr>
        <w:t>c</w:t>
      </w:r>
      <w:r w:rsidR="00937936">
        <w:rPr>
          <w:noProof/>
        </w:rPr>
        <w:t>e</w:t>
      </w:r>
      <w:r w:rsidR="00937936">
        <w:rPr>
          <w:noProof/>
        </w:rPr>
        <w:t>s</w:t>
      </w:r>
      <w:r w:rsidR="00937936">
        <w:rPr>
          <w:noProof/>
        </w:rPr>
        <w:t>s</w:t>
      </w:r>
      <w:r w:rsidR="00937936">
        <w:rPr>
          <w:noProof/>
        </w:rPr>
        <w:t>a</w:t>
      </w:r>
      <w:r w:rsidR="00937936">
        <w:rPr>
          <w:noProof/>
        </w:rPr>
        <w:t>r</w:t>
      </w:r>
      <w:r w:rsidR="00937936">
        <w:rPr>
          <w:noProof/>
        </w:rPr>
        <w:t>i</w:t>
      </w:r>
      <w:r w:rsidR="00937936">
        <w:rPr>
          <w:noProof/>
        </w:rPr>
        <w:t>l</w:t>
      </w:r>
      <w:r w:rsidR="00937936">
        <w:rPr>
          <w:noProof/>
        </w:rPr>
        <w:t>y</w:t>
      </w:r>
      <w:r w:rsidR="00937936">
        <w:rPr>
          <w:noProof/>
        </w:rPr>
        <w:t xml:space="preserve"> </w:t>
      </w:r>
      <w:r w:rsidR="00937936">
        <w:rPr>
          <w:noProof/>
        </w:rPr>
        <w:t>f</w:t>
      </w:r>
      <w:r w:rsidR="00937936">
        <w:rPr>
          <w:noProof/>
        </w:rPr>
        <w:t>a</w:t>
      </w:r>
      <w:r w:rsidR="00937936">
        <w:rPr>
          <w:noProof/>
        </w:rPr>
        <w:t>n</w:t>
      </w:r>
      <w:r w:rsidR="00937936">
        <w:rPr>
          <w:noProof/>
        </w:rPr>
        <w:t>c</w:t>
      </w:r>
      <w:r w:rsidR="00937936">
        <w:rPr>
          <w:noProof/>
        </w:rPr>
        <w:t>y</w:t>
      </w:r>
      <w:r w:rsidR="00937936">
        <w:rPr>
          <w:noProof/>
        </w:rPr>
        <w:t xml:space="preserve"> </w:t>
      </w:r>
      <w:r w:rsidR="00937936">
        <w:rPr>
          <w:noProof/>
        </w:rPr>
        <w:t>l</w:t>
      </w:r>
      <w:r w:rsidR="00937936">
        <w:rPr>
          <w:noProof/>
        </w:rPr>
        <w:t>o</w:t>
      </w:r>
      <w:r w:rsidR="00937936">
        <w:rPr>
          <w:noProof/>
        </w:rPr>
        <w:t>l</w:t>
      </w:r>
      <w:r w:rsidR="00937936">
        <w:rPr>
          <w:noProof/>
        </w:rPr>
        <w:t>.</w:t>
      </w:r>
      <w:r w:rsidR="00937936">
        <w:rPr>
          <w:noProof/>
        </w:rPr>
        <w:t xml:space="preserve"> </w:t>
      </w:r>
      <w:r w:rsidR="00937936">
        <w:rPr>
          <w:noProof/>
        </w:rPr>
        <w:t>R</w:t>
      </w:r>
      <w:r w:rsidR="00937936">
        <w:rPr>
          <w:noProof/>
        </w:rPr>
        <w:t>e</w:t>
      </w:r>
      <w:r w:rsidR="00937936">
        <w:rPr>
          <w:noProof/>
        </w:rPr>
        <w:t>m</w:t>
      </w:r>
      <w:r w:rsidR="00937936">
        <w:rPr>
          <w:noProof/>
        </w:rPr>
        <w:t>e</w:t>
      </w:r>
      <w:r w:rsidR="00937936">
        <w:rPr>
          <w:noProof/>
        </w:rPr>
        <w:t>m</w:t>
      </w:r>
      <w:r w:rsidR="00937936">
        <w:rPr>
          <w:noProof/>
        </w:rPr>
        <w:t>be</w:t>
      </w:r>
      <w:r w:rsidR="00937936">
        <w:rPr>
          <w:noProof/>
        </w:rPr>
        <w:t>r</w:t>
      </w:r>
      <w:r w:rsidR="00937936">
        <w:rPr>
          <w:noProof/>
        </w:rPr>
        <w:t>,</w:t>
      </w:r>
      <w:r w:rsidR="00937936">
        <w:rPr>
          <w:noProof/>
        </w:rPr>
        <w:t xml:space="preserve"> </w:t>
      </w:r>
      <w:r w:rsidR="00937936">
        <w:rPr>
          <w:noProof/>
        </w:rPr>
        <w:t>c</w:t>
      </w:r>
      <w:r w:rsidR="00937936">
        <w:rPr>
          <w:noProof/>
        </w:rPr>
        <w:t>h</w:t>
      </w:r>
      <w:r w:rsidR="00937936">
        <w:rPr>
          <w:noProof/>
        </w:rPr>
        <w:t>o</w:t>
      </w:r>
      <w:r w:rsidR="00937936">
        <w:rPr>
          <w:noProof/>
        </w:rPr>
        <w:t>os</w:t>
      </w:r>
      <w:r w:rsidR="00937936">
        <w:rPr>
          <w:noProof/>
        </w:rPr>
        <w:t>e</w:t>
      </w:r>
      <w:r w:rsidR="00937936">
        <w:rPr>
          <w:noProof/>
        </w:rPr>
        <w:t xml:space="preserve"> </w:t>
      </w:r>
      <w:r w:rsidR="00937936">
        <w:rPr>
          <w:noProof/>
        </w:rPr>
        <w:t>t</w:t>
      </w:r>
      <w:r w:rsidR="00937936">
        <w:rPr>
          <w:noProof/>
        </w:rPr>
        <w:t>he</w:t>
      </w:r>
      <w:r w:rsidR="00937936">
        <w:rPr>
          <w:noProof/>
        </w:rPr>
        <w:t xml:space="preserve"> </w:t>
      </w:r>
      <w:r w:rsidR="00937936">
        <w:rPr>
          <w:noProof/>
        </w:rPr>
        <w:t>R</w:t>
      </w:r>
      <w:r w:rsidR="00937936">
        <w:rPr>
          <w:noProof/>
        </w:rPr>
        <w:t>I</w:t>
      </w:r>
      <w:r w:rsidR="00937936">
        <w:rPr>
          <w:noProof/>
        </w:rPr>
        <w:t>G</w:t>
      </w:r>
      <w:r w:rsidR="00937936">
        <w:rPr>
          <w:noProof/>
        </w:rPr>
        <w:t>HT</w:t>
      </w:r>
      <w:r w:rsidR="00937936">
        <w:rPr>
          <w:noProof/>
        </w:rPr>
        <w:t xml:space="preserve"> </w:t>
      </w:r>
      <w:r w:rsidR="00937936">
        <w:rPr>
          <w:noProof/>
        </w:rPr>
        <w:t>w</w:t>
      </w:r>
      <w:r w:rsidR="00937936">
        <w:rPr>
          <w:noProof/>
        </w:rPr>
        <w:t>o</w:t>
      </w:r>
      <w:r w:rsidR="00937936">
        <w:rPr>
          <w:noProof/>
        </w:rPr>
        <w:t>r</w:t>
      </w:r>
      <w:r w:rsidR="00937936">
        <w:rPr>
          <w:noProof/>
        </w:rPr>
        <w:t>d</w:t>
      </w:r>
      <w:r w:rsidR="00937936">
        <w:rPr>
          <w:noProof/>
        </w:rPr>
        <w:t>s</w:t>
      </w:r>
      <w:r w:rsidR="00937936">
        <w:rPr>
          <w:noProof/>
        </w:rPr>
        <w:t>,</w:t>
      </w:r>
      <w:r w:rsidR="00937936">
        <w:rPr>
          <w:noProof/>
        </w:rPr>
        <w:t xml:space="preserve"> </w:t>
      </w:r>
      <w:r w:rsidR="00937936">
        <w:rPr>
          <w:noProof/>
        </w:rPr>
        <w:t>n</w:t>
      </w:r>
      <w:r w:rsidR="00937936">
        <w:rPr>
          <w:noProof/>
        </w:rPr>
        <w:t>o</w:t>
      </w:r>
      <w:r w:rsidR="00937936">
        <w:rPr>
          <w:noProof/>
        </w:rPr>
        <w:t>t</w:t>
      </w:r>
      <w:r w:rsidR="00937936">
        <w:rPr>
          <w:noProof/>
        </w:rPr>
        <w:t xml:space="preserve"> </w:t>
      </w:r>
      <w:r w:rsidR="00937936">
        <w:rPr>
          <w:noProof/>
        </w:rPr>
        <w:t>th</w:t>
      </w:r>
      <w:r w:rsidR="00937936">
        <w:rPr>
          <w:noProof/>
        </w:rPr>
        <w:t>e</w:t>
      </w:r>
      <w:r w:rsidR="00937936">
        <w:rPr>
          <w:noProof/>
        </w:rPr>
        <w:t xml:space="preserve"> </w:t>
      </w:r>
      <w:r w:rsidR="00937936">
        <w:rPr>
          <w:noProof/>
        </w:rPr>
        <w:t>f</w:t>
      </w:r>
      <w:r w:rsidR="00937936">
        <w:rPr>
          <w:noProof/>
        </w:rPr>
        <w:t>a</w:t>
      </w:r>
      <w:r w:rsidR="00937936">
        <w:rPr>
          <w:noProof/>
        </w:rPr>
        <w:t>n</w:t>
      </w:r>
      <w:r w:rsidR="00937936">
        <w:rPr>
          <w:noProof/>
        </w:rPr>
        <w:t>c</w:t>
      </w:r>
      <w:r w:rsidR="00937936">
        <w:rPr>
          <w:noProof/>
        </w:rPr>
        <w:t>i</w:t>
      </w:r>
      <w:r w:rsidR="00937936">
        <w:rPr>
          <w:noProof/>
        </w:rPr>
        <w:t>es</w:t>
      </w:r>
      <w:r w:rsidR="00937936">
        <w:rPr>
          <w:noProof/>
        </w:rPr>
        <w:t>t</w:t>
      </w:r>
      <w:r w:rsidR="00937936">
        <w:rPr>
          <w:noProof/>
        </w:rPr>
        <w:t>.</w:t>
      </w:r>
    </w:p>
  </w:comment>
  <w:comment w:id="70" w:author="Rachel Darmawangsa" w:date="2019-11-10T01:10:00Z" w:initials="RD">
    <w:p w14:paraId="69063F78" w14:textId="1B4A533F" w:rsidR="00237E24" w:rsidRDefault="00237E24">
      <w:pPr>
        <w:pStyle w:val="CommentText"/>
      </w:pPr>
      <w:r>
        <w:rPr>
          <w:rStyle w:val="CommentReference"/>
        </w:rPr>
        <w:annotationRef/>
      </w:r>
      <w:r w:rsidR="00937936">
        <w:rPr>
          <w:noProof/>
        </w:rPr>
        <w:t>s</w:t>
      </w:r>
      <w:r w:rsidR="00937936">
        <w:rPr>
          <w:noProof/>
        </w:rPr>
        <w:t>ti</w:t>
      </w:r>
      <w:r w:rsidR="00937936">
        <w:rPr>
          <w:noProof/>
        </w:rPr>
        <w:t>l</w:t>
      </w:r>
      <w:r w:rsidR="00937936">
        <w:rPr>
          <w:noProof/>
        </w:rPr>
        <w:t>l</w:t>
      </w:r>
      <w:r w:rsidR="00937936">
        <w:rPr>
          <w:noProof/>
        </w:rPr>
        <w:t xml:space="preserve"> </w:t>
      </w:r>
      <w:r w:rsidR="00937936">
        <w:rPr>
          <w:noProof/>
        </w:rPr>
        <w:t>c</w:t>
      </w:r>
      <w:r w:rsidR="00937936">
        <w:rPr>
          <w:noProof/>
        </w:rPr>
        <w:t>o</w:t>
      </w:r>
      <w:r w:rsidR="00937936">
        <w:rPr>
          <w:noProof/>
        </w:rPr>
        <w:t>n</w:t>
      </w:r>
      <w:r w:rsidR="00937936">
        <w:rPr>
          <w:noProof/>
        </w:rPr>
        <w:t>f</w:t>
      </w:r>
      <w:r w:rsidR="00937936">
        <w:rPr>
          <w:noProof/>
        </w:rPr>
        <w:t>u</w:t>
      </w:r>
      <w:r w:rsidR="00937936">
        <w:rPr>
          <w:noProof/>
        </w:rPr>
        <w:t>s</w:t>
      </w:r>
      <w:r w:rsidR="00937936">
        <w:rPr>
          <w:noProof/>
        </w:rPr>
        <w:t>ed</w:t>
      </w:r>
      <w:r w:rsidR="00937936">
        <w:rPr>
          <w:noProof/>
        </w:rPr>
        <w:t xml:space="preserve"> </w:t>
      </w:r>
      <w:r w:rsidR="00937936">
        <w:rPr>
          <w:noProof/>
        </w:rPr>
        <w:t>w</w:t>
      </w:r>
      <w:r w:rsidR="00937936">
        <w:rPr>
          <w:noProof/>
        </w:rPr>
        <w:t>h</w:t>
      </w:r>
      <w:r w:rsidR="00937936">
        <w:rPr>
          <w:noProof/>
        </w:rPr>
        <w:t>at</w:t>
      </w:r>
      <w:r w:rsidR="00937936">
        <w:rPr>
          <w:noProof/>
        </w:rPr>
        <w:t xml:space="preserve"> </w:t>
      </w:r>
      <w:r w:rsidR="00937936">
        <w:rPr>
          <w:noProof/>
        </w:rPr>
        <w:t>th</w:t>
      </w:r>
      <w:r w:rsidR="00937936">
        <w:rPr>
          <w:noProof/>
        </w:rPr>
        <w:t>e</w:t>
      </w:r>
      <w:r w:rsidR="00937936">
        <w:rPr>
          <w:noProof/>
        </w:rPr>
        <w:t xml:space="preserve"> </w:t>
      </w:r>
      <w:r w:rsidR="00937936">
        <w:rPr>
          <w:noProof/>
        </w:rPr>
        <w:t>hi</w:t>
      </w:r>
      <w:r w:rsidR="00937936">
        <w:rPr>
          <w:noProof/>
        </w:rPr>
        <w:t>g</w:t>
      </w:r>
      <w:r w:rsidR="00937936">
        <w:rPr>
          <w:noProof/>
        </w:rPr>
        <w:t>h</w:t>
      </w:r>
      <w:r w:rsidR="00937936">
        <w:rPr>
          <w:noProof/>
        </w:rPr>
        <w:t xml:space="preserve"> </w:t>
      </w:r>
      <w:r w:rsidR="00937936">
        <w:rPr>
          <w:noProof/>
        </w:rPr>
        <w:t>p</w:t>
      </w:r>
      <w:r w:rsidR="00937936">
        <w:rPr>
          <w:noProof/>
        </w:rPr>
        <w:t>i</w:t>
      </w:r>
      <w:r w:rsidR="00937936">
        <w:rPr>
          <w:noProof/>
        </w:rPr>
        <w:t>t</w:t>
      </w:r>
      <w:r w:rsidR="00937936">
        <w:rPr>
          <w:noProof/>
        </w:rPr>
        <w:t>c</w:t>
      </w:r>
      <w:r w:rsidR="00937936">
        <w:rPr>
          <w:noProof/>
        </w:rPr>
        <w:t>h</w:t>
      </w:r>
      <w:r w:rsidR="00937936">
        <w:rPr>
          <w:noProof/>
        </w:rPr>
        <w:t>ed</w:t>
      </w:r>
      <w:r w:rsidR="00937936">
        <w:rPr>
          <w:noProof/>
        </w:rPr>
        <w:t xml:space="preserve"> </w:t>
      </w:r>
      <w:r w:rsidR="00937936">
        <w:rPr>
          <w:noProof/>
        </w:rPr>
        <w:t>so</w:t>
      </w:r>
      <w:r w:rsidR="00937936">
        <w:rPr>
          <w:noProof/>
        </w:rPr>
        <w:t>u</w:t>
      </w:r>
      <w:r w:rsidR="00937936">
        <w:rPr>
          <w:noProof/>
        </w:rPr>
        <w:t>n</w:t>
      </w:r>
      <w:r w:rsidR="00937936">
        <w:rPr>
          <w:noProof/>
        </w:rPr>
        <w:t xml:space="preserve">d </w:t>
      </w:r>
      <w:r w:rsidR="00937936">
        <w:rPr>
          <w:noProof/>
        </w:rPr>
        <w:t>wa</w:t>
      </w:r>
      <w:r w:rsidR="00937936">
        <w:rPr>
          <w:noProof/>
        </w:rPr>
        <w:t>s</w:t>
      </w:r>
      <w:r w:rsidR="00937936">
        <w:rPr>
          <w:noProof/>
        </w:rPr>
        <w:t>.</w:t>
      </w:r>
      <w:r w:rsidR="00937936">
        <w:rPr>
          <w:noProof/>
        </w:rPr>
        <w:t xml:space="preserve"> </w:t>
      </w:r>
      <w:r w:rsidR="00937936">
        <w:rPr>
          <w:noProof/>
        </w:rPr>
        <w:t>W</w:t>
      </w:r>
      <w:r w:rsidR="00937936">
        <w:rPr>
          <w:noProof/>
        </w:rPr>
        <w:t>a</w:t>
      </w:r>
      <w:r w:rsidR="00937936">
        <w:rPr>
          <w:noProof/>
        </w:rPr>
        <w:t>s</w:t>
      </w:r>
      <w:r w:rsidR="00937936">
        <w:rPr>
          <w:noProof/>
        </w:rPr>
        <w:t xml:space="preserve"> i</w:t>
      </w:r>
      <w:r w:rsidR="00937936">
        <w:rPr>
          <w:noProof/>
        </w:rPr>
        <w:t xml:space="preserve">t </w:t>
      </w:r>
      <w:r w:rsidR="00937936">
        <w:rPr>
          <w:noProof/>
        </w:rPr>
        <w:t>so</w:t>
      </w:r>
      <w:r w:rsidR="00937936">
        <w:rPr>
          <w:noProof/>
        </w:rPr>
        <w:t>m</w:t>
      </w:r>
      <w:r w:rsidR="00937936">
        <w:rPr>
          <w:noProof/>
        </w:rPr>
        <w:t>e</w:t>
      </w:r>
      <w:r w:rsidR="00937936">
        <w:rPr>
          <w:noProof/>
        </w:rPr>
        <w:t>o</w:t>
      </w:r>
      <w:r w:rsidR="00937936">
        <w:rPr>
          <w:noProof/>
        </w:rPr>
        <w:t>n</w:t>
      </w:r>
      <w:r w:rsidR="00937936">
        <w:rPr>
          <w:noProof/>
        </w:rPr>
        <w:t>e</w:t>
      </w:r>
      <w:r w:rsidR="00937936">
        <w:rPr>
          <w:noProof/>
        </w:rPr>
        <w:t xml:space="preserve"> </w:t>
      </w:r>
      <w:r w:rsidR="00937936">
        <w:rPr>
          <w:noProof/>
        </w:rPr>
        <w:t>sc</w:t>
      </w:r>
      <w:r w:rsidR="00937936">
        <w:rPr>
          <w:noProof/>
        </w:rPr>
        <w:t>r</w:t>
      </w:r>
      <w:r w:rsidR="00937936">
        <w:rPr>
          <w:noProof/>
        </w:rPr>
        <w:t>ea</w:t>
      </w:r>
      <w:r w:rsidR="00937936">
        <w:rPr>
          <w:noProof/>
        </w:rPr>
        <w:t>m</w:t>
      </w:r>
      <w:r w:rsidR="00937936">
        <w:rPr>
          <w:noProof/>
        </w:rPr>
        <w:t>i</w:t>
      </w:r>
      <w:r w:rsidR="00937936">
        <w:rPr>
          <w:noProof/>
        </w:rPr>
        <w:t>n</w:t>
      </w:r>
      <w:r w:rsidR="00937936">
        <w:rPr>
          <w:noProof/>
        </w:rPr>
        <w:t>g</w:t>
      </w:r>
      <w:r w:rsidR="00937936">
        <w:rPr>
          <w:noProof/>
        </w:rPr>
        <w:t>?</w:t>
      </w:r>
      <w:r w:rsidR="00937936">
        <w:rPr>
          <w:noProof/>
        </w:rPr>
        <w:t xml:space="preserve"> </w:t>
      </w:r>
      <w:r w:rsidR="00937936">
        <w:rPr>
          <w:noProof/>
        </w:rPr>
        <w:t>E</w:t>
      </w:r>
      <w:r w:rsidR="00937936">
        <w:rPr>
          <w:noProof/>
        </w:rPr>
        <w:t>l</w:t>
      </w:r>
      <w:r w:rsidR="00937936">
        <w:rPr>
          <w:noProof/>
        </w:rPr>
        <w:t>a</w:t>
      </w:r>
      <w:r w:rsidR="00937936">
        <w:rPr>
          <w:noProof/>
        </w:rPr>
        <w:t>b</w:t>
      </w:r>
      <w:r w:rsidR="00937936">
        <w:rPr>
          <w:noProof/>
        </w:rPr>
        <w:t>o</w:t>
      </w:r>
      <w:r w:rsidR="00937936">
        <w:rPr>
          <w:noProof/>
        </w:rPr>
        <w:t>ra</w:t>
      </w:r>
      <w:r w:rsidR="00937936">
        <w:rPr>
          <w:noProof/>
        </w:rPr>
        <w:t>te</w:t>
      </w:r>
      <w:r w:rsidR="00937936">
        <w:rPr>
          <w:noProof/>
        </w:rPr>
        <w:t xml:space="preserve"> m</w:t>
      </w:r>
      <w:r w:rsidR="00937936">
        <w:rPr>
          <w:noProof/>
        </w:rPr>
        <w:t>or</w:t>
      </w:r>
      <w:r w:rsidR="00937936">
        <w:rPr>
          <w:noProof/>
        </w:rPr>
        <w:t>e</w:t>
      </w:r>
      <w:r w:rsidR="00937936">
        <w:rPr>
          <w:noProof/>
        </w:rPr>
        <w:t xml:space="preserve"> </w:t>
      </w:r>
      <w:r w:rsidR="00937936">
        <w:rPr>
          <w:noProof/>
        </w:rPr>
        <w:t xml:space="preserve"> </w:t>
      </w:r>
    </w:p>
  </w:comment>
  <w:comment w:id="119" w:author="Rachel Darmawangsa" w:date="2019-11-10T01:13:00Z" w:initials="RD">
    <w:p w14:paraId="4EDCEFF2" w14:textId="7A839C2E" w:rsidR="00237E24" w:rsidRDefault="00237E24">
      <w:pPr>
        <w:pStyle w:val="CommentText"/>
      </w:pPr>
      <w:r>
        <w:rPr>
          <w:rStyle w:val="CommentReference"/>
        </w:rPr>
        <w:annotationRef/>
      </w:r>
      <w:r w:rsidR="00937936">
        <w:rPr>
          <w:noProof/>
        </w:rPr>
        <w:t>I</w:t>
      </w:r>
      <w:r w:rsidR="00937936">
        <w:rPr>
          <w:noProof/>
        </w:rPr>
        <w:t>n</w:t>
      </w:r>
      <w:r w:rsidR="00937936">
        <w:rPr>
          <w:noProof/>
        </w:rPr>
        <w:t xml:space="preserve"> </w:t>
      </w:r>
      <w:r w:rsidR="00937936">
        <w:rPr>
          <w:noProof/>
        </w:rPr>
        <w:t>m</w:t>
      </w:r>
      <w:r w:rsidR="00937936">
        <w:rPr>
          <w:noProof/>
        </w:rPr>
        <w:t>y</w:t>
      </w:r>
      <w:r w:rsidR="00937936">
        <w:rPr>
          <w:noProof/>
        </w:rPr>
        <w:t xml:space="preserve"> </w:t>
      </w:r>
      <w:r w:rsidR="00937936">
        <w:rPr>
          <w:noProof/>
        </w:rPr>
        <w:t>o</w:t>
      </w:r>
      <w:r w:rsidR="00937936">
        <w:rPr>
          <w:noProof/>
        </w:rPr>
        <w:t>p</w:t>
      </w:r>
      <w:r w:rsidR="00937936">
        <w:rPr>
          <w:noProof/>
        </w:rPr>
        <w:t>i</w:t>
      </w:r>
      <w:r w:rsidR="00937936">
        <w:rPr>
          <w:noProof/>
        </w:rPr>
        <w:t>n</w:t>
      </w:r>
      <w:r w:rsidR="00937936">
        <w:rPr>
          <w:noProof/>
        </w:rPr>
        <w:t>i</w:t>
      </w:r>
      <w:r w:rsidR="00937936">
        <w:rPr>
          <w:noProof/>
        </w:rPr>
        <w:t>o</w:t>
      </w:r>
      <w:r w:rsidR="00937936">
        <w:rPr>
          <w:noProof/>
        </w:rPr>
        <w:t>n</w:t>
      </w:r>
      <w:r w:rsidR="00937936">
        <w:rPr>
          <w:noProof/>
        </w:rPr>
        <w:t>,</w:t>
      </w:r>
      <w:r w:rsidR="00937936">
        <w:rPr>
          <w:noProof/>
        </w:rPr>
        <w:t xml:space="preserve"> </w:t>
      </w:r>
      <w:r w:rsidR="00937936">
        <w:rPr>
          <w:noProof/>
        </w:rPr>
        <w:t>t</w:t>
      </w:r>
      <w:r w:rsidR="00937936">
        <w:rPr>
          <w:noProof/>
        </w:rPr>
        <w:t>h</w:t>
      </w:r>
      <w:r w:rsidR="00937936">
        <w:rPr>
          <w:noProof/>
        </w:rPr>
        <w:t>is</w:t>
      </w:r>
      <w:r w:rsidR="00937936">
        <w:rPr>
          <w:noProof/>
        </w:rPr>
        <w:t xml:space="preserve"> </w:t>
      </w:r>
      <w:r w:rsidR="00937936">
        <w:rPr>
          <w:noProof/>
        </w:rPr>
        <w:t>t</w:t>
      </w:r>
      <w:r w:rsidR="00937936">
        <w:rPr>
          <w:noProof/>
        </w:rPr>
        <w:t>oo</w:t>
      </w:r>
      <w:r w:rsidR="00937936">
        <w:rPr>
          <w:noProof/>
        </w:rPr>
        <w:t>k</w:t>
      </w:r>
      <w:r w:rsidR="00937936">
        <w:rPr>
          <w:noProof/>
        </w:rPr>
        <w:t xml:space="preserve"> a </w:t>
      </w:r>
      <w:r w:rsidR="00937936">
        <w:rPr>
          <w:noProof/>
        </w:rPr>
        <w:t>t</w:t>
      </w:r>
      <w:r w:rsidR="00937936">
        <w:rPr>
          <w:noProof/>
        </w:rPr>
        <w:t>u</w:t>
      </w:r>
      <w:r w:rsidR="00937936">
        <w:rPr>
          <w:noProof/>
        </w:rPr>
        <w:t>r</w:t>
      </w:r>
      <w:r w:rsidR="00937936">
        <w:rPr>
          <w:noProof/>
        </w:rPr>
        <w:t xml:space="preserve">n </w:t>
      </w:r>
      <w:r w:rsidR="00937936">
        <w:rPr>
          <w:noProof/>
        </w:rPr>
        <w:t>t</w:t>
      </w:r>
      <w:r w:rsidR="00937936">
        <w:rPr>
          <w:noProof/>
        </w:rPr>
        <w:t>hat</w:t>
      </w:r>
      <w:r w:rsidR="00937936">
        <w:rPr>
          <w:noProof/>
        </w:rPr>
        <w:t xml:space="preserve"> </w:t>
      </w:r>
      <w:r w:rsidR="00937936">
        <w:rPr>
          <w:noProof/>
        </w:rPr>
        <w:t>I</w:t>
      </w:r>
      <w:r w:rsidR="00937936">
        <w:rPr>
          <w:noProof/>
        </w:rPr>
        <w:t xml:space="preserve"> w</w:t>
      </w:r>
      <w:r w:rsidR="00937936">
        <w:rPr>
          <w:noProof/>
        </w:rPr>
        <w:t>a</w:t>
      </w:r>
      <w:r w:rsidR="00937936">
        <w:rPr>
          <w:noProof/>
        </w:rPr>
        <w:t>s</w:t>
      </w:r>
      <w:r w:rsidR="00937936">
        <w:rPr>
          <w:noProof/>
        </w:rPr>
        <w:t xml:space="preserve"> </w:t>
      </w:r>
      <w:r w:rsidR="00937936">
        <w:rPr>
          <w:noProof/>
        </w:rPr>
        <w:t>rea</w:t>
      </w:r>
      <w:r w:rsidR="00937936">
        <w:rPr>
          <w:noProof/>
        </w:rPr>
        <w:t>l</w:t>
      </w:r>
      <w:r w:rsidR="00937936">
        <w:rPr>
          <w:noProof/>
        </w:rPr>
        <w:t>ly</w:t>
      </w:r>
      <w:r w:rsidR="00937936">
        <w:rPr>
          <w:noProof/>
        </w:rPr>
        <w:t xml:space="preserve"> n</w:t>
      </w:r>
      <w:r w:rsidR="00937936">
        <w:rPr>
          <w:noProof/>
        </w:rPr>
        <w:t>ot</w:t>
      </w:r>
      <w:r w:rsidR="00937936">
        <w:rPr>
          <w:noProof/>
        </w:rPr>
        <w:t xml:space="preserve"> </w:t>
      </w:r>
      <w:r w:rsidR="00937936">
        <w:rPr>
          <w:noProof/>
        </w:rPr>
        <w:t>p</w:t>
      </w:r>
      <w:r w:rsidR="00937936">
        <w:rPr>
          <w:noProof/>
        </w:rPr>
        <w:t>re</w:t>
      </w:r>
      <w:r w:rsidR="00937936">
        <w:rPr>
          <w:noProof/>
        </w:rPr>
        <w:t>p</w:t>
      </w:r>
      <w:r w:rsidR="00937936">
        <w:rPr>
          <w:noProof/>
        </w:rPr>
        <w:t>ar</w:t>
      </w:r>
      <w:r w:rsidR="00937936">
        <w:rPr>
          <w:noProof/>
        </w:rPr>
        <w:t>e</w:t>
      </w:r>
      <w:r w:rsidR="00937936">
        <w:rPr>
          <w:noProof/>
        </w:rPr>
        <w:t>d</w:t>
      </w:r>
      <w:r w:rsidR="00937936">
        <w:rPr>
          <w:noProof/>
        </w:rPr>
        <w:t xml:space="preserve"> </w:t>
      </w:r>
      <w:r w:rsidR="00937936">
        <w:rPr>
          <w:noProof/>
        </w:rPr>
        <w:t>for</w:t>
      </w:r>
      <w:r w:rsidR="00937936">
        <w:rPr>
          <w:noProof/>
        </w:rPr>
        <w:t>.</w:t>
      </w:r>
      <w:r w:rsidR="00937936">
        <w:rPr>
          <w:noProof/>
        </w:rPr>
        <w:t xml:space="preserve"> </w:t>
      </w:r>
      <w:r w:rsidR="00937936">
        <w:rPr>
          <w:noProof/>
        </w:rPr>
        <w:t>I</w:t>
      </w:r>
      <w:r w:rsidR="00937936">
        <w:rPr>
          <w:noProof/>
        </w:rPr>
        <w:t xml:space="preserve"> </w:t>
      </w:r>
      <w:r w:rsidR="00937936">
        <w:rPr>
          <w:noProof/>
        </w:rPr>
        <w:t>th</w:t>
      </w:r>
      <w:r w:rsidR="00937936">
        <w:rPr>
          <w:noProof/>
        </w:rPr>
        <w:t>ink</w:t>
      </w:r>
      <w:r w:rsidR="00937936">
        <w:rPr>
          <w:noProof/>
        </w:rPr>
        <w:t xml:space="preserve"> </w:t>
      </w:r>
      <w:r w:rsidR="00937936">
        <w:rPr>
          <w:noProof/>
        </w:rPr>
        <w:t>i</w:t>
      </w:r>
      <w:r w:rsidR="00937936">
        <w:rPr>
          <w:noProof/>
        </w:rPr>
        <w:t>t</w:t>
      </w:r>
      <w:r w:rsidR="00937936">
        <w:rPr>
          <w:noProof/>
        </w:rPr>
        <w:t xml:space="preserve"> </w:t>
      </w:r>
      <w:r w:rsidR="00937936">
        <w:rPr>
          <w:noProof/>
        </w:rPr>
        <w:t>co</w:t>
      </w:r>
      <w:r w:rsidR="00937936">
        <w:rPr>
          <w:noProof/>
        </w:rPr>
        <w:t>me</w:t>
      </w:r>
      <w:r w:rsidR="00937936">
        <w:rPr>
          <w:noProof/>
        </w:rPr>
        <w:t xml:space="preserve">s </w:t>
      </w:r>
      <w:r w:rsidR="00937936">
        <w:rPr>
          <w:noProof/>
        </w:rPr>
        <w:t>a</w:t>
      </w:r>
      <w:r w:rsidR="00937936">
        <w:rPr>
          <w:noProof/>
        </w:rPr>
        <w:t>s</w:t>
      </w:r>
      <w:r w:rsidR="00937936">
        <w:rPr>
          <w:noProof/>
        </w:rPr>
        <w:t xml:space="preserve"> </w:t>
      </w:r>
      <w:r w:rsidR="00937936">
        <w:rPr>
          <w:noProof/>
        </w:rPr>
        <w:t>a</w:t>
      </w:r>
      <w:r w:rsidR="00937936">
        <w:rPr>
          <w:noProof/>
        </w:rPr>
        <w:t>b</w:t>
      </w:r>
      <w:r w:rsidR="00937936">
        <w:rPr>
          <w:noProof/>
        </w:rPr>
        <w:t>r</w:t>
      </w:r>
      <w:r w:rsidR="00937936">
        <w:rPr>
          <w:noProof/>
        </w:rPr>
        <w:t>u</w:t>
      </w:r>
      <w:r w:rsidR="00937936">
        <w:rPr>
          <w:noProof/>
        </w:rPr>
        <w:t>p</w:t>
      </w:r>
      <w:r w:rsidR="00937936">
        <w:rPr>
          <w:noProof/>
        </w:rPr>
        <w:t>t</w:t>
      </w:r>
      <w:r w:rsidR="00937936">
        <w:rPr>
          <w:noProof/>
        </w:rPr>
        <w:t xml:space="preserve"> </w:t>
      </w:r>
      <w:r w:rsidR="00937936">
        <w:rPr>
          <w:noProof/>
        </w:rPr>
        <w:t>a</w:t>
      </w:r>
      <w:r w:rsidR="00937936">
        <w:rPr>
          <w:noProof/>
        </w:rPr>
        <w:t>n</w:t>
      </w:r>
      <w:r w:rsidR="00937936">
        <w:rPr>
          <w:noProof/>
        </w:rPr>
        <w:t>d</w:t>
      </w:r>
      <w:r w:rsidR="00937936">
        <w:rPr>
          <w:noProof/>
        </w:rPr>
        <w:t xml:space="preserve"> </w:t>
      </w:r>
      <w:r w:rsidR="00937936">
        <w:rPr>
          <w:noProof/>
        </w:rPr>
        <w:t>d</w:t>
      </w:r>
      <w:r w:rsidR="00937936">
        <w:rPr>
          <w:noProof/>
        </w:rPr>
        <w:t>a</w:t>
      </w:r>
      <w:r w:rsidR="00937936">
        <w:rPr>
          <w:noProof/>
        </w:rPr>
        <w:t>r</w:t>
      </w:r>
      <w:r w:rsidR="00937936">
        <w:rPr>
          <w:noProof/>
        </w:rPr>
        <w:t>k</w:t>
      </w:r>
      <w:r w:rsidR="00937936">
        <w:rPr>
          <w:noProof/>
        </w:rPr>
        <w:t xml:space="preserve"> </w:t>
      </w:r>
      <w:r w:rsidR="00937936">
        <w:rPr>
          <w:noProof/>
        </w:rPr>
        <w:t>b</w:t>
      </w:r>
      <w:r w:rsidR="00937936">
        <w:rPr>
          <w:noProof/>
        </w:rPr>
        <w:t>e</w:t>
      </w:r>
      <w:r w:rsidR="00937936">
        <w:rPr>
          <w:noProof/>
        </w:rPr>
        <w:t>c</w:t>
      </w:r>
      <w:r w:rsidR="00937936">
        <w:rPr>
          <w:noProof/>
        </w:rPr>
        <w:t>a</w:t>
      </w:r>
      <w:r w:rsidR="00937936">
        <w:rPr>
          <w:noProof/>
        </w:rPr>
        <w:t>u</w:t>
      </w:r>
      <w:r w:rsidR="00937936">
        <w:rPr>
          <w:noProof/>
        </w:rPr>
        <w:t>s</w:t>
      </w:r>
      <w:r w:rsidR="00937936">
        <w:rPr>
          <w:noProof/>
        </w:rPr>
        <w:t>e</w:t>
      </w:r>
      <w:r w:rsidR="00937936">
        <w:rPr>
          <w:noProof/>
        </w:rPr>
        <w:t xml:space="preserve"> </w:t>
      </w:r>
      <w:r w:rsidR="00937936">
        <w:rPr>
          <w:noProof/>
        </w:rPr>
        <w:t>i</w:t>
      </w:r>
      <w:r w:rsidR="00937936">
        <w:rPr>
          <w:noProof/>
        </w:rPr>
        <w:t xml:space="preserve">t </w:t>
      </w:r>
      <w:r w:rsidR="00937936">
        <w:rPr>
          <w:noProof/>
        </w:rPr>
        <w:t>t</w:t>
      </w:r>
      <w:r w:rsidR="00937936">
        <w:rPr>
          <w:noProof/>
        </w:rPr>
        <w:t>r</w:t>
      </w:r>
      <w:r w:rsidR="00937936">
        <w:rPr>
          <w:noProof/>
        </w:rPr>
        <w:t>a</w:t>
      </w:r>
      <w:r w:rsidR="00937936">
        <w:rPr>
          <w:noProof/>
        </w:rPr>
        <w:t>n</w:t>
      </w:r>
      <w:r w:rsidR="00937936">
        <w:rPr>
          <w:noProof/>
        </w:rPr>
        <w:t>s</w:t>
      </w:r>
      <w:r w:rsidR="00937936">
        <w:rPr>
          <w:noProof/>
        </w:rPr>
        <w:t>iti</w:t>
      </w:r>
      <w:r w:rsidR="00937936">
        <w:rPr>
          <w:noProof/>
        </w:rPr>
        <w:t>o</w:t>
      </w:r>
      <w:r w:rsidR="00937936">
        <w:rPr>
          <w:noProof/>
        </w:rPr>
        <w:t>n</w:t>
      </w:r>
      <w:r w:rsidR="00937936">
        <w:rPr>
          <w:noProof/>
        </w:rPr>
        <w:t>ed</w:t>
      </w:r>
      <w:r w:rsidR="00937936">
        <w:rPr>
          <w:noProof/>
        </w:rPr>
        <w:t xml:space="preserve"> </w:t>
      </w:r>
      <w:r w:rsidR="00937936">
        <w:rPr>
          <w:noProof/>
        </w:rPr>
        <w:t>fro</w:t>
      </w:r>
      <w:r w:rsidR="00937936">
        <w:rPr>
          <w:noProof/>
        </w:rPr>
        <w:t>m</w:t>
      </w:r>
      <w:r w:rsidR="00937936">
        <w:rPr>
          <w:noProof/>
        </w:rPr>
        <w:t xml:space="preserve"> </w:t>
      </w:r>
      <w:r w:rsidR="00937936">
        <w:rPr>
          <w:noProof/>
        </w:rPr>
        <w:t>"</w:t>
      </w:r>
      <w:r w:rsidR="00937936">
        <w:rPr>
          <w:noProof/>
        </w:rPr>
        <w:t>o</w:t>
      </w:r>
      <w:r w:rsidR="00937936">
        <w:rPr>
          <w:noProof/>
        </w:rPr>
        <w:t>o</w:t>
      </w:r>
      <w:r w:rsidR="00937936">
        <w:rPr>
          <w:noProof/>
        </w:rPr>
        <w:t>h</w:t>
      </w:r>
      <w:r w:rsidR="00937936">
        <w:rPr>
          <w:noProof/>
        </w:rPr>
        <w:t xml:space="preserve"> </w:t>
      </w:r>
      <w:r w:rsidR="00937936">
        <w:rPr>
          <w:noProof/>
        </w:rPr>
        <w:t>e</w:t>
      </w:r>
      <w:r w:rsidR="00937936">
        <w:rPr>
          <w:noProof/>
        </w:rPr>
        <w:t>ver</w:t>
      </w:r>
      <w:r w:rsidR="00937936">
        <w:rPr>
          <w:noProof/>
        </w:rPr>
        <w:t>y</w:t>
      </w:r>
      <w:r w:rsidR="00937936">
        <w:rPr>
          <w:noProof/>
        </w:rPr>
        <w:t>o</w:t>
      </w:r>
      <w:r w:rsidR="00937936">
        <w:rPr>
          <w:noProof/>
        </w:rPr>
        <w:t>ne</w:t>
      </w:r>
      <w:r w:rsidR="00937936">
        <w:rPr>
          <w:noProof/>
        </w:rPr>
        <w:t>'</w:t>
      </w:r>
      <w:r w:rsidR="00937936">
        <w:rPr>
          <w:noProof/>
        </w:rPr>
        <w:t>s</w:t>
      </w:r>
      <w:r w:rsidR="00937936">
        <w:rPr>
          <w:noProof/>
        </w:rPr>
        <w:t xml:space="preserve"> </w:t>
      </w:r>
      <w:r w:rsidR="00937936">
        <w:rPr>
          <w:noProof/>
        </w:rPr>
        <w:t>s</w:t>
      </w:r>
      <w:r w:rsidR="00937936">
        <w:rPr>
          <w:noProof/>
        </w:rPr>
        <w:t>o</w:t>
      </w:r>
      <w:r w:rsidR="00937936">
        <w:rPr>
          <w:noProof/>
        </w:rPr>
        <w:t xml:space="preserve"> </w:t>
      </w:r>
      <w:r w:rsidR="00937936">
        <w:rPr>
          <w:noProof/>
        </w:rPr>
        <w:t>n</w:t>
      </w:r>
      <w:r w:rsidR="00937936">
        <w:rPr>
          <w:noProof/>
        </w:rPr>
        <w:t>i</w:t>
      </w:r>
      <w:r w:rsidR="00937936">
        <w:rPr>
          <w:noProof/>
        </w:rPr>
        <w:t>ce</w:t>
      </w:r>
      <w:r w:rsidR="00937936">
        <w:rPr>
          <w:noProof/>
        </w:rPr>
        <w:t xml:space="preserve"> </w:t>
      </w:r>
      <w:r w:rsidR="00937936">
        <w:rPr>
          <w:noProof/>
        </w:rPr>
        <w:t>t</w:t>
      </w:r>
      <w:r w:rsidR="00937936">
        <w:rPr>
          <w:noProof/>
        </w:rPr>
        <w:t>his p</w:t>
      </w:r>
      <w:r w:rsidR="00937936">
        <w:rPr>
          <w:noProof/>
        </w:rPr>
        <w:t>l</w:t>
      </w:r>
      <w:r w:rsidR="00937936">
        <w:rPr>
          <w:noProof/>
        </w:rPr>
        <w:t>a</w:t>
      </w:r>
      <w:r w:rsidR="00937936">
        <w:rPr>
          <w:noProof/>
        </w:rPr>
        <w:t>c</w:t>
      </w:r>
      <w:r w:rsidR="00937936">
        <w:rPr>
          <w:noProof/>
        </w:rPr>
        <w:t>e</w:t>
      </w:r>
      <w:r w:rsidR="00937936">
        <w:rPr>
          <w:noProof/>
        </w:rPr>
        <w:t xml:space="preserve"> </w:t>
      </w:r>
      <w:r w:rsidR="00937936">
        <w:rPr>
          <w:noProof/>
        </w:rPr>
        <w:t>is</w:t>
      </w:r>
      <w:r w:rsidR="00937936">
        <w:rPr>
          <w:noProof/>
        </w:rPr>
        <w:t xml:space="preserve"> s</w:t>
      </w:r>
      <w:r w:rsidR="00937936">
        <w:rPr>
          <w:noProof/>
        </w:rPr>
        <w:t xml:space="preserve">o </w:t>
      </w:r>
      <w:r w:rsidR="00937936">
        <w:rPr>
          <w:noProof/>
        </w:rPr>
        <w:t>gr</w:t>
      </w:r>
      <w:r w:rsidR="00937936">
        <w:rPr>
          <w:noProof/>
        </w:rPr>
        <w:t>ea</w:t>
      </w:r>
      <w:r w:rsidR="00937936">
        <w:rPr>
          <w:noProof/>
        </w:rPr>
        <w:t>t</w:t>
      </w:r>
      <w:r w:rsidR="00937936">
        <w:rPr>
          <w:noProof/>
        </w:rPr>
        <w:t>!</w:t>
      </w:r>
      <w:r w:rsidR="00937936">
        <w:rPr>
          <w:noProof/>
        </w:rPr>
        <w:t>"</w:t>
      </w:r>
      <w:r w:rsidR="00937936">
        <w:rPr>
          <w:noProof/>
        </w:rPr>
        <w:t xml:space="preserve"> </w:t>
      </w:r>
      <w:r w:rsidR="00937936">
        <w:rPr>
          <w:noProof/>
        </w:rPr>
        <w:t>t</w:t>
      </w:r>
      <w:r w:rsidR="00937936">
        <w:rPr>
          <w:noProof/>
        </w:rPr>
        <w:t>o</w:t>
      </w:r>
      <w:r w:rsidR="00937936">
        <w:rPr>
          <w:noProof/>
        </w:rPr>
        <w:t xml:space="preserve"> </w:t>
      </w:r>
      <w:r w:rsidR="00937936">
        <w:rPr>
          <w:noProof/>
        </w:rPr>
        <w:t>"</w:t>
      </w:r>
      <w:r w:rsidR="00937936">
        <w:rPr>
          <w:noProof/>
        </w:rPr>
        <w:t>p</w:t>
      </w:r>
      <w:r w:rsidR="00937936">
        <w:rPr>
          <w:noProof/>
        </w:rPr>
        <w:t>e</w:t>
      </w:r>
      <w:r w:rsidR="00937936">
        <w:rPr>
          <w:noProof/>
        </w:rPr>
        <w:t>o</w:t>
      </w:r>
      <w:r w:rsidR="00937936">
        <w:rPr>
          <w:noProof/>
        </w:rPr>
        <w:t>p</w:t>
      </w:r>
      <w:r w:rsidR="00937936">
        <w:rPr>
          <w:noProof/>
        </w:rPr>
        <w:t>l</w:t>
      </w:r>
      <w:r w:rsidR="00937936">
        <w:rPr>
          <w:noProof/>
        </w:rPr>
        <w:t xml:space="preserve">e </w:t>
      </w:r>
      <w:r w:rsidR="00937936">
        <w:rPr>
          <w:noProof/>
        </w:rPr>
        <w:t>k</w:t>
      </w:r>
      <w:r w:rsidR="00937936">
        <w:rPr>
          <w:noProof/>
        </w:rPr>
        <w:t>i</w:t>
      </w:r>
      <w:r w:rsidR="00937936">
        <w:rPr>
          <w:noProof/>
        </w:rPr>
        <w:t>l</w:t>
      </w:r>
      <w:r w:rsidR="00937936">
        <w:rPr>
          <w:noProof/>
        </w:rPr>
        <w:t>l</w:t>
      </w:r>
      <w:r w:rsidR="00937936">
        <w:rPr>
          <w:noProof/>
        </w:rPr>
        <w:t xml:space="preserve"> th</w:t>
      </w:r>
      <w:r w:rsidR="00937936">
        <w:rPr>
          <w:noProof/>
        </w:rPr>
        <w:t>e</w:t>
      </w:r>
      <w:r w:rsidR="00937936">
        <w:rPr>
          <w:noProof/>
        </w:rPr>
        <w:t>m</w:t>
      </w:r>
      <w:r w:rsidR="00937936">
        <w:rPr>
          <w:noProof/>
        </w:rPr>
        <w:t>sel</w:t>
      </w:r>
      <w:r w:rsidR="00937936">
        <w:rPr>
          <w:noProof/>
        </w:rPr>
        <w:t>v</w:t>
      </w:r>
      <w:r w:rsidR="00937936">
        <w:rPr>
          <w:noProof/>
        </w:rPr>
        <w:t>e</w:t>
      </w:r>
      <w:r w:rsidR="00937936">
        <w:rPr>
          <w:noProof/>
        </w:rPr>
        <w:t>s</w:t>
      </w:r>
      <w:r w:rsidR="00937936">
        <w:rPr>
          <w:noProof/>
        </w:rPr>
        <w:t xml:space="preserve"> </w:t>
      </w:r>
      <w:r w:rsidR="00937936">
        <w:rPr>
          <w:noProof/>
        </w:rPr>
        <w:t>be</w:t>
      </w:r>
      <w:r w:rsidR="00937936">
        <w:rPr>
          <w:noProof/>
        </w:rPr>
        <w:t>c</w:t>
      </w:r>
      <w:r w:rsidR="00937936">
        <w:rPr>
          <w:noProof/>
        </w:rPr>
        <w:t>au</w:t>
      </w:r>
      <w:r w:rsidR="00937936">
        <w:rPr>
          <w:noProof/>
        </w:rPr>
        <w:t xml:space="preserve">se </w:t>
      </w:r>
      <w:r w:rsidR="00937936">
        <w:rPr>
          <w:noProof/>
        </w:rPr>
        <w:t>o</w:t>
      </w:r>
      <w:r w:rsidR="00937936">
        <w:rPr>
          <w:noProof/>
        </w:rPr>
        <w:t xml:space="preserve">f </w:t>
      </w:r>
      <w:r w:rsidR="00937936">
        <w:rPr>
          <w:noProof/>
        </w:rPr>
        <w:t>t</w:t>
      </w:r>
      <w:r w:rsidR="00937936">
        <w:rPr>
          <w:noProof/>
        </w:rPr>
        <w:t>hi</w:t>
      </w:r>
      <w:r w:rsidR="00937936">
        <w:rPr>
          <w:noProof/>
        </w:rPr>
        <w:t>s</w:t>
      </w:r>
      <w:r w:rsidR="00937936">
        <w:rPr>
          <w:noProof/>
        </w:rPr>
        <w:t>.</w:t>
      </w:r>
      <w:r w:rsidR="00937936">
        <w:rPr>
          <w:noProof/>
        </w:rPr>
        <w:t>"</w:t>
      </w:r>
      <w:r w:rsidR="00937936">
        <w:rPr>
          <w:noProof/>
        </w:rPr>
        <w:t xml:space="preserve"> </w:t>
      </w:r>
      <w:r w:rsidR="00937936">
        <w:rPr>
          <w:noProof/>
        </w:rPr>
        <w:t>I</w:t>
      </w:r>
      <w:r w:rsidR="00937936">
        <w:rPr>
          <w:noProof/>
        </w:rPr>
        <w:t xml:space="preserve"> </w:t>
      </w:r>
      <w:r w:rsidR="00937936">
        <w:rPr>
          <w:noProof/>
        </w:rPr>
        <w:t>w</w:t>
      </w:r>
      <w:r w:rsidR="00937936">
        <w:rPr>
          <w:noProof/>
        </w:rPr>
        <w:t>o</w:t>
      </w:r>
      <w:r w:rsidR="00937936">
        <w:rPr>
          <w:noProof/>
        </w:rPr>
        <w:t>u</w:t>
      </w:r>
      <w:r w:rsidR="00937936">
        <w:rPr>
          <w:noProof/>
        </w:rPr>
        <w:t>l</w:t>
      </w:r>
      <w:r w:rsidR="00937936">
        <w:rPr>
          <w:noProof/>
        </w:rPr>
        <w:t xml:space="preserve">d </w:t>
      </w:r>
      <w:r w:rsidR="00937936">
        <w:rPr>
          <w:noProof/>
        </w:rPr>
        <w:t>t</w:t>
      </w:r>
      <w:r w:rsidR="00937936">
        <w:rPr>
          <w:noProof/>
        </w:rPr>
        <w:t>ry</w:t>
      </w:r>
      <w:r w:rsidR="00937936">
        <w:rPr>
          <w:noProof/>
        </w:rPr>
        <w:t xml:space="preserve"> </w:t>
      </w:r>
      <w:r w:rsidR="00937936">
        <w:rPr>
          <w:noProof/>
        </w:rPr>
        <w:t>t</w:t>
      </w:r>
      <w:r w:rsidR="00937936">
        <w:rPr>
          <w:noProof/>
        </w:rPr>
        <w:t>o</w:t>
      </w:r>
      <w:r w:rsidR="00937936">
        <w:rPr>
          <w:noProof/>
        </w:rPr>
        <w:t xml:space="preserve"> </w:t>
      </w:r>
      <w:r w:rsidR="00937936">
        <w:rPr>
          <w:noProof/>
        </w:rPr>
        <w:t>fi</w:t>
      </w:r>
      <w:r w:rsidR="00937936">
        <w:rPr>
          <w:noProof/>
        </w:rPr>
        <w:t>n</w:t>
      </w:r>
      <w:r w:rsidR="00937936">
        <w:rPr>
          <w:noProof/>
        </w:rPr>
        <w:t>d</w:t>
      </w:r>
      <w:r w:rsidR="00937936">
        <w:rPr>
          <w:noProof/>
        </w:rPr>
        <w:t xml:space="preserve"> a</w:t>
      </w:r>
      <w:r w:rsidR="00937936">
        <w:rPr>
          <w:noProof/>
        </w:rPr>
        <w:t xml:space="preserve"> </w:t>
      </w:r>
      <w:r w:rsidR="00937936">
        <w:rPr>
          <w:noProof/>
        </w:rPr>
        <w:t>s</w:t>
      </w:r>
      <w:r w:rsidR="00937936">
        <w:rPr>
          <w:noProof/>
        </w:rPr>
        <w:t>m</w:t>
      </w:r>
      <w:r w:rsidR="00937936">
        <w:rPr>
          <w:noProof/>
        </w:rPr>
        <w:t>oo</w:t>
      </w:r>
      <w:r w:rsidR="00937936">
        <w:rPr>
          <w:noProof/>
        </w:rPr>
        <w:t>t</w:t>
      </w:r>
      <w:r w:rsidR="00937936">
        <w:rPr>
          <w:noProof/>
        </w:rPr>
        <w:t>her</w:t>
      </w:r>
      <w:r w:rsidR="00937936">
        <w:rPr>
          <w:noProof/>
        </w:rPr>
        <w:t xml:space="preserve"> </w:t>
      </w:r>
      <w:r w:rsidR="00937936">
        <w:rPr>
          <w:noProof/>
        </w:rPr>
        <w:t>t</w:t>
      </w:r>
      <w:r w:rsidR="00937936">
        <w:rPr>
          <w:noProof/>
        </w:rPr>
        <w:t>r</w:t>
      </w:r>
      <w:r w:rsidR="00937936">
        <w:rPr>
          <w:noProof/>
        </w:rPr>
        <w:t>a</w:t>
      </w:r>
      <w:r w:rsidR="00937936">
        <w:rPr>
          <w:noProof/>
        </w:rPr>
        <w:t>ns</w:t>
      </w:r>
      <w:r w:rsidR="00937936">
        <w:rPr>
          <w:noProof/>
        </w:rPr>
        <w:t>iti</w:t>
      </w:r>
      <w:r w:rsidR="00937936">
        <w:rPr>
          <w:noProof/>
        </w:rPr>
        <w:t>o</w:t>
      </w:r>
      <w:r w:rsidR="00937936">
        <w:rPr>
          <w:noProof/>
        </w:rP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B44C45" w15:done="0"/>
  <w15:commentEx w15:paraId="14041D99" w15:done="0"/>
  <w15:commentEx w15:paraId="0CCDE314" w15:done="0"/>
  <w15:commentEx w15:paraId="69063F78" w15:done="0"/>
  <w15:commentEx w15:paraId="4EDCEF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B44C45" w16cid:durableId="2171E119"/>
  <w16cid:commentId w16cid:paraId="14041D99" w16cid:durableId="2171E141"/>
  <w16cid:commentId w16cid:paraId="0CCDE314" w16cid:durableId="2171E196"/>
  <w16cid:commentId w16cid:paraId="69063F78" w16cid:durableId="2171E1F4"/>
  <w16cid:commentId w16cid:paraId="4EDCEFF2" w16cid:durableId="2171E2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2AE01" w14:textId="77777777" w:rsidR="00937936" w:rsidRDefault="00937936">
      <w:r>
        <w:separator/>
      </w:r>
    </w:p>
  </w:endnote>
  <w:endnote w:type="continuationSeparator" w:id="0">
    <w:p w14:paraId="1C97375A" w14:textId="77777777" w:rsidR="00937936" w:rsidRDefault="00937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25D5D" w14:textId="77777777" w:rsidR="00362940" w:rsidRDefault="00937936">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A784F" w14:textId="77777777" w:rsidR="00937936" w:rsidRDefault="00937936">
      <w:r>
        <w:separator/>
      </w:r>
    </w:p>
  </w:footnote>
  <w:footnote w:type="continuationSeparator" w:id="0">
    <w:p w14:paraId="26B3041D" w14:textId="77777777" w:rsidR="00937936" w:rsidRDefault="00937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A055A" w14:textId="77777777" w:rsidR="00362940" w:rsidRDefault="00937936">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A2593"/>
    <w:multiLevelType w:val="hybridMultilevel"/>
    <w:tmpl w:val="CC8A3EDE"/>
    <w:numStyleLink w:val="ImportedStyle1"/>
  </w:abstractNum>
  <w:abstractNum w:abstractNumId="1" w15:restartNumberingAfterBreak="0">
    <w:nsid w:val="340C5C80"/>
    <w:multiLevelType w:val="hybridMultilevel"/>
    <w:tmpl w:val="CC8A3EDE"/>
    <w:styleLink w:val="ImportedStyle1"/>
    <w:lvl w:ilvl="0" w:tplc="1ADAA76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0E22E5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CEAE46">
      <w:start w:val="1"/>
      <w:numFmt w:val="lowerRoman"/>
      <w:lvlText w:val="%3."/>
      <w:lvlJc w:val="left"/>
      <w:pPr>
        <w:ind w:left="216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35568F9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02C97A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DFCF6EC">
      <w:start w:val="1"/>
      <w:numFmt w:val="lowerRoman"/>
      <w:lvlText w:val="%6."/>
      <w:lvlJc w:val="left"/>
      <w:pPr>
        <w:ind w:left="432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68BEC2C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99CFA1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EA88BB0">
      <w:start w:val="1"/>
      <w:numFmt w:val="lowerRoman"/>
      <w:lvlText w:val="%9."/>
      <w:lvlJc w:val="left"/>
      <w:pPr>
        <w:ind w:left="648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w15:presenceInfo w15:providerId="None" w15:userId="Matthew"/>
  </w15:person>
  <w15:person w15:author="Rachel Darmawangsa">
    <w15:presenceInfo w15:providerId="Windows Live" w15:userId="a55c8db8f8db03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A9"/>
    <w:rsid w:val="00237E24"/>
    <w:rsid w:val="002976EF"/>
    <w:rsid w:val="00462BB1"/>
    <w:rsid w:val="0047022E"/>
    <w:rsid w:val="0063720C"/>
    <w:rsid w:val="006947A5"/>
    <w:rsid w:val="006E0231"/>
    <w:rsid w:val="00856AED"/>
    <w:rsid w:val="008C6D0F"/>
    <w:rsid w:val="00937936"/>
    <w:rsid w:val="00A21954"/>
    <w:rsid w:val="00BB5F5F"/>
    <w:rsid w:val="00CC0263"/>
    <w:rsid w:val="00D42F5B"/>
    <w:rsid w:val="00ED1CA9"/>
    <w:rsid w:val="00EE2F55"/>
    <w:rsid w:val="00F16E34"/>
    <w:rsid w:val="00FF778E"/>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25DD"/>
  <w15:chartTrackingRefBased/>
  <w15:docId w15:val="{D6739938-D623-4DEA-9C05-73EEC44E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CA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ED1CA9"/>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customStyle="1" w:styleId="BodyA">
    <w:name w:val="Body A"/>
    <w:rsid w:val="00ED1CA9"/>
    <w:pPr>
      <w:pBdr>
        <w:top w:val="nil"/>
        <w:left w:val="nil"/>
        <w:bottom w:val="nil"/>
        <w:right w:val="nil"/>
        <w:between w:val="nil"/>
        <w:bar w:val="nil"/>
      </w:pBdr>
    </w:pPr>
    <w:rPr>
      <w:rFonts w:ascii="Calibri" w:eastAsia="Calibri" w:hAnsi="Calibri" w:cs="Calibri"/>
      <w:color w:val="000000"/>
      <w:u w:color="000000"/>
      <w:bdr w:val="nil"/>
      <w:lang w:val="en-US"/>
      <w14:textOutline w14:w="12700" w14:cap="flat" w14:cmpd="sng" w14:algn="ctr">
        <w14:noFill/>
        <w14:prstDash w14:val="solid"/>
        <w14:miter w14:lim="400000"/>
      </w14:textOutline>
    </w:rPr>
  </w:style>
  <w:style w:type="paragraph" w:styleId="ListParagraph">
    <w:name w:val="List Paragraph"/>
    <w:rsid w:val="00ED1CA9"/>
    <w:pPr>
      <w:pBdr>
        <w:top w:val="nil"/>
        <w:left w:val="nil"/>
        <w:bottom w:val="nil"/>
        <w:right w:val="nil"/>
        <w:between w:val="nil"/>
        <w:bar w:val="nil"/>
      </w:pBdr>
      <w:ind w:left="720"/>
    </w:pPr>
    <w:rPr>
      <w:rFonts w:ascii="Calibri" w:eastAsia="Calibri" w:hAnsi="Calibri" w:cs="Calibri"/>
      <w:color w:val="000000"/>
      <w:u w:color="000000"/>
      <w:bdr w:val="nil"/>
      <w:lang w:val="en-US"/>
    </w:rPr>
  </w:style>
  <w:style w:type="numbering" w:customStyle="1" w:styleId="ImportedStyle1">
    <w:name w:val="Imported Style 1"/>
    <w:rsid w:val="00ED1CA9"/>
    <w:pPr>
      <w:numPr>
        <w:numId w:val="1"/>
      </w:numPr>
    </w:pPr>
  </w:style>
  <w:style w:type="character" w:styleId="CommentReference">
    <w:name w:val="annotation reference"/>
    <w:basedOn w:val="DefaultParagraphFont"/>
    <w:uiPriority w:val="99"/>
    <w:semiHidden/>
    <w:unhideWhenUsed/>
    <w:rsid w:val="00237E24"/>
    <w:rPr>
      <w:sz w:val="16"/>
      <w:szCs w:val="16"/>
    </w:rPr>
  </w:style>
  <w:style w:type="paragraph" w:styleId="CommentText">
    <w:name w:val="annotation text"/>
    <w:basedOn w:val="Normal"/>
    <w:link w:val="CommentTextChar"/>
    <w:uiPriority w:val="99"/>
    <w:semiHidden/>
    <w:unhideWhenUsed/>
    <w:rsid w:val="00237E24"/>
    <w:rPr>
      <w:sz w:val="20"/>
      <w:szCs w:val="20"/>
    </w:rPr>
  </w:style>
  <w:style w:type="character" w:customStyle="1" w:styleId="CommentTextChar">
    <w:name w:val="Comment Text Char"/>
    <w:basedOn w:val="DefaultParagraphFont"/>
    <w:link w:val="CommentText"/>
    <w:uiPriority w:val="99"/>
    <w:semiHidden/>
    <w:rsid w:val="00237E24"/>
    <w:rPr>
      <w:rFonts w:ascii="Times New Roman" w:eastAsia="Arial Unicode MS" w:hAnsi="Times New Roman" w:cs="Times New Roman"/>
      <w:sz w:val="20"/>
      <w:szCs w:val="20"/>
      <w:bdr w:val="nil"/>
      <w:lang w:val="en-US" w:eastAsia="en-US"/>
    </w:rPr>
  </w:style>
  <w:style w:type="paragraph" w:styleId="CommentSubject">
    <w:name w:val="annotation subject"/>
    <w:basedOn w:val="CommentText"/>
    <w:next w:val="CommentText"/>
    <w:link w:val="CommentSubjectChar"/>
    <w:uiPriority w:val="99"/>
    <w:semiHidden/>
    <w:unhideWhenUsed/>
    <w:rsid w:val="00237E24"/>
    <w:rPr>
      <w:b/>
      <w:bCs/>
    </w:rPr>
  </w:style>
  <w:style w:type="character" w:customStyle="1" w:styleId="CommentSubjectChar">
    <w:name w:val="Comment Subject Char"/>
    <w:basedOn w:val="CommentTextChar"/>
    <w:link w:val="CommentSubject"/>
    <w:uiPriority w:val="99"/>
    <w:semiHidden/>
    <w:rsid w:val="00237E24"/>
    <w:rPr>
      <w:rFonts w:ascii="Times New Roman" w:eastAsia="Arial Unicode MS" w:hAnsi="Times New Roman" w:cs="Times New Roman"/>
      <w:b/>
      <w:bCs/>
      <w:sz w:val="20"/>
      <w:szCs w:val="20"/>
      <w:bdr w:val="nil"/>
      <w:lang w:val="en-US" w:eastAsia="en-US"/>
    </w:rPr>
  </w:style>
  <w:style w:type="paragraph" w:styleId="Revision">
    <w:name w:val="Revision"/>
    <w:hidden/>
    <w:uiPriority w:val="99"/>
    <w:semiHidden/>
    <w:rsid w:val="00237E24"/>
    <w:pPr>
      <w:spacing w:after="0" w:line="240" w:lineRule="auto"/>
    </w:pPr>
    <w:rPr>
      <w:rFonts w:ascii="Times New Roman" w:eastAsia="Arial Unicode MS" w:hAnsi="Times New Roman" w:cs="Times New Roman"/>
      <w:sz w:val="24"/>
      <w:szCs w:val="24"/>
      <w:bdr w:val="nil"/>
      <w:lang w:val="en-US" w:eastAsia="en-US"/>
    </w:rPr>
  </w:style>
  <w:style w:type="paragraph" w:styleId="BalloonText">
    <w:name w:val="Balloon Text"/>
    <w:basedOn w:val="Normal"/>
    <w:link w:val="BalloonTextChar"/>
    <w:uiPriority w:val="99"/>
    <w:semiHidden/>
    <w:unhideWhenUsed/>
    <w:rsid w:val="00237E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E24"/>
    <w:rPr>
      <w:rFonts w:ascii="Segoe UI" w:eastAsia="Arial Unicode MS" w:hAnsi="Segoe UI" w:cs="Segoe UI"/>
      <w:sz w:val="18"/>
      <w:szCs w:val="18"/>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sanjaya</dc:creator>
  <cp:keywords/>
  <dc:description/>
  <cp:lastModifiedBy>Rachel Darmawangsa</cp:lastModifiedBy>
  <cp:revision>2</cp:revision>
  <dcterms:created xsi:type="dcterms:W3CDTF">2019-11-10T09:14:00Z</dcterms:created>
  <dcterms:modified xsi:type="dcterms:W3CDTF">2019-11-10T09:14:00Z</dcterms:modified>
</cp:coreProperties>
</file>