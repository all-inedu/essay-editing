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B403" w14:textId="686BF48D" w:rsidR="00B36311" w:rsidRPr="006A6C56" w:rsidRDefault="000712F9" w:rsidP="00677D16">
      <w:pPr>
        <w:spacing w:before="320" w:after="80"/>
        <w:jc w:val="both"/>
        <w:outlineLvl w:val="2"/>
        <w:rPr>
          <w:rFonts w:ascii="Times New Roman" w:eastAsia="Times New Roman" w:hAnsi="Times New Roman" w:cs="Times New Roman"/>
          <w:b/>
          <w:bCs/>
          <w:i/>
          <w:iCs/>
          <w:color w:val="000000" w:themeColor="text1"/>
        </w:rPr>
      </w:pPr>
      <w:r w:rsidRPr="000712F9">
        <w:rPr>
          <w:rFonts w:ascii="Times New Roman" w:eastAsia="Times New Roman" w:hAnsi="Times New Roman" w:cs="Times New Roman"/>
          <w:b/>
          <w:bCs/>
          <w:i/>
          <w:iCs/>
          <w:color w:val="000000" w:themeColor="text1"/>
        </w:rPr>
        <w:t xml:space="preserve">Describe the world you come </w:t>
      </w:r>
      <w:proofErr w:type="gramStart"/>
      <w:r w:rsidRPr="000712F9">
        <w:rPr>
          <w:rFonts w:ascii="Times New Roman" w:eastAsia="Times New Roman" w:hAnsi="Times New Roman" w:cs="Times New Roman"/>
          <w:b/>
          <w:bCs/>
          <w:i/>
          <w:iCs/>
          <w:color w:val="000000" w:themeColor="text1"/>
        </w:rPr>
        <w:t>from;</w:t>
      </w:r>
      <w:proofErr w:type="gramEnd"/>
      <w:r w:rsidRPr="000712F9">
        <w:rPr>
          <w:rFonts w:ascii="Times New Roman" w:eastAsia="Times New Roman" w:hAnsi="Times New Roman" w:cs="Times New Roman"/>
          <w:b/>
          <w:bCs/>
          <w:i/>
          <w:iCs/>
          <w:color w:val="000000" w:themeColor="text1"/>
        </w:rPr>
        <w:t xml:space="preserve"> for example, your family, school, community, city, or town. How has that world shaped your dreams and </w:t>
      </w:r>
      <w:proofErr w:type="gramStart"/>
      <w:r w:rsidRPr="000712F9">
        <w:rPr>
          <w:rFonts w:ascii="Times New Roman" w:eastAsia="Times New Roman" w:hAnsi="Times New Roman" w:cs="Times New Roman"/>
          <w:b/>
          <w:bCs/>
          <w:i/>
          <w:iCs/>
          <w:color w:val="000000" w:themeColor="text1"/>
        </w:rPr>
        <w:t>aspirations?*</w:t>
      </w:r>
      <w:proofErr w:type="gramEnd"/>
      <w:r w:rsidRPr="000712F9">
        <w:rPr>
          <w:rFonts w:ascii="Times New Roman" w:eastAsia="Times New Roman" w:hAnsi="Times New Roman" w:cs="Times New Roman"/>
          <w:b/>
          <w:bCs/>
          <w:i/>
          <w:iCs/>
          <w:color w:val="000000" w:themeColor="text1"/>
        </w:rPr>
        <w:t xml:space="preserve"> 250 words or fewer</w:t>
      </w:r>
    </w:p>
    <w:p w14:paraId="0AA8D3AB" w14:textId="77777777" w:rsidR="000712F9" w:rsidRPr="006A6C56" w:rsidRDefault="000712F9" w:rsidP="00677D16">
      <w:pPr>
        <w:jc w:val="both"/>
        <w:rPr>
          <w:rFonts w:ascii="Times New Roman" w:hAnsi="Times New Roman" w:cs="Times New Roman"/>
        </w:rPr>
      </w:pPr>
    </w:p>
    <w:p w14:paraId="30176451"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 xml:space="preserve">My dream is to build a team that makes electric vehicles (EV) in Indonesia. It all started when my dad brought me </w:t>
      </w:r>
      <w:commentRangeStart w:id="0"/>
      <w:r w:rsidRPr="000712F9">
        <w:rPr>
          <w:rFonts w:ascii="Times New Roman" w:eastAsia="Times New Roman" w:hAnsi="Times New Roman" w:cs="Times New Roman"/>
          <w:color w:val="000000"/>
          <w:shd w:val="clear" w:color="auto" w:fill="FFFFFF"/>
        </w:rPr>
        <w:t>to Engine+, an auto repair shop, where I was able to tweak used engines to my heart’s conte</w:t>
      </w:r>
      <w:commentRangeEnd w:id="0"/>
      <w:r w:rsidR="00D84E43">
        <w:rPr>
          <w:rStyle w:val="CommentReference"/>
        </w:rPr>
        <w:commentReference w:id="0"/>
      </w:r>
      <w:r w:rsidRPr="000712F9">
        <w:rPr>
          <w:rFonts w:ascii="Times New Roman" w:eastAsia="Times New Roman" w:hAnsi="Times New Roman" w:cs="Times New Roman"/>
          <w:color w:val="000000"/>
          <w:shd w:val="clear" w:color="auto" w:fill="FFFFFF"/>
        </w:rPr>
        <w:t xml:space="preserve">nt. Despite the shop being filled with </w:t>
      </w:r>
      <w:commentRangeStart w:id="1"/>
      <w:r w:rsidRPr="000712F9">
        <w:rPr>
          <w:rFonts w:ascii="Times New Roman" w:eastAsia="Times New Roman" w:hAnsi="Times New Roman" w:cs="Times New Roman"/>
          <w:color w:val="000000"/>
          <w:shd w:val="clear" w:color="auto" w:fill="FFFFFF"/>
        </w:rPr>
        <w:t xml:space="preserve">intimidating-looking </w:t>
      </w:r>
      <w:commentRangeEnd w:id="1"/>
      <w:r w:rsidR="00EA1E20">
        <w:rPr>
          <w:rStyle w:val="CommentReference"/>
        </w:rPr>
        <w:commentReference w:id="1"/>
      </w:r>
      <w:r w:rsidRPr="000712F9">
        <w:rPr>
          <w:rFonts w:ascii="Times New Roman" w:eastAsia="Times New Roman" w:hAnsi="Times New Roman" w:cs="Times New Roman"/>
          <w:color w:val="000000"/>
          <w:shd w:val="clear" w:color="auto" w:fill="FFFFFF"/>
        </w:rPr>
        <w:t xml:space="preserve">mechanics, they were </w:t>
      </w:r>
      <w:proofErr w:type="gramStart"/>
      <w:r w:rsidRPr="000712F9">
        <w:rPr>
          <w:rFonts w:ascii="Times New Roman" w:eastAsia="Times New Roman" w:hAnsi="Times New Roman" w:cs="Times New Roman"/>
          <w:color w:val="000000"/>
          <w:shd w:val="clear" w:color="auto" w:fill="FFFFFF"/>
        </w:rPr>
        <w:t>actually very</w:t>
      </w:r>
      <w:proofErr w:type="gramEnd"/>
      <w:r w:rsidRPr="000712F9">
        <w:rPr>
          <w:rFonts w:ascii="Times New Roman" w:eastAsia="Times New Roman" w:hAnsi="Times New Roman" w:cs="Times New Roman"/>
          <w:color w:val="000000"/>
          <w:shd w:val="clear" w:color="auto" w:fill="FFFFFF"/>
        </w:rPr>
        <w:t xml:space="preserve"> friendly. They would make jokes with me to make me feel welcomed, teach me the basics of engines, and show me how engines' components work. Because of this, I frequently visited Engine+ until now.</w:t>
      </w:r>
    </w:p>
    <w:p w14:paraId="0C704EDF" w14:textId="77777777" w:rsidR="000712F9" w:rsidRPr="000712F9" w:rsidRDefault="000712F9" w:rsidP="00677D16">
      <w:pPr>
        <w:jc w:val="both"/>
        <w:rPr>
          <w:rFonts w:ascii="Times New Roman" w:eastAsia="Times New Roman" w:hAnsi="Times New Roman" w:cs="Times New Roman"/>
        </w:rPr>
      </w:pPr>
    </w:p>
    <w:p w14:paraId="4B8E7383"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 xml:space="preserve">Every year, the mechanics would develop a race car for </w:t>
      </w:r>
      <w:commentRangeStart w:id="2"/>
      <w:r w:rsidRPr="000712F9">
        <w:rPr>
          <w:rFonts w:ascii="Times New Roman" w:eastAsia="Times New Roman" w:hAnsi="Times New Roman" w:cs="Times New Roman"/>
          <w:color w:val="000000"/>
          <w:shd w:val="clear" w:color="auto" w:fill="FFFFFF"/>
        </w:rPr>
        <w:t>an annual race event</w:t>
      </w:r>
      <w:commentRangeEnd w:id="2"/>
      <w:r w:rsidR="00CF76A5">
        <w:rPr>
          <w:rStyle w:val="CommentReference"/>
        </w:rPr>
        <w:commentReference w:id="2"/>
      </w:r>
      <w:r w:rsidRPr="000712F9">
        <w:rPr>
          <w:rFonts w:ascii="Times New Roman" w:eastAsia="Times New Roman" w:hAnsi="Times New Roman" w:cs="Times New Roman"/>
          <w:color w:val="000000"/>
          <w:shd w:val="clear" w:color="auto" w:fill="FFFFFF"/>
        </w:rPr>
        <w:t>. Teamwork from 6 different divisions play a crucial role. With our limited budget, we maximized how we can develop a winning race car. Most of the parts are bespoke and require frequent communication between divisions. </w:t>
      </w:r>
    </w:p>
    <w:p w14:paraId="32F252C4" w14:textId="77777777" w:rsidR="000712F9" w:rsidRPr="000712F9" w:rsidRDefault="000712F9" w:rsidP="00677D16">
      <w:pPr>
        <w:jc w:val="both"/>
        <w:rPr>
          <w:rFonts w:ascii="Times New Roman" w:eastAsia="Times New Roman" w:hAnsi="Times New Roman" w:cs="Times New Roman"/>
        </w:rPr>
      </w:pPr>
    </w:p>
    <w:p w14:paraId="155DEB71" w14:textId="7D45C354"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“The chassis wasn’t stiff enough, and the engine had the wrong air-to-fuel ratio</w:t>
      </w:r>
      <w:commentRangeStart w:id="3"/>
      <w:ins w:id="4" w:author="Alyssa Manik" w:date="2021-12-21T21:37:00Z">
        <w:r w:rsidR="00CF76A5">
          <w:rPr>
            <w:rFonts w:ascii="Times New Roman" w:eastAsia="Times New Roman" w:hAnsi="Times New Roman" w:cs="Times New Roman"/>
            <w:color w:val="000000"/>
            <w:shd w:val="clear" w:color="auto" w:fill="FFFFFF"/>
          </w:rPr>
          <w:t>.</w:t>
        </w:r>
        <w:commentRangeEnd w:id="3"/>
        <w:r w:rsidR="00CF76A5">
          <w:rPr>
            <w:rStyle w:val="CommentReference"/>
          </w:rPr>
          <w:commentReference w:id="3"/>
        </w:r>
      </w:ins>
      <w:r w:rsidRPr="000712F9">
        <w:rPr>
          <w:rFonts w:ascii="Times New Roman" w:eastAsia="Times New Roman" w:hAnsi="Times New Roman" w:cs="Times New Roman"/>
          <w:color w:val="000000"/>
          <w:shd w:val="clear" w:color="auto" w:fill="FFFFFF"/>
        </w:rPr>
        <w:t>”</w:t>
      </w:r>
    </w:p>
    <w:p w14:paraId="4F1E1768" w14:textId="2F4AF27C"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“Let’s fix and run it again</w:t>
      </w:r>
      <w:ins w:id="5" w:author="Alyssa Manik" w:date="2021-12-21T21:37:00Z">
        <w:r w:rsidR="00CF76A5">
          <w:rPr>
            <w:rFonts w:ascii="Times New Roman" w:eastAsia="Times New Roman" w:hAnsi="Times New Roman" w:cs="Times New Roman"/>
            <w:color w:val="000000"/>
            <w:shd w:val="clear" w:color="auto" w:fill="FFFFFF"/>
          </w:rPr>
          <w:t>.</w:t>
        </w:r>
      </w:ins>
      <w:r w:rsidRPr="000712F9">
        <w:rPr>
          <w:rFonts w:ascii="Times New Roman" w:eastAsia="Times New Roman" w:hAnsi="Times New Roman" w:cs="Times New Roman"/>
          <w:color w:val="000000"/>
          <w:shd w:val="clear" w:color="auto" w:fill="FFFFFF"/>
        </w:rPr>
        <w:t>” </w:t>
      </w:r>
    </w:p>
    <w:p w14:paraId="5074C3F3" w14:textId="77777777" w:rsidR="000712F9" w:rsidRPr="000712F9" w:rsidRDefault="000712F9" w:rsidP="00677D16">
      <w:pPr>
        <w:jc w:val="both"/>
        <w:rPr>
          <w:rFonts w:ascii="Times New Roman" w:eastAsia="Times New Roman" w:hAnsi="Times New Roman" w:cs="Times New Roman"/>
        </w:rPr>
      </w:pPr>
    </w:p>
    <w:p w14:paraId="2A8E32F2"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 xml:space="preserve">We encountered many obstacles in the process of developing the racecar, and </w:t>
      </w:r>
      <w:commentRangeStart w:id="6"/>
      <w:r w:rsidRPr="000712F9">
        <w:rPr>
          <w:rFonts w:ascii="Times New Roman" w:eastAsia="Times New Roman" w:hAnsi="Times New Roman" w:cs="Times New Roman"/>
          <w:color w:val="000000"/>
          <w:shd w:val="clear" w:color="auto" w:fill="FFFFFF"/>
        </w:rPr>
        <w:t xml:space="preserve">new things are learned </w:t>
      </w:r>
      <w:proofErr w:type="spellStart"/>
      <w:r w:rsidRPr="000712F9">
        <w:rPr>
          <w:rFonts w:ascii="Times New Roman" w:eastAsia="Times New Roman" w:hAnsi="Times New Roman" w:cs="Times New Roman"/>
          <w:color w:val="000000"/>
          <w:shd w:val="clear" w:color="auto" w:fill="FFFFFF"/>
        </w:rPr>
        <w:t>everyday</w:t>
      </w:r>
      <w:commentRangeEnd w:id="6"/>
      <w:proofErr w:type="spellEnd"/>
      <w:r w:rsidR="0080480F">
        <w:rPr>
          <w:rStyle w:val="CommentReference"/>
        </w:rPr>
        <w:commentReference w:id="6"/>
      </w:r>
      <w:r w:rsidRPr="000712F9">
        <w:rPr>
          <w:rFonts w:ascii="Times New Roman" w:eastAsia="Times New Roman" w:hAnsi="Times New Roman" w:cs="Times New Roman"/>
          <w:color w:val="000000"/>
          <w:shd w:val="clear" w:color="auto" w:fill="FFFFFF"/>
        </w:rPr>
        <w:t xml:space="preserve">. Every time a component is revised and fixed, other components from different divisions </w:t>
      </w:r>
      <w:proofErr w:type="gramStart"/>
      <w:r w:rsidRPr="000712F9">
        <w:rPr>
          <w:rFonts w:ascii="Times New Roman" w:eastAsia="Times New Roman" w:hAnsi="Times New Roman" w:cs="Times New Roman"/>
          <w:color w:val="000000"/>
          <w:shd w:val="clear" w:color="auto" w:fill="FFFFFF"/>
        </w:rPr>
        <w:t>has to</w:t>
      </w:r>
      <w:proofErr w:type="gramEnd"/>
      <w:r w:rsidRPr="000712F9">
        <w:rPr>
          <w:rFonts w:ascii="Times New Roman" w:eastAsia="Times New Roman" w:hAnsi="Times New Roman" w:cs="Times New Roman"/>
          <w:color w:val="000000"/>
          <w:shd w:val="clear" w:color="auto" w:fill="FFFFFF"/>
        </w:rPr>
        <w:t xml:space="preserve"> </w:t>
      </w:r>
      <w:commentRangeStart w:id="7"/>
      <w:r w:rsidRPr="000712F9">
        <w:rPr>
          <w:rFonts w:ascii="Times New Roman" w:eastAsia="Times New Roman" w:hAnsi="Times New Roman" w:cs="Times New Roman"/>
          <w:color w:val="000000"/>
          <w:shd w:val="clear" w:color="auto" w:fill="FFFFFF"/>
        </w:rPr>
        <w:t>be re-tune again. I really like their enthusiastic atmosphere.</w:t>
      </w:r>
      <w:commentRangeEnd w:id="7"/>
      <w:r w:rsidR="00D84E43">
        <w:rPr>
          <w:rStyle w:val="CommentReference"/>
        </w:rPr>
        <w:commentReference w:id="7"/>
      </w:r>
    </w:p>
    <w:p w14:paraId="2C453672"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rPr>
        <w:br/>
      </w:r>
      <w:r w:rsidRPr="000712F9">
        <w:rPr>
          <w:rFonts w:ascii="Times New Roman" w:eastAsia="Times New Roman" w:hAnsi="Times New Roman" w:cs="Times New Roman"/>
          <w:color w:val="000000"/>
          <w:shd w:val="clear" w:color="auto" w:fill="FFFFFF"/>
        </w:rPr>
        <w:t xml:space="preserve">My world with these mechanics has shaped me to value thinking process and teamwork. </w:t>
      </w:r>
      <w:r w:rsidRPr="000712F9">
        <w:rPr>
          <w:rFonts w:ascii="Times New Roman" w:eastAsia="Times New Roman" w:hAnsi="Times New Roman" w:cs="Times New Roman"/>
          <w:color w:val="000000"/>
        </w:rPr>
        <w:t xml:space="preserve">Just like a car that needs every part to work together, a team needs every member to work together </w:t>
      </w:r>
      <w:proofErr w:type="gramStart"/>
      <w:r w:rsidRPr="000712F9">
        <w:rPr>
          <w:rFonts w:ascii="Times New Roman" w:eastAsia="Times New Roman" w:hAnsi="Times New Roman" w:cs="Times New Roman"/>
          <w:color w:val="000000"/>
        </w:rPr>
        <w:t>in order to</w:t>
      </w:r>
      <w:proofErr w:type="gramEnd"/>
      <w:r w:rsidRPr="000712F9">
        <w:rPr>
          <w:rFonts w:ascii="Times New Roman" w:eastAsia="Times New Roman" w:hAnsi="Times New Roman" w:cs="Times New Roman"/>
          <w:color w:val="000000"/>
        </w:rPr>
        <w:t xml:space="preserve"> move forward. Because of them</w:t>
      </w:r>
      <w:commentRangeStart w:id="8"/>
      <w:r w:rsidRPr="000712F9">
        <w:rPr>
          <w:rFonts w:ascii="Times New Roman" w:eastAsia="Times New Roman" w:hAnsi="Times New Roman" w:cs="Times New Roman"/>
          <w:color w:val="000000"/>
        </w:rPr>
        <w:t>, I’m inspired to become an engineer and have a team to build electric vehicles.</w:t>
      </w:r>
      <w:commentRangeEnd w:id="8"/>
      <w:r w:rsidR="00672C16">
        <w:rPr>
          <w:rStyle w:val="CommentReference"/>
        </w:rPr>
        <w:commentReference w:id="8"/>
      </w:r>
    </w:p>
    <w:p w14:paraId="6F737655" w14:textId="1091B52B" w:rsidR="000712F9" w:rsidRPr="006A6C56" w:rsidRDefault="000712F9" w:rsidP="00677D16">
      <w:pPr>
        <w:jc w:val="both"/>
        <w:rPr>
          <w:rFonts w:ascii="Times New Roman" w:hAnsi="Times New Roman" w:cs="Times New Roman"/>
        </w:rPr>
      </w:pPr>
    </w:p>
    <w:p w14:paraId="40DFF455" w14:textId="5381FE5F" w:rsidR="000712F9" w:rsidRPr="006A6C56" w:rsidRDefault="000712F9" w:rsidP="00677D16">
      <w:pPr>
        <w:jc w:val="both"/>
        <w:rPr>
          <w:rFonts w:ascii="Times New Roman" w:hAnsi="Times New Roman" w:cs="Times New Roman"/>
        </w:rPr>
      </w:pPr>
    </w:p>
    <w:p w14:paraId="1693315C" w14:textId="77777777"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t xml:space="preserve">Tell us more </w:t>
      </w:r>
      <w:commentRangeStart w:id="9"/>
      <w:r w:rsidRPr="006A6C56">
        <w:rPr>
          <w:i/>
          <w:iCs/>
          <w:color w:val="000000" w:themeColor="text1"/>
          <w:sz w:val="24"/>
          <w:szCs w:val="24"/>
        </w:rPr>
        <w:t xml:space="preserve">about why this field of study at MIT appeals </w:t>
      </w:r>
      <w:commentRangeEnd w:id="9"/>
      <w:r w:rsidR="00672C16">
        <w:rPr>
          <w:rStyle w:val="CommentReference"/>
          <w:rFonts w:asciiTheme="minorHAnsi" w:eastAsiaTheme="minorHAnsi" w:hAnsiTheme="minorHAnsi" w:cstheme="minorBidi"/>
          <w:b w:val="0"/>
          <w:bCs w:val="0"/>
        </w:rPr>
        <w:commentReference w:id="9"/>
      </w:r>
      <w:r w:rsidRPr="006A6C56">
        <w:rPr>
          <w:i/>
          <w:iCs/>
          <w:color w:val="000000" w:themeColor="text1"/>
          <w:sz w:val="24"/>
          <w:szCs w:val="24"/>
        </w:rPr>
        <w:t xml:space="preserve">to </w:t>
      </w:r>
      <w:proofErr w:type="gramStart"/>
      <w:r w:rsidRPr="006A6C56">
        <w:rPr>
          <w:i/>
          <w:iCs/>
          <w:color w:val="000000" w:themeColor="text1"/>
          <w:sz w:val="24"/>
          <w:szCs w:val="24"/>
        </w:rPr>
        <w:t>you.*</w:t>
      </w:r>
      <w:proofErr w:type="gramEnd"/>
      <w:r w:rsidRPr="006A6C56">
        <w:rPr>
          <w:i/>
          <w:iCs/>
          <w:color w:val="000000" w:themeColor="text1"/>
          <w:sz w:val="24"/>
          <w:szCs w:val="24"/>
        </w:rPr>
        <w:t xml:space="preserve"> 100 words or fewer</w:t>
      </w:r>
    </w:p>
    <w:p w14:paraId="3D086E09" w14:textId="27D95A89" w:rsidR="008E3FB2" w:rsidRPr="006A6C56" w:rsidRDefault="008E3FB2" w:rsidP="00677D16">
      <w:pPr>
        <w:jc w:val="both"/>
        <w:rPr>
          <w:rFonts w:ascii="Times New Roman" w:hAnsi="Times New Roman" w:cs="Times New Roman"/>
        </w:rPr>
      </w:pPr>
    </w:p>
    <w:p w14:paraId="02DDE566" w14:textId="77777777"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Electric Vehicles (EVs) have always been my passion since my father introduced me to car-tuning. I want to continue this passion at MIT, and </w:t>
      </w:r>
      <w:commentRangeStart w:id="10"/>
      <w:r w:rsidRPr="008E3FB2">
        <w:rPr>
          <w:rFonts w:ascii="Times New Roman" w:eastAsia="Times New Roman" w:hAnsi="Times New Roman" w:cs="Times New Roman"/>
          <w:color w:val="000000"/>
          <w:shd w:val="clear" w:color="auto" w:fill="FFFFFF"/>
        </w:rPr>
        <w:t>MIT’s</w:t>
      </w:r>
      <w:commentRangeEnd w:id="10"/>
      <w:r w:rsidR="00672C16">
        <w:rPr>
          <w:rStyle w:val="CommentReference"/>
        </w:rPr>
        <w:commentReference w:id="10"/>
      </w:r>
      <w:r w:rsidRPr="008E3FB2">
        <w:rPr>
          <w:rFonts w:ascii="Times New Roman" w:eastAsia="Times New Roman" w:hAnsi="Times New Roman" w:cs="Times New Roman"/>
          <w:color w:val="000000"/>
          <w:shd w:val="clear" w:color="auto" w:fill="FFFFFF"/>
        </w:rPr>
        <w:t xml:space="preserve"> Prof. James </w:t>
      </w:r>
      <w:proofErr w:type="spellStart"/>
      <w:proofErr w:type="gramStart"/>
      <w:r w:rsidRPr="008E3FB2">
        <w:rPr>
          <w:rFonts w:ascii="Times New Roman" w:eastAsia="Times New Roman" w:hAnsi="Times New Roman" w:cs="Times New Roman"/>
          <w:color w:val="000000"/>
          <w:shd w:val="clear" w:color="auto" w:fill="FFFFFF"/>
        </w:rPr>
        <w:t>L.Kirtley’s</w:t>
      </w:r>
      <w:proofErr w:type="spellEnd"/>
      <w:proofErr w:type="gramEnd"/>
      <w:r w:rsidRPr="008E3FB2">
        <w:rPr>
          <w:rFonts w:ascii="Times New Roman" w:eastAsia="Times New Roman" w:hAnsi="Times New Roman" w:cs="Times New Roman"/>
          <w:color w:val="000000"/>
          <w:shd w:val="clear" w:color="auto" w:fill="FFFFFF"/>
        </w:rPr>
        <w:t xml:space="preserve"> research on designing axial flux induction motors for electric vehicles appeals to me because the opportunity to participate in his research would enable me to understand the effects of reduced back iron in EV motors on improving </w:t>
      </w:r>
      <w:commentRangeStart w:id="11"/>
      <w:r w:rsidRPr="008E3FB2">
        <w:rPr>
          <w:rFonts w:ascii="Times New Roman" w:eastAsia="Times New Roman" w:hAnsi="Times New Roman" w:cs="Times New Roman"/>
          <w:color w:val="000000"/>
          <w:shd w:val="clear" w:color="auto" w:fill="FFFFFF"/>
        </w:rPr>
        <w:t>efficiency. This led me to want to major in MIT EE because it would provide me opportunities to develop leading high-tech EVs.</w:t>
      </w:r>
      <w:commentRangeEnd w:id="11"/>
      <w:r w:rsidR="00672C16">
        <w:rPr>
          <w:rStyle w:val="CommentReference"/>
        </w:rPr>
        <w:commentReference w:id="11"/>
      </w:r>
    </w:p>
    <w:p w14:paraId="15B6230B" w14:textId="77777777" w:rsidR="008E3FB2" w:rsidRPr="008E3FB2" w:rsidRDefault="008E3FB2" w:rsidP="00677D16">
      <w:pPr>
        <w:jc w:val="both"/>
        <w:rPr>
          <w:rFonts w:ascii="Times New Roman" w:eastAsia="Times New Roman" w:hAnsi="Times New Roman" w:cs="Times New Roman"/>
        </w:rPr>
      </w:pPr>
    </w:p>
    <w:p w14:paraId="5872F184" w14:textId="076B1E31" w:rsidR="008E3FB2" w:rsidRPr="006A6C56" w:rsidRDefault="008E3FB2" w:rsidP="00677D16">
      <w:pPr>
        <w:jc w:val="both"/>
        <w:rPr>
          <w:rFonts w:ascii="Times New Roman" w:hAnsi="Times New Roman" w:cs="Times New Roman"/>
        </w:rPr>
      </w:pPr>
    </w:p>
    <w:p w14:paraId="210C74EC" w14:textId="77777777" w:rsidR="006A6C56" w:rsidRDefault="006A6C56" w:rsidP="00677D16">
      <w:pPr>
        <w:pStyle w:val="Heading3"/>
        <w:spacing w:before="320" w:beforeAutospacing="0" w:after="80" w:afterAutospacing="0"/>
        <w:jc w:val="both"/>
        <w:rPr>
          <w:i/>
          <w:iCs/>
          <w:color w:val="000000" w:themeColor="text1"/>
          <w:sz w:val="24"/>
          <w:szCs w:val="24"/>
        </w:rPr>
      </w:pPr>
    </w:p>
    <w:p w14:paraId="5036D65F" w14:textId="77777777" w:rsidR="006A6C56" w:rsidRDefault="006A6C56" w:rsidP="00677D16">
      <w:pPr>
        <w:pStyle w:val="Heading3"/>
        <w:spacing w:before="320" w:beforeAutospacing="0" w:after="80" w:afterAutospacing="0"/>
        <w:jc w:val="both"/>
        <w:rPr>
          <w:i/>
          <w:iCs/>
          <w:color w:val="000000" w:themeColor="text1"/>
          <w:sz w:val="24"/>
          <w:szCs w:val="24"/>
        </w:rPr>
      </w:pPr>
    </w:p>
    <w:p w14:paraId="1CD0B4E2" w14:textId="77777777" w:rsidR="006A6C56" w:rsidRDefault="006A6C56" w:rsidP="00677D16">
      <w:pPr>
        <w:pStyle w:val="Heading3"/>
        <w:spacing w:before="320" w:beforeAutospacing="0" w:after="80" w:afterAutospacing="0"/>
        <w:jc w:val="both"/>
        <w:rPr>
          <w:i/>
          <w:iCs/>
          <w:color w:val="000000" w:themeColor="text1"/>
          <w:sz w:val="24"/>
          <w:szCs w:val="24"/>
        </w:rPr>
      </w:pPr>
    </w:p>
    <w:p w14:paraId="682F1F96" w14:textId="77777777" w:rsidR="006A6C56" w:rsidRDefault="006A6C56" w:rsidP="00677D16">
      <w:pPr>
        <w:pStyle w:val="Heading3"/>
        <w:spacing w:before="320" w:beforeAutospacing="0" w:after="80" w:afterAutospacing="0"/>
        <w:jc w:val="both"/>
        <w:rPr>
          <w:i/>
          <w:iCs/>
          <w:color w:val="000000" w:themeColor="text1"/>
          <w:sz w:val="24"/>
          <w:szCs w:val="24"/>
        </w:rPr>
      </w:pPr>
    </w:p>
    <w:p w14:paraId="4DAB5491" w14:textId="0DB8089D"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lastRenderedPageBreak/>
        <w:t xml:space="preserve">We know you lead a busy life, full of activities, </w:t>
      </w:r>
      <w:commentRangeStart w:id="12"/>
      <w:r w:rsidRPr="006A6C56">
        <w:rPr>
          <w:i/>
          <w:iCs/>
          <w:color w:val="000000" w:themeColor="text1"/>
          <w:sz w:val="24"/>
          <w:szCs w:val="24"/>
        </w:rPr>
        <w:t xml:space="preserve">many of which are required of you. Tell us about something you do for the pleasure of </w:t>
      </w:r>
      <w:proofErr w:type="gramStart"/>
      <w:r w:rsidRPr="006A6C56">
        <w:rPr>
          <w:i/>
          <w:iCs/>
          <w:color w:val="000000" w:themeColor="text1"/>
          <w:sz w:val="24"/>
          <w:szCs w:val="24"/>
        </w:rPr>
        <w:t>it.*</w:t>
      </w:r>
      <w:proofErr w:type="gramEnd"/>
      <w:r w:rsidRPr="006A6C56">
        <w:rPr>
          <w:i/>
          <w:iCs/>
          <w:color w:val="000000" w:themeColor="text1"/>
          <w:sz w:val="24"/>
          <w:szCs w:val="24"/>
        </w:rPr>
        <w:t xml:space="preserve"> </w:t>
      </w:r>
      <w:commentRangeEnd w:id="12"/>
      <w:r w:rsidR="006751CF">
        <w:rPr>
          <w:rStyle w:val="CommentReference"/>
          <w:rFonts w:asciiTheme="minorHAnsi" w:eastAsiaTheme="minorHAnsi" w:hAnsiTheme="minorHAnsi" w:cstheme="minorBidi"/>
          <w:b w:val="0"/>
          <w:bCs w:val="0"/>
        </w:rPr>
        <w:commentReference w:id="12"/>
      </w:r>
      <w:r w:rsidRPr="006A6C56">
        <w:rPr>
          <w:i/>
          <w:iCs/>
          <w:color w:val="000000" w:themeColor="text1"/>
          <w:sz w:val="24"/>
          <w:szCs w:val="24"/>
        </w:rPr>
        <w:t>(200-250 words)</w:t>
      </w:r>
    </w:p>
    <w:p w14:paraId="65AA44B3" w14:textId="77777777" w:rsidR="008E3FB2" w:rsidRPr="006A6C56" w:rsidRDefault="008E3FB2" w:rsidP="00677D16">
      <w:pPr>
        <w:jc w:val="both"/>
        <w:rPr>
          <w:rFonts w:ascii="Times New Roman" w:eastAsia="Times New Roman" w:hAnsi="Times New Roman" w:cs="Times New Roman"/>
          <w:color w:val="000000"/>
          <w:shd w:val="clear" w:color="auto" w:fill="FFFFFF"/>
        </w:rPr>
      </w:pPr>
    </w:p>
    <w:p w14:paraId="385069D8" w14:textId="2A7BE66E"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Friendship is what I cherish the </w:t>
      </w:r>
      <w:proofErr w:type="gramStart"/>
      <w:r w:rsidRPr="008E3FB2">
        <w:rPr>
          <w:rFonts w:ascii="Times New Roman" w:eastAsia="Times New Roman" w:hAnsi="Times New Roman" w:cs="Times New Roman"/>
          <w:color w:val="000000"/>
          <w:shd w:val="clear" w:color="auto" w:fill="FFFFFF"/>
        </w:rPr>
        <w:t>most, and</w:t>
      </w:r>
      <w:proofErr w:type="gramEnd"/>
      <w:r w:rsidRPr="008E3FB2">
        <w:rPr>
          <w:rFonts w:ascii="Times New Roman" w:eastAsia="Times New Roman" w:hAnsi="Times New Roman" w:cs="Times New Roman"/>
          <w:color w:val="000000"/>
          <w:shd w:val="clear" w:color="auto" w:fill="FFFFFF"/>
        </w:rPr>
        <w:t xml:space="preserve"> strengthening this bond with my friends is important. Making WhatsApp stickers was and has always been a big </w:t>
      </w:r>
      <w:commentRangeStart w:id="13"/>
      <w:r w:rsidRPr="008E3FB2">
        <w:rPr>
          <w:rFonts w:ascii="Times New Roman" w:eastAsia="Times New Roman" w:hAnsi="Times New Roman" w:cs="Times New Roman"/>
          <w:color w:val="000000"/>
          <w:shd w:val="clear" w:color="auto" w:fill="FFFFFF"/>
        </w:rPr>
        <w:t xml:space="preserve">part that keeps </w:t>
      </w:r>
      <w:commentRangeEnd w:id="13"/>
      <w:r w:rsidR="00CB7EC2">
        <w:rPr>
          <w:rStyle w:val="CommentReference"/>
        </w:rPr>
        <w:commentReference w:id="13"/>
      </w:r>
      <w:r w:rsidRPr="008E3FB2">
        <w:rPr>
          <w:rFonts w:ascii="Times New Roman" w:eastAsia="Times New Roman" w:hAnsi="Times New Roman" w:cs="Times New Roman"/>
          <w:color w:val="000000"/>
          <w:shd w:val="clear" w:color="auto" w:fill="FFFFFF"/>
        </w:rPr>
        <w:t>our friendship strong. There are numerous memories that we experienced and captured in WhatsApp stickers. It started from a 2019 school trip where I and my friends kept ourselves entertained in the bus by showing each other our WhatsApp sticker collections. During the days we were on that trip, I secretly took silly pictures of my friends and turned them into WhatsApp stickers. I then made each of my friends a designated sticker pack of their silly faces and actions. Time passed by and none of my friends knew anything about these stickers because</w:t>
      </w:r>
      <w:ins w:id="14" w:author="Alyssa Manik" w:date="2021-12-21T21:50:00Z">
        <w:r w:rsidR="00CD77C6">
          <w:rPr>
            <w:rFonts w:ascii="Times New Roman" w:eastAsia="Times New Roman" w:hAnsi="Times New Roman" w:cs="Times New Roman"/>
            <w:color w:val="000000"/>
            <w:shd w:val="clear" w:color="auto" w:fill="FFFFFF"/>
          </w:rPr>
          <w:t xml:space="preserve"> </w:t>
        </w:r>
      </w:ins>
      <w:r w:rsidRPr="008E3FB2">
        <w:rPr>
          <w:rFonts w:ascii="Times New Roman" w:eastAsia="Times New Roman" w:hAnsi="Times New Roman" w:cs="Times New Roman"/>
          <w:color w:val="000000"/>
          <w:shd w:val="clear" w:color="auto" w:fill="FFFFFF"/>
        </w:rPr>
        <w:t>I was waiting for the right moment to pull them out. </w:t>
      </w:r>
    </w:p>
    <w:p w14:paraId="7FF953DD" w14:textId="77777777" w:rsidR="008E3FB2" w:rsidRPr="008E3FB2" w:rsidRDefault="008E3FB2" w:rsidP="00677D16">
      <w:pPr>
        <w:jc w:val="both"/>
        <w:rPr>
          <w:rFonts w:ascii="Times New Roman" w:eastAsia="Times New Roman" w:hAnsi="Times New Roman" w:cs="Times New Roman"/>
        </w:rPr>
      </w:pPr>
    </w:p>
    <w:p w14:paraId="1B1341AB" w14:textId="77777777"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It was during our finals week that I decided to show it to them to relieve their stress and tensions. Seeing their laughter made me happy. Since then, I kept creating WhatsApp stickers during </w:t>
      </w:r>
      <w:commentRangeStart w:id="15"/>
      <w:r w:rsidRPr="008E3FB2">
        <w:rPr>
          <w:rFonts w:ascii="Times New Roman" w:eastAsia="Times New Roman" w:hAnsi="Times New Roman" w:cs="Times New Roman"/>
          <w:color w:val="000000"/>
          <w:shd w:val="clear" w:color="auto" w:fill="FFFFFF"/>
        </w:rPr>
        <w:t xml:space="preserve">my free time for me </w:t>
      </w:r>
      <w:commentRangeEnd w:id="15"/>
      <w:r w:rsidR="00CB7EC2">
        <w:rPr>
          <w:rStyle w:val="CommentReference"/>
        </w:rPr>
        <w:commentReference w:id="15"/>
      </w:r>
      <w:r w:rsidRPr="008E3FB2">
        <w:rPr>
          <w:rFonts w:ascii="Times New Roman" w:eastAsia="Times New Roman" w:hAnsi="Times New Roman" w:cs="Times New Roman"/>
          <w:color w:val="000000"/>
          <w:shd w:val="clear" w:color="auto" w:fill="FFFFFF"/>
        </w:rPr>
        <w:t xml:space="preserve">to relieve stress and helped me gain inspiration when I’m overloaded with </w:t>
      </w:r>
      <w:proofErr w:type="gramStart"/>
      <w:r w:rsidRPr="008E3FB2">
        <w:rPr>
          <w:rFonts w:ascii="Times New Roman" w:eastAsia="Times New Roman" w:hAnsi="Times New Roman" w:cs="Times New Roman"/>
          <w:color w:val="000000"/>
          <w:shd w:val="clear" w:color="auto" w:fill="FFFFFF"/>
        </w:rPr>
        <w:t>school work</w:t>
      </w:r>
      <w:proofErr w:type="gramEnd"/>
      <w:r w:rsidRPr="008E3FB2">
        <w:rPr>
          <w:rFonts w:ascii="Times New Roman" w:eastAsia="Times New Roman" w:hAnsi="Times New Roman" w:cs="Times New Roman"/>
          <w:color w:val="000000"/>
          <w:shd w:val="clear" w:color="auto" w:fill="FFFFFF"/>
        </w:rPr>
        <w:t xml:space="preserve">. </w:t>
      </w:r>
      <w:commentRangeStart w:id="16"/>
      <w:r w:rsidRPr="008E3FB2">
        <w:rPr>
          <w:rFonts w:ascii="Times New Roman" w:eastAsia="Times New Roman" w:hAnsi="Times New Roman" w:cs="Times New Roman"/>
          <w:color w:val="000000"/>
          <w:shd w:val="clear" w:color="auto" w:fill="FFFFFF"/>
        </w:rPr>
        <w:t xml:space="preserve">Starting from just a hobby, this has now evolved into a love language of mine. </w:t>
      </w:r>
      <w:commentRangeEnd w:id="16"/>
      <w:r w:rsidR="00CB7EC2">
        <w:rPr>
          <w:rStyle w:val="CommentReference"/>
        </w:rPr>
        <w:commentReference w:id="16"/>
      </w:r>
    </w:p>
    <w:p w14:paraId="4CCB04AD" w14:textId="77777777" w:rsidR="008E3FB2" w:rsidRPr="008E3FB2" w:rsidRDefault="008E3FB2" w:rsidP="00677D16">
      <w:pPr>
        <w:jc w:val="both"/>
        <w:rPr>
          <w:rFonts w:ascii="Times New Roman" w:eastAsia="Times New Roman" w:hAnsi="Times New Roman" w:cs="Times New Roman"/>
        </w:rPr>
      </w:pPr>
    </w:p>
    <w:p w14:paraId="3371E2F7" w14:textId="501A6CEE" w:rsidR="008E3FB2" w:rsidRPr="006A6C56" w:rsidRDefault="008E3FB2" w:rsidP="00677D16">
      <w:pPr>
        <w:jc w:val="both"/>
        <w:rPr>
          <w:rFonts w:ascii="Times New Roman" w:hAnsi="Times New Roman" w:cs="Times New Roman"/>
        </w:rPr>
      </w:pPr>
    </w:p>
    <w:p w14:paraId="41DA623D" w14:textId="77777777"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t xml:space="preserve">At MIT, we bring people together to better the lives of others. MIT students work to improve their communities in different ways, from tackling the world's biggest challenges to being a good friend. Describe one way in which you have contributed to </w:t>
      </w:r>
      <w:proofErr w:type="gramStart"/>
      <w:r w:rsidRPr="006A6C56">
        <w:rPr>
          <w:i/>
          <w:iCs/>
          <w:color w:val="000000" w:themeColor="text1"/>
          <w:sz w:val="24"/>
          <w:szCs w:val="24"/>
        </w:rPr>
        <w:t>your  community</w:t>
      </w:r>
      <w:proofErr w:type="gramEnd"/>
      <w:r w:rsidRPr="006A6C56">
        <w:rPr>
          <w:i/>
          <w:iCs/>
          <w:color w:val="000000" w:themeColor="text1"/>
          <w:sz w:val="24"/>
          <w:szCs w:val="24"/>
        </w:rPr>
        <w:t>, whether in your family, the classroom, your neighborhood, etc. (200–250 words).</w:t>
      </w:r>
    </w:p>
    <w:p w14:paraId="20D1C180" w14:textId="71F7857D" w:rsidR="008E3FB2" w:rsidRPr="006A6C56" w:rsidRDefault="008E3FB2" w:rsidP="00677D16">
      <w:pPr>
        <w:jc w:val="both"/>
        <w:rPr>
          <w:rFonts w:ascii="Times New Roman" w:hAnsi="Times New Roman" w:cs="Times New Roman"/>
        </w:rPr>
      </w:pPr>
    </w:p>
    <w:p w14:paraId="7115FFBF"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 xml:space="preserve">My definition of toys was different from other kids. Home appliances like mixers and computers were my toys. I would also read their manual books and learn the components in it. The more I learned about these components, the more they fascinated me, so I made more efforts to not just learn, but also fix them. As I improved my “fix rate,” I felt accomplished when mom and her </w:t>
      </w:r>
      <w:commentRangeStart w:id="17"/>
      <w:r w:rsidRPr="006A6C56">
        <w:rPr>
          <w:rFonts w:ascii="Times New Roman" w:eastAsia="Times New Roman" w:hAnsi="Times New Roman" w:cs="Times New Roman"/>
          <w:color w:val="000000"/>
          <w:shd w:val="clear" w:color="auto" w:fill="FFFFFF"/>
        </w:rPr>
        <w:t>friends asked me to fix their appliances.</w:t>
      </w:r>
      <w:commentRangeEnd w:id="17"/>
      <w:r w:rsidR="000208E4">
        <w:rPr>
          <w:rStyle w:val="CommentReference"/>
        </w:rPr>
        <w:commentReference w:id="17"/>
      </w:r>
    </w:p>
    <w:p w14:paraId="74013433"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 </w:t>
      </w:r>
    </w:p>
    <w:p w14:paraId="6D3C856E"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Growing confident, I challenged myself to “build” instead of “fix.” So, I started building a pedal-powered bicycle generator, which was motivated by the recurring blackouts in my area during the pandemic. While it was a good idea, building something is different from fixing. I needed to find the appropriate parts that suit my desired specs, which requires multiple contacts with many parts suppliers. Moreover, I had to perform many iterations to build a working prototype.</w:t>
      </w:r>
    </w:p>
    <w:p w14:paraId="45D7C55F" w14:textId="77777777" w:rsidR="006A6C56" w:rsidRPr="006A6C56" w:rsidRDefault="006A6C56" w:rsidP="00677D16">
      <w:pPr>
        <w:jc w:val="both"/>
        <w:rPr>
          <w:rFonts w:ascii="Times New Roman" w:eastAsia="Times New Roman" w:hAnsi="Times New Roman" w:cs="Times New Roman"/>
        </w:rPr>
      </w:pPr>
    </w:p>
    <w:p w14:paraId="01BBA375" w14:textId="77777777" w:rsidR="006A6C56" w:rsidRPr="006A6C56" w:rsidRDefault="006A6C56" w:rsidP="00677D16">
      <w:pPr>
        <w:jc w:val="both"/>
        <w:rPr>
          <w:rFonts w:ascii="Times New Roman" w:eastAsia="Times New Roman" w:hAnsi="Times New Roman" w:cs="Times New Roman"/>
        </w:rPr>
      </w:pPr>
      <w:commentRangeStart w:id="18"/>
      <w:r w:rsidRPr="006A6C56">
        <w:rPr>
          <w:rFonts w:ascii="Times New Roman" w:eastAsia="Times New Roman" w:hAnsi="Times New Roman" w:cs="Times New Roman"/>
          <w:color w:val="000000"/>
          <w:shd w:val="clear" w:color="auto" w:fill="FFFFFF"/>
        </w:rPr>
        <w:t>Upon a tiring and, eventually,</w:t>
      </w:r>
      <w:commentRangeEnd w:id="18"/>
      <w:r w:rsidR="007023BE">
        <w:rPr>
          <w:rStyle w:val="CommentReference"/>
        </w:rPr>
        <w:commentReference w:id="18"/>
      </w:r>
      <w:r w:rsidRPr="006A6C56">
        <w:rPr>
          <w:rFonts w:ascii="Times New Roman" w:eastAsia="Times New Roman" w:hAnsi="Times New Roman" w:cs="Times New Roman"/>
          <w:color w:val="000000"/>
          <w:shd w:val="clear" w:color="auto" w:fill="FFFFFF"/>
        </w:rPr>
        <w:t xml:space="preserve"> successful assembly, I immediately arranged workshop sessions to </w:t>
      </w:r>
      <w:commentRangeStart w:id="19"/>
      <w:r w:rsidRPr="006A6C56">
        <w:rPr>
          <w:rFonts w:ascii="Times New Roman" w:eastAsia="Times New Roman" w:hAnsi="Times New Roman" w:cs="Times New Roman"/>
          <w:color w:val="000000"/>
          <w:shd w:val="clear" w:color="auto" w:fill="FFFFFF"/>
        </w:rPr>
        <w:t xml:space="preserve">help them </w:t>
      </w:r>
      <w:commentRangeEnd w:id="19"/>
      <w:r w:rsidR="000208E4">
        <w:rPr>
          <w:rStyle w:val="CommentReference"/>
        </w:rPr>
        <w:commentReference w:id="19"/>
      </w:r>
      <w:r w:rsidRPr="006A6C56">
        <w:rPr>
          <w:rFonts w:ascii="Times New Roman" w:eastAsia="Times New Roman" w:hAnsi="Times New Roman" w:cs="Times New Roman"/>
          <w:color w:val="000000"/>
          <w:shd w:val="clear" w:color="auto" w:fill="FFFFFF"/>
        </w:rPr>
        <w:t xml:space="preserve">build their own bicycle generator: </w:t>
      </w:r>
      <w:commentRangeStart w:id="20"/>
      <w:r w:rsidRPr="006A6C56">
        <w:rPr>
          <w:rFonts w:ascii="Times New Roman" w:eastAsia="Times New Roman" w:hAnsi="Times New Roman" w:cs="Times New Roman"/>
          <w:color w:val="000000"/>
          <w:shd w:val="clear" w:color="auto" w:fill="FFFFFF"/>
        </w:rPr>
        <w:t>the kids (and even adults</w:t>
      </w:r>
      <w:commentRangeEnd w:id="20"/>
      <w:r w:rsidR="000208E4">
        <w:rPr>
          <w:rStyle w:val="CommentReference"/>
        </w:rPr>
        <w:commentReference w:id="20"/>
      </w:r>
      <w:r w:rsidRPr="006A6C56">
        <w:rPr>
          <w:rFonts w:ascii="Times New Roman" w:eastAsia="Times New Roman" w:hAnsi="Times New Roman" w:cs="Times New Roman"/>
          <w:color w:val="000000"/>
          <w:shd w:val="clear" w:color="auto" w:fill="FFFFFF"/>
        </w:rPr>
        <w:t xml:space="preserve">) could store electricity and stay fit during the lockdown. It’s a win-win! Now, a year later, I still see my neighbors using the pedal-powered bicycle generator on their patios. This makes me happy because my </w:t>
      </w:r>
      <w:commentRangeStart w:id="21"/>
      <w:r w:rsidRPr="006A6C56">
        <w:rPr>
          <w:rFonts w:ascii="Times New Roman" w:eastAsia="Times New Roman" w:hAnsi="Times New Roman" w:cs="Times New Roman"/>
          <w:color w:val="000000"/>
          <w:shd w:val="clear" w:color="auto" w:fill="FFFFFF"/>
        </w:rPr>
        <w:t>design was useful to my community, which confirms my </w:t>
      </w:r>
      <w:del w:id="22" w:author="Alyssa Manik" w:date="2021-12-21T22:04:00Z">
        <w:r w:rsidRPr="006A6C56" w:rsidDel="000208E4">
          <w:rPr>
            <w:rFonts w:ascii="Times New Roman" w:eastAsia="Times New Roman" w:hAnsi="Times New Roman" w:cs="Times New Roman"/>
            <w:color w:val="000000"/>
            <w:shd w:val="clear" w:color="auto" w:fill="FFFFFF"/>
          </w:rPr>
          <w:delText xml:space="preserve"> </w:delText>
        </w:r>
      </w:del>
      <w:r w:rsidRPr="006A6C56">
        <w:rPr>
          <w:rFonts w:ascii="Times New Roman" w:eastAsia="Times New Roman" w:hAnsi="Times New Roman" w:cs="Times New Roman"/>
          <w:color w:val="000000"/>
          <w:shd w:val="clear" w:color="auto" w:fill="FFFFFF"/>
        </w:rPr>
        <w:t xml:space="preserve">educational journey </w:t>
      </w:r>
      <w:commentRangeEnd w:id="21"/>
      <w:r w:rsidR="000208E4">
        <w:rPr>
          <w:rStyle w:val="CommentReference"/>
        </w:rPr>
        <w:commentReference w:id="21"/>
      </w:r>
      <w:r w:rsidRPr="006A6C56">
        <w:rPr>
          <w:rFonts w:ascii="Times New Roman" w:eastAsia="Times New Roman" w:hAnsi="Times New Roman" w:cs="Times New Roman"/>
          <w:color w:val="000000"/>
          <w:shd w:val="clear" w:color="auto" w:fill="FFFFFF"/>
        </w:rPr>
        <w:t>to pursue Electrical Engineering.</w:t>
      </w:r>
    </w:p>
    <w:p w14:paraId="167A8018" w14:textId="77777777" w:rsidR="006A6C56" w:rsidRPr="006A6C56" w:rsidRDefault="006A6C56" w:rsidP="00677D16">
      <w:pPr>
        <w:jc w:val="both"/>
        <w:rPr>
          <w:rFonts w:ascii="Times New Roman" w:eastAsia="Times New Roman" w:hAnsi="Times New Roman" w:cs="Times New Roman"/>
        </w:rPr>
      </w:pPr>
    </w:p>
    <w:p w14:paraId="3FC9099E" w14:textId="7490E239" w:rsidR="008E3FB2" w:rsidRPr="006A6C56" w:rsidRDefault="008E3FB2" w:rsidP="00677D16">
      <w:pPr>
        <w:jc w:val="both"/>
        <w:rPr>
          <w:rFonts w:ascii="Times New Roman" w:hAnsi="Times New Roman" w:cs="Times New Roman"/>
        </w:rPr>
      </w:pPr>
    </w:p>
    <w:p w14:paraId="50BE7C98" w14:textId="77777777" w:rsidR="006A6C56" w:rsidRPr="006A6C56" w:rsidRDefault="006A6C56" w:rsidP="00677D16">
      <w:pPr>
        <w:pStyle w:val="Heading3"/>
        <w:shd w:val="clear" w:color="auto" w:fill="FFFFFF"/>
        <w:spacing w:before="320" w:beforeAutospacing="0" w:after="80" w:afterAutospacing="0"/>
        <w:jc w:val="both"/>
        <w:rPr>
          <w:i/>
          <w:iCs/>
          <w:color w:val="000000" w:themeColor="text1"/>
          <w:sz w:val="24"/>
          <w:szCs w:val="24"/>
        </w:rPr>
      </w:pPr>
      <w:r w:rsidRPr="006A6C56">
        <w:rPr>
          <w:i/>
          <w:iCs/>
          <w:color w:val="000000" w:themeColor="text1"/>
          <w:sz w:val="24"/>
          <w:szCs w:val="24"/>
        </w:rPr>
        <w:lastRenderedPageBreak/>
        <w:t xml:space="preserve">Tell us about a significant challenge you've faced or something that didn't go according to plan that you feel comfortable sharing. How did you manage the </w:t>
      </w:r>
      <w:proofErr w:type="gramStart"/>
      <w:r w:rsidRPr="006A6C56">
        <w:rPr>
          <w:i/>
          <w:iCs/>
          <w:color w:val="000000" w:themeColor="text1"/>
          <w:sz w:val="24"/>
          <w:szCs w:val="24"/>
        </w:rPr>
        <w:t>situation?*</w:t>
      </w:r>
      <w:proofErr w:type="gramEnd"/>
      <w:r w:rsidRPr="006A6C56">
        <w:rPr>
          <w:i/>
          <w:iCs/>
          <w:color w:val="000000" w:themeColor="text1"/>
          <w:sz w:val="24"/>
          <w:szCs w:val="24"/>
        </w:rPr>
        <w:t xml:space="preserve"> (200-250 words).</w:t>
      </w:r>
    </w:p>
    <w:p w14:paraId="75439CD0" w14:textId="36BEAAE3" w:rsidR="006A6C56" w:rsidRPr="006A6C56" w:rsidRDefault="006A6C56" w:rsidP="00677D16">
      <w:pPr>
        <w:jc w:val="both"/>
        <w:rPr>
          <w:rFonts w:ascii="Times New Roman" w:hAnsi="Times New Roman" w:cs="Times New Roman"/>
        </w:rPr>
      </w:pPr>
    </w:p>
    <w:p w14:paraId="556D9355" w14:textId="164226BF"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Mathematics is my life just like mango is my favorite fruit</w:t>
      </w:r>
      <w:ins w:id="23" w:author="Alyssa Manik" w:date="2021-12-21T22:06:00Z">
        <w:r w:rsidR="000208E4">
          <w:rPr>
            <w:rFonts w:ascii="Times New Roman" w:eastAsia="Times New Roman" w:hAnsi="Times New Roman" w:cs="Times New Roman"/>
            <w:color w:val="000000"/>
            <w:shd w:val="clear" w:color="auto" w:fill="FFFFFF"/>
          </w:rPr>
          <w:t>.</w:t>
        </w:r>
      </w:ins>
    </w:p>
    <w:p w14:paraId="67B9FE8A" w14:textId="77777777" w:rsidR="006A6C56" w:rsidRPr="006A6C56" w:rsidRDefault="006A6C56" w:rsidP="00677D16">
      <w:pPr>
        <w:jc w:val="both"/>
        <w:rPr>
          <w:rFonts w:ascii="Times New Roman" w:eastAsia="Times New Roman" w:hAnsi="Times New Roman" w:cs="Times New Roman"/>
        </w:rPr>
      </w:pPr>
    </w:p>
    <w:p w14:paraId="6566EC17"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There was no math club at school. So, five of my friends and I founded our school's first academic club: the Mathlete club. Attracting new members, however, was challenging. Students would flee after hearing “math,” thinking it was demanding, stressful, and lame.</w:t>
      </w:r>
    </w:p>
    <w:p w14:paraId="387C2724" w14:textId="77777777" w:rsidR="006A6C56" w:rsidRPr="006A6C56" w:rsidRDefault="006A6C56" w:rsidP="00677D16">
      <w:pPr>
        <w:jc w:val="both"/>
        <w:rPr>
          <w:rFonts w:ascii="Times New Roman" w:eastAsia="Times New Roman" w:hAnsi="Times New Roman" w:cs="Times New Roman"/>
        </w:rPr>
      </w:pPr>
    </w:p>
    <w:p w14:paraId="0DF6626D"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I noticed many students in school were struggling with math. I saw this as a chance to grow the club. Thus, to gain their attention, I set up a weekly MANGO (</w:t>
      </w:r>
      <w:proofErr w:type="spellStart"/>
      <w:r w:rsidRPr="006A6C56">
        <w:rPr>
          <w:rFonts w:ascii="Times New Roman" w:eastAsia="Times New Roman" w:hAnsi="Times New Roman" w:cs="Times New Roman"/>
          <w:color w:val="000000"/>
          <w:shd w:val="clear" w:color="auto" w:fill="FFFFFF"/>
        </w:rPr>
        <w:t>MAth-biNGO</w:t>
      </w:r>
      <w:proofErr w:type="spellEnd"/>
      <w:r w:rsidRPr="006A6C56">
        <w:rPr>
          <w:rFonts w:ascii="Times New Roman" w:eastAsia="Times New Roman" w:hAnsi="Times New Roman" w:cs="Times New Roman"/>
          <w:color w:val="000000"/>
          <w:shd w:val="clear" w:color="auto" w:fill="FFFFFF"/>
        </w:rPr>
        <w:t xml:space="preserve">) in the school’s cafeteria. Here, everyone can </w:t>
      </w:r>
      <w:proofErr w:type="gramStart"/>
      <w:r w:rsidRPr="006A6C56">
        <w:rPr>
          <w:rFonts w:ascii="Times New Roman" w:eastAsia="Times New Roman" w:hAnsi="Times New Roman" w:cs="Times New Roman"/>
          <w:color w:val="000000"/>
          <w:shd w:val="clear" w:color="auto" w:fill="FFFFFF"/>
        </w:rPr>
        <w:t>play</w:t>
      </w:r>
      <w:proofErr w:type="gramEnd"/>
      <w:r w:rsidRPr="006A6C56">
        <w:rPr>
          <w:rFonts w:ascii="Times New Roman" w:eastAsia="Times New Roman" w:hAnsi="Times New Roman" w:cs="Times New Roman"/>
          <w:color w:val="000000"/>
          <w:shd w:val="clear" w:color="auto" w:fill="FFFFFF"/>
        </w:rPr>
        <w:t xml:space="preserve"> and the first five winners would receive free tutoring sessions. I made sure to make math less frightening by offering a safe environment for students to </w:t>
      </w:r>
      <w:proofErr w:type="gramStart"/>
      <w:r w:rsidRPr="006A6C56">
        <w:rPr>
          <w:rFonts w:ascii="Times New Roman" w:eastAsia="Times New Roman" w:hAnsi="Times New Roman" w:cs="Times New Roman"/>
          <w:color w:val="000000"/>
          <w:shd w:val="clear" w:color="auto" w:fill="FFFFFF"/>
        </w:rPr>
        <w:t>open up</w:t>
      </w:r>
      <w:proofErr w:type="gramEnd"/>
      <w:r w:rsidRPr="006A6C56">
        <w:rPr>
          <w:rFonts w:ascii="Times New Roman" w:eastAsia="Times New Roman" w:hAnsi="Times New Roman" w:cs="Times New Roman"/>
          <w:color w:val="000000"/>
          <w:shd w:val="clear" w:color="auto" w:fill="FFFFFF"/>
        </w:rPr>
        <w:t xml:space="preserve"> about their math struggles, which usually affected their physical and mental well-being: I would arrange biweekly potluck events to relieve their stress and bond with them.</w:t>
      </w:r>
    </w:p>
    <w:p w14:paraId="402ABAFA" w14:textId="77777777" w:rsidR="006A6C56" w:rsidRPr="006A6C56" w:rsidRDefault="006A6C56" w:rsidP="00677D16">
      <w:pPr>
        <w:jc w:val="both"/>
        <w:rPr>
          <w:rFonts w:ascii="Times New Roman" w:eastAsia="Times New Roman" w:hAnsi="Times New Roman" w:cs="Times New Roman"/>
        </w:rPr>
      </w:pPr>
    </w:p>
    <w:p w14:paraId="4253D852"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 xml:space="preserve">When word spread of our free foods, surprise math-quizzes for delicious mango snacks, and fun math demonstrations, more people began to want to try out the club. Fun equals happiness, which equals motivation to learn math. As a result, our members’ grades </w:t>
      </w:r>
      <w:proofErr w:type="gramStart"/>
      <w:r w:rsidRPr="006A6C56">
        <w:rPr>
          <w:rFonts w:ascii="Times New Roman" w:eastAsia="Times New Roman" w:hAnsi="Times New Roman" w:cs="Times New Roman"/>
          <w:color w:val="000000"/>
          <w:shd w:val="clear" w:color="auto" w:fill="FFFFFF"/>
        </w:rPr>
        <w:t>improved</w:t>
      </w:r>
      <w:proofErr w:type="gramEnd"/>
      <w:r w:rsidRPr="006A6C56">
        <w:rPr>
          <w:rFonts w:ascii="Times New Roman" w:eastAsia="Times New Roman" w:hAnsi="Times New Roman" w:cs="Times New Roman"/>
          <w:color w:val="000000"/>
          <w:shd w:val="clear" w:color="auto" w:fill="FFFFFF"/>
        </w:rPr>
        <w:t xml:space="preserve"> and this attracted more members. The cycle continued. </w:t>
      </w:r>
    </w:p>
    <w:p w14:paraId="259E90EA"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rPr>
        <w:br/>
      </w:r>
      <w:r w:rsidRPr="006A6C56">
        <w:rPr>
          <w:rFonts w:ascii="Times New Roman" w:eastAsia="Times New Roman" w:hAnsi="Times New Roman" w:cs="Times New Roman"/>
          <w:color w:val="1B2A3D"/>
          <w:shd w:val="clear" w:color="auto" w:fill="FFFFFF"/>
        </w:rPr>
        <w:t xml:space="preserve">Now, four years later, the Mathlete club has 81 members. </w:t>
      </w:r>
      <w:r w:rsidRPr="006A6C56">
        <w:rPr>
          <w:rFonts w:ascii="Times New Roman" w:eastAsia="Times New Roman" w:hAnsi="Times New Roman" w:cs="Times New Roman"/>
          <w:color w:val="000000"/>
          <w:shd w:val="clear" w:color="auto" w:fill="FFFFFF"/>
        </w:rPr>
        <w:t xml:space="preserve">I never would have imagined that our Mathlete club would grow this big. From </w:t>
      </w:r>
      <w:commentRangeStart w:id="24"/>
      <w:r w:rsidRPr="006A6C56">
        <w:rPr>
          <w:rFonts w:ascii="Times New Roman" w:eastAsia="Times New Roman" w:hAnsi="Times New Roman" w:cs="Times New Roman"/>
          <w:color w:val="000000"/>
          <w:shd w:val="clear" w:color="auto" w:fill="FFFFFF"/>
        </w:rPr>
        <w:t xml:space="preserve">the member growth equals to zero to 200% </w:t>
      </w:r>
      <w:commentRangeEnd w:id="24"/>
      <w:r w:rsidR="000208E4">
        <w:rPr>
          <w:rStyle w:val="CommentReference"/>
        </w:rPr>
        <w:commentReference w:id="24"/>
      </w:r>
      <w:r w:rsidRPr="006A6C56">
        <w:rPr>
          <w:rFonts w:ascii="Times New Roman" w:eastAsia="Times New Roman" w:hAnsi="Times New Roman" w:cs="Times New Roman"/>
          <w:color w:val="000000"/>
          <w:shd w:val="clear" w:color="auto" w:fill="FFFFFF"/>
        </w:rPr>
        <w:t xml:space="preserve">growth per year, our perseverance and </w:t>
      </w:r>
      <w:commentRangeStart w:id="25"/>
      <w:r w:rsidRPr="006A6C56">
        <w:rPr>
          <w:rFonts w:ascii="Times New Roman" w:eastAsia="Times New Roman" w:hAnsi="Times New Roman" w:cs="Times New Roman"/>
          <w:color w:val="000000"/>
          <w:shd w:val="clear" w:color="auto" w:fill="FFFFFF"/>
        </w:rPr>
        <w:t xml:space="preserve">genuineness to help our peers </w:t>
      </w:r>
      <w:commentRangeEnd w:id="25"/>
      <w:r w:rsidR="002C2E5F">
        <w:rPr>
          <w:rStyle w:val="CommentReference"/>
        </w:rPr>
        <w:commentReference w:id="25"/>
      </w:r>
      <w:r w:rsidRPr="006A6C56">
        <w:rPr>
          <w:rFonts w:ascii="Times New Roman" w:eastAsia="Times New Roman" w:hAnsi="Times New Roman" w:cs="Times New Roman"/>
          <w:color w:val="000000"/>
          <w:shd w:val="clear" w:color="auto" w:fill="FFFFFF"/>
        </w:rPr>
        <w:t>with math paid off in expanding our club.</w:t>
      </w:r>
    </w:p>
    <w:p w14:paraId="4BAE8DDF" w14:textId="1EA381CC" w:rsidR="006A6C56" w:rsidRDefault="006A6C56" w:rsidP="00677D16">
      <w:pPr>
        <w:jc w:val="both"/>
        <w:rPr>
          <w:ins w:id="26" w:author="Alyssa Manik" w:date="2021-12-21T22:11:00Z"/>
          <w:rFonts w:ascii="Times New Roman" w:hAnsi="Times New Roman" w:cs="Times New Roman"/>
        </w:rPr>
      </w:pPr>
    </w:p>
    <w:p w14:paraId="01B729EF" w14:textId="3533065B" w:rsidR="003F5D25" w:rsidRDefault="003F5D25" w:rsidP="00677D16">
      <w:pPr>
        <w:jc w:val="both"/>
        <w:rPr>
          <w:ins w:id="27" w:author="Alyssa Manik" w:date="2021-12-21T22:11:00Z"/>
          <w:rFonts w:ascii="Times New Roman" w:hAnsi="Times New Roman" w:cs="Times New Roman"/>
        </w:rPr>
      </w:pPr>
    </w:p>
    <w:p w14:paraId="0187A668" w14:textId="093DD478" w:rsidR="003F5D25" w:rsidRDefault="003F5D25" w:rsidP="00677D16">
      <w:pPr>
        <w:jc w:val="both"/>
        <w:rPr>
          <w:ins w:id="28" w:author="Alyssa Manik" w:date="2021-12-21T22:12:00Z"/>
          <w:rFonts w:ascii="Times New Roman" w:hAnsi="Times New Roman" w:cs="Times New Roman"/>
        </w:rPr>
      </w:pPr>
      <w:ins w:id="29" w:author="Alyssa Manik" w:date="2021-12-21T22:11:00Z">
        <w:r>
          <w:rPr>
            <w:rFonts w:ascii="Times New Roman" w:hAnsi="Times New Roman" w:cs="Times New Roman"/>
          </w:rPr>
          <w:t xml:space="preserve">Hello. That was a lot of responses you had to make. I’m sure it was difficult trying to condense your thoughts into </w:t>
        </w:r>
        <w:proofErr w:type="gramStart"/>
        <w:r>
          <w:rPr>
            <w:rFonts w:ascii="Times New Roman" w:hAnsi="Times New Roman" w:cs="Times New Roman"/>
          </w:rPr>
          <w:t>250 word</w:t>
        </w:r>
        <w:proofErr w:type="gramEnd"/>
        <w:r>
          <w:rPr>
            <w:rFonts w:ascii="Times New Roman" w:hAnsi="Times New Roman" w:cs="Times New Roman"/>
          </w:rPr>
          <w:t xml:space="preserve"> paragraphs so great job! I made many comme</w:t>
        </w:r>
      </w:ins>
      <w:ins w:id="30" w:author="Alyssa Manik" w:date="2021-12-21T22:12:00Z">
        <w:r>
          <w:rPr>
            <w:rFonts w:ascii="Times New Roman" w:hAnsi="Times New Roman" w:cs="Times New Roman"/>
          </w:rPr>
          <w:t xml:space="preserve">nts on the different responses so please peruse them at your own time. Overall, your contents are </w:t>
        </w:r>
        <w:proofErr w:type="gramStart"/>
        <w:r>
          <w:rPr>
            <w:rFonts w:ascii="Times New Roman" w:hAnsi="Times New Roman" w:cs="Times New Roman"/>
          </w:rPr>
          <w:t>pretty fun</w:t>
        </w:r>
        <w:proofErr w:type="gramEnd"/>
        <w:r>
          <w:rPr>
            <w:rFonts w:ascii="Times New Roman" w:hAnsi="Times New Roman" w:cs="Times New Roman"/>
          </w:rPr>
          <w:t xml:space="preserve"> to read, although sometimes I don’t see much details in them which makes the credibility fall just a bit because I can’t tell the chronology or magnitude of some of these events.</w:t>
        </w:r>
      </w:ins>
    </w:p>
    <w:p w14:paraId="240CC25B" w14:textId="2A67B181" w:rsidR="003F5D25" w:rsidRDefault="003F5D25" w:rsidP="00677D16">
      <w:pPr>
        <w:jc w:val="both"/>
        <w:rPr>
          <w:ins w:id="31" w:author="Alyssa Manik" w:date="2021-12-21T22:13:00Z"/>
          <w:rFonts w:ascii="Times New Roman" w:hAnsi="Times New Roman" w:cs="Times New Roman"/>
        </w:rPr>
      </w:pPr>
    </w:p>
    <w:p w14:paraId="67116585" w14:textId="0F17FE75" w:rsidR="003F5D25" w:rsidRDefault="003F5D25" w:rsidP="00677D16">
      <w:pPr>
        <w:jc w:val="both"/>
        <w:rPr>
          <w:ins w:id="32" w:author="Alyssa Manik" w:date="2021-12-21T22:15:00Z"/>
          <w:rFonts w:ascii="Times New Roman" w:hAnsi="Times New Roman" w:cs="Times New Roman"/>
        </w:rPr>
      </w:pPr>
      <w:ins w:id="33" w:author="Alyssa Manik" w:date="2021-12-21T22:13:00Z">
        <w:r>
          <w:rPr>
            <w:rFonts w:ascii="Times New Roman" w:hAnsi="Times New Roman" w:cs="Times New Roman"/>
          </w:rPr>
          <w:t>My biggest thought goes to the 3</w:t>
        </w:r>
        <w:r w:rsidRPr="003F5D25">
          <w:rPr>
            <w:rFonts w:ascii="Times New Roman" w:hAnsi="Times New Roman" w:cs="Times New Roman"/>
            <w:vertAlign w:val="superscript"/>
            <w:rPrChange w:id="34" w:author="Alyssa Manik" w:date="2021-12-21T22:13:00Z">
              <w:rPr>
                <w:rFonts w:ascii="Times New Roman" w:hAnsi="Times New Roman" w:cs="Times New Roman"/>
              </w:rPr>
            </w:rPrChange>
          </w:rPr>
          <w:t>rd</w:t>
        </w:r>
        <w:r>
          <w:rPr>
            <w:rFonts w:ascii="Times New Roman" w:hAnsi="Times New Roman" w:cs="Times New Roman"/>
          </w:rPr>
          <w:t xml:space="preserve"> question, simply because the way it’s written almost sounds like they’re asking for something very specific (Please read my reasoning above). It might </w:t>
        </w:r>
      </w:ins>
      <w:ins w:id="35" w:author="Alyssa Manik" w:date="2021-12-21T22:14:00Z">
        <w:r>
          <w:rPr>
            <w:rFonts w:ascii="Times New Roman" w:hAnsi="Times New Roman" w:cs="Times New Roman"/>
          </w:rPr>
          <w:t xml:space="preserve">be a good idea to reread that question and have </w:t>
        </w:r>
        <w:r w:rsidR="007023BE">
          <w:rPr>
            <w:rFonts w:ascii="Times New Roman" w:hAnsi="Times New Roman" w:cs="Times New Roman"/>
          </w:rPr>
          <w:t xml:space="preserve">your </w:t>
        </w:r>
        <w:del w:id="36" w:author="Paul Edison" w:date="2021-12-22T23:47:00Z">
          <w:r w:rsidR="007023BE" w:rsidDel="000B1F8A">
            <w:rPr>
              <w:rFonts w:ascii="Times New Roman" w:hAnsi="Times New Roman" w:cs="Times New Roman"/>
            </w:rPr>
            <w:delText>“</w:delText>
          </w:r>
        </w:del>
        <w:r w:rsidR="007023BE">
          <w:rPr>
            <w:rFonts w:ascii="Times New Roman" w:hAnsi="Times New Roman" w:cs="Times New Roman"/>
          </w:rPr>
          <w:t>mentor</w:t>
        </w:r>
        <w:del w:id="37" w:author="Paul Edison" w:date="2021-12-22T23:47:00Z">
          <w:r w:rsidR="007023BE" w:rsidDel="000B1F8A">
            <w:rPr>
              <w:rFonts w:ascii="Times New Roman" w:hAnsi="Times New Roman" w:cs="Times New Roman"/>
            </w:rPr>
            <w:delText>”</w:delText>
          </w:r>
        </w:del>
        <w:r w:rsidR="007023BE">
          <w:rPr>
            <w:rFonts w:ascii="Times New Roman" w:hAnsi="Times New Roman" w:cs="Times New Roman"/>
          </w:rPr>
          <w:t xml:space="preserve"> </w:t>
        </w:r>
        <w:del w:id="38" w:author="Paul Edison" w:date="2021-12-22T23:47:00Z">
          <w:r w:rsidR="007023BE" w:rsidDel="000B1F8A">
            <w:rPr>
              <w:rFonts w:ascii="Times New Roman" w:hAnsi="Times New Roman" w:cs="Times New Roman"/>
            </w:rPr>
            <w:delText xml:space="preserve">(?) </w:delText>
          </w:r>
        </w:del>
        <w:r w:rsidR="007023BE">
          <w:rPr>
            <w:rFonts w:ascii="Times New Roman" w:hAnsi="Times New Roman" w:cs="Times New Roman"/>
          </w:rPr>
          <w:t>reread it too. The first sentence of the question just feels too deliberate for that to have been a “what do you like doing” typ</w:t>
        </w:r>
      </w:ins>
      <w:ins w:id="39" w:author="Alyssa Manik" w:date="2021-12-21T22:15:00Z">
        <w:r w:rsidR="007023BE">
          <w:rPr>
            <w:rFonts w:ascii="Times New Roman" w:hAnsi="Times New Roman" w:cs="Times New Roman"/>
          </w:rPr>
          <w:t>e of question.</w:t>
        </w:r>
      </w:ins>
    </w:p>
    <w:p w14:paraId="26898042" w14:textId="67E7AE1A" w:rsidR="007023BE" w:rsidRDefault="007023BE" w:rsidP="00677D16">
      <w:pPr>
        <w:jc w:val="both"/>
        <w:rPr>
          <w:ins w:id="40" w:author="Alyssa Manik" w:date="2021-12-21T22:15:00Z"/>
          <w:rFonts w:ascii="Times New Roman" w:hAnsi="Times New Roman" w:cs="Times New Roman"/>
        </w:rPr>
      </w:pPr>
    </w:p>
    <w:p w14:paraId="3E0F0D90" w14:textId="71C443A1" w:rsidR="007023BE" w:rsidRPr="006A6C56" w:rsidRDefault="007023BE" w:rsidP="00677D16">
      <w:pPr>
        <w:jc w:val="both"/>
        <w:rPr>
          <w:rFonts w:ascii="Times New Roman" w:hAnsi="Times New Roman" w:cs="Times New Roman"/>
        </w:rPr>
      </w:pPr>
      <w:proofErr w:type="gramStart"/>
      <w:ins w:id="41" w:author="Alyssa Manik" w:date="2021-12-21T22:15:00Z">
        <w:r>
          <w:rPr>
            <w:rFonts w:ascii="Times New Roman" w:hAnsi="Times New Roman" w:cs="Times New Roman"/>
          </w:rPr>
          <w:t>Also</w:t>
        </w:r>
        <w:proofErr w:type="gramEnd"/>
        <w:r>
          <w:rPr>
            <w:rFonts w:ascii="Times New Roman" w:hAnsi="Times New Roman" w:cs="Times New Roman"/>
          </w:rPr>
          <w:t xml:space="preserve"> good job on keeping the word count! Keep it up.</w:t>
        </w:r>
      </w:ins>
    </w:p>
    <w:sectPr w:rsidR="007023BE" w:rsidRPr="006A6C56"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2-22T12:42:00Z" w:initials="AM">
    <w:p w14:paraId="7095A766" w14:textId="3DE63124" w:rsidR="00D84E43" w:rsidRDefault="00D84E43">
      <w:pPr>
        <w:pStyle w:val="CommentText"/>
      </w:pPr>
      <w:r>
        <w:rPr>
          <w:rStyle w:val="CommentReference"/>
        </w:rPr>
        <w:annotationRef/>
      </w:r>
      <w:r>
        <w:t xml:space="preserve">After reading the essay, I’m a bit confused about your relationship with the auto shop. I know your dad brought you and you joined as a part-timer (?) but how exactly was this your world? </w:t>
      </w:r>
      <w:r w:rsidR="00672C16">
        <w:t>You came frequently, and you joined the annual race event, but I don’t exactly understand the personal and emotional significance to you?</w:t>
      </w:r>
    </w:p>
  </w:comment>
  <w:comment w:id="1" w:author="Alyssa Manik" w:date="2021-12-22T12:34:00Z" w:initials="AM">
    <w:p w14:paraId="01158855" w14:textId="14214309" w:rsidR="00EA1E20" w:rsidRDefault="00EA1E20">
      <w:pPr>
        <w:pStyle w:val="CommentText"/>
      </w:pPr>
      <w:r>
        <w:rPr>
          <w:rStyle w:val="CommentReference"/>
        </w:rPr>
        <w:annotationRef/>
      </w:r>
      <w:r>
        <w:t>You can say intimidating, erase “-looking”</w:t>
      </w:r>
    </w:p>
  </w:comment>
  <w:comment w:id="2" w:author="Alyssa Manik" w:date="2021-12-22T12:37:00Z" w:initials="AM">
    <w:p w14:paraId="56F4E38D" w14:textId="5B5B1684" w:rsidR="00CF76A5" w:rsidRDefault="00CF76A5">
      <w:pPr>
        <w:pStyle w:val="CommentText"/>
      </w:pPr>
      <w:r>
        <w:rPr>
          <w:rStyle w:val="CommentReference"/>
        </w:rPr>
        <w:annotationRef/>
      </w:r>
      <w:r>
        <w:t>Called?</w:t>
      </w:r>
    </w:p>
  </w:comment>
  <w:comment w:id="3" w:author="Alyssa Manik" w:date="2021-12-22T12:37:00Z" w:initials="AM">
    <w:p w14:paraId="6430BF9E" w14:textId="034C579E" w:rsidR="00CF76A5" w:rsidRDefault="00CF76A5">
      <w:pPr>
        <w:pStyle w:val="CommentText"/>
      </w:pPr>
      <w:r>
        <w:rPr>
          <w:rStyle w:val="CommentReference"/>
        </w:rPr>
        <w:annotationRef/>
      </w:r>
      <w:r>
        <w:t>Punctuations were missing. Despite this being dialogues with spoken language, remember to keep it grammatically correct.</w:t>
      </w:r>
    </w:p>
  </w:comment>
  <w:comment w:id="6" w:author="Alyssa Manik" w:date="2021-12-22T12:39:00Z" w:initials="AM">
    <w:p w14:paraId="1E8FDB20" w14:textId="631E34EE" w:rsidR="0080480F" w:rsidRDefault="0080480F">
      <w:pPr>
        <w:pStyle w:val="CommentText"/>
      </w:pPr>
      <w:r>
        <w:rPr>
          <w:rStyle w:val="CommentReference"/>
        </w:rPr>
        <w:annotationRef/>
      </w:r>
      <w:r>
        <w:t xml:space="preserve">This sounds a bit superficial, like it’s a repetition of the descriptions above. </w:t>
      </w:r>
      <w:proofErr w:type="gramStart"/>
      <w:r>
        <w:t>“..</w:t>
      </w:r>
      <w:proofErr w:type="gramEnd"/>
      <w:r>
        <w:t>teach me the basics of engines, and show me how engines’ components work.”</w:t>
      </w:r>
    </w:p>
  </w:comment>
  <w:comment w:id="7" w:author="Alyssa Manik" w:date="2021-12-22T12:40:00Z" w:initials="AM">
    <w:p w14:paraId="2EE764DA" w14:textId="03156CE7" w:rsidR="00D84E43" w:rsidRDefault="00D84E43">
      <w:pPr>
        <w:pStyle w:val="CommentText"/>
      </w:pPr>
      <w:r>
        <w:rPr>
          <w:rStyle w:val="CommentReference"/>
        </w:rPr>
        <w:annotationRef/>
      </w:r>
      <w:r>
        <w:t>I’m not sure what the intent of the emphasis on enthusiasm was. Maybe you’re trying to say you appreciate how they’re determined and committed even when a lot of retuning had to be done?</w:t>
      </w:r>
    </w:p>
  </w:comment>
  <w:comment w:id="8" w:author="Alyssa Manik" w:date="2021-12-22T12:44:00Z" w:initials="AM">
    <w:p w14:paraId="4E099A1B" w14:textId="79B063F8" w:rsidR="00672C16" w:rsidRDefault="00672C16">
      <w:pPr>
        <w:pStyle w:val="CommentText"/>
      </w:pPr>
      <w:r>
        <w:rPr>
          <w:rStyle w:val="CommentReference"/>
        </w:rPr>
        <w:annotationRef/>
      </w:r>
      <w:r>
        <w:t>I think the conclusion could be rephrased. Try to be more descriptive or reflective. Have THE last word.</w:t>
      </w:r>
    </w:p>
  </w:comment>
  <w:comment w:id="9" w:author="Alyssa Manik" w:date="2021-12-22T12:46:00Z" w:initials="AM">
    <w:p w14:paraId="322D3FC9" w14:textId="20197998" w:rsidR="00672C16" w:rsidRDefault="00672C16">
      <w:pPr>
        <w:pStyle w:val="CommentText"/>
      </w:pPr>
      <w:r>
        <w:rPr>
          <w:rStyle w:val="CommentReference"/>
        </w:rPr>
        <w:annotationRef/>
      </w:r>
      <w:r>
        <w:t>^^</w:t>
      </w:r>
    </w:p>
  </w:comment>
  <w:comment w:id="10" w:author="Alyssa Manik" w:date="2021-12-22T12:44:00Z" w:initials="AM">
    <w:p w14:paraId="7DE6E2CF" w14:textId="2973F599" w:rsidR="00672C16" w:rsidRDefault="00672C16">
      <w:pPr>
        <w:pStyle w:val="CommentText"/>
      </w:pPr>
      <w:r>
        <w:rPr>
          <w:rStyle w:val="CommentReference"/>
        </w:rPr>
        <w:annotationRef/>
      </w:r>
      <w:r>
        <w:t xml:space="preserve">You can erase this, because they should infer that the professor you discuss is most likely from MIT too. E.g. </w:t>
      </w:r>
      <w:proofErr w:type="gramStart"/>
      <w:r>
        <w:t>“..</w:t>
      </w:r>
      <w:proofErr w:type="gramEnd"/>
      <w:r>
        <w:t>to continue this passion at MIT, where Prof.”</w:t>
      </w:r>
    </w:p>
  </w:comment>
  <w:comment w:id="11" w:author="Alyssa Manik" w:date="2021-12-22T12:46:00Z" w:initials="AM">
    <w:p w14:paraId="3B151FB3" w14:textId="535CD4D0" w:rsidR="00672C16" w:rsidRDefault="00672C16">
      <w:pPr>
        <w:pStyle w:val="CommentText"/>
      </w:pPr>
      <w:r>
        <w:rPr>
          <w:rStyle w:val="CommentReference"/>
        </w:rPr>
        <w:annotationRef/>
      </w:r>
      <w:r>
        <w:t xml:space="preserve">I feel like </w:t>
      </w:r>
      <w:proofErr w:type="gramStart"/>
      <w:r>
        <w:t>this answers</w:t>
      </w:r>
      <w:proofErr w:type="gramEnd"/>
      <w:r>
        <w:t xml:space="preserve">, “What would you do in MIT?” instead of the prompt. Technically, the prompt is asking how could MIT’s program help you? What exactly about MIT gives you aspirations? Mentioning the professor is </w:t>
      </w:r>
      <w:proofErr w:type="gramStart"/>
      <w:r>
        <w:t>good, but</w:t>
      </w:r>
      <w:proofErr w:type="gramEnd"/>
      <w:r>
        <w:t xml:space="preserve"> stating that you’re interested in leading motor efficiency doesn’t exactly tell me why MIT is the best for you. It might be good to take </w:t>
      </w:r>
      <w:r w:rsidR="00AF4B2F">
        <w:t>a “career advancement” route.</w:t>
      </w:r>
    </w:p>
  </w:comment>
  <w:comment w:id="12" w:author="Alyssa Manik" w:date="2021-12-22T12:51:00Z" w:initials="AM">
    <w:p w14:paraId="37A66EB6" w14:textId="6A61B8F6" w:rsidR="006751CF" w:rsidRDefault="006751CF">
      <w:pPr>
        <w:pStyle w:val="CommentText"/>
      </w:pPr>
      <w:r>
        <w:rPr>
          <w:rStyle w:val="CommentReference"/>
        </w:rPr>
        <w:annotationRef/>
      </w:r>
      <w:r>
        <w:t xml:space="preserve">Personally, reading between the lines, it feels like they’re asking for a required/essential daily activity that might feel like a chore, but you </w:t>
      </w:r>
      <w:proofErr w:type="gramStart"/>
      <w:r>
        <w:t>actually enjoy</w:t>
      </w:r>
      <w:proofErr w:type="gramEnd"/>
      <w:r>
        <w:t xml:space="preserve"> doing. Because it illustrates how the student thrives even in the most menial tasks (</w:t>
      </w:r>
      <w:proofErr w:type="gramStart"/>
      <w:r>
        <w:t>E.g.</w:t>
      </w:r>
      <w:proofErr w:type="gramEnd"/>
      <w:r>
        <w:t xml:space="preserve"> some people like rearranging cabinets even if its tiring). </w:t>
      </w:r>
      <w:r w:rsidR="00CC0DF8">
        <w:t xml:space="preserve">Otherwise, I feel like they would just erase the first sentence and ask for your hobby. </w:t>
      </w:r>
      <w:r>
        <w:t>HOWEVER, it is open to interpretation so it’s up to you how you want to approach it.</w:t>
      </w:r>
    </w:p>
  </w:comment>
  <w:comment w:id="13" w:author="Alyssa Manik" w:date="2021-12-22T12:57:00Z" w:initials="AM">
    <w:p w14:paraId="3F3DA547" w14:textId="7BC89904" w:rsidR="00CB7EC2" w:rsidRDefault="00CB7EC2">
      <w:pPr>
        <w:pStyle w:val="CommentText"/>
      </w:pPr>
      <w:r>
        <w:rPr>
          <w:rStyle w:val="CommentReference"/>
        </w:rPr>
        <w:annotationRef/>
      </w:r>
      <w:r>
        <w:t>Awkward wording here.</w:t>
      </w:r>
    </w:p>
  </w:comment>
  <w:comment w:id="15" w:author="Alyssa Manik" w:date="2021-12-22T12:58:00Z" w:initials="AM">
    <w:p w14:paraId="14825DE8" w14:textId="1A50A85D" w:rsidR="00CB7EC2" w:rsidRDefault="00CB7EC2">
      <w:pPr>
        <w:pStyle w:val="CommentText"/>
      </w:pPr>
      <w:r>
        <w:rPr>
          <w:rStyle w:val="CommentReference"/>
        </w:rPr>
        <w:annotationRef/>
      </w:r>
      <w:r>
        <w:t xml:space="preserve">Awkward wording here. </w:t>
      </w:r>
      <w:proofErr w:type="gramStart"/>
      <w:r>
        <w:t>E.g.” ..</w:t>
      </w:r>
      <w:proofErr w:type="gramEnd"/>
      <w:r>
        <w:t>during my free time so I can relieve stress and gain inspiration”</w:t>
      </w:r>
    </w:p>
  </w:comment>
  <w:comment w:id="16" w:author="Alyssa Manik" w:date="2021-12-22T12:59:00Z" w:initials="AM">
    <w:p w14:paraId="16290CC7" w14:textId="19016D1B" w:rsidR="00CB7EC2" w:rsidRDefault="00CB7EC2">
      <w:pPr>
        <w:pStyle w:val="CommentText"/>
      </w:pPr>
      <w:r>
        <w:rPr>
          <w:rStyle w:val="CommentReference"/>
        </w:rPr>
        <w:annotationRef/>
      </w:r>
      <w:r>
        <w:t xml:space="preserve">I can’t relate to the hobby to love language transition because the anecdote you gave was about normal </w:t>
      </w:r>
      <w:proofErr w:type="spellStart"/>
      <w:r>
        <w:t>whatsapp</w:t>
      </w:r>
      <w:proofErr w:type="spellEnd"/>
      <w:r>
        <w:t xml:space="preserve"> stickers into making your own. So how was it a hobby in the beginning? And why was it a love language? Because the concluding paragraph said you use the stickers to relieve stress and gain inspiration- nothing related to love language??</w:t>
      </w:r>
    </w:p>
  </w:comment>
  <w:comment w:id="17" w:author="Alyssa Manik" w:date="2021-12-22T13:02:00Z" w:initials="AM">
    <w:p w14:paraId="5629C0B6" w14:textId="0C55D325" w:rsidR="000208E4" w:rsidRDefault="000208E4">
      <w:pPr>
        <w:pStyle w:val="CommentText"/>
      </w:pPr>
      <w:r>
        <w:rPr>
          <w:rStyle w:val="CommentReference"/>
        </w:rPr>
        <w:annotationRef/>
      </w:r>
      <w:r>
        <w:t xml:space="preserve">What age was this? </w:t>
      </w:r>
      <w:proofErr w:type="gramStart"/>
      <w:r>
        <w:t>Also</w:t>
      </w:r>
      <w:proofErr w:type="gramEnd"/>
      <w:r>
        <w:t xml:space="preserve"> what did you fix?</w:t>
      </w:r>
    </w:p>
  </w:comment>
  <w:comment w:id="18" w:author="Alyssa Manik" w:date="2021-12-22T13:15:00Z" w:initials="AM">
    <w:p w14:paraId="5474E95F" w14:textId="59828E50" w:rsidR="007023BE" w:rsidRDefault="007023BE">
      <w:pPr>
        <w:pStyle w:val="CommentText"/>
      </w:pPr>
      <w:r>
        <w:rPr>
          <w:rStyle w:val="CommentReference"/>
        </w:rPr>
        <w:annotationRef/>
      </w:r>
      <w:r>
        <w:t>How long did it take?</w:t>
      </w:r>
    </w:p>
  </w:comment>
  <w:comment w:id="19" w:author="Alyssa Manik" w:date="2021-12-22T13:03:00Z" w:initials="AM">
    <w:p w14:paraId="12D61A08" w14:textId="1824C6A7" w:rsidR="000208E4" w:rsidRDefault="000208E4">
      <w:pPr>
        <w:pStyle w:val="CommentText"/>
      </w:pPr>
      <w:r>
        <w:rPr>
          <w:rStyle w:val="CommentReference"/>
        </w:rPr>
        <w:annotationRef/>
      </w:r>
      <w:r>
        <w:t>Who is them?</w:t>
      </w:r>
    </w:p>
  </w:comment>
  <w:comment w:id="20" w:author="Alyssa Manik" w:date="2021-12-22T13:03:00Z" w:initials="AM">
    <w:p w14:paraId="230D510C" w14:textId="74FB12A7" w:rsidR="000208E4" w:rsidRDefault="000208E4">
      <w:pPr>
        <w:pStyle w:val="CommentText"/>
      </w:pPr>
      <w:r>
        <w:rPr>
          <w:rStyle w:val="CommentReference"/>
        </w:rPr>
        <w:annotationRef/>
      </w:r>
      <w:r>
        <w:t>Your neighbors? Friends? Family members? Unclear subject.</w:t>
      </w:r>
    </w:p>
  </w:comment>
  <w:comment w:id="21" w:author="Alyssa Manik" w:date="2021-12-22T13:04:00Z" w:initials="AM">
    <w:p w14:paraId="63F6E651" w14:textId="5F5B3800" w:rsidR="000208E4" w:rsidRDefault="000208E4">
      <w:pPr>
        <w:pStyle w:val="CommentText"/>
      </w:pPr>
      <w:r>
        <w:rPr>
          <w:rStyle w:val="CommentReference"/>
        </w:rPr>
        <w:annotationRef/>
      </w:r>
      <w:r>
        <w:t xml:space="preserve">I think confirm isn’t the right word for </w:t>
      </w:r>
      <w:proofErr w:type="gramStart"/>
      <w:r>
        <w:t>this?</w:t>
      </w:r>
      <w:proofErr w:type="gramEnd"/>
      <w:r>
        <w:t xml:space="preserve"> Because you do like electrical engineering, and this instance wasn’t what made you interested in EE, it was an example of your EE journey.</w:t>
      </w:r>
    </w:p>
  </w:comment>
  <w:comment w:id="24" w:author="Alyssa Manik" w:date="2021-12-22T13:07:00Z" w:initials="AM">
    <w:p w14:paraId="3BDC403F" w14:textId="018C15BF" w:rsidR="000208E4" w:rsidRDefault="000208E4">
      <w:pPr>
        <w:pStyle w:val="CommentText"/>
      </w:pPr>
      <w:r>
        <w:rPr>
          <w:rStyle w:val="CommentReference"/>
        </w:rPr>
        <w:annotationRef/>
      </w:r>
      <w:r>
        <w:t xml:space="preserve">This part feels a bit awkward, </w:t>
      </w:r>
      <w:proofErr w:type="gramStart"/>
      <w:r>
        <w:t>in particular the</w:t>
      </w:r>
      <w:proofErr w:type="gramEnd"/>
      <w:r>
        <w:t xml:space="preserve"> wording on growth equals to zero to 200. Also please be consistent with </w:t>
      </w:r>
      <w:r w:rsidR="002C2E5F">
        <w:t xml:space="preserve">the </w:t>
      </w:r>
      <w:r>
        <w:t xml:space="preserve">numbers, if 200% </w:t>
      </w:r>
      <w:r w:rsidR="002C2E5F">
        <w:t>are digits</w:t>
      </w:r>
      <w:r>
        <w:t xml:space="preserve">, 0 should also be </w:t>
      </w:r>
      <w:r w:rsidR="002C2E5F">
        <w:t>digits</w:t>
      </w:r>
      <w:r>
        <w:t>.</w:t>
      </w:r>
    </w:p>
  </w:comment>
  <w:comment w:id="25" w:author="Alyssa Manik" w:date="2021-12-22T13:09:00Z" w:initials="AM">
    <w:p w14:paraId="6A865B14" w14:textId="52C7B45E" w:rsidR="002C2E5F" w:rsidRDefault="002C2E5F">
      <w:pPr>
        <w:pStyle w:val="CommentText"/>
      </w:pPr>
      <w:r>
        <w:rPr>
          <w:rStyle w:val="CommentReference"/>
        </w:rPr>
        <w:annotationRef/>
      </w:r>
      <w:r>
        <w:t xml:space="preserve">I don’t think genuineness is the appropriate word for this. Maybe </w:t>
      </w:r>
      <w:r w:rsidR="003F5D25">
        <w:t>sincerity?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5A766" w15:done="0"/>
  <w15:commentEx w15:paraId="01158855" w15:done="0"/>
  <w15:commentEx w15:paraId="56F4E38D" w15:done="0"/>
  <w15:commentEx w15:paraId="6430BF9E" w15:done="0"/>
  <w15:commentEx w15:paraId="1E8FDB20" w15:done="0"/>
  <w15:commentEx w15:paraId="2EE764DA" w15:done="0"/>
  <w15:commentEx w15:paraId="4E099A1B" w15:done="0"/>
  <w15:commentEx w15:paraId="322D3FC9" w15:done="0"/>
  <w15:commentEx w15:paraId="7DE6E2CF" w15:done="0"/>
  <w15:commentEx w15:paraId="3B151FB3" w15:done="0"/>
  <w15:commentEx w15:paraId="37A66EB6" w15:done="0"/>
  <w15:commentEx w15:paraId="3F3DA547" w15:done="0"/>
  <w15:commentEx w15:paraId="14825DE8" w15:done="0"/>
  <w15:commentEx w15:paraId="16290CC7" w15:done="0"/>
  <w15:commentEx w15:paraId="5629C0B6" w15:done="0"/>
  <w15:commentEx w15:paraId="5474E95F" w15:done="0"/>
  <w15:commentEx w15:paraId="12D61A08" w15:done="0"/>
  <w15:commentEx w15:paraId="230D510C" w15:done="0"/>
  <w15:commentEx w15:paraId="63F6E651" w15:done="0"/>
  <w15:commentEx w15:paraId="3BDC403F" w15:done="0"/>
  <w15:commentEx w15:paraId="6A865B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C8B8" w16cex:dateUtc="2021-12-22T05:42:00Z"/>
  <w16cex:commentExtensible w16cex:durableId="256CC6EC" w16cex:dateUtc="2021-12-22T05:34:00Z"/>
  <w16cex:commentExtensible w16cex:durableId="256CC794" w16cex:dateUtc="2021-12-22T05:37:00Z"/>
  <w16cex:commentExtensible w16cex:durableId="256CC7B6" w16cex:dateUtc="2021-12-22T05:37:00Z"/>
  <w16cex:commentExtensible w16cex:durableId="256CC800" w16cex:dateUtc="2021-12-22T05:39:00Z"/>
  <w16cex:commentExtensible w16cex:durableId="256CC85A" w16cex:dateUtc="2021-12-22T05:40:00Z"/>
  <w16cex:commentExtensible w16cex:durableId="256CC930" w16cex:dateUtc="2021-12-22T05:44:00Z"/>
  <w16cex:commentExtensible w16cex:durableId="256CC9A2" w16cex:dateUtc="2021-12-22T05:46:00Z"/>
  <w16cex:commentExtensible w16cex:durableId="256CC95A" w16cex:dateUtc="2021-12-22T05:44:00Z"/>
  <w16cex:commentExtensible w16cex:durableId="256CC9AC" w16cex:dateUtc="2021-12-22T05:46:00Z"/>
  <w16cex:commentExtensible w16cex:durableId="256CCACC" w16cex:dateUtc="2021-12-22T05:51:00Z"/>
  <w16cex:commentExtensible w16cex:durableId="256CCC67" w16cex:dateUtc="2021-12-22T05:57:00Z"/>
  <w16cex:commentExtensible w16cex:durableId="256CCC9D" w16cex:dateUtc="2021-12-22T05:58:00Z"/>
  <w16cex:commentExtensible w16cex:durableId="256CCCDC" w16cex:dateUtc="2021-12-22T05:59:00Z"/>
  <w16cex:commentExtensible w16cex:durableId="256CCD8A" w16cex:dateUtc="2021-12-22T06:02:00Z"/>
  <w16cex:commentExtensible w16cex:durableId="256CD08F" w16cex:dateUtc="2021-12-22T06:15:00Z"/>
  <w16cex:commentExtensible w16cex:durableId="256CCDB3" w16cex:dateUtc="2021-12-22T06:03:00Z"/>
  <w16cex:commentExtensible w16cex:durableId="256CCDBD" w16cex:dateUtc="2021-12-22T06:03:00Z"/>
  <w16cex:commentExtensible w16cex:durableId="256CCDF1" w16cex:dateUtc="2021-12-22T06:04:00Z"/>
  <w16cex:commentExtensible w16cex:durableId="256CCEBE" w16cex:dateUtc="2021-12-22T06:07:00Z"/>
  <w16cex:commentExtensible w16cex:durableId="256CCF27" w16cex:dateUtc="2021-12-22T0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5A766" w16cid:durableId="256CC8B8"/>
  <w16cid:commentId w16cid:paraId="01158855" w16cid:durableId="256CC6EC"/>
  <w16cid:commentId w16cid:paraId="56F4E38D" w16cid:durableId="256CC794"/>
  <w16cid:commentId w16cid:paraId="6430BF9E" w16cid:durableId="256CC7B6"/>
  <w16cid:commentId w16cid:paraId="1E8FDB20" w16cid:durableId="256CC800"/>
  <w16cid:commentId w16cid:paraId="2EE764DA" w16cid:durableId="256CC85A"/>
  <w16cid:commentId w16cid:paraId="4E099A1B" w16cid:durableId="256CC930"/>
  <w16cid:commentId w16cid:paraId="322D3FC9" w16cid:durableId="256CC9A2"/>
  <w16cid:commentId w16cid:paraId="7DE6E2CF" w16cid:durableId="256CC95A"/>
  <w16cid:commentId w16cid:paraId="3B151FB3" w16cid:durableId="256CC9AC"/>
  <w16cid:commentId w16cid:paraId="37A66EB6" w16cid:durableId="256CCACC"/>
  <w16cid:commentId w16cid:paraId="3F3DA547" w16cid:durableId="256CCC67"/>
  <w16cid:commentId w16cid:paraId="14825DE8" w16cid:durableId="256CCC9D"/>
  <w16cid:commentId w16cid:paraId="16290CC7" w16cid:durableId="256CCCDC"/>
  <w16cid:commentId w16cid:paraId="5629C0B6" w16cid:durableId="256CCD8A"/>
  <w16cid:commentId w16cid:paraId="5474E95F" w16cid:durableId="256CD08F"/>
  <w16cid:commentId w16cid:paraId="12D61A08" w16cid:durableId="256CCDB3"/>
  <w16cid:commentId w16cid:paraId="230D510C" w16cid:durableId="256CCDBD"/>
  <w16cid:commentId w16cid:paraId="63F6E651" w16cid:durableId="256CCDF1"/>
  <w16cid:commentId w16cid:paraId="3BDC403F" w16cid:durableId="256CCEBE"/>
  <w16cid:commentId w16cid:paraId="6A865B14" w16cid:durableId="256CCF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F9"/>
    <w:rsid w:val="000208E4"/>
    <w:rsid w:val="000712F9"/>
    <w:rsid w:val="000B1F8A"/>
    <w:rsid w:val="002C2E5F"/>
    <w:rsid w:val="003F5D25"/>
    <w:rsid w:val="004A375B"/>
    <w:rsid w:val="00672C16"/>
    <w:rsid w:val="006751CF"/>
    <w:rsid w:val="00677D16"/>
    <w:rsid w:val="006A6C56"/>
    <w:rsid w:val="007023BE"/>
    <w:rsid w:val="0080480F"/>
    <w:rsid w:val="008E3FB2"/>
    <w:rsid w:val="00A3079B"/>
    <w:rsid w:val="00AF4B2F"/>
    <w:rsid w:val="00CB7EC2"/>
    <w:rsid w:val="00CC0DF8"/>
    <w:rsid w:val="00CD77C6"/>
    <w:rsid w:val="00CF76A5"/>
    <w:rsid w:val="00D84E43"/>
    <w:rsid w:val="00EA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F7F9"/>
  <w15:chartTrackingRefBased/>
  <w15:docId w15:val="{E92198DC-6FBE-234C-878C-0FCB0008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12F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2F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712F9"/>
    <w:rPr>
      <w:rFonts w:ascii="Times New Roman" w:eastAsia="Times New Roman" w:hAnsi="Times New Roman" w:cs="Times New Roman"/>
      <w:b/>
      <w:bCs/>
      <w:sz w:val="27"/>
      <w:szCs w:val="27"/>
    </w:rPr>
  </w:style>
  <w:style w:type="paragraph" w:styleId="Revision">
    <w:name w:val="Revision"/>
    <w:hidden/>
    <w:uiPriority w:val="99"/>
    <w:semiHidden/>
    <w:rsid w:val="00EA1E20"/>
  </w:style>
  <w:style w:type="character" w:styleId="CommentReference">
    <w:name w:val="annotation reference"/>
    <w:basedOn w:val="DefaultParagraphFont"/>
    <w:uiPriority w:val="99"/>
    <w:semiHidden/>
    <w:unhideWhenUsed/>
    <w:rsid w:val="00EA1E20"/>
    <w:rPr>
      <w:sz w:val="16"/>
      <w:szCs w:val="16"/>
    </w:rPr>
  </w:style>
  <w:style w:type="paragraph" w:styleId="CommentText">
    <w:name w:val="annotation text"/>
    <w:basedOn w:val="Normal"/>
    <w:link w:val="CommentTextChar"/>
    <w:uiPriority w:val="99"/>
    <w:semiHidden/>
    <w:unhideWhenUsed/>
    <w:rsid w:val="00EA1E20"/>
    <w:rPr>
      <w:sz w:val="20"/>
      <w:szCs w:val="20"/>
    </w:rPr>
  </w:style>
  <w:style w:type="character" w:customStyle="1" w:styleId="CommentTextChar">
    <w:name w:val="Comment Text Char"/>
    <w:basedOn w:val="DefaultParagraphFont"/>
    <w:link w:val="CommentText"/>
    <w:uiPriority w:val="99"/>
    <w:semiHidden/>
    <w:rsid w:val="00EA1E20"/>
    <w:rPr>
      <w:sz w:val="20"/>
      <w:szCs w:val="20"/>
    </w:rPr>
  </w:style>
  <w:style w:type="paragraph" w:styleId="CommentSubject">
    <w:name w:val="annotation subject"/>
    <w:basedOn w:val="CommentText"/>
    <w:next w:val="CommentText"/>
    <w:link w:val="CommentSubjectChar"/>
    <w:uiPriority w:val="99"/>
    <w:semiHidden/>
    <w:unhideWhenUsed/>
    <w:rsid w:val="00EA1E20"/>
    <w:rPr>
      <w:b/>
      <w:bCs/>
    </w:rPr>
  </w:style>
  <w:style w:type="character" w:customStyle="1" w:styleId="CommentSubjectChar">
    <w:name w:val="Comment Subject Char"/>
    <w:basedOn w:val="CommentTextChar"/>
    <w:link w:val="CommentSubject"/>
    <w:uiPriority w:val="99"/>
    <w:semiHidden/>
    <w:rsid w:val="00EA1E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424">
      <w:bodyDiv w:val="1"/>
      <w:marLeft w:val="0"/>
      <w:marRight w:val="0"/>
      <w:marTop w:val="0"/>
      <w:marBottom w:val="0"/>
      <w:divBdr>
        <w:top w:val="none" w:sz="0" w:space="0" w:color="auto"/>
        <w:left w:val="none" w:sz="0" w:space="0" w:color="auto"/>
        <w:bottom w:val="none" w:sz="0" w:space="0" w:color="auto"/>
        <w:right w:val="none" w:sz="0" w:space="0" w:color="auto"/>
      </w:divBdr>
    </w:div>
    <w:div w:id="347028684">
      <w:bodyDiv w:val="1"/>
      <w:marLeft w:val="0"/>
      <w:marRight w:val="0"/>
      <w:marTop w:val="0"/>
      <w:marBottom w:val="0"/>
      <w:divBdr>
        <w:top w:val="none" w:sz="0" w:space="0" w:color="auto"/>
        <w:left w:val="none" w:sz="0" w:space="0" w:color="auto"/>
        <w:bottom w:val="none" w:sz="0" w:space="0" w:color="auto"/>
        <w:right w:val="none" w:sz="0" w:space="0" w:color="auto"/>
      </w:divBdr>
    </w:div>
    <w:div w:id="393968333">
      <w:bodyDiv w:val="1"/>
      <w:marLeft w:val="0"/>
      <w:marRight w:val="0"/>
      <w:marTop w:val="0"/>
      <w:marBottom w:val="0"/>
      <w:divBdr>
        <w:top w:val="none" w:sz="0" w:space="0" w:color="auto"/>
        <w:left w:val="none" w:sz="0" w:space="0" w:color="auto"/>
        <w:bottom w:val="none" w:sz="0" w:space="0" w:color="auto"/>
        <w:right w:val="none" w:sz="0" w:space="0" w:color="auto"/>
      </w:divBdr>
    </w:div>
    <w:div w:id="498621779">
      <w:bodyDiv w:val="1"/>
      <w:marLeft w:val="0"/>
      <w:marRight w:val="0"/>
      <w:marTop w:val="0"/>
      <w:marBottom w:val="0"/>
      <w:divBdr>
        <w:top w:val="none" w:sz="0" w:space="0" w:color="auto"/>
        <w:left w:val="none" w:sz="0" w:space="0" w:color="auto"/>
        <w:bottom w:val="none" w:sz="0" w:space="0" w:color="auto"/>
        <w:right w:val="none" w:sz="0" w:space="0" w:color="auto"/>
      </w:divBdr>
    </w:div>
    <w:div w:id="683483679">
      <w:bodyDiv w:val="1"/>
      <w:marLeft w:val="0"/>
      <w:marRight w:val="0"/>
      <w:marTop w:val="0"/>
      <w:marBottom w:val="0"/>
      <w:divBdr>
        <w:top w:val="none" w:sz="0" w:space="0" w:color="auto"/>
        <w:left w:val="none" w:sz="0" w:space="0" w:color="auto"/>
        <w:bottom w:val="none" w:sz="0" w:space="0" w:color="auto"/>
        <w:right w:val="none" w:sz="0" w:space="0" w:color="auto"/>
      </w:divBdr>
    </w:div>
    <w:div w:id="907769710">
      <w:bodyDiv w:val="1"/>
      <w:marLeft w:val="0"/>
      <w:marRight w:val="0"/>
      <w:marTop w:val="0"/>
      <w:marBottom w:val="0"/>
      <w:divBdr>
        <w:top w:val="none" w:sz="0" w:space="0" w:color="auto"/>
        <w:left w:val="none" w:sz="0" w:space="0" w:color="auto"/>
        <w:bottom w:val="none" w:sz="0" w:space="0" w:color="auto"/>
        <w:right w:val="none" w:sz="0" w:space="0" w:color="auto"/>
      </w:divBdr>
    </w:div>
    <w:div w:id="1523011222">
      <w:bodyDiv w:val="1"/>
      <w:marLeft w:val="0"/>
      <w:marRight w:val="0"/>
      <w:marTop w:val="0"/>
      <w:marBottom w:val="0"/>
      <w:divBdr>
        <w:top w:val="none" w:sz="0" w:space="0" w:color="auto"/>
        <w:left w:val="none" w:sz="0" w:space="0" w:color="auto"/>
        <w:bottom w:val="none" w:sz="0" w:space="0" w:color="auto"/>
        <w:right w:val="none" w:sz="0" w:space="0" w:color="auto"/>
      </w:divBdr>
    </w:div>
    <w:div w:id="1534534464">
      <w:bodyDiv w:val="1"/>
      <w:marLeft w:val="0"/>
      <w:marRight w:val="0"/>
      <w:marTop w:val="0"/>
      <w:marBottom w:val="0"/>
      <w:divBdr>
        <w:top w:val="none" w:sz="0" w:space="0" w:color="auto"/>
        <w:left w:val="none" w:sz="0" w:space="0" w:color="auto"/>
        <w:bottom w:val="none" w:sz="0" w:space="0" w:color="auto"/>
        <w:right w:val="none" w:sz="0" w:space="0" w:color="auto"/>
      </w:divBdr>
    </w:div>
    <w:div w:id="1879315927">
      <w:bodyDiv w:val="1"/>
      <w:marLeft w:val="0"/>
      <w:marRight w:val="0"/>
      <w:marTop w:val="0"/>
      <w:marBottom w:val="0"/>
      <w:divBdr>
        <w:top w:val="none" w:sz="0" w:space="0" w:color="auto"/>
        <w:left w:val="none" w:sz="0" w:space="0" w:color="auto"/>
        <w:bottom w:val="none" w:sz="0" w:space="0" w:color="auto"/>
        <w:right w:val="none" w:sz="0" w:space="0" w:color="auto"/>
      </w:divBdr>
    </w:div>
    <w:div w:id="192159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14</cp:revision>
  <dcterms:created xsi:type="dcterms:W3CDTF">2021-12-20T07:02:00Z</dcterms:created>
  <dcterms:modified xsi:type="dcterms:W3CDTF">2021-12-22T16:47:00Z</dcterms:modified>
</cp:coreProperties>
</file>