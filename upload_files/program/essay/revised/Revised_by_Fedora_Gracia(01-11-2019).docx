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B29F6" w14:textId="1EAE613B" w:rsidR="00C8720F" w:rsidDel="00841F21" w:rsidRDefault="00C8720F" w:rsidP="00D42DC2">
      <w:pPr>
        <w:rPr>
          <w:ins w:id="0" w:author="Devi Kasih" w:date="2019-10-30T17:14:00Z"/>
          <w:del w:id="1" w:author="Paul" w:date="2019-11-01T00:55:00Z"/>
          <w:rFonts w:ascii="NeutrifStudio-Regular" w:eastAsia="Times New Roman" w:hAnsi="NeutrifStudio-Regular" w:cs="Times New Roman"/>
          <w:color w:val="4A4A4A"/>
          <w:shd w:val="clear" w:color="auto" w:fill="FFFFFF"/>
        </w:rPr>
      </w:pPr>
      <w:ins w:id="2" w:author="Devi Kasih" w:date="2019-10-30T17:15:00Z">
        <w:del w:id="3" w:author="Paul" w:date="2019-11-01T00:55:00Z">
          <w:r w:rsidDel="00841F21">
            <w:rPr>
              <w:rFonts w:ascii="NeutrifStudio-Regular" w:eastAsia="Times New Roman" w:hAnsi="NeutrifStudio-Regular" w:cs="Times New Roman"/>
              <w:color w:val="4A4A4A"/>
              <w:shd w:val="clear" w:color="auto" w:fill="FFFFFF"/>
            </w:rPr>
            <w:delText>Please help! 35 words over ;(</w:delText>
          </w:r>
        </w:del>
      </w:ins>
    </w:p>
    <w:p w14:paraId="33B5762B" w14:textId="22D4E1B0" w:rsidR="00C8720F" w:rsidDel="00841F21" w:rsidRDefault="00C8720F" w:rsidP="00D42DC2">
      <w:pPr>
        <w:rPr>
          <w:ins w:id="4" w:author="Devi Kasih" w:date="2019-10-30T17:14:00Z"/>
          <w:del w:id="5" w:author="Paul" w:date="2019-11-01T00:55:00Z"/>
          <w:rFonts w:ascii="NeutrifStudio-Regular" w:eastAsia="Times New Roman" w:hAnsi="NeutrifStudio-Regular" w:cs="Times New Roman"/>
          <w:color w:val="4A4A4A"/>
          <w:shd w:val="clear" w:color="auto" w:fill="FFFFFF"/>
        </w:rPr>
      </w:pPr>
    </w:p>
    <w:p w14:paraId="06F3F024" w14:textId="247B5225" w:rsidR="00D42DC2" w:rsidRPr="00D42DC2" w:rsidRDefault="00D42DC2" w:rsidP="00D42DC2">
      <w:pPr>
        <w:rPr>
          <w:rFonts w:ascii="Times New Roman" w:eastAsia="Times New Roman" w:hAnsi="Times New Roman" w:cs="Times New Roman"/>
        </w:rPr>
      </w:pPr>
      <w:del w:id="6" w:author="Devi Kasih" w:date="2019-10-30T17:14:00Z">
        <w:r w:rsidRPr="00D42DC2" w:rsidDel="00C8720F">
          <w:rPr>
            <w:rFonts w:ascii="NeutrifStudio-Regular" w:eastAsia="Times New Roman" w:hAnsi="NeutrifStudio-Regular" w:cs="Times New Roman"/>
            <w:color w:val="4A4A4A"/>
            <w:shd w:val="clear" w:color="auto" w:fill="FFFFFF"/>
          </w:rPr>
          <w:delText> </w:delText>
        </w:r>
      </w:del>
      <w:r w:rsidRPr="00D42DC2">
        <w:rPr>
          <w:rFonts w:ascii="NeutrifStudio-Regular" w:eastAsia="Times New Roman" w:hAnsi="NeutrifStudio-Regular" w:cs="Times New Roman"/>
          <w:color w:val="4A4A4A"/>
          <w:shd w:val="clear" w:color="auto" w:fill="FFFFFF"/>
        </w:rPr>
        <w:t>Discuss an accomplishment, event, or realization that sparked a period of personal growth and a new understanding of yourself or others.</w:t>
      </w:r>
    </w:p>
    <w:p w14:paraId="7325FD01" w14:textId="77777777" w:rsidR="002C7202" w:rsidRDefault="002C7202" w:rsidP="002C7202">
      <w:pPr>
        <w:jc w:val="both"/>
        <w:rPr>
          <w:lang w:val="en-US"/>
        </w:rPr>
      </w:pPr>
    </w:p>
    <w:p w14:paraId="13680DB2" w14:textId="670EB2B0" w:rsidR="002C7202" w:rsidRPr="002C0A7D" w:rsidRDefault="002C7202" w:rsidP="002C7202">
      <w:pPr>
        <w:jc w:val="both"/>
        <w:rPr>
          <w:i/>
          <w:iCs/>
          <w:lang w:val="en-US"/>
        </w:rPr>
      </w:pPr>
      <w:commentRangeStart w:id="7"/>
      <w:r>
        <w:rPr>
          <w:i/>
          <w:iCs/>
          <w:lang w:val="en-US"/>
        </w:rPr>
        <w:t xml:space="preserve">Maybe I should move to another school… Or another city… </w:t>
      </w:r>
      <w:del w:id="8" w:author="Fedora Elrica Gracia" w:date="2019-10-31T22:35:00Z">
        <w:r w:rsidDel="008C45E2">
          <w:rPr>
            <w:i/>
            <w:iCs/>
            <w:lang w:val="en-US"/>
          </w:rPr>
          <w:delText>or both…</w:delText>
        </w:r>
        <w:r w:rsidDel="008C45E2">
          <w:rPr>
            <w:lang w:val="en-US"/>
          </w:rPr>
          <w:delText xml:space="preserve"> </w:delText>
        </w:r>
      </w:del>
      <w:r w:rsidRPr="002C0A7D">
        <w:rPr>
          <w:i/>
          <w:iCs/>
          <w:lang w:val="en-US"/>
        </w:rPr>
        <w:t xml:space="preserve">But, </w:t>
      </w:r>
      <w:r>
        <w:rPr>
          <w:i/>
          <w:iCs/>
          <w:lang w:val="en-US"/>
        </w:rPr>
        <w:t>w</w:t>
      </w:r>
      <w:r w:rsidRPr="002C0A7D">
        <w:rPr>
          <w:i/>
          <w:iCs/>
          <w:lang w:val="en-US"/>
        </w:rPr>
        <w:t>hat if it</w:t>
      </w:r>
      <w:ins w:id="9" w:author="Paul" w:date="2019-11-01T00:28:00Z">
        <w:r w:rsidR="00925881">
          <w:rPr>
            <w:i/>
            <w:iCs/>
            <w:lang w:val="en-US"/>
          </w:rPr>
          <w:t>’</w:t>
        </w:r>
      </w:ins>
      <w:del w:id="10" w:author="Paul" w:date="2019-11-01T00:28:00Z">
        <w:r w:rsidRPr="002C0A7D" w:rsidDel="00925881">
          <w:rPr>
            <w:i/>
            <w:iCs/>
            <w:lang w:val="en-US"/>
          </w:rPr>
          <w:delText xml:space="preserve"> i</w:delText>
        </w:r>
      </w:del>
      <w:r w:rsidRPr="002C0A7D">
        <w:rPr>
          <w:i/>
          <w:iCs/>
          <w:lang w:val="en-US"/>
        </w:rPr>
        <w:t>s not the right timing</w:t>
      </w:r>
      <w:del w:id="11" w:author="Paul" w:date="2019-11-01T00:28:00Z">
        <w:r w:rsidRPr="002C0A7D" w:rsidDel="00925881">
          <w:rPr>
            <w:i/>
            <w:iCs/>
            <w:lang w:val="en-US"/>
          </w:rPr>
          <w:delText xml:space="preserve">, </w:delText>
        </w:r>
      </w:del>
      <w:ins w:id="12" w:author="Paul" w:date="2019-11-01T00:28:00Z">
        <w:r w:rsidR="00925881">
          <w:rPr>
            <w:i/>
            <w:iCs/>
            <w:lang w:val="en-US"/>
          </w:rPr>
          <w:t>?</w:t>
        </w:r>
        <w:r w:rsidR="00925881" w:rsidRPr="002C0A7D">
          <w:rPr>
            <w:i/>
            <w:iCs/>
            <w:lang w:val="en-US"/>
          </w:rPr>
          <w:t xml:space="preserve"> </w:t>
        </w:r>
      </w:ins>
      <w:del w:id="13" w:author="Paul" w:date="2019-11-01T00:28:00Z">
        <w:r w:rsidRPr="002C0A7D" w:rsidDel="00925881">
          <w:rPr>
            <w:i/>
            <w:iCs/>
            <w:lang w:val="en-US"/>
          </w:rPr>
          <w:delText xml:space="preserve">what </w:delText>
        </w:r>
      </w:del>
      <w:ins w:id="14" w:author="Paul" w:date="2019-11-01T00:28:00Z">
        <w:r w:rsidR="00925881">
          <w:rPr>
            <w:i/>
            <w:iCs/>
            <w:lang w:val="en-US"/>
          </w:rPr>
          <w:t>W</w:t>
        </w:r>
        <w:r w:rsidR="00925881" w:rsidRPr="002C0A7D">
          <w:rPr>
            <w:i/>
            <w:iCs/>
            <w:lang w:val="en-US"/>
          </w:rPr>
          <w:t xml:space="preserve">hat </w:t>
        </w:r>
      </w:ins>
      <w:r w:rsidRPr="002C0A7D">
        <w:rPr>
          <w:i/>
          <w:iCs/>
          <w:lang w:val="en-US"/>
        </w:rPr>
        <w:t>if I’m unable to adapt</w:t>
      </w:r>
      <w:del w:id="15" w:author="Paul" w:date="2019-11-01T00:28:00Z">
        <w:r w:rsidDel="00925881">
          <w:rPr>
            <w:i/>
            <w:iCs/>
            <w:lang w:val="en-US"/>
          </w:rPr>
          <w:delText>…</w:delText>
        </w:r>
        <w:r w:rsidRPr="002C0A7D" w:rsidDel="00925881">
          <w:rPr>
            <w:i/>
            <w:iCs/>
            <w:lang w:val="en-US"/>
          </w:rPr>
          <w:delText xml:space="preserve"> </w:delText>
        </w:r>
      </w:del>
      <w:ins w:id="16" w:author="Paul" w:date="2019-11-01T00:28:00Z">
        <w:r w:rsidR="00925881">
          <w:rPr>
            <w:i/>
            <w:iCs/>
            <w:lang w:val="en-US"/>
          </w:rPr>
          <w:t>?</w:t>
        </w:r>
        <w:r w:rsidR="00925881" w:rsidRPr="002C0A7D">
          <w:rPr>
            <w:i/>
            <w:iCs/>
            <w:lang w:val="en-US"/>
          </w:rPr>
          <w:t xml:space="preserve"> </w:t>
        </w:r>
      </w:ins>
      <w:r>
        <w:rPr>
          <w:i/>
          <w:iCs/>
          <w:lang w:val="en-US"/>
        </w:rPr>
        <w:t>What if I can’t find new friends and lose the old ones in the proces</w:t>
      </w:r>
      <w:ins w:id="17" w:author="Paul" w:date="2019-11-01T00:28:00Z">
        <w:r w:rsidR="00925881">
          <w:rPr>
            <w:i/>
            <w:iCs/>
            <w:lang w:val="en-US"/>
          </w:rPr>
          <w:t>s?</w:t>
        </w:r>
      </w:ins>
      <w:del w:id="18" w:author="Paul" w:date="2019-11-01T00:28:00Z">
        <w:r w:rsidDel="00925881">
          <w:rPr>
            <w:i/>
            <w:iCs/>
            <w:lang w:val="en-US"/>
          </w:rPr>
          <w:delText>s…</w:delText>
        </w:r>
        <w:commentRangeEnd w:id="7"/>
        <w:r w:rsidDel="00925881">
          <w:rPr>
            <w:rStyle w:val="CommentReference"/>
          </w:rPr>
          <w:commentReference w:id="7"/>
        </w:r>
      </w:del>
    </w:p>
    <w:p w14:paraId="18293B0C" w14:textId="77777777" w:rsidR="00A80FC5" w:rsidRPr="00C8720F" w:rsidRDefault="00A80FC5" w:rsidP="001365C9">
      <w:pPr>
        <w:jc w:val="both"/>
        <w:rPr>
          <w:highlight w:val="red"/>
          <w:lang w:val="en-US"/>
        </w:rPr>
      </w:pPr>
    </w:p>
    <w:p w14:paraId="61006235" w14:textId="39EA05CB" w:rsidR="001E46CB" w:rsidRPr="0068302D" w:rsidRDefault="00260D0F" w:rsidP="001365C9">
      <w:pPr>
        <w:jc w:val="both"/>
        <w:rPr>
          <w:lang w:val="en-US"/>
        </w:rPr>
      </w:pPr>
      <w:r w:rsidRPr="0068302D">
        <w:rPr>
          <w:lang w:val="en-US"/>
        </w:rPr>
        <w:t>The four</w:t>
      </w:r>
      <w:r w:rsidRPr="003F2BFC">
        <w:rPr>
          <w:lang w:val="en-US"/>
        </w:rPr>
        <w:t>teen-year-old me seemed to be doing well at school. I was surrounded by genuine friends, getting decent grades, supported by trusting parents. I seemed comfortable. Except I wasn’t.</w:t>
      </w:r>
      <w:r w:rsidRPr="00C8720F">
        <w:rPr>
          <w:lang w:val="en-US"/>
        </w:rPr>
        <w:t xml:space="preserve"> </w:t>
      </w:r>
      <w:del w:id="19" w:author="Fedora Elrica Gracia" w:date="2019-10-31T22:48:00Z">
        <w:r w:rsidR="001E46CB" w:rsidRPr="00C8720F" w:rsidDel="0083272F">
          <w:rPr>
            <w:lang w:val="en-US"/>
          </w:rPr>
          <w:delText xml:space="preserve">I wanted to change the flow of my life </w:delText>
        </w:r>
        <w:r w:rsidR="00483F4C" w:rsidRPr="00C8720F" w:rsidDel="0083272F">
          <w:rPr>
            <w:lang w:val="en-US"/>
          </w:rPr>
          <w:delText>and break my routines</w:delText>
        </w:r>
        <w:r w:rsidR="001E46CB" w:rsidRPr="00C8720F" w:rsidDel="0083272F">
          <w:rPr>
            <w:lang w:val="en-US"/>
          </w:rPr>
          <w:delText xml:space="preserve">. </w:delText>
        </w:r>
        <w:r w:rsidR="00483F4C" w:rsidRPr="00C8720F" w:rsidDel="0083272F">
          <w:rPr>
            <w:lang w:val="en-US"/>
          </w:rPr>
          <w:delText xml:space="preserve">I sought for </w:delText>
        </w:r>
        <w:r w:rsidR="00C8720F" w:rsidDel="0083272F">
          <w:rPr>
            <w:lang w:val="en-US"/>
          </w:rPr>
          <w:delText xml:space="preserve">life </w:delText>
        </w:r>
        <w:r w:rsidR="00483F4C" w:rsidRPr="00C8720F" w:rsidDel="0083272F">
          <w:rPr>
            <w:lang w:val="en-US"/>
          </w:rPr>
          <w:delText>surprises.</w:delText>
        </w:r>
      </w:del>
      <w:ins w:id="20" w:author="Fedora Elrica Gracia" w:date="2019-10-31T22:48:00Z">
        <w:r w:rsidR="0083272F">
          <w:rPr>
            <w:lang w:val="en-US"/>
          </w:rPr>
          <w:t xml:space="preserve">I sought for life surprises, </w:t>
        </w:r>
      </w:ins>
      <w:ins w:id="21" w:author="Paul" w:date="2019-11-01T00:29:00Z">
        <w:r w:rsidR="00925881">
          <w:rPr>
            <w:lang w:val="en-US"/>
          </w:rPr>
          <w:t xml:space="preserve">for </w:t>
        </w:r>
      </w:ins>
      <w:ins w:id="22" w:author="Fedora Elrica Gracia" w:date="2019-10-31T22:48:00Z">
        <w:r w:rsidR="0083272F">
          <w:rPr>
            <w:lang w:val="en-US"/>
          </w:rPr>
          <w:t>the real taste of life.</w:t>
        </w:r>
      </w:ins>
      <w:r w:rsidR="00483F4C" w:rsidRPr="00C8720F">
        <w:rPr>
          <w:lang w:val="en-US"/>
        </w:rPr>
        <w:t xml:space="preserve"> </w:t>
      </w:r>
      <w:r w:rsidR="003F2BFC">
        <w:rPr>
          <w:lang w:val="en-US"/>
        </w:rPr>
        <w:t xml:space="preserve"> </w:t>
      </w:r>
    </w:p>
    <w:p w14:paraId="2C5EED41" w14:textId="50C09028" w:rsidR="00260D0F" w:rsidRPr="00C8720F" w:rsidRDefault="00260D0F" w:rsidP="001365C9">
      <w:pPr>
        <w:jc w:val="both"/>
        <w:rPr>
          <w:lang w:val="en-US"/>
        </w:rPr>
      </w:pPr>
    </w:p>
    <w:p w14:paraId="6532BEE6" w14:textId="61ED2040" w:rsidR="00260D0F" w:rsidRPr="00C8720F" w:rsidRDefault="00483F4C" w:rsidP="001365C9">
      <w:pPr>
        <w:jc w:val="both"/>
        <w:rPr>
          <w:lang w:val="en-US"/>
        </w:rPr>
      </w:pPr>
      <w:r w:rsidRPr="00C8720F">
        <w:rPr>
          <w:lang w:val="en-US"/>
        </w:rPr>
        <w:t xml:space="preserve">There were so many “what-ifs” in my head, and </w:t>
      </w:r>
      <w:r w:rsidR="00260D0F" w:rsidRPr="00C8720F">
        <w:rPr>
          <w:lang w:val="en-US"/>
        </w:rPr>
        <w:t xml:space="preserve">I didn’t know how to tell my parents about </w:t>
      </w:r>
      <w:r w:rsidRPr="00C8720F">
        <w:rPr>
          <w:lang w:val="en-US"/>
        </w:rPr>
        <w:t>my thought of moving</w:t>
      </w:r>
      <w:ins w:id="23" w:author="Paul" w:date="2019-11-01T00:29:00Z">
        <w:r w:rsidR="00925881">
          <w:rPr>
            <w:lang w:val="en-US"/>
          </w:rPr>
          <w:t xml:space="preserve"> out</w:t>
        </w:r>
      </w:ins>
      <w:r w:rsidR="00260D0F" w:rsidRPr="00C8720F">
        <w:rPr>
          <w:lang w:val="en-US"/>
        </w:rPr>
        <w:t xml:space="preserve">. </w:t>
      </w:r>
    </w:p>
    <w:p w14:paraId="29199B9B" w14:textId="77777777" w:rsidR="00EE0EB7" w:rsidRPr="0068302D" w:rsidRDefault="00EE0EB7" w:rsidP="001365C9">
      <w:pPr>
        <w:jc w:val="both"/>
        <w:rPr>
          <w:lang w:val="en-US"/>
        </w:rPr>
      </w:pPr>
    </w:p>
    <w:p w14:paraId="06673B8E" w14:textId="7BC69FC2" w:rsidR="00260D0F" w:rsidRPr="00C8720F" w:rsidRDefault="00260D0F" w:rsidP="001365C9">
      <w:pPr>
        <w:jc w:val="both"/>
        <w:rPr>
          <w:lang w:val="en-US"/>
        </w:rPr>
      </w:pPr>
      <w:del w:id="24" w:author="Fedora Elrica Gracia" w:date="2019-10-31T22:32:00Z">
        <w:r w:rsidRPr="00C8720F" w:rsidDel="008C45E2">
          <w:rPr>
            <w:lang w:val="en-US"/>
          </w:rPr>
          <w:delText>And then</w:delText>
        </w:r>
      </w:del>
      <w:ins w:id="25" w:author="Fedora Elrica Gracia" w:date="2019-10-31T22:32:00Z">
        <w:del w:id="26" w:author="Paul" w:date="2019-11-01T00:29:00Z">
          <w:r w:rsidR="008C45E2" w:rsidDel="00925881">
            <w:rPr>
              <w:lang w:val="en-US"/>
            </w:rPr>
            <w:delText>Until</w:delText>
          </w:r>
        </w:del>
      </w:ins>
      <w:del w:id="27" w:author="Paul" w:date="2019-11-01T00:29:00Z">
        <w:r w:rsidRPr="00C8720F" w:rsidDel="00925881">
          <w:rPr>
            <w:lang w:val="en-US"/>
          </w:rPr>
          <w:delText xml:space="preserve"> o</w:delText>
        </w:r>
      </w:del>
      <w:ins w:id="28" w:author="Paul" w:date="2019-11-01T00:29:00Z">
        <w:r w:rsidR="00925881">
          <w:rPr>
            <w:lang w:val="en-US"/>
          </w:rPr>
          <w:t>O</w:t>
        </w:r>
      </w:ins>
      <w:r w:rsidRPr="00C8720F">
        <w:rPr>
          <w:lang w:val="en-US"/>
        </w:rPr>
        <w:t>ne Sunday</w:t>
      </w:r>
      <w:del w:id="29" w:author="Paul" w:date="2019-11-01T00:29:00Z">
        <w:r w:rsidRPr="00C8720F" w:rsidDel="00925881">
          <w:rPr>
            <w:lang w:val="en-US"/>
          </w:rPr>
          <w:delText xml:space="preserve"> lunch </w:delText>
        </w:r>
      </w:del>
      <w:del w:id="30" w:author="Fedora Elrica Gracia" w:date="2019-10-31T22:32:00Z">
        <w:r w:rsidRPr="00C8720F" w:rsidDel="008C45E2">
          <w:rPr>
            <w:lang w:val="en-US"/>
          </w:rPr>
          <w:delText xml:space="preserve">time </w:delText>
        </w:r>
      </w:del>
      <w:del w:id="31" w:author="Fedora Elrica Gracia" w:date="2019-10-31T22:43:00Z">
        <w:r w:rsidRPr="00C8720F" w:rsidDel="0083272F">
          <w:rPr>
            <w:lang w:val="en-US"/>
          </w:rPr>
          <w:delText>after churc</w:delText>
        </w:r>
      </w:del>
      <w:ins w:id="32" w:author="Fedora Elrica Gracia" w:date="2019-10-31T22:49:00Z">
        <w:r w:rsidR="0083272F">
          <w:rPr>
            <w:lang w:val="en-US"/>
          </w:rPr>
          <w:t>,</w:t>
        </w:r>
      </w:ins>
      <w:del w:id="33" w:author="Fedora Elrica Gracia" w:date="2019-10-31T22:43:00Z">
        <w:r w:rsidRPr="00C8720F" w:rsidDel="0083272F">
          <w:rPr>
            <w:lang w:val="en-US"/>
          </w:rPr>
          <w:delText>h</w:delText>
        </w:r>
      </w:del>
      <w:del w:id="34" w:author="Fedora Elrica Gracia" w:date="2019-10-31T22:35:00Z">
        <w:r w:rsidRPr="00C8720F" w:rsidDel="008C45E2">
          <w:rPr>
            <w:lang w:val="en-US"/>
          </w:rPr>
          <w:delText>,</w:delText>
        </w:r>
      </w:del>
      <w:r w:rsidRPr="00C8720F">
        <w:rPr>
          <w:lang w:val="en-US"/>
        </w:rPr>
        <w:t xml:space="preserve"> I asked my dad</w:t>
      </w:r>
      <w:ins w:id="35" w:author="Paul" w:date="2019-11-01T00:29:00Z">
        <w:r w:rsidR="00925881">
          <w:rPr>
            <w:lang w:val="en-US"/>
          </w:rPr>
          <w:t>,</w:t>
        </w:r>
      </w:ins>
      <w:r w:rsidRPr="00C8720F">
        <w:rPr>
          <w:lang w:val="en-US"/>
        </w:rPr>
        <w:t xml:space="preserve"> while chewing my siumai dimsum, “What do you think of me moving to Taruna Nusantara</w:t>
      </w:r>
      <w:r w:rsidR="0024572C" w:rsidRPr="00C8720F">
        <w:rPr>
          <w:lang w:val="en-US"/>
        </w:rPr>
        <w:t xml:space="preserve"> (Youth of the Nation)</w:t>
      </w:r>
      <w:r w:rsidRPr="00C8720F">
        <w:rPr>
          <w:lang w:val="en-US"/>
        </w:rPr>
        <w:t>?”</w:t>
      </w:r>
    </w:p>
    <w:p w14:paraId="2556A87E" w14:textId="088AA7BE" w:rsidR="00A96D22" w:rsidRPr="00C8720F" w:rsidRDefault="00A96D22" w:rsidP="001365C9">
      <w:pPr>
        <w:jc w:val="both"/>
        <w:rPr>
          <w:lang w:val="en-US"/>
        </w:rPr>
      </w:pPr>
    </w:p>
    <w:p w14:paraId="4A51DFD1" w14:textId="688A901D" w:rsidR="00A96D22" w:rsidRDefault="0068302D" w:rsidP="001365C9">
      <w:pPr>
        <w:jc w:val="both"/>
        <w:rPr>
          <w:lang w:val="en-US"/>
        </w:rPr>
      </w:pPr>
      <w:r>
        <w:rPr>
          <w:lang w:val="en-US"/>
        </w:rPr>
        <w:t>My parents frowned, a</w:t>
      </w:r>
      <w:r w:rsidRPr="003F2BFC">
        <w:rPr>
          <w:lang w:val="en-US"/>
        </w:rPr>
        <w:t xml:space="preserve">nd </w:t>
      </w:r>
      <w:r w:rsidR="00A96D22" w:rsidRPr="00C8720F">
        <w:rPr>
          <w:lang w:val="en-US"/>
        </w:rPr>
        <w:t>there was a pregnant paus</w:t>
      </w:r>
      <w:r w:rsidR="002C7202" w:rsidRPr="00C8720F">
        <w:rPr>
          <w:lang w:val="en-US"/>
        </w:rPr>
        <w:t>e</w:t>
      </w:r>
      <w:r>
        <w:rPr>
          <w:lang w:val="en-US"/>
        </w:rPr>
        <w:t xml:space="preserve">. </w:t>
      </w:r>
      <w:r w:rsidR="0024572C" w:rsidRPr="00C8720F">
        <w:rPr>
          <w:lang w:val="en-US"/>
        </w:rPr>
        <w:t>I explained to them that it is a military school located in Central Java.</w:t>
      </w:r>
      <w:r>
        <w:rPr>
          <w:lang w:val="en-US"/>
        </w:rPr>
        <w:t xml:space="preserve"> “Why? Santa Ursula is already one of the best schools in Indonesia</w:t>
      </w:r>
      <w:del w:id="36" w:author="Paul" w:date="2019-11-01T00:30:00Z">
        <w:r w:rsidDel="00925881">
          <w:rPr>
            <w:lang w:val="en-US"/>
          </w:rPr>
          <w:delText xml:space="preserve">,” </w:delText>
        </w:r>
      </w:del>
      <w:ins w:id="37" w:author="Paul" w:date="2019-11-01T00:30:00Z">
        <w:r w:rsidR="00925881">
          <w:rPr>
            <w:lang w:val="en-US"/>
          </w:rPr>
          <w:t>.</w:t>
        </w:r>
        <w:r w:rsidR="00925881">
          <w:rPr>
            <w:lang w:val="en-US"/>
          </w:rPr>
          <w:t xml:space="preserve">” </w:t>
        </w:r>
      </w:ins>
      <w:del w:id="38" w:author="Paul" w:date="2019-11-01T00:30:00Z">
        <w:r w:rsidDel="00925881">
          <w:rPr>
            <w:lang w:val="en-US"/>
          </w:rPr>
          <w:delText>t</w:delText>
        </w:r>
        <w:r w:rsidR="00CC1089" w:rsidRPr="003F2BFC" w:rsidDel="00925881">
          <w:rPr>
            <w:lang w:val="en-US"/>
          </w:rPr>
          <w:delText xml:space="preserve">hey </w:delText>
        </w:r>
      </w:del>
      <w:ins w:id="39" w:author="Paul" w:date="2019-11-01T00:30:00Z">
        <w:r w:rsidR="00925881">
          <w:rPr>
            <w:lang w:val="en-US"/>
          </w:rPr>
          <w:t>T</w:t>
        </w:r>
        <w:r w:rsidR="00925881" w:rsidRPr="003F2BFC">
          <w:rPr>
            <w:lang w:val="en-US"/>
          </w:rPr>
          <w:t xml:space="preserve">hey </w:t>
        </w:r>
      </w:ins>
      <w:r w:rsidR="0076637A" w:rsidRPr="00C8720F">
        <w:rPr>
          <w:lang w:val="en-US"/>
        </w:rPr>
        <w:t>instantly opposed my idea.</w:t>
      </w:r>
      <w:r w:rsidR="0076637A">
        <w:rPr>
          <w:lang w:val="en-US"/>
        </w:rPr>
        <w:t xml:space="preserve"> </w:t>
      </w:r>
    </w:p>
    <w:p w14:paraId="55DBAA93" w14:textId="5DA769A2" w:rsidR="00260D0F" w:rsidRDefault="00260D0F" w:rsidP="001365C9">
      <w:pPr>
        <w:jc w:val="both"/>
        <w:rPr>
          <w:lang w:val="en-US"/>
        </w:rPr>
      </w:pPr>
    </w:p>
    <w:p w14:paraId="13ACC794" w14:textId="2E35D206" w:rsidR="00260D0F" w:rsidRDefault="00260D0F">
      <w:pPr>
        <w:jc w:val="both"/>
        <w:rPr>
          <w:lang w:val="en-US"/>
        </w:rPr>
      </w:pPr>
      <w:r w:rsidRPr="00EC1298">
        <w:rPr>
          <w:lang w:val="en-US"/>
        </w:rPr>
        <w:t>I want</w:t>
      </w:r>
      <w:ins w:id="40" w:author="Fedora Elrica Gracia" w:date="2019-10-31T22:49:00Z">
        <w:r w:rsidR="0083272F">
          <w:rPr>
            <w:lang w:val="en-US"/>
          </w:rPr>
          <w:t>ed</w:t>
        </w:r>
      </w:ins>
      <w:r w:rsidRPr="00EC1298">
        <w:rPr>
          <w:lang w:val="en-US"/>
        </w:rPr>
        <w:t xml:space="preserve"> a change. I </w:t>
      </w:r>
      <w:r w:rsidRPr="00EC1298">
        <w:rPr>
          <w:i/>
          <w:iCs/>
          <w:lang w:val="en-US"/>
        </w:rPr>
        <w:t>need</w:t>
      </w:r>
      <w:ins w:id="41" w:author="Fedora Elrica Gracia" w:date="2019-10-31T22:49:00Z">
        <w:r w:rsidR="0083272F">
          <w:rPr>
            <w:i/>
            <w:iCs/>
            <w:lang w:val="en-US"/>
          </w:rPr>
          <w:t>ed</w:t>
        </w:r>
      </w:ins>
      <w:r w:rsidRPr="00EC1298">
        <w:rPr>
          <w:i/>
          <w:iCs/>
          <w:lang w:val="en-US"/>
        </w:rPr>
        <w:t xml:space="preserve"> </w:t>
      </w:r>
      <w:r w:rsidRPr="00EC1298">
        <w:rPr>
          <w:lang w:val="en-US"/>
        </w:rPr>
        <w:t xml:space="preserve">a change. </w:t>
      </w:r>
      <w:r w:rsidR="00B37FF2" w:rsidRPr="00EC1298">
        <w:rPr>
          <w:lang w:val="en-US"/>
        </w:rPr>
        <w:t xml:space="preserve">So, </w:t>
      </w:r>
      <w:r w:rsidRPr="00EC1298">
        <w:rPr>
          <w:lang w:val="en-US"/>
        </w:rPr>
        <w:t xml:space="preserve">I pushed through. </w:t>
      </w:r>
      <w:r w:rsidR="0076637A" w:rsidRPr="00EC1298">
        <w:rPr>
          <w:lang w:val="en-US"/>
        </w:rPr>
        <w:t xml:space="preserve"> I asked </w:t>
      </w:r>
      <w:r w:rsidR="00B37FF2" w:rsidRPr="00EC1298">
        <w:rPr>
          <w:lang w:val="en-US"/>
        </w:rPr>
        <w:t xml:space="preserve">my parents </w:t>
      </w:r>
      <w:r w:rsidR="0076637A" w:rsidRPr="00EC1298">
        <w:rPr>
          <w:lang w:val="en-US"/>
        </w:rPr>
        <w:t xml:space="preserve">to </w:t>
      </w:r>
      <w:r w:rsidR="00B37FF2" w:rsidRPr="00EC1298">
        <w:rPr>
          <w:lang w:val="en-US"/>
        </w:rPr>
        <w:t xml:space="preserve">visit the </w:t>
      </w:r>
      <w:r w:rsidR="0076637A" w:rsidRPr="00EC1298">
        <w:rPr>
          <w:lang w:val="en-US"/>
        </w:rPr>
        <w:t xml:space="preserve">school first.  </w:t>
      </w:r>
      <w:r w:rsidR="00B37FF2" w:rsidRPr="00EC1298">
        <w:rPr>
          <w:lang w:val="en-US"/>
        </w:rPr>
        <w:t>Watching me hold my stance for the first time, my parents agreed</w:t>
      </w:r>
      <w:del w:id="42" w:author="Fedora Elrica Gracia" w:date="2019-10-31T22:50:00Z">
        <w:r w:rsidR="00B37FF2" w:rsidRPr="00EC1298" w:rsidDel="0083272F">
          <w:rPr>
            <w:lang w:val="en-US"/>
          </w:rPr>
          <w:delText xml:space="preserve"> to let me go</w:delText>
        </w:r>
      </w:del>
      <w:r w:rsidRPr="00EC1298">
        <w:rPr>
          <w:lang w:val="en-US"/>
        </w:rPr>
        <w:t>.</w:t>
      </w:r>
      <w:r>
        <w:rPr>
          <w:lang w:val="en-US"/>
        </w:rPr>
        <w:t xml:space="preserve"> </w:t>
      </w:r>
    </w:p>
    <w:p w14:paraId="7414A4F7" w14:textId="570988DF" w:rsidR="0076637A" w:rsidRDefault="0076637A" w:rsidP="001365C9">
      <w:pPr>
        <w:jc w:val="both"/>
        <w:rPr>
          <w:lang w:val="en-US"/>
        </w:rPr>
      </w:pPr>
    </w:p>
    <w:p w14:paraId="3AFA090F" w14:textId="5FE8B2F2" w:rsidR="0076637A" w:rsidRPr="004323A5" w:rsidRDefault="0076637A">
      <w:pPr>
        <w:jc w:val="both"/>
        <w:rPr>
          <w:lang w:val="en-US"/>
        </w:rPr>
      </w:pPr>
      <w:r w:rsidRPr="00C8720F">
        <w:rPr>
          <w:lang w:val="en-US"/>
        </w:rPr>
        <w:t>Off to Magelang</w:t>
      </w:r>
      <w:del w:id="43" w:author="Paul" w:date="2019-11-01T00:30:00Z">
        <w:r w:rsidRPr="00C8720F" w:rsidDel="00925881">
          <w:rPr>
            <w:lang w:val="en-US"/>
          </w:rPr>
          <w:delText>,</w:delText>
        </w:r>
      </w:del>
      <w:r w:rsidRPr="00C8720F">
        <w:rPr>
          <w:lang w:val="en-US"/>
        </w:rPr>
        <w:t xml:space="preserve"> I went. </w:t>
      </w:r>
      <w:r w:rsidR="002C7202" w:rsidRPr="00C8720F">
        <w:rPr>
          <w:lang w:val="en-US"/>
        </w:rPr>
        <w:t>Taruna Nusantara</w:t>
      </w:r>
      <w:r w:rsidRPr="00C8720F">
        <w:rPr>
          <w:lang w:val="en-US"/>
        </w:rPr>
        <w:t xml:space="preserve"> was </w:t>
      </w:r>
      <w:del w:id="44" w:author="Paul" w:date="2019-11-01T00:31:00Z">
        <w:r w:rsidRPr="00C8720F" w:rsidDel="00925881">
          <w:rPr>
            <w:lang w:val="en-US"/>
          </w:rPr>
          <w:delText xml:space="preserve">eerily </w:delText>
        </w:r>
      </w:del>
      <w:r w:rsidRPr="00C8720F">
        <w:rPr>
          <w:lang w:val="en-US"/>
        </w:rPr>
        <w:t>astonishing. I admire</w:t>
      </w:r>
      <w:ins w:id="45" w:author="Paul" w:date="2019-11-01T00:31:00Z">
        <w:r w:rsidR="00925881">
          <w:rPr>
            <w:lang w:val="en-US"/>
          </w:rPr>
          <w:t>d</w:t>
        </w:r>
      </w:ins>
      <w:r w:rsidRPr="00C8720F">
        <w:rPr>
          <w:lang w:val="en-US"/>
        </w:rPr>
        <w:t xml:space="preserve"> the students there who lined up very neatly during the ceremony</w:t>
      </w:r>
      <w:r w:rsidR="003F2BFC" w:rsidRPr="00C8720F">
        <w:rPr>
          <w:lang w:val="en-US"/>
        </w:rPr>
        <w:t xml:space="preserve">. </w:t>
      </w:r>
      <w:del w:id="46" w:author="Paul" w:date="2019-11-01T00:32:00Z">
        <w:r w:rsidR="003F2BFC" w:rsidRPr="00C8720F" w:rsidDel="00925881">
          <w:rPr>
            <w:lang w:val="en-US"/>
          </w:rPr>
          <w:delText>H</w:delText>
        </w:r>
        <w:r w:rsidRPr="00C8720F" w:rsidDel="00925881">
          <w:rPr>
            <w:lang w:val="en-US"/>
          </w:rPr>
          <w:delText>ow t</w:delText>
        </w:r>
      </w:del>
      <w:ins w:id="47" w:author="Paul" w:date="2019-11-01T00:32:00Z">
        <w:r w:rsidR="00925881">
          <w:rPr>
            <w:lang w:val="en-US"/>
          </w:rPr>
          <w:t>T</w:t>
        </w:r>
      </w:ins>
      <w:r w:rsidRPr="00C8720F">
        <w:rPr>
          <w:lang w:val="en-US"/>
        </w:rPr>
        <w:t xml:space="preserve">hey </w:t>
      </w:r>
      <w:del w:id="48" w:author="Paul" w:date="2019-11-01T00:42:00Z">
        <w:r w:rsidRPr="00C8720F" w:rsidDel="00A475E3">
          <w:rPr>
            <w:lang w:val="en-US"/>
          </w:rPr>
          <w:delText xml:space="preserve">have </w:delText>
        </w:r>
      </w:del>
      <w:ins w:id="49" w:author="Paul" w:date="2019-11-01T00:42:00Z">
        <w:r w:rsidR="00A475E3" w:rsidRPr="00C8720F">
          <w:rPr>
            <w:lang w:val="en-US"/>
          </w:rPr>
          <w:t>ha</w:t>
        </w:r>
        <w:r w:rsidR="00A475E3">
          <w:rPr>
            <w:lang w:val="en-US"/>
          </w:rPr>
          <w:t>d</w:t>
        </w:r>
        <w:r w:rsidR="00A475E3" w:rsidRPr="00C8720F">
          <w:rPr>
            <w:lang w:val="en-US"/>
          </w:rPr>
          <w:t xml:space="preserve"> </w:t>
        </w:r>
      </w:ins>
      <w:r w:rsidRPr="00C8720F">
        <w:rPr>
          <w:lang w:val="en-US"/>
        </w:rPr>
        <w:t xml:space="preserve">a very strict schedule but were still able to put a smile on their face. </w:t>
      </w:r>
      <w:r w:rsidR="003F2BFC" w:rsidRPr="00C8720F">
        <w:rPr>
          <w:lang w:val="en-US"/>
        </w:rPr>
        <w:t xml:space="preserve">How </w:t>
      </w:r>
      <w:del w:id="50" w:author="Paul" w:date="2019-11-01T00:42:00Z">
        <w:r w:rsidRPr="00C8720F" w:rsidDel="00A475E3">
          <w:rPr>
            <w:lang w:val="en-US"/>
          </w:rPr>
          <w:delText xml:space="preserve">they've </w:delText>
        </w:r>
      </w:del>
      <w:ins w:id="51" w:author="Paul" w:date="2019-11-01T00:42:00Z">
        <w:r w:rsidR="00A475E3" w:rsidRPr="00C8720F">
          <w:rPr>
            <w:lang w:val="en-US"/>
          </w:rPr>
          <w:t>they'</w:t>
        </w:r>
        <w:r w:rsidR="00A475E3">
          <w:rPr>
            <w:lang w:val="en-US"/>
          </w:rPr>
          <w:t>d</w:t>
        </w:r>
        <w:r w:rsidR="00A475E3" w:rsidRPr="00C8720F">
          <w:rPr>
            <w:lang w:val="en-US"/>
          </w:rPr>
          <w:t xml:space="preserve"> </w:t>
        </w:r>
      </w:ins>
      <w:r w:rsidRPr="00C8720F">
        <w:rPr>
          <w:lang w:val="en-US"/>
        </w:rPr>
        <w:t xml:space="preserve">gone through </w:t>
      </w:r>
      <w:r w:rsidR="00B37FF2" w:rsidRPr="00C8720F">
        <w:rPr>
          <w:lang w:val="en-US"/>
        </w:rPr>
        <w:t xml:space="preserve">the </w:t>
      </w:r>
      <w:r w:rsidR="003F2BFC" w:rsidRPr="00C8720F">
        <w:rPr>
          <w:lang w:val="en-US"/>
        </w:rPr>
        <w:t xml:space="preserve">rigorous academic </w:t>
      </w:r>
      <w:r w:rsidR="00B37FF2" w:rsidRPr="00C8720F">
        <w:rPr>
          <w:lang w:val="en-US"/>
        </w:rPr>
        <w:t xml:space="preserve">curriculum and strenuous physical training </w:t>
      </w:r>
      <w:r w:rsidRPr="00C8720F">
        <w:rPr>
          <w:lang w:val="en-US"/>
        </w:rPr>
        <w:t>and create</w:t>
      </w:r>
      <w:r w:rsidR="003F2BFC" w:rsidRPr="00C8720F">
        <w:rPr>
          <w:lang w:val="en-US"/>
        </w:rPr>
        <w:t>d</w:t>
      </w:r>
      <w:r w:rsidRPr="00C8720F">
        <w:rPr>
          <w:lang w:val="en-US"/>
        </w:rPr>
        <w:t xml:space="preserve"> a strong bond. I wanted to be part of it because I believe that it would give me the real taste of life, </w:t>
      </w:r>
      <w:del w:id="52" w:author="Paul" w:date="2019-11-01T00:42:00Z">
        <w:r w:rsidRPr="00C8720F" w:rsidDel="00A475E3">
          <w:rPr>
            <w:lang w:val="en-US"/>
          </w:rPr>
          <w:delText xml:space="preserve">cutting </w:delText>
        </w:r>
      </w:del>
      <w:ins w:id="53" w:author="Paul" w:date="2019-11-01T00:42:00Z">
        <w:r w:rsidR="00A475E3">
          <w:rPr>
            <w:lang w:val="en-US"/>
          </w:rPr>
          <w:t>helping me cut</w:t>
        </w:r>
        <w:r w:rsidR="00A475E3" w:rsidRPr="00C8720F">
          <w:rPr>
            <w:lang w:val="en-US"/>
          </w:rPr>
          <w:t xml:space="preserve"> </w:t>
        </w:r>
      </w:ins>
      <w:r w:rsidRPr="00C8720F">
        <w:rPr>
          <w:lang w:val="en-US"/>
        </w:rPr>
        <w:t xml:space="preserve">the line of dependency from my parents and </w:t>
      </w:r>
      <w:del w:id="54" w:author="Paul" w:date="2019-11-01T00:42:00Z">
        <w:r w:rsidRPr="00C8720F" w:rsidDel="00A475E3">
          <w:rPr>
            <w:lang w:val="en-US"/>
          </w:rPr>
          <w:delText xml:space="preserve">learn </w:delText>
        </w:r>
      </w:del>
      <w:ins w:id="55" w:author="Paul" w:date="2019-11-01T00:42:00Z">
        <w:r w:rsidR="00A475E3">
          <w:rPr>
            <w:lang w:val="en-US"/>
          </w:rPr>
          <w:t>teaching me</w:t>
        </w:r>
        <w:r w:rsidR="00A475E3" w:rsidRPr="00C8720F">
          <w:rPr>
            <w:lang w:val="en-US"/>
          </w:rPr>
          <w:t xml:space="preserve"> </w:t>
        </w:r>
      </w:ins>
      <w:r w:rsidRPr="00C8720F">
        <w:rPr>
          <w:lang w:val="en-US"/>
        </w:rPr>
        <w:t>to stand on my own feet. I was even more determined to enter this school.</w:t>
      </w:r>
      <w:r>
        <w:rPr>
          <w:lang w:val="en-US"/>
        </w:rPr>
        <w:t xml:space="preserve"> </w:t>
      </w:r>
    </w:p>
    <w:p w14:paraId="23D4B7A4" w14:textId="77777777" w:rsidR="0076637A" w:rsidRDefault="0076637A" w:rsidP="001365C9">
      <w:pPr>
        <w:jc w:val="both"/>
        <w:rPr>
          <w:lang w:val="en-US"/>
        </w:rPr>
      </w:pPr>
    </w:p>
    <w:p w14:paraId="7F85DD37" w14:textId="02C71DC1" w:rsidR="00260D0F" w:rsidRPr="00C8720F" w:rsidRDefault="00EE73ED" w:rsidP="002C0A7D">
      <w:pPr>
        <w:jc w:val="both"/>
        <w:rPr>
          <w:lang w:val="en-US"/>
        </w:rPr>
      </w:pPr>
      <w:r>
        <w:rPr>
          <w:lang w:val="en-US"/>
        </w:rPr>
        <w:t>S</w:t>
      </w:r>
      <w:r w:rsidR="00260D0F" w:rsidRPr="004323A5">
        <w:rPr>
          <w:lang w:val="en-US"/>
        </w:rPr>
        <w:t>o</w:t>
      </w:r>
      <w:r>
        <w:rPr>
          <w:lang w:val="en-US"/>
        </w:rPr>
        <w:t>,</w:t>
      </w:r>
      <w:r w:rsidR="00260D0F" w:rsidRPr="004323A5">
        <w:rPr>
          <w:lang w:val="en-US"/>
        </w:rPr>
        <w:t xml:space="preserve"> I took the entrance test. I had to take note that </w:t>
      </w:r>
      <w:ins w:id="56" w:author="Fedora Elrica Gracia" w:date="2019-10-31T22:44:00Z">
        <w:r w:rsidR="0083272F">
          <w:rPr>
            <w:lang w:val="en-US"/>
          </w:rPr>
          <w:t xml:space="preserve">as a Chinese, </w:t>
        </w:r>
      </w:ins>
      <w:r w:rsidR="00260D0F" w:rsidRPr="004323A5">
        <w:rPr>
          <w:lang w:val="en-US"/>
        </w:rPr>
        <w:t xml:space="preserve">I was a minority. </w:t>
      </w:r>
      <w:del w:id="57" w:author="Fedora Elrica Gracia" w:date="2019-10-31T22:44:00Z">
        <w:r w:rsidR="00260D0F" w:rsidDel="0083272F">
          <w:rPr>
            <w:lang w:val="en-US"/>
          </w:rPr>
          <w:delText>The fact that I was the very few Chinese who applied</w:delText>
        </w:r>
      </w:del>
      <w:ins w:id="58" w:author="Fedora Elrica Gracia" w:date="2019-10-31T22:44:00Z">
        <w:r w:rsidR="0083272F">
          <w:rPr>
            <w:lang w:val="en-US"/>
          </w:rPr>
          <w:t>This</w:t>
        </w:r>
      </w:ins>
      <w:r w:rsidR="00260D0F">
        <w:rPr>
          <w:lang w:val="en-US"/>
        </w:rPr>
        <w:t xml:space="preserve"> made some of my </w:t>
      </w:r>
      <w:del w:id="59" w:author="Paul" w:date="2019-11-01T00:43:00Z">
        <w:r w:rsidR="00260D0F" w:rsidDel="00A475E3">
          <w:rPr>
            <w:lang w:val="en-US"/>
          </w:rPr>
          <w:delText xml:space="preserve">family </w:delText>
        </w:r>
      </w:del>
      <w:r w:rsidR="00260D0F">
        <w:rPr>
          <w:lang w:val="en-US"/>
        </w:rPr>
        <w:t>relatives oppose</w:t>
      </w:r>
      <w:del w:id="60" w:author="Paul" w:date="2019-11-01T00:43:00Z">
        <w:r w:rsidR="00260D0F" w:rsidDel="00A475E3">
          <w:rPr>
            <w:lang w:val="en-US"/>
          </w:rPr>
          <w:delText>d</w:delText>
        </w:r>
      </w:del>
      <w:r w:rsidR="00260D0F">
        <w:rPr>
          <w:lang w:val="en-US"/>
        </w:rPr>
        <w:t xml:space="preserve"> </w:t>
      </w:r>
      <w:r>
        <w:rPr>
          <w:lang w:val="en-US"/>
        </w:rPr>
        <w:t>my decision</w:t>
      </w:r>
      <w:del w:id="61" w:author="Fedora Elrica Gracia" w:date="2019-10-31T22:50:00Z">
        <w:r w:rsidR="00260D0F" w:rsidDel="00C62C8F">
          <w:rPr>
            <w:lang w:val="en-US"/>
          </w:rPr>
          <w:delText>, including my grandmother</w:delText>
        </w:r>
      </w:del>
      <w:r w:rsidR="00260D0F">
        <w:rPr>
          <w:lang w:val="en-US"/>
        </w:rPr>
        <w:t>.</w:t>
      </w:r>
      <w:r w:rsidR="003F2BFC">
        <w:rPr>
          <w:lang w:val="en-US"/>
        </w:rPr>
        <w:t xml:space="preserve"> </w:t>
      </w:r>
      <w:r w:rsidR="00260D0F">
        <w:rPr>
          <w:lang w:val="en-US"/>
        </w:rPr>
        <w:t>B</w:t>
      </w:r>
      <w:r w:rsidR="00260D0F" w:rsidRPr="004323A5">
        <w:rPr>
          <w:lang w:val="en-US"/>
        </w:rPr>
        <w:t>ut that didn't break my spirit</w:t>
      </w:r>
      <w:ins w:id="62" w:author="Fedora Elrica Gracia" w:date="2019-10-31T22:37:00Z">
        <w:r w:rsidR="008C45E2">
          <w:rPr>
            <w:lang w:val="en-US"/>
          </w:rPr>
          <w:t>.</w:t>
        </w:r>
      </w:ins>
      <w:del w:id="63" w:author="Fedora Elrica Gracia" w:date="2019-10-31T22:37:00Z">
        <w:r w:rsidR="00260D0F" w:rsidDel="008C45E2">
          <w:rPr>
            <w:lang w:val="en-US"/>
          </w:rPr>
          <w:delText>,</w:delText>
        </w:r>
      </w:del>
      <w:r w:rsidR="00260D0F" w:rsidRPr="003C4FA8">
        <w:rPr>
          <w:rFonts w:asciiTheme="majorHAnsi" w:hAnsiTheme="majorHAnsi" w:cstheme="majorHAnsi"/>
          <w:color w:val="000000" w:themeColor="text1"/>
          <w:sz w:val="32"/>
          <w:lang w:val="en-US"/>
        </w:rPr>
        <w:t xml:space="preserve"> </w:t>
      </w:r>
      <w:ins w:id="64" w:author="Fedora Elrica Gracia" w:date="2019-10-31T22:37:00Z">
        <w:r w:rsidR="008C45E2">
          <w:rPr>
            <w:lang w:val="en-US"/>
          </w:rPr>
          <w:t>A</w:t>
        </w:r>
      </w:ins>
      <w:del w:id="65" w:author="Fedora Elrica Gracia" w:date="2019-10-31T22:37:00Z">
        <w:r w:rsidR="00260D0F" w:rsidRPr="00C8720F" w:rsidDel="008C45E2">
          <w:rPr>
            <w:lang w:val="en-US"/>
          </w:rPr>
          <w:delText>a</w:delText>
        </w:r>
      </w:del>
      <w:r w:rsidR="00260D0F" w:rsidRPr="00C8720F">
        <w:rPr>
          <w:lang w:val="en-US"/>
        </w:rPr>
        <w:t xml:space="preserve"> popular saying from Germany Kent linger</w:t>
      </w:r>
      <w:ins w:id="66" w:author="Fedora Elrica Gracia" w:date="2019-10-31T22:37:00Z">
        <w:r w:rsidR="008C45E2">
          <w:rPr>
            <w:lang w:val="en-US"/>
          </w:rPr>
          <w:t>ed</w:t>
        </w:r>
      </w:ins>
      <w:del w:id="67" w:author="Fedora Elrica Gracia" w:date="2019-10-31T22:37:00Z">
        <w:r w:rsidR="00260D0F" w:rsidRPr="00C8720F" w:rsidDel="008C45E2">
          <w:rPr>
            <w:lang w:val="en-US"/>
          </w:rPr>
          <w:delText>s</w:delText>
        </w:r>
      </w:del>
      <w:r w:rsidR="00260D0F" w:rsidRPr="00C8720F">
        <w:rPr>
          <w:lang w:val="en-US"/>
        </w:rPr>
        <w:t xml:space="preserve"> in my mind</w:t>
      </w:r>
      <w:ins w:id="68" w:author="Paul" w:date="2019-11-01T00:51:00Z">
        <w:r w:rsidR="00026031">
          <w:rPr>
            <w:lang w:val="en-US"/>
          </w:rPr>
          <w:t>:</w:t>
        </w:r>
      </w:ins>
      <w:r w:rsidRPr="00C8720F">
        <w:rPr>
          <w:lang w:val="en-US"/>
        </w:rPr>
        <w:t xml:space="preserve"> </w:t>
      </w:r>
      <w:r w:rsidR="00260D0F" w:rsidRPr="00C8720F">
        <w:rPr>
          <w:lang w:val="en-US"/>
        </w:rPr>
        <w:t>“At the very moment when people underestimate you is when you can make a breakthrough.”</w:t>
      </w:r>
      <w:r w:rsidR="002C7202" w:rsidRPr="00C8720F" w:rsidDel="002C7202">
        <w:rPr>
          <w:lang w:val="en-US"/>
        </w:rPr>
        <w:t xml:space="preserve"> </w:t>
      </w:r>
    </w:p>
    <w:p w14:paraId="4D848815" w14:textId="77777777" w:rsidR="00260D0F" w:rsidRPr="004323A5" w:rsidRDefault="00260D0F" w:rsidP="00260D0F">
      <w:pPr>
        <w:jc w:val="both"/>
        <w:rPr>
          <w:lang w:val="en-US"/>
        </w:rPr>
      </w:pPr>
    </w:p>
    <w:p w14:paraId="70656644" w14:textId="5BDBDCF8" w:rsidR="00260D0F" w:rsidRDefault="00260D0F" w:rsidP="00260D0F">
      <w:pPr>
        <w:jc w:val="both"/>
        <w:rPr>
          <w:lang w:val="en-US"/>
        </w:rPr>
      </w:pPr>
      <w:del w:id="69" w:author="Fedora Elrica Gracia" w:date="2019-10-31T22:45:00Z">
        <w:r w:rsidRPr="004323A5" w:rsidDel="0083272F">
          <w:rPr>
            <w:lang w:val="en-US"/>
          </w:rPr>
          <w:delText>My hard work didn't betray me but</w:delText>
        </w:r>
      </w:del>
      <w:ins w:id="70" w:author="Fedora Elrica Gracia" w:date="2019-10-31T22:45:00Z">
        <w:r w:rsidR="0083272F">
          <w:rPr>
            <w:lang w:val="en-US"/>
          </w:rPr>
          <w:t>However</w:t>
        </w:r>
      </w:ins>
      <w:del w:id="71" w:author="Fedora Elrica Gracia" w:date="2019-10-31T22:38:00Z">
        <w:r w:rsidRPr="004323A5" w:rsidDel="008C45E2">
          <w:rPr>
            <w:lang w:val="en-US"/>
          </w:rPr>
          <w:delText xml:space="preserve"> instead</w:delText>
        </w:r>
      </w:del>
      <w:ins w:id="72" w:author="Fedora Elrica Gracia" w:date="2019-10-31T22:45:00Z">
        <w:r w:rsidR="0083272F">
          <w:rPr>
            <w:lang w:val="en-US"/>
          </w:rPr>
          <w:t>,</w:t>
        </w:r>
      </w:ins>
      <w:del w:id="73" w:author="Fedora Elrica Gracia" w:date="2019-10-31T22:45:00Z">
        <w:r w:rsidRPr="004323A5" w:rsidDel="0083272F">
          <w:rPr>
            <w:lang w:val="en-US"/>
          </w:rPr>
          <w:delText>,</w:delText>
        </w:r>
      </w:del>
      <w:ins w:id="74" w:author="Fedora Elrica Gracia" w:date="2019-10-31T22:45:00Z">
        <w:r w:rsidR="0083272F">
          <w:rPr>
            <w:lang w:val="en-US"/>
          </w:rPr>
          <w:t xml:space="preserve"> </w:t>
        </w:r>
      </w:ins>
      <w:del w:id="75" w:author="Fedora Elrica Gracia" w:date="2019-10-31T22:45:00Z">
        <w:r w:rsidRPr="004323A5" w:rsidDel="0083272F">
          <w:rPr>
            <w:lang w:val="en-US"/>
          </w:rPr>
          <w:delText xml:space="preserve"> </w:delText>
        </w:r>
      </w:del>
      <w:del w:id="76" w:author="Fedora Elrica Gracia" w:date="2019-10-31T22:38:00Z">
        <w:r w:rsidRPr="004323A5" w:rsidDel="008C45E2">
          <w:rPr>
            <w:lang w:val="en-US"/>
          </w:rPr>
          <w:delText xml:space="preserve">my </w:delText>
        </w:r>
      </w:del>
      <w:r w:rsidR="00EE73ED">
        <w:rPr>
          <w:lang w:val="en-US"/>
        </w:rPr>
        <w:t xml:space="preserve">fate took me </w:t>
      </w:r>
      <w:del w:id="77" w:author="Paul" w:date="2019-11-01T00:51:00Z">
        <w:r w:rsidR="00EE73ED" w:rsidDel="00026031">
          <w:rPr>
            <w:lang w:val="en-US"/>
          </w:rPr>
          <w:delText xml:space="preserve">to </w:delText>
        </w:r>
      </w:del>
      <w:ins w:id="78" w:author="Paul" w:date="2019-11-01T00:51:00Z">
        <w:r w:rsidR="00026031">
          <w:rPr>
            <w:lang w:val="en-US"/>
          </w:rPr>
          <w:t>down</w:t>
        </w:r>
        <w:r w:rsidR="00026031">
          <w:rPr>
            <w:lang w:val="en-US"/>
          </w:rPr>
          <w:t xml:space="preserve"> </w:t>
        </w:r>
      </w:ins>
      <w:r w:rsidRPr="004323A5">
        <w:rPr>
          <w:lang w:val="en-US"/>
        </w:rPr>
        <w:t>another path. I did</w:t>
      </w:r>
      <w:ins w:id="79" w:author="Paul" w:date="2019-11-01T00:52:00Z">
        <w:r w:rsidR="00026031">
          <w:rPr>
            <w:lang w:val="en-US"/>
          </w:rPr>
          <w:t>n’</w:t>
        </w:r>
      </w:ins>
      <w:del w:id="80" w:author="Paul" w:date="2019-11-01T00:52:00Z">
        <w:r w:rsidRPr="004323A5" w:rsidDel="00026031">
          <w:rPr>
            <w:lang w:val="en-US"/>
          </w:rPr>
          <w:delText xml:space="preserve"> no</w:delText>
        </w:r>
      </w:del>
      <w:r w:rsidRPr="004323A5">
        <w:rPr>
          <w:lang w:val="en-US"/>
        </w:rPr>
        <w:t xml:space="preserve">t make it into the school. It would be a lie if I </w:t>
      </w:r>
      <w:ins w:id="81" w:author="Paul" w:date="2019-11-01T00:52:00Z">
        <w:r w:rsidR="00026031">
          <w:rPr>
            <w:lang w:val="en-US"/>
          </w:rPr>
          <w:t xml:space="preserve">say I </w:t>
        </w:r>
      </w:ins>
      <w:del w:id="82" w:author="Fedora Elrica Gracia" w:date="2019-10-31T22:51:00Z">
        <w:r w:rsidRPr="004323A5" w:rsidDel="00C62C8F">
          <w:rPr>
            <w:lang w:val="en-US"/>
          </w:rPr>
          <w:delText xml:space="preserve">said I </w:delText>
        </w:r>
      </w:del>
      <w:r w:rsidRPr="004323A5">
        <w:rPr>
          <w:lang w:val="en-US"/>
        </w:rPr>
        <w:t>wasn't sad when I heard the news</w:t>
      </w:r>
      <w:r>
        <w:rPr>
          <w:lang w:val="en-US"/>
        </w:rPr>
        <w:t>. I was devastated</w:t>
      </w:r>
      <w:ins w:id="83" w:author="Fedora Elrica Gracia" w:date="2019-10-31T22:38:00Z">
        <w:r w:rsidR="008C45E2">
          <w:rPr>
            <w:lang w:val="en-US"/>
          </w:rPr>
          <w:t>,</w:t>
        </w:r>
      </w:ins>
      <w:r>
        <w:rPr>
          <w:lang w:val="en-US"/>
        </w:rPr>
        <w:t xml:space="preserve"> </w:t>
      </w:r>
      <w:r w:rsidRPr="004323A5">
        <w:rPr>
          <w:lang w:val="en-US"/>
        </w:rPr>
        <w:t xml:space="preserve">but I </w:t>
      </w:r>
      <w:r w:rsidR="00EB394E">
        <w:rPr>
          <w:lang w:val="en-US"/>
        </w:rPr>
        <w:t>felt alive</w:t>
      </w:r>
      <w:r w:rsidRPr="004323A5">
        <w:rPr>
          <w:lang w:val="en-US"/>
        </w:rPr>
        <w:t xml:space="preserve">. Looking back, I am grateful to </w:t>
      </w:r>
      <w:r w:rsidR="00EB394E">
        <w:rPr>
          <w:lang w:val="en-US"/>
        </w:rPr>
        <w:t xml:space="preserve">have </w:t>
      </w:r>
      <w:del w:id="84" w:author="Fedora Elrica Gracia" w:date="2019-10-31T22:41:00Z">
        <w:r w:rsidR="00EB394E" w:rsidDel="0083272F">
          <w:rPr>
            <w:lang w:val="en-US"/>
          </w:rPr>
          <w:delText xml:space="preserve">made the </w:delText>
        </w:r>
        <w:r w:rsidR="00B57980" w:rsidDel="0083272F">
          <w:rPr>
            <w:lang w:val="en-US"/>
          </w:rPr>
          <w:delText>attempt</w:delText>
        </w:r>
      </w:del>
      <w:ins w:id="85" w:author="Fedora Elrica Gracia" w:date="2019-10-31T22:41:00Z">
        <w:r w:rsidR="0083272F">
          <w:rPr>
            <w:lang w:val="en-US"/>
          </w:rPr>
          <w:t>attempted</w:t>
        </w:r>
      </w:ins>
      <w:r w:rsidRPr="004323A5">
        <w:rPr>
          <w:lang w:val="en-US"/>
        </w:rPr>
        <w:t>.</w:t>
      </w:r>
      <w:r w:rsidR="003F2BFC">
        <w:rPr>
          <w:lang w:val="en-US"/>
        </w:rPr>
        <w:t xml:space="preserve"> It was the first, but perhaps one of the biggest changes in my life.</w:t>
      </w:r>
      <w:r w:rsidRPr="004323A5">
        <w:rPr>
          <w:lang w:val="en-US"/>
        </w:rPr>
        <w:t xml:space="preserve"> </w:t>
      </w:r>
      <w:r w:rsidR="00EB394E">
        <w:rPr>
          <w:lang w:val="en-US"/>
        </w:rPr>
        <w:t xml:space="preserve">One where </w:t>
      </w:r>
      <w:r w:rsidR="00EE73ED">
        <w:rPr>
          <w:lang w:val="en-US"/>
        </w:rPr>
        <w:t xml:space="preserve">I learned how to take </w:t>
      </w:r>
      <w:r w:rsidRPr="004323A5">
        <w:rPr>
          <w:lang w:val="en-US"/>
        </w:rPr>
        <w:t xml:space="preserve">risks and </w:t>
      </w:r>
      <w:r w:rsidR="00EE73ED">
        <w:rPr>
          <w:lang w:val="en-US"/>
        </w:rPr>
        <w:t xml:space="preserve">break </w:t>
      </w:r>
      <w:r w:rsidRPr="004323A5">
        <w:rPr>
          <w:lang w:val="en-US"/>
        </w:rPr>
        <w:t>out of my comfort zone.</w:t>
      </w:r>
      <w:r w:rsidR="00EB394E">
        <w:rPr>
          <w:lang w:val="en-US"/>
        </w:rPr>
        <w:t xml:space="preserve"> One that made me excited and anxious at the same time.</w:t>
      </w:r>
      <w:r w:rsidRPr="004323A5">
        <w:rPr>
          <w:lang w:val="en-US"/>
        </w:rPr>
        <w:t xml:space="preserve"> </w:t>
      </w:r>
      <w:r w:rsidR="00EB394E">
        <w:rPr>
          <w:lang w:val="en-US"/>
        </w:rPr>
        <w:t>I realized, however</w:t>
      </w:r>
      <w:r w:rsidR="007B1138">
        <w:rPr>
          <w:lang w:val="en-US"/>
        </w:rPr>
        <w:t>,</w:t>
      </w:r>
      <w:r w:rsidR="00EB394E">
        <w:rPr>
          <w:lang w:val="en-US"/>
        </w:rPr>
        <w:t xml:space="preserve"> that it</w:t>
      </w:r>
      <w:r w:rsidR="007B1138">
        <w:rPr>
          <w:lang w:val="en-US"/>
        </w:rPr>
        <w:t xml:space="preserve"> </w:t>
      </w:r>
      <w:r w:rsidRPr="004323A5">
        <w:rPr>
          <w:lang w:val="en-US"/>
        </w:rPr>
        <w:t xml:space="preserve">was just </w:t>
      </w:r>
      <w:r w:rsidR="00EE73ED">
        <w:rPr>
          <w:lang w:val="en-US"/>
        </w:rPr>
        <w:t xml:space="preserve">the </w:t>
      </w:r>
      <w:del w:id="86" w:author="Paul" w:date="2019-11-01T00:52:00Z">
        <w:r w:rsidRPr="004323A5" w:rsidDel="00026031">
          <w:rPr>
            <w:lang w:val="en-US"/>
          </w:rPr>
          <w:delText xml:space="preserve">surface </w:delText>
        </w:r>
      </w:del>
      <w:ins w:id="87" w:author="Paul" w:date="2019-11-01T00:52:00Z">
        <w:r w:rsidR="00026031">
          <w:rPr>
            <w:lang w:val="en-US"/>
          </w:rPr>
          <w:t>tip</w:t>
        </w:r>
        <w:r w:rsidR="00026031" w:rsidRPr="004323A5">
          <w:rPr>
            <w:lang w:val="en-US"/>
          </w:rPr>
          <w:t xml:space="preserve"> </w:t>
        </w:r>
      </w:ins>
      <w:r w:rsidRPr="004323A5">
        <w:rPr>
          <w:lang w:val="en-US"/>
        </w:rPr>
        <w:t>of a deep iceberg called life.</w:t>
      </w:r>
    </w:p>
    <w:p w14:paraId="7D113A55" w14:textId="77777777" w:rsidR="00260D0F" w:rsidRPr="004323A5" w:rsidRDefault="00260D0F" w:rsidP="00260D0F">
      <w:pPr>
        <w:jc w:val="both"/>
        <w:rPr>
          <w:lang w:val="en-US"/>
        </w:rPr>
      </w:pPr>
    </w:p>
    <w:p w14:paraId="71172665" w14:textId="4D157D7E" w:rsidR="00C8720F" w:rsidRDefault="00260D0F" w:rsidP="00260D0F">
      <w:pPr>
        <w:jc w:val="both"/>
        <w:rPr>
          <w:lang w:val="en-US"/>
        </w:rPr>
      </w:pPr>
      <w:r w:rsidRPr="00C8720F">
        <w:rPr>
          <w:lang w:val="en-US"/>
        </w:rPr>
        <w:t xml:space="preserve">Life </w:t>
      </w:r>
      <w:del w:id="88" w:author="Paul" w:date="2019-11-01T00:53:00Z">
        <w:r w:rsidRPr="00C8720F" w:rsidDel="00026031">
          <w:rPr>
            <w:lang w:val="en-US"/>
          </w:rPr>
          <w:delText xml:space="preserve">continues </w:delText>
        </w:r>
      </w:del>
      <w:ins w:id="89" w:author="Paul" w:date="2019-11-01T00:53:00Z">
        <w:r w:rsidR="00026031" w:rsidRPr="00C8720F">
          <w:rPr>
            <w:lang w:val="en-US"/>
          </w:rPr>
          <w:t>continue</w:t>
        </w:r>
        <w:r w:rsidR="00026031">
          <w:rPr>
            <w:lang w:val="en-US"/>
          </w:rPr>
          <w:t>d</w:t>
        </w:r>
        <w:r w:rsidR="00026031" w:rsidRPr="00C8720F">
          <w:rPr>
            <w:lang w:val="en-US"/>
          </w:rPr>
          <w:t xml:space="preserve"> </w:t>
        </w:r>
      </w:ins>
      <w:r w:rsidRPr="00C8720F">
        <w:rPr>
          <w:lang w:val="en-US"/>
        </w:rPr>
        <w:t>in Santa Ursula</w:t>
      </w:r>
      <w:r w:rsidR="00EE73ED" w:rsidRPr="00C8720F">
        <w:rPr>
          <w:lang w:val="en-US"/>
        </w:rPr>
        <w:t>, but I was no longer on autopilot.</w:t>
      </w:r>
      <w:r w:rsidRPr="00C8720F">
        <w:rPr>
          <w:lang w:val="en-US"/>
        </w:rPr>
        <w:t xml:space="preserve"> </w:t>
      </w:r>
      <w:r w:rsidR="00EE0EB7" w:rsidRPr="00C8720F">
        <w:rPr>
          <w:lang w:val="en-US"/>
        </w:rPr>
        <w:t xml:space="preserve">I felt like a person who </w:t>
      </w:r>
      <w:del w:id="90" w:author="Paul" w:date="2019-11-01T00:53:00Z">
        <w:r w:rsidR="00EE0EB7" w:rsidRPr="00C8720F" w:rsidDel="00026031">
          <w:rPr>
            <w:lang w:val="en-US"/>
          </w:rPr>
          <w:delText xml:space="preserve">has </w:delText>
        </w:r>
      </w:del>
      <w:ins w:id="91" w:author="Paul" w:date="2019-11-01T00:53:00Z">
        <w:r w:rsidR="00026031" w:rsidRPr="00C8720F">
          <w:rPr>
            <w:lang w:val="en-US"/>
          </w:rPr>
          <w:t>ha</w:t>
        </w:r>
        <w:r w:rsidR="00026031">
          <w:rPr>
            <w:lang w:val="en-US"/>
          </w:rPr>
          <w:t>d</w:t>
        </w:r>
        <w:r w:rsidR="00026031" w:rsidRPr="00C8720F">
          <w:rPr>
            <w:lang w:val="en-US"/>
          </w:rPr>
          <w:t xml:space="preserve"> </w:t>
        </w:r>
      </w:ins>
      <w:r w:rsidR="00EE0EB7" w:rsidRPr="00C8720F">
        <w:rPr>
          <w:lang w:val="en-US"/>
        </w:rPr>
        <w:t xml:space="preserve">been reborn to be more </w:t>
      </w:r>
      <w:ins w:id="92" w:author="Fedora Elrica Gracia" w:date="2019-10-31T23:02:00Z">
        <w:r w:rsidR="00B476A0">
          <w:rPr>
            <w:lang w:val="en-US"/>
          </w:rPr>
          <w:t xml:space="preserve">active and </w:t>
        </w:r>
      </w:ins>
      <w:del w:id="93" w:author="Fedora Elrica Gracia" w:date="2019-10-31T22:39:00Z">
        <w:r w:rsidR="00EE0EB7" w:rsidRPr="00C8720F" w:rsidDel="008C45E2">
          <w:rPr>
            <w:lang w:val="en-US"/>
          </w:rPr>
          <w:delText xml:space="preserve">brace and </w:delText>
        </w:r>
      </w:del>
      <w:r w:rsidR="00EE0EB7" w:rsidRPr="00C8720F">
        <w:rPr>
          <w:lang w:val="en-US"/>
        </w:rPr>
        <w:t xml:space="preserve">confident. </w:t>
      </w:r>
      <w:r w:rsidR="00EE73ED" w:rsidRPr="00C8720F">
        <w:rPr>
          <w:lang w:val="en-US"/>
        </w:rPr>
        <w:t xml:space="preserve">I continued seeking </w:t>
      </w:r>
      <w:r w:rsidRPr="00C8720F">
        <w:rPr>
          <w:lang w:val="en-US"/>
        </w:rPr>
        <w:t xml:space="preserve">new </w:t>
      </w:r>
      <w:del w:id="94" w:author="Fedora Elrica Gracia" w:date="2019-10-31T23:02:00Z">
        <w:r w:rsidRPr="00C8720F" w:rsidDel="00B476A0">
          <w:rPr>
            <w:lang w:val="en-US"/>
          </w:rPr>
          <w:delText xml:space="preserve">challenges and </w:delText>
        </w:r>
      </w:del>
      <w:r w:rsidRPr="00C8720F">
        <w:rPr>
          <w:lang w:val="en-US"/>
        </w:rPr>
        <w:t>opportunities</w:t>
      </w:r>
      <w:r w:rsidR="00EE73ED" w:rsidRPr="00C8720F">
        <w:rPr>
          <w:lang w:val="en-US"/>
        </w:rPr>
        <w:t xml:space="preserve"> within and outside of school</w:t>
      </w:r>
      <w:r w:rsidRPr="00C8720F">
        <w:rPr>
          <w:lang w:val="en-US"/>
        </w:rPr>
        <w:t>.</w:t>
      </w:r>
      <w:r w:rsidR="007B1138" w:rsidRPr="00C8720F">
        <w:rPr>
          <w:lang w:val="en-US"/>
        </w:rPr>
        <w:t xml:space="preserve"> I realized that being afraid of failure only holds you back from </w:t>
      </w:r>
      <w:r w:rsidR="007B1138" w:rsidRPr="00C8720F">
        <w:rPr>
          <w:lang w:val="en-US"/>
        </w:rPr>
        <w:lastRenderedPageBreak/>
        <w:t>achieving your goal</w:t>
      </w:r>
      <w:r w:rsidR="00EE0EB7" w:rsidRPr="00C8720F">
        <w:rPr>
          <w:lang w:val="en-US"/>
        </w:rPr>
        <w:t>s</w:t>
      </w:r>
      <w:r w:rsidR="007B1138" w:rsidRPr="00C8720F">
        <w:rPr>
          <w:lang w:val="en-US"/>
        </w:rPr>
        <w:t xml:space="preserve">. </w:t>
      </w:r>
      <w:r w:rsidR="00EE0EB7" w:rsidRPr="00C8720F">
        <w:rPr>
          <w:lang w:val="en-US"/>
        </w:rPr>
        <w:t xml:space="preserve">So, I started </w:t>
      </w:r>
      <w:r w:rsidR="00C8720F">
        <w:rPr>
          <w:lang w:val="en-US"/>
        </w:rPr>
        <w:t>taking</w:t>
      </w:r>
      <w:r w:rsidR="00EE0EB7" w:rsidRPr="00C8720F">
        <w:rPr>
          <w:lang w:val="en-US"/>
        </w:rPr>
        <w:t xml:space="preserve"> small steps by joining the student council and </w:t>
      </w:r>
      <w:r w:rsidR="00C8720F">
        <w:rPr>
          <w:lang w:val="en-US"/>
        </w:rPr>
        <w:t>developing new skills</w:t>
      </w:r>
      <w:ins w:id="95" w:author="Paul" w:date="2019-11-01T00:53:00Z">
        <w:r w:rsidR="00026031">
          <w:rPr>
            <w:lang w:val="en-US"/>
          </w:rPr>
          <w:t>,</w:t>
        </w:r>
      </w:ins>
      <w:r w:rsidR="00C8720F">
        <w:rPr>
          <w:lang w:val="en-US"/>
        </w:rPr>
        <w:t xml:space="preserve"> such as </w:t>
      </w:r>
      <w:r w:rsidR="00EE0EB7" w:rsidRPr="00C8720F">
        <w:rPr>
          <w:lang w:val="en-US"/>
        </w:rPr>
        <w:t xml:space="preserve">graphic design.  </w:t>
      </w:r>
      <w:r w:rsidR="00EE73ED" w:rsidRPr="00C8720F">
        <w:rPr>
          <w:lang w:val="en-US"/>
        </w:rPr>
        <w:t>I</w:t>
      </w:r>
      <w:r w:rsidRPr="00C8720F">
        <w:rPr>
          <w:lang w:val="en-US"/>
        </w:rPr>
        <w:t xml:space="preserve"> </w:t>
      </w:r>
      <w:r w:rsidR="00C8720F">
        <w:rPr>
          <w:lang w:val="en-US"/>
        </w:rPr>
        <w:t>even</w:t>
      </w:r>
      <w:r w:rsidR="00EE0EB7" w:rsidRPr="00C8720F">
        <w:rPr>
          <w:lang w:val="en-US"/>
        </w:rPr>
        <w:t xml:space="preserve"> </w:t>
      </w:r>
      <w:r w:rsidR="00B57980" w:rsidRPr="00C8720F">
        <w:rPr>
          <w:lang w:val="en-US"/>
        </w:rPr>
        <w:t>joined a medical NGO and flew</w:t>
      </w:r>
      <w:r w:rsidRPr="00C8720F">
        <w:rPr>
          <w:lang w:val="en-US"/>
        </w:rPr>
        <w:t xml:space="preserve"> 2</w:t>
      </w:r>
      <w:ins w:id="96" w:author="Paul" w:date="2019-11-01T00:53:00Z">
        <w:r w:rsidR="00026031">
          <w:rPr>
            <w:lang w:val="en-US"/>
          </w:rPr>
          <w:t>,</w:t>
        </w:r>
      </w:ins>
      <w:r w:rsidRPr="00C8720F">
        <w:rPr>
          <w:lang w:val="en-US"/>
        </w:rPr>
        <w:t>000</w:t>
      </w:r>
      <w:r w:rsidR="007B1138" w:rsidRPr="00C8720F">
        <w:rPr>
          <w:lang w:val="en-US"/>
        </w:rPr>
        <w:t xml:space="preserve"> </w:t>
      </w:r>
      <w:r w:rsidRPr="00C8720F">
        <w:rPr>
          <w:lang w:val="en-US"/>
        </w:rPr>
        <w:t>km away to Maluku to help people</w:t>
      </w:r>
      <w:r w:rsidR="00B57980" w:rsidRPr="00C8720F">
        <w:rPr>
          <w:lang w:val="en-US"/>
        </w:rPr>
        <w:t>.</w:t>
      </w:r>
      <w:r w:rsidRPr="00C8720F">
        <w:rPr>
          <w:lang w:val="en-US"/>
        </w:rPr>
        <w:t xml:space="preserve"> </w:t>
      </w:r>
      <w:r w:rsidR="00EE0EB7" w:rsidRPr="00C8720F">
        <w:rPr>
          <w:lang w:val="en-US"/>
        </w:rPr>
        <w:t xml:space="preserve">I stayed there for two weeks with </w:t>
      </w:r>
      <w:r w:rsidR="00C8720F">
        <w:rPr>
          <w:lang w:val="en-US"/>
        </w:rPr>
        <w:t>unfamiliar faces</w:t>
      </w:r>
      <w:r w:rsidR="006219CD" w:rsidRPr="00C8720F">
        <w:rPr>
          <w:lang w:val="en-US"/>
        </w:rPr>
        <w:t xml:space="preserve">. My </w:t>
      </w:r>
      <w:r w:rsidR="00EB394E" w:rsidRPr="00C8720F">
        <w:rPr>
          <w:lang w:val="en-US"/>
        </w:rPr>
        <w:t>old self</w:t>
      </w:r>
      <w:r w:rsidR="006219CD" w:rsidRPr="00C8720F">
        <w:rPr>
          <w:lang w:val="en-US"/>
        </w:rPr>
        <w:t xml:space="preserve"> wo</w:t>
      </w:r>
      <w:ins w:id="97" w:author="Paul" w:date="2019-11-01T00:53:00Z">
        <w:r w:rsidR="00026031">
          <w:rPr>
            <w:lang w:val="en-US"/>
          </w:rPr>
          <w:t>uld</w:t>
        </w:r>
      </w:ins>
      <w:r w:rsidR="006219CD" w:rsidRPr="00C8720F">
        <w:rPr>
          <w:lang w:val="en-US"/>
        </w:rPr>
        <w:t xml:space="preserve">n’t </w:t>
      </w:r>
      <w:ins w:id="98" w:author="Paul" w:date="2019-11-01T00:53:00Z">
        <w:r w:rsidR="00026031">
          <w:rPr>
            <w:lang w:val="en-US"/>
          </w:rPr>
          <w:t xml:space="preserve">have </w:t>
        </w:r>
      </w:ins>
      <w:r w:rsidR="006219CD" w:rsidRPr="00C8720F">
        <w:rPr>
          <w:lang w:val="en-US"/>
        </w:rPr>
        <w:t>bother</w:t>
      </w:r>
      <w:ins w:id="99" w:author="Paul" w:date="2019-11-01T00:53:00Z">
        <w:r w:rsidR="00026031">
          <w:rPr>
            <w:lang w:val="en-US"/>
          </w:rPr>
          <w:t>ed</w:t>
        </w:r>
      </w:ins>
      <w:r w:rsidR="006219CD" w:rsidRPr="00C8720F">
        <w:rPr>
          <w:lang w:val="en-US"/>
        </w:rPr>
        <w:t xml:space="preserve"> to join </w:t>
      </w:r>
      <w:r w:rsidR="00EB394E">
        <w:rPr>
          <w:lang w:val="en-US"/>
        </w:rPr>
        <w:t xml:space="preserve">such </w:t>
      </w:r>
      <w:ins w:id="100" w:author="Fedora Elrica Gracia" w:date="2019-10-31T22:41:00Z">
        <w:r w:rsidR="0083272F">
          <w:rPr>
            <w:lang w:val="en-US"/>
          </w:rPr>
          <w:t xml:space="preserve">a </w:t>
        </w:r>
      </w:ins>
      <w:r w:rsidR="00EB394E">
        <w:rPr>
          <w:lang w:val="en-US"/>
        </w:rPr>
        <w:t>trip</w:t>
      </w:r>
      <w:del w:id="101" w:author="Paul" w:date="2019-11-01T00:53:00Z">
        <w:r w:rsidR="00EB394E" w:rsidDel="00026031">
          <w:rPr>
            <w:lang w:val="en-US"/>
          </w:rPr>
          <w:delText xml:space="preserve"> </w:delText>
        </w:r>
        <w:r w:rsidR="006219CD" w:rsidRPr="00C8720F" w:rsidDel="00026031">
          <w:rPr>
            <w:lang w:val="en-US"/>
          </w:rPr>
          <w:delText xml:space="preserve">because I </w:delText>
        </w:r>
        <w:r w:rsidR="00EB394E" w:rsidDel="00026031">
          <w:rPr>
            <w:lang w:val="en-US"/>
          </w:rPr>
          <w:delText>will be exposing myself too much</w:delText>
        </w:r>
      </w:del>
      <w:r w:rsidR="006219CD" w:rsidRPr="00C8720F">
        <w:rPr>
          <w:lang w:val="en-US"/>
        </w:rPr>
        <w:t xml:space="preserve">. Turns out, </w:t>
      </w:r>
      <w:r w:rsidR="00C8720F">
        <w:rPr>
          <w:lang w:val="en-US"/>
        </w:rPr>
        <w:t xml:space="preserve">the </w:t>
      </w:r>
      <w:r w:rsidR="006219CD" w:rsidRPr="00C8720F">
        <w:rPr>
          <w:lang w:val="en-US"/>
        </w:rPr>
        <w:t xml:space="preserve">internship </w:t>
      </w:r>
      <w:r w:rsidR="00C8720F">
        <w:rPr>
          <w:lang w:val="en-US"/>
        </w:rPr>
        <w:t xml:space="preserve">opened my eyes </w:t>
      </w:r>
      <w:del w:id="102" w:author="Fedora Elrica Gracia" w:date="2019-10-31T22:41:00Z">
        <w:r w:rsidR="00C8720F" w:rsidDel="0083272F">
          <w:rPr>
            <w:lang w:val="en-US"/>
          </w:rPr>
          <w:delText xml:space="preserve">about </w:delText>
        </w:r>
      </w:del>
      <w:ins w:id="103" w:author="Fedora Elrica Gracia" w:date="2019-10-31T22:41:00Z">
        <w:r w:rsidR="0083272F">
          <w:rPr>
            <w:lang w:val="en-US"/>
          </w:rPr>
          <w:t xml:space="preserve">to </w:t>
        </w:r>
      </w:ins>
      <w:r w:rsidR="00C8720F">
        <w:rPr>
          <w:lang w:val="en-US"/>
        </w:rPr>
        <w:t xml:space="preserve">what it truly means to become a doctor, </w:t>
      </w:r>
      <w:r w:rsidR="006219CD" w:rsidRPr="00C8720F">
        <w:rPr>
          <w:lang w:val="en-US"/>
        </w:rPr>
        <w:t xml:space="preserve">and </w:t>
      </w:r>
      <w:r w:rsidR="00C8720F">
        <w:rPr>
          <w:lang w:val="en-US"/>
        </w:rPr>
        <w:t xml:space="preserve">I </w:t>
      </w:r>
      <w:r w:rsidR="006219CD" w:rsidRPr="00C8720F">
        <w:rPr>
          <w:lang w:val="en-US"/>
        </w:rPr>
        <w:t xml:space="preserve">came to cherish the people I met there. </w:t>
      </w:r>
      <w:r w:rsidR="00C8720F">
        <w:rPr>
          <w:lang w:val="en-US"/>
        </w:rPr>
        <w:t>From art to healthcare, I</w:t>
      </w:r>
      <w:ins w:id="104" w:author="Paul" w:date="2019-11-01T00:54:00Z">
        <w:r w:rsidR="00026031">
          <w:rPr>
            <w:lang w:val="en-US"/>
          </w:rPr>
          <w:t>’ve</w:t>
        </w:r>
      </w:ins>
      <w:r w:rsidR="00C8720F">
        <w:rPr>
          <w:lang w:val="en-US"/>
        </w:rPr>
        <w:t xml:space="preserve"> </w:t>
      </w:r>
      <w:ins w:id="105" w:author="Paul" w:date="2019-11-01T00:54:00Z">
        <w:r w:rsidR="00026031">
          <w:rPr>
            <w:lang w:val="en-US"/>
          </w:rPr>
          <w:t>become</w:t>
        </w:r>
      </w:ins>
      <w:del w:id="106" w:author="Paul" w:date="2019-11-01T00:54:00Z">
        <w:r w:rsidR="00C8720F" w:rsidDel="00026031">
          <w:rPr>
            <w:lang w:val="en-US"/>
          </w:rPr>
          <w:delText xml:space="preserve">am </w:delText>
        </w:r>
      </w:del>
      <w:ins w:id="107" w:author="Paul" w:date="2019-11-01T00:54:00Z">
        <w:r w:rsidR="00026031">
          <w:rPr>
            <w:lang w:val="en-US"/>
          </w:rPr>
          <w:t xml:space="preserve"> </w:t>
        </w:r>
      </w:ins>
      <w:r w:rsidR="00C8720F">
        <w:rPr>
          <w:lang w:val="en-US"/>
        </w:rPr>
        <w:t>engaged</w:t>
      </w:r>
      <w:ins w:id="108" w:author="Paul" w:date="2019-11-01T00:54:00Z">
        <w:r w:rsidR="00026031">
          <w:rPr>
            <w:lang w:val="en-US"/>
          </w:rPr>
          <w:t xml:space="preserve"> in what I do</w:t>
        </w:r>
      </w:ins>
      <w:r w:rsidR="00C8720F">
        <w:rPr>
          <w:lang w:val="en-US"/>
        </w:rPr>
        <w:t xml:space="preserve">. </w:t>
      </w:r>
    </w:p>
    <w:p w14:paraId="5B331DD4" w14:textId="77777777" w:rsidR="00C8720F" w:rsidRDefault="00C8720F" w:rsidP="00260D0F">
      <w:pPr>
        <w:jc w:val="both"/>
        <w:rPr>
          <w:lang w:val="en-US"/>
        </w:rPr>
      </w:pPr>
    </w:p>
    <w:p w14:paraId="18F7C3FF" w14:textId="5B91938F" w:rsidR="00260D0F" w:rsidRPr="00260D0F" w:rsidRDefault="00260D0F" w:rsidP="00260D0F">
      <w:pPr>
        <w:jc w:val="both"/>
        <w:rPr>
          <w:lang w:val="en-US"/>
        </w:rPr>
      </w:pPr>
      <w:r w:rsidRPr="00C8720F">
        <w:rPr>
          <w:lang w:val="en-US"/>
        </w:rPr>
        <w:t xml:space="preserve">I broke out of my </w:t>
      </w:r>
      <w:del w:id="109" w:author="Paul" w:date="2019-11-01T00:54:00Z">
        <w:r w:rsidRPr="00C8720F" w:rsidDel="00026031">
          <w:rPr>
            <w:lang w:val="en-US"/>
          </w:rPr>
          <w:delText xml:space="preserve">bubble of </w:delText>
        </w:r>
      </w:del>
      <w:r w:rsidRPr="00C8720F">
        <w:rPr>
          <w:lang w:val="en-US"/>
        </w:rPr>
        <w:t>comfort</w:t>
      </w:r>
      <w:ins w:id="110" w:author="Paul" w:date="2019-11-01T00:55:00Z">
        <w:r w:rsidR="00026031">
          <w:rPr>
            <w:lang w:val="en-US"/>
          </w:rPr>
          <w:t xml:space="preserve"> bubble</w:t>
        </w:r>
      </w:ins>
      <w:r w:rsidRPr="00C8720F">
        <w:rPr>
          <w:lang w:val="en-US"/>
        </w:rPr>
        <w:t>. Long gone</w:t>
      </w:r>
      <w:r w:rsidR="00B57980" w:rsidRPr="00C8720F">
        <w:rPr>
          <w:lang w:val="en-US"/>
        </w:rPr>
        <w:t xml:space="preserve"> </w:t>
      </w:r>
      <w:ins w:id="111" w:author="Fedora Elrica Gracia" w:date="2019-10-31T22:53:00Z">
        <w:r w:rsidR="00C62C8F">
          <w:rPr>
            <w:lang w:val="en-US"/>
          </w:rPr>
          <w:t>wa</w:t>
        </w:r>
      </w:ins>
      <w:del w:id="112" w:author="Fedora Elrica Gracia" w:date="2019-10-31T22:53:00Z">
        <w:r w:rsidR="00B57980" w:rsidRPr="00C8720F" w:rsidDel="00C62C8F">
          <w:rPr>
            <w:lang w:val="en-US"/>
          </w:rPr>
          <w:delText>i</w:delText>
        </w:r>
      </w:del>
      <w:r w:rsidR="00B57980" w:rsidRPr="00C8720F">
        <w:rPr>
          <w:lang w:val="en-US"/>
        </w:rPr>
        <w:t>s</w:t>
      </w:r>
      <w:r w:rsidRPr="00C8720F">
        <w:rPr>
          <w:lang w:val="en-US"/>
        </w:rPr>
        <w:t xml:space="preserve"> the timid girl who </w:t>
      </w:r>
      <w:del w:id="113" w:author="Fedora Elrica Gracia" w:date="2019-10-31T22:54:00Z">
        <w:r w:rsidRPr="00C8720F" w:rsidDel="00C62C8F">
          <w:rPr>
            <w:lang w:val="en-US"/>
          </w:rPr>
          <w:delText xml:space="preserve">chooses </w:delText>
        </w:r>
      </w:del>
      <w:ins w:id="114" w:author="Fedora Elrica Gracia" w:date="2019-10-31T22:54:00Z">
        <w:r w:rsidR="00C62C8F">
          <w:rPr>
            <w:lang w:val="en-US"/>
          </w:rPr>
          <w:t>chose</w:t>
        </w:r>
        <w:r w:rsidR="00C62C8F" w:rsidRPr="00C8720F">
          <w:rPr>
            <w:lang w:val="en-US"/>
          </w:rPr>
          <w:t xml:space="preserve"> </w:t>
        </w:r>
      </w:ins>
      <w:del w:id="115" w:author="Fedora Elrica Gracia" w:date="2019-10-31T22:51:00Z">
        <w:r w:rsidRPr="00C8720F" w:rsidDel="00C62C8F">
          <w:rPr>
            <w:lang w:val="en-US"/>
          </w:rPr>
          <w:delText>easy paths</w:delText>
        </w:r>
      </w:del>
      <w:ins w:id="116" w:author="Fedora Elrica Gracia" w:date="2019-10-31T22:51:00Z">
        <w:r w:rsidR="00C62C8F">
          <w:rPr>
            <w:lang w:val="en-US"/>
          </w:rPr>
          <w:t>comfort</w:t>
        </w:r>
      </w:ins>
      <w:r w:rsidRPr="00C8720F">
        <w:rPr>
          <w:lang w:val="en-US"/>
        </w:rPr>
        <w:t xml:space="preserve">. </w:t>
      </w:r>
      <w:r w:rsidR="00B57980" w:rsidRPr="00C8720F">
        <w:rPr>
          <w:lang w:val="en-US"/>
        </w:rPr>
        <w:t xml:space="preserve">Now, the only constant is </w:t>
      </w:r>
      <w:r w:rsidR="00B57980" w:rsidRPr="00C8720F">
        <w:rPr>
          <w:i/>
          <w:iCs/>
          <w:lang w:val="en-US"/>
        </w:rPr>
        <w:t>change</w:t>
      </w:r>
      <w:r w:rsidR="00B57980" w:rsidRPr="00C8720F">
        <w:rPr>
          <w:lang w:val="en-US"/>
        </w:rPr>
        <w:t xml:space="preserve"> </w:t>
      </w:r>
      <w:r w:rsidRPr="00C8720F">
        <w:rPr>
          <w:lang w:val="en-US"/>
        </w:rPr>
        <w:t xml:space="preserve">and </w:t>
      </w:r>
      <w:r w:rsidR="00B57980" w:rsidRPr="00C8720F">
        <w:rPr>
          <w:lang w:val="en-US"/>
        </w:rPr>
        <w:t xml:space="preserve">it all started from </w:t>
      </w:r>
      <w:r w:rsidRPr="00C8720F">
        <w:rPr>
          <w:lang w:val="en-US"/>
        </w:rPr>
        <w:t xml:space="preserve">saying </w:t>
      </w:r>
      <w:r w:rsidRPr="00C8720F">
        <w:rPr>
          <w:i/>
          <w:iCs/>
          <w:lang w:val="en-US"/>
        </w:rPr>
        <w:t>yes</w:t>
      </w:r>
      <w:r w:rsidRPr="00C8720F">
        <w:rPr>
          <w:lang w:val="en-US"/>
        </w:rPr>
        <w:t xml:space="preserve"> to new opportunities.</w:t>
      </w:r>
    </w:p>
    <w:p w14:paraId="29CED9CA" w14:textId="3C636970" w:rsidR="00260D0F" w:rsidRDefault="00260D0F" w:rsidP="001365C9">
      <w:pPr>
        <w:jc w:val="both"/>
        <w:rPr>
          <w:lang w:val="en-US"/>
        </w:rPr>
      </w:pPr>
      <w:bookmarkStart w:id="117" w:name="_GoBack"/>
      <w:bookmarkEnd w:id="117"/>
    </w:p>
    <w:p w14:paraId="4CD0C56E" w14:textId="0032DB57" w:rsidR="00C8720F" w:rsidRDefault="00C8720F" w:rsidP="001365C9">
      <w:pPr>
        <w:pBdr>
          <w:bottom w:val="single" w:sz="6" w:space="1" w:color="auto"/>
        </w:pBdr>
        <w:jc w:val="both"/>
        <w:rPr>
          <w:lang w:val="en-US"/>
        </w:rPr>
      </w:pPr>
    </w:p>
    <w:p w14:paraId="1EC9EC60" w14:textId="2EEF920A" w:rsidR="00C8720F" w:rsidRDefault="00C8720F" w:rsidP="001365C9">
      <w:pPr>
        <w:jc w:val="both"/>
        <w:rPr>
          <w:ins w:id="118" w:author="Fedora Elrica Gracia" w:date="2019-10-31T22:58:00Z"/>
          <w:lang w:val="en-US"/>
        </w:rPr>
      </w:pPr>
    </w:p>
    <w:p w14:paraId="37C245CD" w14:textId="7D693F17" w:rsidR="009775D0" w:rsidRDefault="009775D0" w:rsidP="001365C9">
      <w:pPr>
        <w:jc w:val="both"/>
        <w:rPr>
          <w:ins w:id="119" w:author="Fedora Elrica Gracia" w:date="2019-10-31T22:58:00Z"/>
          <w:lang w:val="en-US"/>
        </w:rPr>
      </w:pPr>
      <w:ins w:id="120" w:author="Fedora Elrica Gracia" w:date="2019-10-31T22:58:00Z">
        <w:r>
          <w:rPr>
            <w:lang w:val="en-US"/>
          </w:rPr>
          <w:t>Hi Graciella!</w:t>
        </w:r>
      </w:ins>
    </w:p>
    <w:p w14:paraId="2B3723E8" w14:textId="6D0BEF77" w:rsidR="009775D0" w:rsidRDefault="009775D0" w:rsidP="001365C9">
      <w:pPr>
        <w:jc w:val="both"/>
        <w:rPr>
          <w:ins w:id="121" w:author="Fedora Elrica Gracia" w:date="2019-10-31T23:00:00Z"/>
          <w:lang w:val="en-US"/>
        </w:rPr>
      </w:pPr>
      <w:ins w:id="122" w:author="Fedora Elrica Gracia" w:date="2019-10-31T22:58:00Z">
        <w:r>
          <w:rPr>
            <w:lang w:val="en-US"/>
          </w:rPr>
          <w:t xml:space="preserve">You </w:t>
        </w:r>
      </w:ins>
      <w:ins w:id="123" w:author="Fedora Elrica Gracia" w:date="2019-10-31T23:07:00Z">
        <w:r w:rsidR="00B476A0">
          <w:rPr>
            <w:lang w:val="en-US"/>
          </w:rPr>
          <w:t>experienced</w:t>
        </w:r>
      </w:ins>
      <w:ins w:id="124" w:author="Fedora Elrica Gracia" w:date="2019-10-31T22:58:00Z">
        <w:r>
          <w:rPr>
            <w:lang w:val="en-US"/>
          </w:rPr>
          <w:t xml:space="preserve"> a great event that triggered you to be more active and</w:t>
        </w:r>
        <w:r w:rsidR="00B476A0">
          <w:rPr>
            <w:lang w:val="en-US"/>
          </w:rPr>
          <w:t xml:space="preserve"> involved in different aspects, which is awesome.</w:t>
        </w:r>
      </w:ins>
    </w:p>
    <w:p w14:paraId="47BF44DE" w14:textId="6526FDCA" w:rsidR="009775D0" w:rsidRDefault="009775D0" w:rsidP="001365C9">
      <w:pPr>
        <w:jc w:val="both"/>
        <w:rPr>
          <w:ins w:id="125" w:author="Paul" w:date="2019-11-01T00:55:00Z"/>
          <w:lang w:val="en-US"/>
        </w:rPr>
      </w:pPr>
      <w:ins w:id="126" w:author="Fedora Elrica Gracia" w:date="2019-10-31T23:00:00Z">
        <w:r>
          <w:rPr>
            <w:lang w:val="en-US"/>
          </w:rPr>
          <w:t xml:space="preserve">I wish you all the best in your future </w:t>
        </w:r>
        <w:r w:rsidR="00B476A0">
          <w:rPr>
            <w:lang w:val="en-US"/>
          </w:rPr>
          <w:t>endeavors!</w:t>
        </w:r>
      </w:ins>
    </w:p>
    <w:p w14:paraId="1088B2D8" w14:textId="77777777" w:rsidR="003F1CE4" w:rsidRDefault="003F1CE4" w:rsidP="001365C9">
      <w:pPr>
        <w:jc w:val="both"/>
        <w:rPr>
          <w:ins w:id="127" w:author="Paul" w:date="2019-11-01T00:55:00Z"/>
          <w:lang w:val="en-US"/>
        </w:rPr>
      </w:pPr>
    </w:p>
    <w:p w14:paraId="3E4A3DAE" w14:textId="77777777" w:rsidR="003F1CE4" w:rsidRPr="003F1CE4" w:rsidRDefault="003F1CE4" w:rsidP="003F1CE4">
      <w:pPr>
        <w:jc w:val="both"/>
        <w:rPr>
          <w:ins w:id="128" w:author="Paul" w:date="2019-11-01T00:55:00Z"/>
          <w:lang w:val="en-US"/>
        </w:rPr>
      </w:pPr>
      <w:ins w:id="129" w:author="Paul" w:date="2019-11-01T00:55:00Z">
        <w:r w:rsidRPr="003F1CE4">
          <w:rPr>
            <w:lang w:val="en-US"/>
          </w:rPr>
          <w:t>Fedora Elrica Gracia</w:t>
        </w:r>
      </w:ins>
    </w:p>
    <w:p w14:paraId="6741CD07" w14:textId="412D1022" w:rsidR="003F1CE4" w:rsidRDefault="003F1CE4" w:rsidP="003F1CE4">
      <w:pPr>
        <w:jc w:val="both"/>
        <w:rPr>
          <w:ins w:id="130" w:author="Paul" w:date="2019-11-01T00:55:00Z"/>
          <w:lang w:val="en-US"/>
        </w:rPr>
      </w:pPr>
      <w:ins w:id="131" w:author="Paul" w:date="2019-11-01T00:55:00Z">
        <w:r w:rsidRPr="003F1CE4">
          <w:rPr>
            <w:lang w:val="en-US"/>
          </w:rPr>
          <w:t>All-In Essay Editor</w:t>
        </w:r>
      </w:ins>
    </w:p>
    <w:p w14:paraId="0DDA2657" w14:textId="77777777" w:rsidR="003F1CE4" w:rsidRDefault="003F1CE4" w:rsidP="001365C9">
      <w:pPr>
        <w:pBdr>
          <w:bottom w:val="single" w:sz="6" w:space="1" w:color="auto"/>
        </w:pBdr>
        <w:jc w:val="both"/>
        <w:rPr>
          <w:ins w:id="132" w:author="Paul" w:date="2019-11-01T00:55:00Z"/>
          <w:lang w:val="en-US"/>
        </w:rPr>
      </w:pPr>
    </w:p>
    <w:p w14:paraId="0C38288A" w14:textId="77777777" w:rsidR="003F1CE4" w:rsidRDefault="003F1CE4" w:rsidP="001365C9">
      <w:pPr>
        <w:jc w:val="both"/>
        <w:rPr>
          <w:ins w:id="133" w:author="Fedora Elrica Gracia" w:date="2019-10-31T23:00:00Z"/>
          <w:lang w:val="en-US"/>
        </w:rPr>
      </w:pPr>
    </w:p>
    <w:p w14:paraId="6E2A3B04" w14:textId="77777777" w:rsidR="00B476A0" w:rsidRDefault="00B476A0" w:rsidP="001365C9">
      <w:pPr>
        <w:jc w:val="both"/>
        <w:rPr>
          <w:lang w:val="en-US"/>
        </w:rPr>
      </w:pPr>
    </w:p>
    <w:p w14:paraId="2230CB87" w14:textId="55BF6C1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Hi Graciella!</w:t>
      </w:r>
      <w:r w:rsidR="006219CD">
        <w:rPr>
          <w:rFonts w:ascii="Times" w:hAnsi="Times" w:cs="Times New Roman"/>
          <w:color w:val="1C1E29"/>
          <w:sz w:val="20"/>
          <w:szCs w:val="20"/>
        </w:rPr>
        <w:t xml:space="preserve"> </w:t>
      </w:r>
    </w:p>
    <w:p w14:paraId="44FCC366" w14:textId="091D3678" w:rsidR="00B5487E" w:rsidRPr="00B5487E" w:rsidRDefault="00B5487E" w:rsidP="00B5487E">
      <w:pPr>
        <w:rPr>
          <w:rFonts w:ascii="Times" w:hAnsi="Times" w:cs="Times New Roman"/>
          <w:color w:val="1C1E29"/>
          <w:sz w:val="20"/>
          <w:szCs w:val="20"/>
        </w:rPr>
      </w:pPr>
    </w:p>
    <w:p w14:paraId="2FE0F33A" w14:textId="077A893A"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I can see that the event that sparked a period of personal growth was your attemp</w:t>
      </w:r>
      <w:r>
        <w:rPr>
          <w:rFonts w:ascii="Times" w:hAnsi="Times" w:cs="Times New Roman"/>
          <w:color w:val="1C1E29"/>
          <w:sz w:val="20"/>
          <w:szCs w:val="20"/>
        </w:rPr>
        <w:t xml:space="preserve">t to get into Taruna Nusantara. </w:t>
      </w:r>
      <w:r w:rsidRPr="00B5487E">
        <w:rPr>
          <w:rFonts w:ascii="Times" w:hAnsi="Times" w:cs="Times New Roman"/>
          <w:color w:val="1C1E29"/>
          <w:sz w:val="20"/>
          <w:szCs w:val="20"/>
        </w:rPr>
        <w:t>Through this event, you “learned how to take risks and break out of your comfort zone,” and after this event, something inside of you grew.</w:t>
      </w:r>
    </w:p>
    <w:p w14:paraId="63DFC35F"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This is great! I think this is an event that you could definitely discuss.</w:t>
      </w:r>
    </w:p>
    <w:p w14:paraId="1A570269" w14:textId="02EF2D12" w:rsidR="00B5487E" w:rsidRPr="00B5487E" w:rsidRDefault="00B5487E" w:rsidP="00B5487E">
      <w:pPr>
        <w:rPr>
          <w:rFonts w:ascii="Times" w:hAnsi="Times" w:cs="Times New Roman"/>
          <w:color w:val="1C1E29"/>
          <w:sz w:val="20"/>
          <w:szCs w:val="20"/>
        </w:rPr>
      </w:pPr>
    </w:p>
    <w:p w14:paraId="17042308"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I think the story behind this event is as significant as the personal growth you experienced after. I would suggest trying having an equal proportion of the two.</w:t>
      </w:r>
    </w:p>
    <w:p w14:paraId="14C095D1" w14:textId="2CA0CB74" w:rsidR="00B5487E" w:rsidRPr="00B5487E" w:rsidRDefault="00B5487E" w:rsidP="00B5487E">
      <w:pPr>
        <w:rPr>
          <w:rFonts w:ascii="Times" w:hAnsi="Times" w:cs="Times New Roman"/>
          <w:color w:val="1C1E29"/>
          <w:sz w:val="20"/>
          <w:szCs w:val="20"/>
        </w:rPr>
      </w:pPr>
    </w:p>
    <w:p w14:paraId="3B403756" w14:textId="77777777" w:rsidR="00B5487E" w:rsidRPr="00B5487E" w:rsidRDefault="00B5487E" w:rsidP="00B5487E">
      <w:pPr>
        <w:rPr>
          <w:rFonts w:ascii="Times" w:hAnsi="Times" w:cs="Times New Roman"/>
          <w:color w:val="1C1E29"/>
          <w:sz w:val="20"/>
          <w:szCs w:val="20"/>
        </w:rPr>
      </w:pPr>
      <w:r w:rsidRPr="00B5487E">
        <w:rPr>
          <w:rFonts w:ascii="Times" w:hAnsi="Times" w:cs="Times New Roman"/>
          <w:b/>
          <w:bCs/>
          <w:color w:val="1C1E29"/>
          <w:sz w:val="20"/>
          <w:szCs w:val="20"/>
        </w:rPr>
        <w:t>Structure</w:t>
      </w:r>
    </w:p>
    <w:p w14:paraId="2997B1DD" w14:textId="2F8E5AE9" w:rsidR="00B5487E" w:rsidRPr="00B5487E" w:rsidRDefault="00B5487E" w:rsidP="00B5487E">
      <w:pPr>
        <w:numPr>
          <w:ilvl w:val="0"/>
          <w:numId w:val="3"/>
        </w:numPr>
        <w:rPr>
          <w:rFonts w:ascii="Times" w:eastAsia="Times New Roman" w:hAnsi="Times" w:cs="Times New Roman"/>
          <w:color w:val="1C1E29"/>
          <w:sz w:val="20"/>
          <w:szCs w:val="20"/>
        </w:rPr>
      </w:pPr>
      <w:r w:rsidRPr="00B5487E">
        <w:rPr>
          <w:rFonts w:ascii="Times" w:eastAsia="Times New Roman" w:hAnsi="Times" w:cs="Times New Roman"/>
          <w:color w:val="1C1E29"/>
          <w:sz w:val="20"/>
          <w:szCs w:val="20"/>
        </w:rPr>
        <w:t xml:space="preserve">Background </w:t>
      </w:r>
      <w:r>
        <w:rPr>
          <w:rFonts w:ascii="Times" w:eastAsia="Times New Roman" w:hAnsi="Times" w:cs="Times New Roman"/>
          <w:color w:val="1C1E29"/>
          <w:sz w:val="20"/>
          <w:szCs w:val="20"/>
        </w:rPr>
        <w:t xml:space="preserve">of </w:t>
      </w:r>
      <w:r w:rsidRPr="00B5487E">
        <w:rPr>
          <w:rFonts w:ascii="Times" w:eastAsia="Times New Roman" w:hAnsi="Times" w:cs="Times New Roman"/>
          <w:color w:val="1C1E29"/>
          <w:sz w:val="20"/>
          <w:szCs w:val="20"/>
        </w:rPr>
        <w:t>why you wanted to move as well as y</w:t>
      </w:r>
      <w:r>
        <w:rPr>
          <w:rFonts w:ascii="Times" w:eastAsia="Times New Roman" w:hAnsi="Times" w:cs="Times New Roman"/>
          <w:color w:val="1C1E29"/>
          <w:sz w:val="20"/>
          <w:szCs w:val="20"/>
        </w:rPr>
        <w:t>our attempt to take the test (225-250</w:t>
      </w:r>
      <w:r w:rsidRPr="00B5487E">
        <w:rPr>
          <w:rFonts w:ascii="Times" w:eastAsia="Times New Roman" w:hAnsi="Times" w:cs="Times New Roman"/>
          <w:color w:val="1C1E29"/>
          <w:sz w:val="20"/>
          <w:szCs w:val="20"/>
        </w:rPr>
        <w:t xml:space="preserve"> words)</w:t>
      </w:r>
    </w:p>
    <w:p w14:paraId="3B8F3A09" w14:textId="394338B4" w:rsidR="00B5487E" w:rsidRPr="00B5487E" w:rsidRDefault="00B5487E" w:rsidP="00B5487E">
      <w:pPr>
        <w:numPr>
          <w:ilvl w:val="0"/>
          <w:numId w:val="3"/>
        </w:numPr>
        <w:rPr>
          <w:rFonts w:ascii="Times" w:eastAsia="Times New Roman" w:hAnsi="Times" w:cs="Times New Roman"/>
          <w:color w:val="1C1E29"/>
          <w:sz w:val="20"/>
          <w:szCs w:val="20"/>
        </w:rPr>
      </w:pPr>
      <w:r w:rsidRPr="00B5487E">
        <w:rPr>
          <w:rFonts w:ascii="Times" w:eastAsia="Times New Roman" w:hAnsi="Times" w:cs="Times New Roman"/>
          <w:color w:val="1C1E29"/>
          <w:sz w:val="20"/>
          <w:szCs w:val="20"/>
        </w:rPr>
        <w:t>Reflection on what you</w:t>
      </w:r>
      <w:r w:rsidR="00422854">
        <w:rPr>
          <w:rFonts w:ascii="Times" w:eastAsia="Times New Roman" w:hAnsi="Times" w:cs="Times New Roman"/>
          <w:color w:val="1C1E29"/>
          <w:sz w:val="20"/>
          <w:szCs w:val="20"/>
        </w:rPr>
        <w:t>’ve</w:t>
      </w:r>
      <w:r w:rsidRPr="00B5487E">
        <w:rPr>
          <w:rFonts w:ascii="Times" w:eastAsia="Times New Roman" w:hAnsi="Times" w:cs="Times New Roman"/>
          <w:color w:val="1C1E29"/>
          <w:sz w:val="20"/>
          <w:szCs w:val="20"/>
        </w:rPr>
        <w:t xml:space="preserve"> learn</w:t>
      </w:r>
      <w:r w:rsidR="00422854">
        <w:rPr>
          <w:rFonts w:ascii="Times" w:eastAsia="Times New Roman" w:hAnsi="Times" w:cs="Times New Roman"/>
          <w:color w:val="1C1E29"/>
          <w:sz w:val="20"/>
          <w:szCs w:val="20"/>
        </w:rPr>
        <w:t>ed</w:t>
      </w:r>
      <w:r w:rsidRPr="00B5487E">
        <w:rPr>
          <w:rFonts w:ascii="Times" w:eastAsia="Times New Roman" w:hAnsi="Times" w:cs="Times New Roman"/>
          <w:color w:val="1C1E29"/>
          <w:sz w:val="20"/>
          <w:szCs w:val="20"/>
        </w:rPr>
        <w:t>/discover</w:t>
      </w:r>
      <w:r w:rsidR="00422854">
        <w:rPr>
          <w:rFonts w:ascii="Times" w:eastAsia="Times New Roman" w:hAnsi="Times" w:cs="Times New Roman"/>
          <w:color w:val="1C1E29"/>
          <w:sz w:val="20"/>
          <w:szCs w:val="20"/>
        </w:rPr>
        <w:t>ed</w:t>
      </w:r>
      <w:r w:rsidRPr="00B5487E">
        <w:rPr>
          <w:rFonts w:ascii="Times" w:eastAsia="Times New Roman" w:hAnsi="Times" w:cs="Times New Roman"/>
          <w:color w:val="1C1E29"/>
          <w:sz w:val="20"/>
          <w:szCs w:val="20"/>
        </w:rPr>
        <w:t xml:space="preserve"> from the experience/event (50-75 words)</w:t>
      </w:r>
    </w:p>
    <w:p w14:paraId="00B24171" w14:textId="77777777" w:rsidR="00B5487E" w:rsidRPr="00B5487E" w:rsidRDefault="00B5487E" w:rsidP="00B5487E">
      <w:pPr>
        <w:numPr>
          <w:ilvl w:val="0"/>
          <w:numId w:val="3"/>
        </w:numPr>
        <w:rPr>
          <w:rFonts w:ascii="Times" w:eastAsia="Times New Roman" w:hAnsi="Times" w:cs="Times New Roman"/>
          <w:color w:val="1C1E29"/>
          <w:sz w:val="20"/>
          <w:szCs w:val="20"/>
        </w:rPr>
      </w:pPr>
      <w:r w:rsidRPr="00B5487E">
        <w:rPr>
          <w:rFonts w:ascii="Times" w:eastAsia="Times New Roman" w:hAnsi="Times" w:cs="Times New Roman"/>
          <w:color w:val="1C1E29"/>
          <w:sz w:val="20"/>
          <w:szCs w:val="20"/>
        </w:rPr>
        <w:t>The growth you experienced, how you were no longer on autopilot (300 words)</w:t>
      </w:r>
    </w:p>
    <w:p w14:paraId="51853B2E" w14:textId="26B53BDF" w:rsidR="00B5487E" w:rsidRPr="00B5487E" w:rsidRDefault="00B5487E" w:rsidP="00B5487E">
      <w:pPr>
        <w:rPr>
          <w:rFonts w:ascii="Times" w:hAnsi="Times" w:cs="Times New Roman"/>
          <w:color w:val="1C1E29"/>
          <w:sz w:val="20"/>
          <w:szCs w:val="20"/>
        </w:rPr>
      </w:pPr>
    </w:p>
    <w:p w14:paraId="7F3C3737" w14:textId="77777777" w:rsidR="00B5487E" w:rsidRPr="00B5487E" w:rsidRDefault="00B5487E" w:rsidP="00B5487E">
      <w:pPr>
        <w:rPr>
          <w:rFonts w:ascii="Times" w:hAnsi="Times" w:cs="Times New Roman"/>
          <w:color w:val="1C1E29"/>
          <w:sz w:val="20"/>
          <w:szCs w:val="20"/>
        </w:rPr>
      </w:pPr>
      <w:r w:rsidRPr="00B5487E">
        <w:rPr>
          <w:rFonts w:ascii="Times" w:hAnsi="Times" w:cs="Times New Roman"/>
          <w:b/>
          <w:bCs/>
          <w:color w:val="1C1E29"/>
          <w:sz w:val="20"/>
          <w:szCs w:val="20"/>
        </w:rPr>
        <w:t>Introduction</w:t>
      </w:r>
    </w:p>
    <w:p w14:paraId="441F26AD"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I would suggest this part to be the introduction.</w:t>
      </w:r>
    </w:p>
    <w:p w14:paraId="7A1B91B0"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w:t>
      </w:r>
      <w:r w:rsidRPr="00B5487E">
        <w:rPr>
          <w:rFonts w:ascii="Times" w:hAnsi="Times" w:cs="Times New Roman"/>
          <w:i/>
          <w:iCs/>
          <w:color w:val="1C1E29"/>
          <w:sz w:val="20"/>
          <w:szCs w:val="20"/>
        </w:rPr>
        <w:t>Maybe I should move to another school… Or another city… or both…</w:t>
      </w:r>
      <w:r w:rsidRPr="00B5487E">
        <w:rPr>
          <w:rFonts w:ascii="Times" w:hAnsi="Times" w:cs="Times New Roman"/>
          <w:color w:val="1C1E29"/>
          <w:sz w:val="20"/>
          <w:szCs w:val="20"/>
        </w:rPr>
        <w:t> </w:t>
      </w:r>
      <w:r w:rsidRPr="00B5487E">
        <w:rPr>
          <w:rFonts w:ascii="Times" w:hAnsi="Times" w:cs="Times New Roman"/>
          <w:i/>
          <w:iCs/>
          <w:color w:val="1C1E29"/>
          <w:sz w:val="20"/>
          <w:szCs w:val="20"/>
        </w:rPr>
        <w:t>But, what if it is not the right timing, what if I’m unable to adapt… What if I can’t find new friends and lose the old ones in the process…”</w:t>
      </w:r>
    </w:p>
    <w:p w14:paraId="0EB0FAC9" w14:textId="11C690A3" w:rsidR="00B5487E" w:rsidRPr="00B5487E" w:rsidRDefault="00B5487E" w:rsidP="00B5487E">
      <w:pPr>
        <w:rPr>
          <w:rFonts w:ascii="Times" w:hAnsi="Times" w:cs="Times New Roman"/>
          <w:color w:val="1C1E29"/>
          <w:sz w:val="20"/>
          <w:szCs w:val="20"/>
        </w:rPr>
      </w:pPr>
    </w:p>
    <w:p w14:paraId="3691AF96" w14:textId="77777777" w:rsidR="00B5487E" w:rsidRPr="00B5487E" w:rsidRDefault="00B5487E" w:rsidP="00B5487E">
      <w:pPr>
        <w:rPr>
          <w:rFonts w:ascii="Times" w:hAnsi="Times" w:cs="Times New Roman"/>
          <w:color w:val="1C1E29"/>
          <w:sz w:val="20"/>
          <w:szCs w:val="20"/>
        </w:rPr>
      </w:pPr>
      <w:r w:rsidRPr="00B5487E">
        <w:rPr>
          <w:rFonts w:ascii="Times" w:hAnsi="Times" w:cs="Times New Roman"/>
          <w:b/>
          <w:bCs/>
          <w:color w:val="1C1E29"/>
          <w:sz w:val="20"/>
          <w:szCs w:val="20"/>
        </w:rPr>
        <w:t>The event/experience – background why you wanted to move</w:t>
      </w:r>
    </w:p>
    <w:p w14:paraId="0E09DAAC"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I think you explained the event very well. You use a lot of descriptive words, included your thoughts that make it clear for the admission board to picture your condition at that time. I do think that it could be compressed so that you can elaborate more on the growth you experience. </w:t>
      </w:r>
    </w:p>
    <w:p w14:paraId="2B16AF69" w14:textId="09A780A7" w:rsidR="00B5487E" w:rsidRPr="00B5487E" w:rsidRDefault="00B5487E" w:rsidP="00B5487E">
      <w:pPr>
        <w:rPr>
          <w:rFonts w:ascii="Times" w:hAnsi="Times" w:cs="Times New Roman"/>
          <w:color w:val="1C1E29"/>
          <w:sz w:val="20"/>
          <w:szCs w:val="20"/>
        </w:rPr>
      </w:pPr>
    </w:p>
    <w:p w14:paraId="20540818"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I have made some comments and highlights.</w:t>
      </w:r>
    </w:p>
    <w:p w14:paraId="52C735FE" w14:textId="77777777" w:rsidR="00B5487E" w:rsidRPr="00B5487E" w:rsidRDefault="00B5487E" w:rsidP="00B5487E">
      <w:pPr>
        <w:numPr>
          <w:ilvl w:val="0"/>
          <w:numId w:val="4"/>
        </w:numPr>
        <w:rPr>
          <w:rFonts w:ascii="Times" w:eastAsia="Times New Roman" w:hAnsi="Times" w:cs="Times New Roman"/>
          <w:color w:val="1C1E29"/>
          <w:sz w:val="20"/>
          <w:szCs w:val="20"/>
        </w:rPr>
      </w:pPr>
      <w:r w:rsidRPr="00B5487E">
        <w:rPr>
          <w:rFonts w:ascii="Times" w:eastAsia="Times New Roman" w:hAnsi="Times" w:cs="Times New Roman"/>
          <w:color w:val="1C1E29"/>
          <w:sz w:val="20"/>
          <w:szCs w:val="20"/>
        </w:rPr>
        <w:t>Highlighted Red: I think could be omitted.</w:t>
      </w:r>
    </w:p>
    <w:p w14:paraId="3F6F30BC" w14:textId="77777777" w:rsidR="00B5487E" w:rsidRPr="00B5487E" w:rsidRDefault="00B5487E" w:rsidP="00B5487E">
      <w:pPr>
        <w:numPr>
          <w:ilvl w:val="0"/>
          <w:numId w:val="4"/>
        </w:numPr>
        <w:rPr>
          <w:rFonts w:ascii="Times" w:eastAsia="Times New Roman" w:hAnsi="Times" w:cs="Times New Roman"/>
          <w:color w:val="1C1E29"/>
          <w:sz w:val="20"/>
          <w:szCs w:val="20"/>
        </w:rPr>
      </w:pPr>
      <w:r w:rsidRPr="00B5487E">
        <w:rPr>
          <w:rFonts w:ascii="Times" w:eastAsia="Times New Roman" w:hAnsi="Times" w:cs="Times New Roman"/>
          <w:color w:val="1C1E29"/>
          <w:sz w:val="20"/>
          <w:szCs w:val="20"/>
        </w:rPr>
        <w:t>Highlighted Gray: It would be good to compress it, just mention it briefly.</w:t>
      </w:r>
    </w:p>
    <w:p w14:paraId="27AD5F82" w14:textId="79FF4C6C" w:rsidR="00B5487E" w:rsidRPr="00B5487E" w:rsidRDefault="00B5487E" w:rsidP="00B5487E">
      <w:pPr>
        <w:rPr>
          <w:rFonts w:ascii="Times" w:hAnsi="Times" w:cs="Times New Roman"/>
          <w:color w:val="1C1E29"/>
          <w:sz w:val="20"/>
          <w:szCs w:val="20"/>
        </w:rPr>
      </w:pPr>
    </w:p>
    <w:p w14:paraId="4135D571" w14:textId="77777777" w:rsidR="00B5487E" w:rsidRPr="00B5487E" w:rsidRDefault="00B5487E" w:rsidP="00B5487E">
      <w:pPr>
        <w:rPr>
          <w:rFonts w:ascii="Times" w:hAnsi="Times" w:cs="Times New Roman"/>
          <w:color w:val="1C1E29"/>
          <w:sz w:val="20"/>
          <w:szCs w:val="20"/>
        </w:rPr>
      </w:pPr>
      <w:r w:rsidRPr="00B5487E">
        <w:rPr>
          <w:rFonts w:ascii="Times" w:hAnsi="Times" w:cs="Times New Roman"/>
          <w:b/>
          <w:bCs/>
          <w:color w:val="1C1E29"/>
          <w:sz w:val="20"/>
          <w:szCs w:val="20"/>
        </w:rPr>
        <w:t>Reflection on what you have learned</w:t>
      </w:r>
    </w:p>
    <w:p w14:paraId="494A3A60" w14:textId="77777777" w:rsidR="00B5487E" w:rsidRPr="00B5487E" w:rsidRDefault="00B5487E" w:rsidP="00B5487E">
      <w:pPr>
        <w:rPr>
          <w:rFonts w:ascii="Times" w:hAnsi="Times" w:cs="Times New Roman"/>
          <w:color w:val="1C1E29"/>
          <w:sz w:val="20"/>
          <w:szCs w:val="20"/>
        </w:rPr>
      </w:pPr>
      <w:r w:rsidRPr="00B5487E">
        <w:rPr>
          <w:rFonts w:ascii="Times" w:hAnsi="Times" w:cs="Times New Roman"/>
          <w:color w:val="1C1E29"/>
          <w:sz w:val="20"/>
          <w:szCs w:val="20"/>
        </w:rPr>
        <w:t>It is great that you mentioned what you’ve learned. I think it would be better if you could relate it more to the changes it triggered you after. I have inserted a suggestion of questions that could help link the two.</w:t>
      </w:r>
    </w:p>
    <w:p w14:paraId="3FAE450C" w14:textId="5223CF8F" w:rsidR="00B5487E" w:rsidRPr="00B5487E" w:rsidRDefault="00B5487E" w:rsidP="00B5487E">
      <w:pPr>
        <w:rPr>
          <w:rFonts w:ascii="Times" w:hAnsi="Times" w:cs="Times New Roman"/>
          <w:color w:val="1C1E29"/>
          <w:sz w:val="20"/>
          <w:szCs w:val="20"/>
        </w:rPr>
      </w:pPr>
    </w:p>
    <w:p w14:paraId="1B9BC4D7" w14:textId="77777777" w:rsidR="00B5487E" w:rsidRPr="00B5487E" w:rsidRDefault="00B5487E" w:rsidP="00B5487E">
      <w:pPr>
        <w:rPr>
          <w:rFonts w:ascii="Times" w:hAnsi="Times" w:cs="Times New Roman"/>
          <w:color w:val="1C1E29"/>
          <w:sz w:val="20"/>
          <w:szCs w:val="20"/>
        </w:rPr>
      </w:pPr>
      <w:r w:rsidRPr="00B5487E">
        <w:rPr>
          <w:rFonts w:ascii="Times" w:hAnsi="Times" w:cs="Times New Roman"/>
          <w:b/>
          <w:bCs/>
          <w:color w:val="1C1E29"/>
          <w:sz w:val="20"/>
          <w:szCs w:val="20"/>
        </w:rPr>
        <w:t>The growth you experienced (Highlighted green)</w:t>
      </w:r>
    </w:p>
    <w:p w14:paraId="41DB19A9" w14:textId="77777777" w:rsidR="00B5487E" w:rsidRPr="00B5487E" w:rsidRDefault="00B5487E" w:rsidP="00B5487E">
      <w:pPr>
        <w:rPr>
          <w:rFonts w:ascii="Times" w:hAnsi="Times" w:cs="Times New Roman"/>
          <w:color w:val="1C1E29"/>
          <w:sz w:val="20"/>
          <w:szCs w:val="20"/>
        </w:rPr>
      </w:pPr>
      <w:r w:rsidRPr="00B5487E">
        <w:rPr>
          <w:rFonts w:ascii="Times" w:hAnsi="Times" w:cs="Times New Roman"/>
          <w:b/>
          <w:bCs/>
          <w:color w:val="1C1E29"/>
          <w:sz w:val="20"/>
          <w:szCs w:val="20"/>
        </w:rPr>
        <w:t> </w:t>
      </w:r>
      <w:r w:rsidRPr="00B5487E">
        <w:rPr>
          <w:rFonts w:ascii="Times" w:hAnsi="Times" w:cs="Times New Roman"/>
          <w:color w:val="1C1E29"/>
          <w:sz w:val="20"/>
          <w:szCs w:val="20"/>
        </w:rPr>
        <w:t>It is awesome at how active you grew after! I would suggest choosing 1 to elaborate more on. For example, you talked about how you joined a medical NGO and flew all the way to Maluku to help people. Did you grow in compassion and awareness of the community/world because of the event? I think this would be great to mention because it shows how the event really sparked your growth. </w:t>
      </w:r>
    </w:p>
    <w:p w14:paraId="0D745305" w14:textId="77777777" w:rsidR="00B5487E" w:rsidRPr="00B5487E" w:rsidRDefault="00B5487E" w:rsidP="00B5487E">
      <w:pPr>
        <w:pStyle w:val="ListParagraph"/>
      </w:pPr>
    </w:p>
    <w:p w14:paraId="7F547584" w14:textId="561BF149" w:rsidR="00B5487E" w:rsidRPr="00B5487E" w:rsidRDefault="00B5487E" w:rsidP="001365C9">
      <w:pPr>
        <w:jc w:val="both"/>
        <w:rPr>
          <w:sz w:val="20"/>
          <w:szCs w:val="20"/>
          <w:lang w:val="en-US"/>
        </w:rPr>
      </w:pPr>
      <w:r w:rsidRPr="00B5487E">
        <w:rPr>
          <w:sz w:val="20"/>
          <w:szCs w:val="20"/>
          <w:lang w:val="en-US"/>
        </w:rPr>
        <w:t xml:space="preserve">Looking forward to reading the next draft! </w:t>
      </w:r>
      <w:r w:rsidRPr="00B5487E">
        <w:rPr>
          <w:sz w:val="20"/>
          <w:szCs w:val="20"/>
          <w:lang w:val="en-US"/>
        </w:rPr>
        <w:sym w:font="Wingdings" w:char="F04A"/>
      </w:r>
    </w:p>
    <w:p w14:paraId="2DC07ED0" w14:textId="77777777" w:rsidR="00B5487E" w:rsidRPr="00B5487E" w:rsidRDefault="00B5487E" w:rsidP="001365C9">
      <w:pPr>
        <w:jc w:val="both"/>
        <w:rPr>
          <w:sz w:val="20"/>
          <w:szCs w:val="20"/>
          <w:lang w:val="en-US"/>
        </w:rPr>
      </w:pPr>
    </w:p>
    <w:p w14:paraId="42A1AC80" w14:textId="376B9431" w:rsidR="00B5487E" w:rsidRPr="00B5487E" w:rsidRDefault="00B5487E" w:rsidP="001365C9">
      <w:pPr>
        <w:jc w:val="both"/>
        <w:rPr>
          <w:sz w:val="20"/>
          <w:szCs w:val="20"/>
          <w:lang w:val="en-US"/>
        </w:rPr>
      </w:pPr>
      <w:r w:rsidRPr="00B5487E">
        <w:rPr>
          <w:sz w:val="20"/>
          <w:szCs w:val="20"/>
          <w:lang w:val="en-US"/>
        </w:rPr>
        <w:t>Fedora Elrica Gracia</w:t>
      </w:r>
    </w:p>
    <w:p w14:paraId="4F63817E" w14:textId="3520F857" w:rsidR="00B5487E" w:rsidRPr="00B5487E" w:rsidRDefault="00B5487E" w:rsidP="001365C9">
      <w:pPr>
        <w:jc w:val="both"/>
        <w:rPr>
          <w:sz w:val="20"/>
          <w:szCs w:val="20"/>
          <w:lang w:val="en-US"/>
        </w:rPr>
      </w:pPr>
      <w:r w:rsidRPr="00B5487E">
        <w:rPr>
          <w:sz w:val="20"/>
          <w:szCs w:val="20"/>
          <w:lang w:val="en-US"/>
        </w:rPr>
        <w:t>All-In Essay Editor</w:t>
      </w:r>
    </w:p>
    <w:p w14:paraId="00519184" w14:textId="77777777" w:rsidR="00B5487E" w:rsidRDefault="00B5487E" w:rsidP="001365C9">
      <w:pPr>
        <w:jc w:val="both"/>
        <w:rPr>
          <w:lang w:val="en-US"/>
        </w:rPr>
      </w:pPr>
    </w:p>
    <w:p w14:paraId="21FADE0E" w14:textId="77777777" w:rsidR="0069212A" w:rsidRDefault="0069212A" w:rsidP="001365C9">
      <w:pPr>
        <w:jc w:val="both"/>
        <w:rPr>
          <w:lang w:val="en-US"/>
        </w:rPr>
      </w:pPr>
    </w:p>
    <w:p w14:paraId="1D43BB0B" w14:textId="3378819C" w:rsidR="00260D0F" w:rsidRDefault="00260D0F" w:rsidP="001365C9">
      <w:pPr>
        <w:jc w:val="both"/>
        <w:rPr>
          <w:lang w:val="en-US"/>
        </w:rPr>
      </w:pPr>
      <w:r>
        <w:rPr>
          <w:lang w:val="en-US"/>
        </w:rPr>
        <w:t>-----------------------------------------------------------</w:t>
      </w:r>
    </w:p>
    <w:p w14:paraId="54482821" w14:textId="77777777" w:rsidR="00B5487E" w:rsidRDefault="00B5487E" w:rsidP="001365C9">
      <w:pPr>
        <w:jc w:val="both"/>
        <w:rPr>
          <w:lang w:val="en-US"/>
        </w:rPr>
      </w:pPr>
    </w:p>
    <w:p w14:paraId="214A7AB6" w14:textId="5B39D8E1" w:rsidR="00260D0F" w:rsidRPr="00260D0F" w:rsidRDefault="0069212A" w:rsidP="001365C9">
      <w:pPr>
        <w:jc w:val="both"/>
        <w:rPr>
          <w:lang w:val="en-US"/>
        </w:rPr>
      </w:pPr>
      <w:r w:rsidRPr="0069212A">
        <w:rPr>
          <w:highlight w:val="yellow"/>
          <w:lang w:val="en-US"/>
        </w:rPr>
        <w:t>NO NEED TO REVIEW</w:t>
      </w:r>
    </w:p>
    <w:p w14:paraId="50DAB2BF" w14:textId="60FE703B" w:rsidR="004323A5" w:rsidRDefault="004323A5" w:rsidP="00A07A1C">
      <w:pPr>
        <w:jc w:val="both"/>
        <w:rPr>
          <w:lang w:val="en-US"/>
        </w:rPr>
      </w:pPr>
      <w:r w:rsidRPr="004323A5">
        <w:rPr>
          <w:lang w:val="en-US"/>
        </w:rPr>
        <w:t>It was during 9th grade that I had almost stepped out from the borderline to a world that I didn't quite recognize yet. My days were filled with, "Where are you going next? What major will you pick?".  I was very determined with my choice until my father challenged me to step out of my comfort zone.</w:t>
      </w:r>
      <w:r w:rsidR="00962822">
        <w:rPr>
          <w:lang w:val="en-US"/>
        </w:rPr>
        <w:t xml:space="preserve"> </w:t>
      </w:r>
      <w:r w:rsidR="00D2558A">
        <w:rPr>
          <w:lang w:val="en-US"/>
        </w:rPr>
        <w:t xml:space="preserve">He showed me a military boarding school located in a rural part of Central Java. </w:t>
      </w:r>
      <w:r w:rsidR="00DA6442">
        <w:rPr>
          <w:lang w:val="en-US"/>
        </w:rPr>
        <w:t>The school was called, “ Taruna Nusantara” which means “Youth of The Nation.” The name has such a deep and heavy meaning that it immediately intrigued me.</w:t>
      </w:r>
      <w:r w:rsidR="00212011">
        <w:rPr>
          <w:lang w:val="en-US"/>
        </w:rPr>
        <w:t xml:space="preserve"> It was only the first step of the unlimited road of journey. Inbetween, there are many unexpected bumps and without enough determination, I will stop halfway</w:t>
      </w:r>
      <w:r w:rsidR="00FD741C">
        <w:rPr>
          <w:lang w:val="en-US"/>
        </w:rPr>
        <w:t xml:space="preserve"> through.</w:t>
      </w:r>
    </w:p>
    <w:p w14:paraId="32B35495" w14:textId="24C0B99D" w:rsidR="00212011" w:rsidRDefault="00212011" w:rsidP="00A07A1C">
      <w:pPr>
        <w:jc w:val="both"/>
        <w:rPr>
          <w:lang w:val="en-US"/>
        </w:rPr>
      </w:pPr>
    </w:p>
    <w:p w14:paraId="7108210D" w14:textId="25BCD5D9" w:rsidR="004323A5" w:rsidRPr="004323A5" w:rsidRDefault="004323A5" w:rsidP="00A07A1C">
      <w:pPr>
        <w:jc w:val="both"/>
        <w:rPr>
          <w:lang w:val="en-US"/>
        </w:rPr>
      </w:pPr>
      <w:r w:rsidRPr="004323A5">
        <w:rPr>
          <w:lang w:val="en-US"/>
        </w:rPr>
        <w:t>The decision took many sleepless nights and "what if" thoughts.</w:t>
      </w:r>
      <w:r w:rsidR="00C41456">
        <w:rPr>
          <w:lang w:val="en-US"/>
        </w:rPr>
        <w:t xml:space="preserve"> </w:t>
      </w:r>
      <w:r w:rsidR="00212011">
        <w:rPr>
          <w:lang w:val="en-US"/>
        </w:rPr>
        <w:t xml:space="preserve">I </w:t>
      </w:r>
      <w:r w:rsidR="00A061F1">
        <w:rPr>
          <w:lang w:val="en-US"/>
        </w:rPr>
        <w:t>knew</w:t>
      </w:r>
      <w:r w:rsidR="00212011">
        <w:rPr>
          <w:lang w:val="en-US"/>
        </w:rPr>
        <w:t xml:space="preserve"> that moving there means </w:t>
      </w:r>
      <w:r w:rsidR="00A061F1">
        <w:rPr>
          <w:lang w:val="en-US"/>
        </w:rPr>
        <w:t>being away from my family and friends.</w:t>
      </w:r>
      <w:r w:rsidR="00752578">
        <w:rPr>
          <w:lang w:val="en-US"/>
        </w:rPr>
        <w:t xml:space="preserve"> </w:t>
      </w:r>
      <w:r w:rsidR="00CE6DEF">
        <w:rPr>
          <w:lang w:val="en-US"/>
        </w:rPr>
        <w:t xml:space="preserve">I’m afraid that I would be an outcast and being dreadful throughout my next 3 years that’s supposed to be the best time of my life. </w:t>
      </w:r>
      <w:commentRangeStart w:id="134"/>
      <w:r w:rsidR="00A061F1" w:rsidRPr="003C4FA8">
        <w:rPr>
          <w:highlight w:val="yellow"/>
          <w:lang w:val="en-US"/>
        </w:rPr>
        <w:t>Adapting</w:t>
      </w:r>
      <w:commentRangeEnd w:id="134"/>
      <w:r w:rsidR="00373789">
        <w:rPr>
          <w:rStyle w:val="CommentReference"/>
        </w:rPr>
        <w:commentReference w:id="134"/>
      </w:r>
      <w:r w:rsidR="00A061F1" w:rsidRPr="003C4FA8">
        <w:rPr>
          <w:highlight w:val="yellow"/>
          <w:lang w:val="en-US"/>
        </w:rPr>
        <w:t xml:space="preserve"> to a new culture and different way of living is not an easy thing to do especially for someone who is used to live in</w:t>
      </w:r>
      <w:r w:rsidR="0067044C" w:rsidRPr="003C4FA8">
        <w:rPr>
          <w:highlight w:val="yellow"/>
          <w:lang w:val="en-US"/>
        </w:rPr>
        <w:t xml:space="preserve"> her</w:t>
      </w:r>
      <w:r w:rsidR="00A061F1" w:rsidRPr="003C4FA8">
        <w:rPr>
          <w:highlight w:val="yellow"/>
          <w:lang w:val="en-US"/>
        </w:rPr>
        <w:t xml:space="preserve"> comfort zone.</w:t>
      </w:r>
      <w:r w:rsidR="00A061F1">
        <w:rPr>
          <w:lang w:val="en-US"/>
        </w:rPr>
        <w:t xml:space="preserve"> T</w:t>
      </w:r>
      <w:r w:rsidRPr="004323A5">
        <w:rPr>
          <w:lang w:val="en-US"/>
        </w:rPr>
        <w:t xml:space="preserve">hen I realized that I don't have to think too much before giving it a try. In trying new things, we must not be fortune-tellers who seem to pretend to know the future.  </w:t>
      </w:r>
    </w:p>
    <w:p w14:paraId="5FE8DD7E" w14:textId="77777777" w:rsidR="004323A5" w:rsidRPr="004323A5" w:rsidRDefault="004323A5" w:rsidP="00A07A1C">
      <w:pPr>
        <w:jc w:val="both"/>
        <w:rPr>
          <w:lang w:val="en-US"/>
        </w:rPr>
      </w:pPr>
    </w:p>
    <w:p w14:paraId="038608AA" w14:textId="0930FC0A" w:rsidR="004323A5" w:rsidRDefault="004323A5" w:rsidP="00A07A1C">
      <w:pPr>
        <w:jc w:val="both"/>
        <w:rPr>
          <w:lang w:val="en-US"/>
        </w:rPr>
      </w:pPr>
      <w:r w:rsidRPr="004323A5">
        <w:rPr>
          <w:lang w:val="en-US"/>
        </w:rPr>
        <w:t xml:space="preserve">Off to Magelang, I went. </w:t>
      </w:r>
      <w:r w:rsidR="00C517E1">
        <w:rPr>
          <w:lang w:val="en-US"/>
        </w:rPr>
        <w:t xml:space="preserve">The 1 hour flight felt like forever. </w:t>
      </w:r>
      <w:r w:rsidRPr="004323A5">
        <w:rPr>
          <w:lang w:val="en-US"/>
        </w:rPr>
        <w:t xml:space="preserve">When I looked out through the airplane window, I realized that I was so far away from home. Staring all the clouds, fading away from my vision, I started to doubt myself,  " Can I bear being away from Jakarta for another three years?". </w:t>
      </w:r>
    </w:p>
    <w:p w14:paraId="573EA60C" w14:textId="77777777" w:rsidR="001635B6" w:rsidRPr="004323A5" w:rsidRDefault="001635B6" w:rsidP="00A07A1C">
      <w:pPr>
        <w:jc w:val="both"/>
        <w:rPr>
          <w:lang w:val="en-US"/>
        </w:rPr>
      </w:pPr>
    </w:p>
    <w:p w14:paraId="480705B9" w14:textId="27852FEC" w:rsidR="004323A5" w:rsidRPr="004323A5" w:rsidRDefault="004323A5" w:rsidP="00A07A1C">
      <w:pPr>
        <w:jc w:val="both"/>
        <w:rPr>
          <w:lang w:val="en-US"/>
        </w:rPr>
      </w:pPr>
      <w:r w:rsidRPr="004323A5">
        <w:rPr>
          <w:lang w:val="en-US"/>
        </w:rPr>
        <w:t xml:space="preserve">My assumptions changed when I saw the school with my own eyes. The most accurate words to describe it was eerily astonishing. I admire the students there who lined up very neatly during the ceremony. I admire how they have a very strict schedule but were still able to put a smile on their face. To top the list, I admire the way they've gone through all of the hardships together and create a strong bond. </w:t>
      </w:r>
      <w:r w:rsidR="00752578">
        <w:rPr>
          <w:lang w:val="en-US"/>
        </w:rPr>
        <w:t xml:space="preserve">I wanted to be part of it because I believe that it would give me the real taste of life. Cutting the line of dependency from my parents and learn to stand on my own feet. </w:t>
      </w:r>
      <w:r w:rsidRPr="004323A5">
        <w:rPr>
          <w:lang w:val="en-US"/>
        </w:rPr>
        <w:t>There was a little spark of willpower within me to enter the school.</w:t>
      </w:r>
    </w:p>
    <w:p w14:paraId="50736B3D" w14:textId="77777777" w:rsidR="004323A5" w:rsidRPr="004323A5" w:rsidRDefault="004323A5" w:rsidP="00A07A1C">
      <w:pPr>
        <w:jc w:val="both"/>
        <w:rPr>
          <w:lang w:val="en-US"/>
        </w:rPr>
      </w:pPr>
    </w:p>
    <w:p w14:paraId="6BF85656" w14:textId="77777777" w:rsidR="004323A5" w:rsidRPr="004323A5" w:rsidRDefault="004323A5" w:rsidP="00A07A1C">
      <w:pPr>
        <w:jc w:val="both"/>
        <w:rPr>
          <w:lang w:val="en-US"/>
        </w:rPr>
      </w:pPr>
    </w:p>
    <w:p w14:paraId="1F65FA1F" w14:textId="014384CE" w:rsidR="00933DCE" w:rsidRDefault="004323A5" w:rsidP="00A07A1C">
      <w:pPr>
        <w:jc w:val="both"/>
        <w:rPr>
          <w:lang w:val="en-US"/>
        </w:rPr>
      </w:pPr>
      <w:commentRangeStart w:id="135"/>
      <w:r w:rsidRPr="004323A5">
        <w:rPr>
          <w:lang w:val="en-US"/>
        </w:rPr>
        <w:lastRenderedPageBreak/>
        <w:t xml:space="preserve"> I wonder what values I could get if I embark on a new journey. Countless opportunities are awaiting. Now, I'm going through this process all over </w:t>
      </w:r>
      <w:r w:rsidR="009E628F">
        <w:rPr>
          <w:lang w:val="en-US"/>
        </w:rPr>
        <w:t xml:space="preserve">again to apply to my dream university. </w:t>
      </w:r>
      <w:r w:rsidRPr="004323A5">
        <w:rPr>
          <w:lang w:val="en-US"/>
        </w:rPr>
        <w:t xml:space="preserve">This time, a higher level of challenges and hardships will be expected. </w:t>
      </w:r>
      <w:commentRangeStart w:id="136"/>
      <w:r w:rsidRPr="004323A5">
        <w:rPr>
          <w:lang w:val="en-US"/>
        </w:rPr>
        <w:t>I am challenging myself once again</w:t>
      </w:r>
      <w:r w:rsidR="00FD741C">
        <w:rPr>
          <w:lang w:val="en-US"/>
        </w:rPr>
        <w:t>, but this time I’ve gained my confidence from my past failure. I hope this time,</w:t>
      </w:r>
      <w:commentRangeEnd w:id="136"/>
      <w:r w:rsidR="00A07A1C">
        <w:rPr>
          <w:rStyle w:val="CommentReference"/>
        </w:rPr>
        <w:commentReference w:id="136"/>
      </w:r>
      <w:r w:rsidRPr="004323A5">
        <w:rPr>
          <w:lang w:val="en-US"/>
        </w:rPr>
        <w:t xml:space="preserve"> I can prove myself and people around me that I succeed in doing it.</w:t>
      </w:r>
    </w:p>
    <w:commentRangeEnd w:id="135"/>
    <w:p w14:paraId="7C656C98" w14:textId="5E9EF568" w:rsidR="00933DCE" w:rsidRDefault="00A07A1C" w:rsidP="00A07A1C">
      <w:pPr>
        <w:jc w:val="both"/>
        <w:rPr>
          <w:lang w:val="en-US"/>
        </w:rPr>
      </w:pPr>
      <w:r>
        <w:rPr>
          <w:rStyle w:val="CommentReference"/>
        </w:rPr>
        <w:commentReference w:id="135"/>
      </w:r>
    </w:p>
    <w:p w14:paraId="5BA90C1A" w14:textId="57DB406A" w:rsidR="00A07A1C" w:rsidRPr="003C4FA8" w:rsidRDefault="00A07A1C" w:rsidP="00A07A1C">
      <w:pPr>
        <w:jc w:val="both"/>
        <w:rPr>
          <w:color w:val="4472C4" w:themeColor="accent1"/>
          <w:lang w:val="en-US"/>
        </w:rPr>
      </w:pPr>
    </w:p>
    <w:p w14:paraId="0155EE25" w14:textId="77777777" w:rsidR="00A07A1C" w:rsidRDefault="00A07A1C" w:rsidP="00A07A1C">
      <w:pPr>
        <w:jc w:val="both"/>
        <w:rPr>
          <w:lang w:val="en-US"/>
        </w:rPr>
      </w:pPr>
    </w:p>
    <w:p w14:paraId="46B77621" w14:textId="466BEFDC" w:rsidR="000D10D6" w:rsidRDefault="000D10D6">
      <w:pPr>
        <w:jc w:val="both"/>
        <w:rPr>
          <w:color w:val="4472C4" w:themeColor="accent1"/>
          <w:lang w:val="en-US"/>
        </w:rPr>
      </w:pPr>
      <w:commentRangeStart w:id="137"/>
      <w:r>
        <w:rPr>
          <w:color w:val="4472C4" w:themeColor="accent1"/>
          <w:lang w:val="en-US"/>
        </w:rPr>
        <w:t>ESSAY 2 ( ALTERNATIVE )</w:t>
      </w:r>
      <w:commentRangeEnd w:id="137"/>
      <w:r w:rsidR="00A07A1C">
        <w:rPr>
          <w:rStyle w:val="CommentReference"/>
        </w:rPr>
        <w:commentReference w:id="137"/>
      </w:r>
    </w:p>
    <w:p w14:paraId="1587ABDB" w14:textId="10D8B3FF" w:rsidR="000D10D6" w:rsidRDefault="000D10D6">
      <w:pPr>
        <w:jc w:val="both"/>
        <w:rPr>
          <w:color w:val="4472C4" w:themeColor="accent1"/>
          <w:lang w:val="en-US"/>
        </w:rPr>
      </w:pPr>
    </w:p>
    <w:p w14:paraId="64913539" w14:textId="77777777" w:rsidR="000D10D6" w:rsidRPr="00A07A1C" w:rsidRDefault="000D10D6" w:rsidP="000D10D6">
      <w:pPr>
        <w:jc w:val="both"/>
        <w:rPr>
          <w:color w:val="000000" w:themeColor="text1"/>
          <w:lang w:val="en-US"/>
        </w:rPr>
      </w:pPr>
      <w:r w:rsidRPr="00A07A1C">
        <w:rPr>
          <w:color w:val="000000" w:themeColor="text1"/>
          <w:lang w:val="en-US"/>
        </w:rPr>
        <w:t xml:space="preserve">The beginning of high school was filled with curiosity. Having watched too many high school musical movies during childhood days made us have high expectations. We're expecting parties, being hit on by our crush, a teenage love life, and many other things. They all lead to one thing: our life purpose. </w:t>
      </w:r>
    </w:p>
    <w:p w14:paraId="31B3BDC0" w14:textId="77777777" w:rsidR="000D10D6" w:rsidRPr="00A07A1C" w:rsidRDefault="000D10D6" w:rsidP="000D10D6">
      <w:pPr>
        <w:jc w:val="both"/>
        <w:rPr>
          <w:color w:val="000000" w:themeColor="text1"/>
          <w:lang w:val="en-US"/>
        </w:rPr>
      </w:pPr>
    </w:p>
    <w:p w14:paraId="578333C2" w14:textId="77777777" w:rsidR="000D10D6" w:rsidRPr="00A07A1C" w:rsidRDefault="000D10D6" w:rsidP="000D10D6">
      <w:pPr>
        <w:jc w:val="both"/>
        <w:rPr>
          <w:color w:val="000000" w:themeColor="text1"/>
          <w:lang w:val="en-US"/>
        </w:rPr>
      </w:pPr>
      <w:r w:rsidRPr="00A07A1C">
        <w:rPr>
          <w:color w:val="000000" w:themeColor="text1"/>
          <w:lang w:val="en-US"/>
        </w:rPr>
        <w:t xml:space="preserve">As a freshman, I was still very naive. I called myself a goodie-two-shoes who is afraid of trying new things and all I cared about was a perfect score on my test paper. The world around me moves fast that I felt left behind.  Everyone was starting to explore new hobbies and pursue it. One of them became an amateur journalist, one even became a small band manager. Meanwhile, I was just there,  doing ordinary school stuff without any dream I want to achieve or hobby I want to pursue. </w:t>
      </w:r>
    </w:p>
    <w:p w14:paraId="5F657E7A" w14:textId="77777777" w:rsidR="000D10D6" w:rsidRPr="00A07A1C" w:rsidRDefault="000D10D6" w:rsidP="000D10D6">
      <w:pPr>
        <w:jc w:val="both"/>
        <w:rPr>
          <w:color w:val="000000" w:themeColor="text1"/>
          <w:lang w:val="en-US"/>
        </w:rPr>
      </w:pPr>
    </w:p>
    <w:p w14:paraId="53B208D4" w14:textId="77777777" w:rsidR="000D10D6" w:rsidRPr="00A07A1C" w:rsidRDefault="000D10D6" w:rsidP="000D10D6">
      <w:pPr>
        <w:jc w:val="both"/>
        <w:rPr>
          <w:color w:val="000000" w:themeColor="text1"/>
          <w:lang w:val="en-US"/>
        </w:rPr>
      </w:pPr>
      <w:commentRangeStart w:id="138"/>
      <w:r w:rsidRPr="00A07A1C">
        <w:rPr>
          <w:color w:val="000000" w:themeColor="text1"/>
          <w:lang w:val="en-US"/>
        </w:rPr>
        <w:t>I started to reflect on myself, what is it that I enjoy doing for hours non-stop? I know one thing for sure that illustrations amaze me. Whenever I watch Ghibli production movies, I always keep an eye on how mesmerizing their animations were. I love how they chose their color palette, the ambiance they created and the details on each scene in the movie. I wanted to create visual arts and a piece that could deliver a message to its viewers.</w:t>
      </w:r>
      <w:commentRangeEnd w:id="138"/>
      <w:r w:rsidR="00A07A1C">
        <w:rPr>
          <w:rStyle w:val="CommentReference"/>
        </w:rPr>
        <w:commentReference w:id="138"/>
      </w:r>
    </w:p>
    <w:p w14:paraId="7009862D" w14:textId="77777777" w:rsidR="000D10D6" w:rsidRPr="00A07A1C" w:rsidRDefault="000D10D6" w:rsidP="000D10D6">
      <w:pPr>
        <w:jc w:val="both"/>
        <w:rPr>
          <w:color w:val="000000" w:themeColor="text1"/>
          <w:lang w:val="en-US"/>
        </w:rPr>
      </w:pPr>
    </w:p>
    <w:p w14:paraId="386D7265" w14:textId="77777777" w:rsidR="000D10D6" w:rsidRPr="00A07A1C" w:rsidRDefault="000D10D6" w:rsidP="000D10D6">
      <w:pPr>
        <w:jc w:val="both"/>
        <w:rPr>
          <w:color w:val="000000" w:themeColor="text1"/>
          <w:lang w:val="en-US"/>
        </w:rPr>
      </w:pPr>
      <w:r w:rsidRPr="00A07A1C">
        <w:rPr>
          <w:color w:val="000000" w:themeColor="text1"/>
          <w:lang w:val="en-US"/>
        </w:rPr>
        <w:t xml:space="preserve"> Since then, I started to learn graphic design by myself. The journey begins with a 30 days free trial photoshop that bugs now and then. Video tutorials from Youtube were my teachers. Color arranging, compositions, shapes, and different types of fonts excite me. My interest in design keeps getting deeper. I'm starting to get more familiar with photoshop. Using it feels like playing a game to me. Brushes are my "guns" and the blank document is my battlefield. Every new skill that I learned is a level up. </w:t>
      </w:r>
    </w:p>
    <w:p w14:paraId="59CA64E1" w14:textId="77777777" w:rsidR="000D10D6" w:rsidRPr="00A07A1C" w:rsidRDefault="000D10D6" w:rsidP="000D10D6">
      <w:pPr>
        <w:jc w:val="both"/>
        <w:rPr>
          <w:color w:val="000000" w:themeColor="text1"/>
          <w:lang w:val="en-US"/>
        </w:rPr>
      </w:pPr>
    </w:p>
    <w:p w14:paraId="448D03EC" w14:textId="77777777" w:rsidR="000D10D6" w:rsidRPr="00A07A1C" w:rsidRDefault="000D10D6" w:rsidP="000D10D6">
      <w:pPr>
        <w:jc w:val="both"/>
        <w:rPr>
          <w:color w:val="000000" w:themeColor="text1"/>
          <w:lang w:val="en-US"/>
        </w:rPr>
      </w:pPr>
      <w:r w:rsidRPr="00A07A1C">
        <w:rPr>
          <w:color w:val="000000" w:themeColor="text1"/>
          <w:lang w:val="en-US"/>
        </w:rPr>
        <w:t xml:space="preserve">Slowly, this dear hobby of mine turned into a passion. I was chosen to be the head of the creative design team in my school. It was a tough position but I believe in my team. What used to be a hobby turned into a task. I was chosen to be the head of the publication team for our school's main annual event. Posters, banners, social media platforms were my daily meals. Deadlines were piling up along with school exams and assignments. I would overwork myself until midnight to meet all the deadlines and fell sick. I didn't enjoy designing that much again and I was disappointed and thought I was losing my passion. The pressure was almost too much. </w:t>
      </w:r>
    </w:p>
    <w:p w14:paraId="70DC5C0F" w14:textId="77777777" w:rsidR="000D10D6" w:rsidRPr="00A07A1C" w:rsidRDefault="000D10D6" w:rsidP="000D10D6">
      <w:pPr>
        <w:jc w:val="both"/>
        <w:rPr>
          <w:color w:val="000000" w:themeColor="text1"/>
          <w:lang w:val="en-US"/>
        </w:rPr>
      </w:pPr>
    </w:p>
    <w:p w14:paraId="50C497CB" w14:textId="77777777" w:rsidR="000D10D6" w:rsidRPr="00A07A1C" w:rsidRDefault="000D10D6" w:rsidP="000D10D6">
      <w:pPr>
        <w:jc w:val="both"/>
        <w:rPr>
          <w:color w:val="000000" w:themeColor="text1"/>
          <w:lang w:val="en-US"/>
        </w:rPr>
      </w:pPr>
      <w:r w:rsidRPr="00A07A1C">
        <w:rPr>
          <w:color w:val="000000" w:themeColor="text1"/>
          <w:lang w:val="en-US"/>
        </w:rPr>
        <w:t xml:space="preserve">Thankfully, I had my support system that pushes me to keep going. With "Plastic Love" by Maria Tekauchi playing in the background, help from my team, and supportive words from my friends, I was able to finish all of my tasks.  Contentment filled me when my works were </w:t>
      </w:r>
      <w:r w:rsidRPr="00A07A1C">
        <w:rPr>
          <w:color w:val="000000" w:themeColor="text1"/>
          <w:lang w:val="en-US"/>
        </w:rPr>
        <w:lastRenderedPageBreak/>
        <w:t xml:space="preserve">being published and brought advantages to many people. The trust that people put on me to design for them meant a lot to me and motivated me to be better. </w:t>
      </w:r>
    </w:p>
    <w:p w14:paraId="210039C3" w14:textId="77777777" w:rsidR="000D10D6" w:rsidRPr="00A07A1C" w:rsidRDefault="000D10D6" w:rsidP="000D10D6">
      <w:pPr>
        <w:jc w:val="both"/>
        <w:rPr>
          <w:color w:val="000000" w:themeColor="text1"/>
          <w:lang w:val="en-US"/>
        </w:rPr>
      </w:pPr>
    </w:p>
    <w:p w14:paraId="647E0365" w14:textId="20B4C0B6" w:rsidR="000D10D6" w:rsidRPr="00A07A1C" w:rsidRDefault="000D10D6" w:rsidP="00A07A1C">
      <w:pPr>
        <w:jc w:val="both"/>
        <w:rPr>
          <w:color w:val="000000" w:themeColor="text1"/>
          <w:lang w:val="en-US"/>
        </w:rPr>
      </w:pPr>
      <w:r w:rsidRPr="00A07A1C">
        <w:rPr>
          <w:color w:val="000000" w:themeColor="text1"/>
          <w:lang w:val="en-US"/>
        </w:rPr>
        <w:t>In retrospect,  I always remember how I got started and find the motivation to start again.  A hobby that I found by coincidence became a very important thing in my life. I may not have the high school life that many people dreamed of, but I got to do what I love and met lots of amazing people along the way.</w:t>
      </w:r>
    </w:p>
    <w:p w14:paraId="631FEE52" w14:textId="5B06A95D" w:rsidR="00933DCE" w:rsidRDefault="00933DCE" w:rsidP="00A07A1C">
      <w:pPr>
        <w:jc w:val="both"/>
        <w:rPr>
          <w:color w:val="4472C4" w:themeColor="accent1"/>
          <w:lang w:val="en-US"/>
        </w:rPr>
      </w:pPr>
    </w:p>
    <w:p w14:paraId="0066B372" w14:textId="5AC01F37" w:rsidR="00933DCE" w:rsidRDefault="00D1425B">
      <w:pPr>
        <w:jc w:val="both"/>
        <w:rPr>
          <w:color w:val="4472C4" w:themeColor="accent1"/>
          <w:lang w:val="en-US"/>
        </w:rPr>
      </w:pPr>
      <w:commentRangeStart w:id="139"/>
      <w:r>
        <w:rPr>
          <w:color w:val="4472C4" w:themeColor="accent1"/>
          <w:lang w:val="en-US"/>
        </w:rPr>
        <w:t xml:space="preserve"> </w:t>
      </w:r>
      <w:r w:rsidR="00654493">
        <w:rPr>
          <w:color w:val="4472C4" w:themeColor="accent1"/>
          <w:lang w:val="en-US"/>
        </w:rPr>
        <w:t>ESSAY 3</w:t>
      </w:r>
      <w:commentRangeEnd w:id="139"/>
      <w:r w:rsidR="00A07A1C">
        <w:rPr>
          <w:rStyle w:val="CommentReference"/>
        </w:rPr>
        <w:commentReference w:id="139"/>
      </w:r>
    </w:p>
    <w:p w14:paraId="0084906C" w14:textId="77777777" w:rsidR="00654493" w:rsidRDefault="00654493" w:rsidP="00654493">
      <w:pPr>
        <w:pStyle w:val="NormalWeb"/>
        <w:spacing w:before="0" w:beforeAutospacing="0" w:after="0" w:afterAutospacing="0"/>
        <w:rPr>
          <w:rFonts w:ascii="-webkit-standard" w:hAnsi="-webkit-standard"/>
          <w:color w:val="1C1E29"/>
        </w:rPr>
      </w:pPr>
      <w:r>
        <w:rPr>
          <w:rFonts w:ascii="-webkit-standard" w:hAnsi="-webkit-standard"/>
          <w:color w:val="1C1E29"/>
        </w:rPr>
        <w:t>The complexity of human feelings is such a gift. Isn't it weird when we feel all sorts of emotions at the same time? </w:t>
      </w:r>
    </w:p>
    <w:p w14:paraId="78A53EB2" w14:textId="77777777" w:rsidR="00654493" w:rsidRDefault="00654493" w:rsidP="00654493">
      <w:pPr>
        <w:pStyle w:val="NormalWeb"/>
        <w:spacing w:before="0" w:beforeAutospacing="0" w:after="0" w:afterAutospacing="0"/>
        <w:rPr>
          <w:rFonts w:ascii="-webkit-standard" w:hAnsi="-webkit-standard"/>
          <w:color w:val="1C1E29"/>
        </w:rPr>
      </w:pPr>
    </w:p>
    <w:p w14:paraId="76632D18" w14:textId="77777777" w:rsidR="00654493" w:rsidRDefault="00654493" w:rsidP="00654493">
      <w:pPr>
        <w:pStyle w:val="NormalWeb"/>
        <w:spacing w:before="0" w:beforeAutospacing="0" w:after="0" w:afterAutospacing="0"/>
        <w:rPr>
          <w:rFonts w:ascii="-webkit-standard" w:hAnsi="-webkit-standard"/>
          <w:color w:val="1C1E29"/>
        </w:rPr>
      </w:pPr>
      <w:r>
        <w:rPr>
          <w:rFonts w:ascii="-webkit-standard" w:hAnsi="-webkit-standard"/>
          <w:color w:val="1C1E29"/>
        </w:rPr>
        <w:t>I claimed myself as a logical person. Someone who likes to talk with facts. For me, happiness comes in a physical form. Happiness needs to be seen, to be proven. But that </w:t>
      </w:r>
      <w:r>
        <w:rPr>
          <w:rStyle w:val="Emphasis"/>
          <w:rFonts w:ascii="-webkit-standard" w:hAnsi="-webkit-standard"/>
          <w:color w:val="1C1E29"/>
        </w:rPr>
        <w:t>was </w:t>
      </w:r>
      <w:r>
        <w:rPr>
          <w:rFonts w:ascii="-webkit-standard" w:hAnsi="-webkit-standard"/>
          <w:color w:val="1C1E29"/>
        </w:rPr>
        <w:t>me. Now, I like to think more with my heart. </w:t>
      </w:r>
    </w:p>
    <w:p w14:paraId="55C5F5D1" w14:textId="77777777" w:rsidR="00654493" w:rsidRDefault="00654493" w:rsidP="00654493">
      <w:pPr>
        <w:pStyle w:val="NormalWeb"/>
        <w:spacing w:before="0" w:beforeAutospacing="0" w:after="0" w:afterAutospacing="0"/>
        <w:rPr>
          <w:rFonts w:ascii="-webkit-standard" w:hAnsi="-webkit-standard"/>
          <w:color w:val="1C1E29"/>
        </w:rPr>
      </w:pPr>
    </w:p>
    <w:p w14:paraId="267435C2" w14:textId="77777777" w:rsidR="00654493" w:rsidRDefault="00654493" w:rsidP="00654493">
      <w:pPr>
        <w:pStyle w:val="NormalWeb"/>
        <w:spacing w:before="0" w:beforeAutospacing="0" w:after="0" w:afterAutospacing="0"/>
        <w:rPr>
          <w:rFonts w:ascii="-webkit-standard" w:hAnsi="-webkit-standard"/>
          <w:color w:val="1C1E29"/>
        </w:rPr>
      </w:pPr>
      <w:r>
        <w:rPr>
          <w:rFonts w:ascii="-webkit-standard" w:hAnsi="-webkit-standard"/>
          <w:color w:val="1C1E29"/>
        </w:rPr>
        <w:t>It was not too long ago that I packed my luggage to go to Maluku, the eastern part of Indonesia. Maluku was somewhere that I never thought I would visit, let alone doing community service there. </w:t>
      </w:r>
    </w:p>
    <w:p w14:paraId="533F1D5B" w14:textId="77777777" w:rsidR="00654493" w:rsidRDefault="00654493" w:rsidP="00654493">
      <w:pPr>
        <w:pStyle w:val="NormalWeb"/>
        <w:spacing w:before="0" w:beforeAutospacing="0" w:after="0" w:afterAutospacing="0"/>
        <w:rPr>
          <w:rFonts w:ascii="-webkit-standard" w:hAnsi="-webkit-standard"/>
          <w:color w:val="1C1E29"/>
        </w:rPr>
      </w:pPr>
    </w:p>
    <w:p w14:paraId="375609A5" w14:textId="77777777" w:rsidR="00654493" w:rsidRDefault="00654493" w:rsidP="00654493">
      <w:pPr>
        <w:pStyle w:val="NormalWeb"/>
        <w:spacing w:before="0" w:beforeAutospacing="0" w:after="0" w:afterAutospacing="0"/>
        <w:rPr>
          <w:rFonts w:ascii="-webkit-standard" w:hAnsi="-webkit-standard"/>
          <w:color w:val="1C1E29"/>
        </w:rPr>
      </w:pPr>
      <w:r>
        <w:rPr>
          <w:rFonts w:ascii="-webkit-standard" w:hAnsi="-webkit-standard"/>
          <w:color w:val="1C1E29"/>
        </w:rPr>
        <w:t>The two weeks stay thought me life lessons that last 50 years ahead. </w:t>
      </w:r>
    </w:p>
    <w:p w14:paraId="23049C48" w14:textId="555951A9" w:rsidR="00654493" w:rsidRPr="00A07A1C" w:rsidRDefault="00654493" w:rsidP="00A07A1C">
      <w:pPr>
        <w:jc w:val="both"/>
        <w:rPr>
          <w:color w:val="4472C4" w:themeColor="accent1"/>
        </w:rPr>
      </w:pPr>
    </w:p>
    <w:sectPr w:rsidR="00654493" w:rsidRPr="00A07A1C" w:rsidSect="006A7DA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Fedora Elrica Gracia" w:date="2019-10-26T10:31:00Z" w:initials="FE">
    <w:p w14:paraId="19E222BC" w14:textId="77777777" w:rsidR="009775D0" w:rsidRDefault="009775D0" w:rsidP="002C7202">
      <w:pPr>
        <w:pStyle w:val="CommentText"/>
      </w:pPr>
      <w:r>
        <w:rPr>
          <w:rStyle w:val="CommentReference"/>
        </w:rPr>
        <w:annotationRef/>
      </w:r>
      <w:r>
        <w:t>This would be good to start off the essay.</w:t>
      </w:r>
    </w:p>
  </w:comment>
  <w:comment w:id="134" w:author="Microsoft Office User" w:date="2019-10-05T16:16:00Z" w:initials="MOU">
    <w:p w14:paraId="1C91A9A6" w14:textId="242543CE" w:rsidR="009775D0" w:rsidRDefault="009775D0">
      <w:pPr>
        <w:pStyle w:val="CommentText"/>
      </w:pPr>
      <w:r>
        <w:rPr>
          <w:rStyle w:val="CommentReference"/>
        </w:rPr>
        <w:annotationRef/>
      </w:r>
      <w:r>
        <w:t>HELP ELABORATEEEE</w:t>
      </w:r>
    </w:p>
  </w:comment>
  <w:comment w:id="136" w:author="Devi Kasih" w:date="2019-09-23T11:16:00Z" w:initials="DK">
    <w:p w14:paraId="7944835D" w14:textId="29D84A78" w:rsidR="009775D0" w:rsidRDefault="009775D0">
      <w:pPr>
        <w:pStyle w:val="CommentText"/>
      </w:pPr>
      <w:r>
        <w:rPr>
          <w:rStyle w:val="CommentReference"/>
        </w:rPr>
        <w:annotationRef/>
      </w:r>
      <w:r>
        <w:t xml:space="preserve">What challenge now? you didn’t mention anything </w:t>
      </w:r>
    </w:p>
  </w:comment>
  <w:comment w:id="135" w:author="Devi Kasih" w:date="2019-09-23T11:21:00Z" w:initials="DK">
    <w:p w14:paraId="528C8508" w14:textId="198A69E7" w:rsidR="009775D0" w:rsidRDefault="009775D0">
      <w:pPr>
        <w:pStyle w:val="CommentText"/>
      </w:pPr>
      <w:r>
        <w:rPr>
          <w:rStyle w:val="CommentReference"/>
        </w:rPr>
        <w:annotationRef/>
      </w:r>
      <w:r>
        <w:t xml:space="preserve">Change your ending / closing. The closing should be tied back to your opening if possible. </w:t>
      </w:r>
    </w:p>
  </w:comment>
  <w:comment w:id="137" w:author="Devi Kasih" w:date="2019-09-23T11:21:00Z" w:initials="DK">
    <w:p w14:paraId="14331203" w14:textId="77777777" w:rsidR="009775D0" w:rsidRDefault="009775D0">
      <w:pPr>
        <w:pStyle w:val="CommentText"/>
      </w:pPr>
      <w:r>
        <w:rPr>
          <w:rStyle w:val="CommentReference"/>
        </w:rPr>
        <w:annotationRef/>
      </w:r>
      <w:r>
        <w:t xml:space="preserve">We can use this for UC essay. </w:t>
      </w:r>
    </w:p>
    <w:p w14:paraId="63717F82" w14:textId="77777777" w:rsidR="009775D0" w:rsidRDefault="009775D0">
      <w:pPr>
        <w:pStyle w:val="CommentText"/>
      </w:pPr>
    </w:p>
    <w:p w14:paraId="56585401" w14:textId="77777777" w:rsidR="009775D0" w:rsidRDefault="009775D0">
      <w:pPr>
        <w:pStyle w:val="CommentText"/>
      </w:pPr>
      <w:r>
        <w:t>Look at UC essay prompts deh. I think ini bisa ditaro di “greatest talent” essay.</w:t>
      </w:r>
    </w:p>
    <w:p w14:paraId="09D27493" w14:textId="77777777" w:rsidR="009775D0" w:rsidRDefault="009775D0">
      <w:pPr>
        <w:pStyle w:val="CommentText"/>
      </w:pPr>
    </w:p>
    <w:p w14:paraId="0B38F566" w14:textId="77777777" w:rsidR="009775D0" w:rsidRPr="00A07A1C" w:rsidRDefault="00841F21" w:rsidP="00A07A1C">
      <w:pPr>
        <w:rPr>
          <w:rFonts w:ascii="Times New Roman" w:eastAsia="Times New Roman" w:hAnsi="Times New Roman" w:cs="Times New Roman"/>
          <w:lang w:eastAsia="zh-CN"/>
        </w:rPr>
      </w:pPr>
      <w:hyperlink r:id="rId1" w:history="1">
        <w:r w:rsidR="009775D0" w:rsidRPr="00A07A1C">
          <w:rPr>
            <w:rFonts w:ascii="Times New Roman" w:eastAsia="Times New Roman" w:hAnsi="Times New Roman" w:cs="Times New Roman"/>
            <w:color w:val="0000FF"/>
            <w:u w:val="single"/>
            <w:lang w:eastAsia="zh-CN"/>
          </w:rPr>
          <w:t>https://admission.universityofcalifornia.edu/how-to-apply/applying-as-a-freshman/personal-insight-questions.html</w:t>
        </w:r>
      </w:hyperlink>
    </w:p>
    <w:p w14:paraId="12BF6682" w14:textId="77777777" w:rsidR="009775D0" w:rsidRDefault="009775D0">
      <w:pPr>
        <w:pStyle w:val="CommentText"/>
      </w:pPr>
    </w:p>
    <w:p w14:paraId="57832BC8" w14:textId="77777777" w:rsidR="009775D0" w:rsidRDefault="009775D0">
      <w:pPr>
        <w:pStyle w:val="CommentText"/>
      </w:pPr>
      <w:r>
        <w:t>Maybe prompt #2 or #3</w:t>
      </w:r>
    </w:p>
    <w:p w14:paraId="75E3AED3" w14:textId="77777777" w:rsidR="009775D0" w:rsidRDefault="009775D0">
      <w:pPr>
        <w:pStyle w:val="CommentText"/>
      </w:pPr>
    </w:p>
    <w:p w14:paraId="6E0D847A" w14:textId="742DB83C" w:rsidR="009775D0" w:rsidRDefault="009775D0">
      <w:pPr>
        <w:pStyle w:val="CommentText"/>
      </w:pPr>
      <w:r>
        <w:t xml:space="preserve">Rewrite this essay to answer the UC ya. Word limit is 350 words. But no need to care too much about it for now. </w:t>
      </w:r>
    </w:p>
  </w:comment>
  <w:comment w:id="138" w:author="Devi Kasih" w:date="2019-09-23T11:22:00Z" w:initials="DK">
    <w:p w14:paraId="12E5DC18" w14:textId="77777777" w:rsidR="009775D0" w:rsidRDefault="009775D0">
      <w:pPr>
        <w:pStyle w:val="CommentText"/>
      </w:pPr>
      <w:r>
        <w:rPr>
          <w:rStyle w:val="CommentReference"/>
        </w:rPr>
        <w:annotationRef/>
      </w:r>
      <w:r>
        <w:t xml:space="preserve">Start from here if you use this for UC essay. </w:t>
      </w:r>
    </w:p>
    <w:p w14:paraId="486CAC0F" w14:textId="6A6E0FDE" w:rsidR="009775D0" w:rsidRDefault="009775D0">
      <w:pPr>
        <w:pStyle w:val="CommentText"/>
      </w:pPr>
      <w:r>
        <w:t xml:space="preserve"> </w:t>
      </w:r>
    </w:p>
  </w:comment>
  <w:comment w:id="139" w:author="Devi Kasih" w:date="2019-09-23T11:24:00Z" w:initials="DK">
    <w:p w14:paraId="66281AFF" w14:textId="77777777" w:rsidR="009775D0" w:rsidRDefault="009775D0">
      <w:pPr>
        <w:pStyle w:val="CommentText"/>
      </w:pPr>
      <w:r>
        <w:rPr>
          <w:rStyle w:val="CommentReference"/>
        </w:rPr>
        <w:annotationRef/>
      </w:r>
      <w:r>
        <w:t xml:space="preserve">What essay is this? </w:t>
      </w:r>
    </w:p>
    <w:p w14:paraId="4CB0DAD4" w14:textId="77777777" w:rsidR="009775D0" w:rsidRDefault="009775D0">
      <w:pPr>
        <w:pStyle w:val="CommentText"/>
      </w:pPr>
    </w:p>
    <w:p w14:paraId="1901D64D" w14:textId="08EB35AA" w:rsidR="009775D0" w:rsidRDefault="009775D0">
      <w:pPr>
        <w:pStyle w:val="CommentText"/>
      </w:pPr>
      <w:r>
        <w:t>Cerita ttg DoctorShare ini mgkn bisa jadi UC essay juga. Coba di cek yaa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E222BC" w15:done="0"/>
  <w15:commentEx w15:paraId="1C91A9A6" w15:done="0"/>
  <w15:commentEx w15:paraId="7944835D" w15:done="0"/>
  <w15:commentEx w15:paraId="528C8508" w15:done="0"/>
  <w15:commentEx w15:paraId="6E0D847A" w15:done="0"/>
  <w15:commentEx w15:paraId="486CAC0F" w15:done="0"/>
  <w15:commentEx w15:paraId="1901D6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E222BC" w16cid:durableId="21630352"/>
  <w16cid:commentId w16cid:paraId="1C91A9A6" w16cid:durableId="2143404D"/>
  <w16cid:commentId w16cid:paraId="7944835D" w16cid:durableId="2133281A"/>
  <w16cid:commentId w16cid:paraId="528C8508" w16cid:durableId="21332926"/>
  <w16cid:commentId w16cid:paraId="6E0D847A" w16cid:durableId="2133294C"/>
  <w16cid:commentId w16cid:paraId="486CAC0F" w16cid:durableId="21332984"/>
  <w16cid:commentId w16cid:paraId="1901D64D" w16cid:durableId="213329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utrifStudio-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webkit-standard">
    <w:altName w:val="Calibri"/>
    <w:panose1 w:val="00000000000000000000"/>
    <w:charset w:val="00"/>
    <w:family w:val="roman"/>
    <w:notTrueType/>
    <w:pitch w:val="default"/>
  </w:font>
  <w:font w:name="等线 Light">
    <w:panose1 w:val="00000000000000000000"/>
    <w:charset w:val="80"/>
    <w:family w:val="roman"/>
    <w:notTrueType/>
    <w:pitch w:val="default"/>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C5532"/>
    <w:multiLevelType w:val="hybridMultilevel"/>
    <w:tmpl w:val="720C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96558"/>
    <w:multiLevelType w:val="multilevel"/>
    <w:tmpl w:val="3F64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B910D7"/>
    <w:multiLevelType w:val="multilevel"/>
    <w:tmpl w:val="7D8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D33EF3"/>
    <w:multiLevelType w:val="hybridMultilevel"/>
    <w:tmpl w:val="E146B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vi Kasih">
    <w15:presenceInfo w15:providerId="Windows Live" w15:userId="c8f5e971bc88c8f0"/>
  </w15:person>
  <w15:person w15:author="Paul">
    <w15:presenceInfo w15:providerId="None" w15:userId="Paul"/>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FA2"/>
    <w:rsid w:val="00000FC7"/>
    <w:rsid w:val="00026031"/>
    <w:rsid w:val="000D10D6"/>
    <w:rsid w:val="001365C9"/>
    <w:rsid w:val="00136A34"/>
    <w:rsid w:val="0015383B"/>
    <w:rsid w:val="001635B6"/>
    <w:rsid w:val="001E46CB"/>
    <w:rsid w:val="00212011"/>
    <w:rsid w:val="0024572C"/>
    <w:rsid w:val="00250F2C"/>
    <w:rsid w:val="00260D0F"/>
    <w:rsid w:val="002C0A7D"/>
    <w:rsid w:val="002C7202"/>
    <w:rsid w:val="00310FA2"/>
    <w:rsid w:val="00373789"/>
    <w:rsid w:val="003C4FA8"/>
    <w:rsid w:val="003F1CE4"/>
    <w:rsid w:val="003F2BFC"/>
    <w:rsid w:val="0041667C"/>
    <w:rsid w:val="00422854"/>
    <w:rsid w:val="004323A5"/>
    <w:rsid w:val="0045635D"/>
    <w:rsid w:val="00483F4C"/>
    <w:rsid w:val="005C5861"/>
    <w:rsid w:val="00604125"/>
    <w:rsid w:val="006163C1"/>
    <w:rsid w:val="006219CD"/>
    <w:rsid w:val="00634F45"/>
    <w:rsid w:val="00654493"/>
    <w:rsid w:val="006637B7"/>
    <w:rsid w:val="0067044C"/>
    <w:rsid w:val="00680CD0"/>
    <w:rsid w:val="0068302D"/>
    <w:rsid w:val="0069212A"/>
    <w:rsid w:val="006A7DAD"/>
    <w:rsid w:val="006E4C5D"/>
    <w:rsid w:val="00752578"/>
    <w:rsid w:val="00763B0D"/>
    <w:rsid w:val="0076637A"/>
    <w:rsid w:val="007B1138"/>
    <w:rsid w:val="0083272F"/>
    <w:rsid w:val="00841F21"/>
    <w:rsid w:val="00871193"/>
    <w:rsid w:val="00894243"/>
    <w:rsid w:val="008B240B"/>
    <w:rsid w:val="008C45E2"/>
    <w:rsid w:val="008F3424"/>
    <w:rsid w:val="008F35D2"/>
    <w:rsid w:val="00901849"/>
    <w:rsid w:val="00925881"/>
    <w:rsid w:val="00933DCE"/>
    <w:rsid w:val="00962822"/>
    <w:rsid w:val="009775D0"/>
    <w:rsid w:val="009E628F"/>
    <w:rsid w:val="00A0495B"/>
    <w:rsid w:val="00A061F1"/>
    <w:rsid w:val="00A07A1C"/>
    <w:rsid w:val="00A3451B"/>
    <w:rsid w:val="00A41F7A"/>
    <w:rsid w:val="00A475E3"/>
    <w:rsid w:val="00A57041"/>
    <w:rsid w:val="00A80FC5"/>
    <w:rsid w:val="00A96D22"/>
    <w:rsid w:val="00AA0120"/>
    <w:rsid w:val="00B30B71"/>
    <w:rsid w:val="00B37FF2"/>
    <w:rsid w:val="00B476A0"/>
    <w:rsid w:val="00B5487E"/>
    <w:rsid w:val="00B57980"/>
    <w:rsid w:val="00BF783F"/>
    <w:rsid w:val="00C41456"/>
    <w:rsid w:val="00C517E1"/>
    <w:rsid w:val="00C62C8F"/>
    <w:rsid w:val="00C641D1"/>
    <w:rsid w:val="00C8720F"/>
    <w:rsid w:val="00C979D3"/>
    <w:rsid w:val="00CA16AA"/>
    <w:rsid w:val="00CC1089"/>
    <w:rsid w:val="00CE6DEF"/>
    <w:rsid w:val="00D1425B"/>
    <w:rsid w:val="00D2558A"/>
    <w:rsid w:val="00D42DC2"/>
    <w:rsid w:val="00D86146"/>
    <w:rsid w:val="00D93BF1"/>
    <w:rsid w:val="00DA6442"/>
    <w:rsid w:val="00DC7E9A"/>
    <w:rsid w:val="00E95FEC"/>
    <w:rsid w:val="00EA453B"/>
    <w:rsid w:val="00EB394E"/>
    <w:rsid w:val="00EC1298"/>
    <w:rsid w:val="00ED30CF"/>
    <w:rsid w:val="00EE0EB7"/>
    <w:rsid w:val="00EE73ED"/>
    <w:rsid w:val="00F25A93"/>
    <w:rsid w:val="00FD741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669E4C"/>
  <w15:docId w15:val="{F6AB9897-C3C7-47A9-BF8F-11C69BFC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D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3DCE"/>
    <w:rPr>
      <w:rFonts w:ascii="Times New Roman" w:hAnsi="Times New Roman" w:cs="Times New Roman"/>
      <w:sz w:val="18"/>
      <w:szCs w:val="18"/>
    </w:rPr>
  </w:style>
  <w:style w:type="paragraph" w:styleId="NormalWeb">
    <w:name w:val="Normal (Web)"/>
    <w:basedOn w:val="Normal"/>
    <w:uiPriority w:val="99"/>
    <w:semiHidden/>
    <w:unhideWhenUsed/>
    <w:rsid w:val="0065449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54493"/>
    <w:rPr>
      <w:i/>
      <w:iCs/>
    </w:rPr>
  </w:style>
  <w:style w:type="character" w:styleId="CommentReference">
    <w:name w:val="annotation reference"/>
    <w:basedOn w:val="DefaultParagraphFont"/>
    <w:uiPriority w:val="99"/>
    <w:semiHidden/>
    <w:unhideWhenUsed/>
    <w:rsid w:val="00A07A1C"/>
    <w:rPr>
      <w:sz w:val="16"/>
      <w:szCs w:val="16"/>
    </w:rPr>
  </w:style>
  <w:style w:type="paragraph" w:styleId="CommentText">
    <w:name w:val="annotation text"/>
    <w:basedOn w:val="Normal"/>
    <w:link w:val="CommentTextChar"/>
    <w:uiPriority w:val="99"/>
    <w:semiHidden/>
    <w:unhideWhenUsed/>
    <w:rsid w:val="00A07A1C"/>
    <w:rPr>
      <w:sz w:val="20"/>
      <w:szCs w:val="20"/>
    </w:rPr>
  </w:style>
  <w:style w:type="character" w:customStyle="1" w:styleId="CommentTextChar">
    <w:name w:val="Comment Text Char"/>
    <w:basedOn w:val="DefaultParagraphFont"/>
    <w:link w:val="CommentText"/>
    <w:uiPriority w:val="99"/>
    <w:semiHidden/>
    <w:rsid w:val="00A07A1C"/>
    <w:rPr>
      <w:sz w:val="20"/>
      <w:szCs w:val="20"/>
    </w:rPr>
  </w:style>
  <w:style w:type="paragraph" w:styleId="CommentSubject">
    <w:name w:val="annotation subject"/>
    <w:basedOn w:val="CommentText"/>
    <w:next w:val="CommentText"/>
    <w:link w:val="CommentSubjectChar"/>
    <w:uiPriority w:val="99"/>
    <w:semiHidden/>
    <w:unhideWhenUsed/>
    <w:rsid w:val="00A07A1C"/>
    <w:rPr>
      <w:b/>
      <w:bCs/>
    </w:rPr>
  </w:style>
  <w:style w:type="character" w:customStyle="1" w:styleId="CommentSubjectChar">
    <w:name w:val="Comment Subject Char"/>
    <w:basedOn w:val="CommentTextChar"/>
    <w:link w:val="CommentSubject"/>
    <w:uiPriority w:val="99"/>
    <w:semiHidden/>
    <w:rsid w:val="00A07A1C"/>
    <w:rPr>
      <w:b/>
      <w:bCs/>
      <w:sz w:val="20"/>
      <w:szCs w:val="20"/>
    </w:rPr>
  </w:style>
  <w:style w:type="paragraph" w:styleId="ListParagraph">
    <w:name w:val="List Paragraph"/>
    <w:basedOn w:val="Normal"/>
    <w:uiPriority w:val="34"/>
    <w:qFormat/>
    <w:rsid w:val="00A07A1C"/>
    <w:pPr>
      <w:ind w:left="720"/>
      <w:contextualSpacing/>
    </w:pPr>
  </w:style>
  <w:style w:type="character" w:styleId="Hyperlink">
    <w:name w:val="Hyperlink"/>
    <w:basedOn w:val="DefaultParagraphFont"/>
    <w:uiPriority w:val="99"/>
    <w:semiHidden/>
    <w:unhideWhenUsed/>
    <w:rsid w:val="00A07A1C"/>
    <w:rPr>
      <w:color w:val="0000FF"/>
      <w:u w:val="single"/>
    </w:rPr>
  </w:style>
  <w:style w:type="character" w:customStyle="1" w:styleId="apple-converted-space">
    <w:name w:val="apple-converted-space"/>
    <w:basedOn w:val="DefaultParagraphFont"/>
    <w:rsid w:val="00D42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94611">
      <w:bodyDiv w:val="1"/>
      <w:marLeft w:val="0"/>
      <w:marRight w:val="0"/>
      <w:marTop w:val="0"/>
      <w:marBottom w:val="0"/>
      <w:divBdr>
        <w:top w:val="none" w:sz="0" w:space="0" w:color="auto"/>
        <w:left w:val="none" w:sz="0" w:space="0" w:color="auto"/>
        <w:bottom w:val="none" w:sz="0" w:space="0" w:color="auto"/>
        <w:right w:val="none" w:sz="0" w:space="0" w:color="auto"/>
      </w:divBdr>
    </w:div>
    <w:div w:id="159538785">
      <w:bodyDiv w:val="1"/>
      <w:marLeft w:val="0"/>
      <w:marRight w:val="0"/>
      <w:marTop w:val="0"/>
      <w:marBottom w:val="0"/>
      <w:divBdr>
        <w:top w:val="none" w:sz="0" w:space="0" w:color="auto"/>
        <w:left w:val="none" w:sz="0" w:space="0" w:color="auto"/>
        <w:bottom w:val="none" w:sz="0" w:space="0" w:color="auto"/>
        <w:right w:val="none" w:sz="0" w:space="0" w:color="auto"/>
      </w:divBdr>
    </w:div>
    <w:div w:id="634410968">
      <w:bodyDiv w:val="1"/>
      <w:marLeft w:val="0"/>
      <w:marRight w:val="0"/>
      <w:marTop w:val="0"/>
      <w:marBottom w:val="0"/>
      <w:divBdr>
        <w:top w:val="none" w:sz="0" w:space="0" w:color="auto"/>
        <w:left w:val="none" w:sz="0" w:space="0" w:color="auto"/>
        <w:bottom w:val="none" w:sz="0" w:space="0" w:color="auto"/>
        <w:right w:val="none" w:sz="0" w:space="0" w:color="auto"/>
      </w:divBdr>
    </w:div>
    <w:div w:id="117939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dmission.universityofcalifornia.edu/how-to-apply/applying-as-a-freshman/personal-insight-questions.html"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cp:lastModifiedBy>
  <cp:revision>7</cp:revision>
  <dcterms:created xsi:type="dcterms:W3CDTF">2019-10-30T10:15:00Z</dcterms:created>
  <dcterms:modified xsi:type="dcterms:W3CDTF">2019-10-31T17:55:00Z</dcterms:modified>
</cp:coreProperties>
</file>