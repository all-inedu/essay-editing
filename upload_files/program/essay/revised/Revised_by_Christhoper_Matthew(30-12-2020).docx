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68F9" w:rsidRDefault="00095B22">
      <w:pPr>
        <w:shd w:val="clear" w:color="auto" w:fill="FFFFFF"/>
        <w:spacing w:after="600" w:line="360" w:lineRule="auto"/>
        <w:rPr>
          <w:sz w:val="17"/>
          <w:szCs w:val="17"/>
        </w:rPr>
      </w:pPr>
      <w:r>
        <w:rPr>
          <w:b/>
          <w:color w:val="4A4A4A"/>
          <w:sz w:val="24"/>
          <w:szCs w:val="24"/>
        </w:rPr>
        <w:t>Discuss an accomplishment, event, or realization that sparked a period of personal growth and a new understanding of yourself or others.</w:t>
      </w:r>
    </w:p>
    <w:p w14:paraId="00000002" w14:textId="77777777" w:rsidR="003568F9" w:rsidRDefault="00095B22">
      <w:pPr>
        <w:spacing w:after="80"/>
        <w:rPr>
          <w:sz w:val="21"/>
          <w:szCs w:val="21"/>
        </w:rPr>
      </w:pPr>
      <w:r>
        <w:rPr>
          <w:sz w:val="21"/>
          <w:szCs w:val="21"/>
        </w:rPr>
        <w:t xml:space="preserve">“How is it that customs in a culture have no impact on your identity?” my Affirmative counterpart bewilderedly probed. </w:t>
      </w:r>
    </w:p>
    <w:p w14:paraId="00000003"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4" w14:textId="77777777" w:rsidR="003568F9" w:rsidRDefault="00095B22">
      <w:pPr>
        <w:spacing w:after="80"/>
        <w:rPr>
          <w:sz w:val="21"/>
          <w:szCs w:val="21"/>
        </w:rPr>
      </w:pPr>
      <w:r>
        <w:rPr>
          <w:sz w:val="21"/>
          <w:szCs w:val="21"/>
        </w:rPr>
        <w:t xml:space="preserve">“Well, I believe that multiple aspects in my life, if not all, checked the boxes that justifies the weak causality between tradition and personality development. Let me break it down for you,” my miss independent stance miserably failed to clarify. </w:t>
      </w:r>
    </w:p>
    <w:p w14:paraId="00000005"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6" w14:textId="77777777" w:rsidR="003568F9" w:rsidRDefault="00095B22">
      <w:pPr>
        <w:spacing w:after="80"/>
        <w:rPr>
          <w:sz w:val="21"/>
          <w:szCs w:val="21"/>
        </w:rPr>
      </w:pPr>
      <w:r>
        <w:rPr>
          <w:sz w:val="21"/>
          <w:szCs w:val="21"/>
        </w:rPr>
        <w:t>A supposedly 5-minute quick briefing for a presentation on the significance of cultural customs in society led to a heated, personal debate that took longer than needed. Chaotic, loud, and non-sensical are how I would describe my ineffectively immature, competitive side. Winning in the general sense would mean that I was able to prove my points right until the parley has substantially ended, a sense of satisfaction I do not find valid anymore. At least that was how I used to view two-way exchanges – allies or opponents, winning or losing.</w:t>
      </w:r>
    </w:p>
    <w:p w14:paraId="00000007"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8" w14:textId="6DE621BE" w:rsidR="003568F9" w:rsidDel="00D232C4" w:rsidRDefault="00095B22">
      <w:pPr>
        <w:spacing w:after="80"/>
        <w:rPr>
          <w:del w:id="0" w:author="Matthew" w:date="2020-12-29T20:12:00Z"/>
          <w:sz w:val="21"/>
          <w:szCs w:val="21"/>
        </w:rPr>
      </w:pPr>
      <w:r>
        <w:rPr>
          <w:sz w:val="21"/>
          <w:szCs w:val="21"/>
        </w:rPr>
        <w:t>About fifteen minutes</w:t>
      </w:r>
      <w:del w:id="1" w:author="Paul Edison" w:date="2020-12-29T23:45:00Z">
        <w:r w:rsidDel="001965FE">
          <w:rPr>
            <w:sz w:val="21"/>
            <w:szCs w:val="21"/>
          </w:rPr>
          <w:delText xml:space="preserve"> has</w:delText>
        </w:r>
      </w:del>
      <w:r>
        <w:rPr>
          <w:sz w:val="21"/>
          <w:szCs w:val="21"/>
        </w:rPr>
        <w:t xml:space="preserve"> passed and I could feel the heat on my face as I charged on like a blind bull. Only after my ceaseless spouting of arguments drained my energy to a critically low level that she started blatantly cackling as her curled fist and emotional build-up relaxed and simmered down. The spotlight hit me as I was brought to a humiliating silence. I realized that my incessant, hard-headed blabber </w:t>
      </w:r>
      <w:commentRangeStart w:id="2"/>
      <w:del w:id="3" w:author="Paul Edison" w:date="2020-12-29T23:46:00Z">
        <w:r w:rsidDel="001965FE">
          <w:rPr>
            <w:sz w:val="21"/>
            <w:szCs w:val="21"/>
          </w:rPr>
          <w:delText xml:space="preserve">has </w:delText>
        </w:r>
      </w:del>
      <w:ins w:id="4" w:author="Paul Edison" w:date="2020-12-29T23:46:00Z">
        <w:r w:rsidR="001965FE">
          <w:rPr>
            <w:sz w:val="21"/>
            <w:szCs w:val="21"/>
          </w:rPr>
          <w:t>ha</w:t>
        </w:r>
        <w:r w:rsidR="001965FE">
          <w:rPr>
            <w:sz w:val="21"/>
            <w:szCs w:val="21"/>
          </w:rPr>
          <w:t>d</w:t>
        </w:r>
        <w:r w:rsidR="001965FE">
          <w:rPr>
            <w:sz w:val="21"/>
            <w:szCs w:val="21"/>
          </w:rPr>
          <w:t xml:space="preserve"> </w:t>
        </w:r>
      </w:ins>
      <w:r>
        <w:rPr>
          <w:sz w:val="21"/>
          <w:szCs w:val="21"/>
        </w:rPr>
        <w:t xml:space="preserve">made what was a friend now a lowly animal, for which I </w:t>
      </w:r>
      <w:del w:id="5" w:author="Paul Edison" w:date="2020-12-29T23:46:00Z">
        <w:r w:rsidDel="001965FE">
          <w:rPr>
            <w:sz w:val="21"/>
            <w:szCs w:val="21"/>
          </w:rPr>
          <w:delText xml:space="preserve">have </w:delText>
        </w:r>
      </w:del>
      <w:ins w:id="6" w:author="Paul Edison" w:date="2020-12-29T23:46:00Z">
        <w:r w:rsidR="001965FE">
          <w:rPr>
            <w:sz w:val="21"/>
            <w:szCs w:val="21"/>
          </w:rPr>
          <w:t>ha</w:t>
        </w:r>
        <w:r w:rsidR="001965FE">
          <w:rPr>
            <w:sz w:val="21"/>
            <w:szCs w:val="21"/>
          </w:rPr>
          <w:t>d</w:t>
        </w:r>
        <w:r w:rsidR="001965FE">
          <w:rPr>
            <w:sz w:val="21"/>
            <w:szCs w:val="21"/>
          </w:rPr>
          <w:t xml:space="preserve"> </w:t>
        </w:r>
      </w:ins>
      <w:r>
        <w:rPr>
          <w:sz w:val="21"/>
          <w:szCs w:val="21"/>
        </w:rPr>
        <w:t>stooped down to that of the latter.</w:t>
      </w:r>
      <w:commentRangeEnd w:id="2"/>
      <w:r w:rsidR="001965FE">
        <w:rPr>
          <w:rStyle w:val="CommentReference"/>
        </w:rPr>
        <w:commentReference w:id="2"/>
      </w:r>
      <w:r>
        <w:rPr>
          <w:sz w:val="21"/>
          <w:szCs w:val="21"/>
        </w:rPr>
        <w:t xml:space="preserve"> </w:t>
      </w:r>
    </w:p>
    <w:p w14:paraId="00000009" w14:textId="77777777" w:rsidR="003568F9" w:rsidDel="00D232C4" w:rsidRDefault="00095B22">
      <w:pPr>
        <w:rPr>
          <w:del w:id="7" w:author="Matthew" w:date="2020-12-29T20:12:00Z"/>
          <w:rFonts w:ascii="Times New Roman" w:eastAsia="Times New Roman" w:hAnsi="Times New Roman" w:cs="Times New Roman"/>
        </w:rPr>
      </w:pPr>
      <w:del w:id="8" w:author="Matthew" w:date="2020-12-29T20:12:00Z">
        <w:r w:rsidDel="00D232C4">
          <w:rPr>
            <w:rFonts w:ascii="Times New Roman" w:eastAsia="Times New Roman" w:hAnsi="Times New Roman" w:cs="Times New Roman"/>
          </w:rPr>
          <w:delText xml:space="preserve"> </w:delText>
        </w:r>
      </w:del>
    </w:p>
    <w:p w14:paraId="36FB58D8" w14:textId="1EF99BB5" w:rsidR="00D232C4" w:rsidRDefault="00EC2DE4" w:rsidP="00D232C4">
      <w:pPr>
        <w:spacing w:after="80"/>
        <w:rPr>
          <w:ins w:id="9" w:author="Matthew" w:date="2020-12-29T20:12:00Z"/>
          <w:sz w:val="21"/>
          <w:szCs w:val="21"/>
        </w:rPr>
      </w:pPr>
      <w:ins w:id="10" w:author="Matthew" w:date="2020-12-29T20:05:00Z">
        <w:r>
          <w:rPr>
            <w:sz w:val="21"/>
            <w:szCs w:val="21"/>
          </w:rPr>
          <w:t xml:space="preserve">Soon enough, the </w:t>
        </w:r>
      </w:ins>
      <w:ins w:id="11" w:author="Matthew" w:date="2020-12-29T20:06:00Z">
        <w:r>
          <w:rPr>
            <w:sz w:val="21"/>
            <w:szCs w:val="21"/>
          </w:rPr>
          <w:t>dam I ha</w:t>
        </w:r>
        <w:del w:id="12" w:author="Paul Edison" w:date="2020-12-29T23:46:00Z">
          <w:r w:rsidDel="001965FE">
            <w:rPr>
              <w:sz w:val="21"/>
              <w:szCs w:val="21"/>
            </w:rPr>
            <w:delText>ve</w:delText>
          </w:r>
        </w:del>
      </w:ins>
      <w:ins w:id="13" w:author="Paul Edison" w:date="2020-12-29T23:46:00Z">
        <w:r w:rsidR="001965FE">
          <w:rPr>
            <w:sz w:val="21"/>
            <w:szCs w:val="21"/>
          </w:rPr>
          <w:t>d</w:t>
        </w:r>
      </w:ins>
      <w:ins w:id="14" w:author="Matthew" w:date="2020-12-29T20:06:00Z">
        <w:r>
          <w:rPr>
            <w:sz w:val="21"/>
            <w:szCs w:val="21"/>
          </w:rPr>
          <w:t xml:space="preserve"> been proud of all my life </w:t>
        </w:r>
      </w:ins>
      <w:ins w:id="15" w:author="Matthew" w:date="2020-12-29T20:07:00Z">
        <w:r>
          <w:rPr>
            <w:sz w:val="21"/>
            <w:szCs w:val="21"/>
          </w:rPr>
          <w:t xml:space="preserve">broke and burst as </w:t>
        </w:r>
      </w:ins>
      <w:ins w:id="16" w:author="Matthew" w:date="2020-12-29T20:11:00Z">
        <w:r w:rsidR="00D232C4">
          <w:rPr>
            <w:sz w:val="21"/>
            <w:szCs w:val="21"/>
          </w:rPr>
          <w:t>years-long</w:t>
        </w:r>
      </w:ins>
      <w:ins w:id="17" w:author="Matthew" w:date="2020-12-29T20:09:00Z">
        <w:r w:rsidR="00D232C4">
          <w:rPr>
            <w:sz w:val="21"/>
            <w:szCs w:val="21"/>
          </w:rPr>
          <w:t xml:space="preserve"> mold w</w:t>
        </w:r>
        <w:del w:id="18" w:author="Paul Edison" w:date="2020-12-29T23:47:00Z">
          <w:r w:rsidR="00D232C4" w:rsidDel="001965FE">
            <w:rPr>
              <w:sz w:val="21"/>
              <w:szCs w:val="21"/>
            </w:rPr>
            <w:delText>ere</w:delText>
          </w:r>
        </w:del>
      </w:ins>
      <w:ins w:id="19" w:author="Paul Edison" w:date="2020-12-29T23:47:00Z">
        <w:r w:rsidR="001965FE">
          <w:rPr>
            <w:sz w:val="21"/>
            <w:szCs w:val="21"/>
          </w:rPr>
          <w:t>as</w:t>
        </w:r>
      </w:ins>
      <w:ins w:id="20" w:author="Matthew" w:date="2020-12-29T20:09:00Z">
        <w:r w:rsidR="00D232C4">
          <w:rPr>
            <w:sz w:val="21"/>
            <w:szCs w:val="21"/>
          </w:rPr>
          <w:t xml:space="preserve"> </w:t>
        </w:r>
      </w:ins>
      <w:ins w:id="21" w:author="Matthew" w:date="2020-12-29T20:11:00Z">
        <w:r w:rsidR="00D232C4">
          <w:rPr>
            <w:sz w:val="21"/>
            <w:szCs w:val="21"/>
          </w:rPr>
          <w:t>exposed</w:t>
        </w:r>
      </w:ins>
      <w:ins w:id="22" w:author="Matthew" w:date="2020-12-29T20:09:00Z">
        <w:r w:rsidR="00D232C4">
          <w:rPr>
            <w:sz w:val="21"/>
            <w:szCs w:val="21"/>
          </w:rPr>
          <w:t xml:space="preserve"> in the flowing water of what I thought wa</w:t>
        </w:r>
      </w:ins>
      <w:ins w:id="23" w:author="Matthew" w:date="2020-12-29T20:10:00Z">
        <w:r w:rsidR="00D232C4">
          <w:rPr>
            <w:sz w:val="21"/>
            <w:szCs w:val="21"/>
          </w:rPr>
          <w:t xml:space="preserve">s crystal clear, mountain produce. </w:t>
        </w:r>
      </w:ins>
    </w:p>
    <w:p w14:paraId="1047D4F7" w14:textId="3CCBDDAD" w:rsidR="00D232C4" w:rsidRDefault="00D232C4" w:rsidP="00D232C4">
      <w:pPr>
        <w:spacing w:after="80"/>
        <w:rPr>
          <w:ins w:id="24" w:author="Matthew" w:date="2020-12-29T20:12:00Z"/>
          <w:sz w:val="21"/>
          <w:szCs w:val="21"/>
        </w:rPr>
      </w:pPr>
    </w:p>
    <w:p w14:paraId="59B62C3C" w14:textId="5962AA19" w:rsidR="00D232C4" w:rsidRDefault="00D232C4" w:rsidP="00D232C4">
      <w:pPr>
        <w:spacing w:after="80"/>
        <w:rPr>
          <w:ins w:id="25" w:author="Matthew" w:date="2020-12-29T20:12:00Z"/>
          <w:sz w:val="21"/>
          <w:szCs w:val="21"/>
        </w:rPr>
      </w:pPr>
      <w:ins w:id="26" w:author="Matthew" w:date="2020-12-29T20:13:00Z">
        <w:r>
          <w:rPr>
            <w:sz w:val="21"/>
            <w:szCs w:val="21"/>
          </w:rPr>
          <w:t xml:space="preserve">I finally felt the </w:t>
        </w:r>
        <w:r>
          <w:rPr>
            <w:i/>
            <w:iCs/>
            <w:sz w:val="21"/>
            <w:szCs w:val="21"/>
          </w:rPr>
          <w:t>hurt</w:t>
        </w:r>
        <w:r>
          <w:rPr>
            <w:sz w:val="21"/>
            <w:szCs w:val="21"/>
          </w:rPr>
          <w:t xml:space="preserve"> – </w:t>
        </w:r>
      </w:ins>
      <w:ins w:id="27" w:author="Matthew" w:date="2020-12-29T21:34:00Z">
        <w:r w:rsidR="001C11D2">
          <w:rPr>
            <w:sz w:val="21"/>
            <w:szCs w:val="21"/>
          </w:rPr>
          <w:t>of</w:t>
        </w:r>
      </w:ins>
      <w:ins w:id="28" w:author="Matthew" w:date="2020-12-29T20:13:00Z">
        <w:r>
          <w:rPr>
            <w:sz w:val="21"/>
            <w:szCs w:val="21"/>
          </w:rPr>
          <w:t xml:space="preserve"> not being heard.</w:t>
        </w:r>
      </w:ins>
    </w:p>
    <w:p w14:paraId="0000000A" w14:textId="22248A92" w:rsidR="003568F9" w:rsidDel="00D232C4" w:rsidRDefault="00095B22" w:rsidP="00D232C4">
      <w:pPr>
        <w:spacing w:after="80"/>
        <w:rPr>
          <w:del w:id="29" w:author="Matthew" w:date="2020-12-29T20:14:00Z"/>
          <w:sz w:val="21"/>
          <w:szCs w:val="21"/>
        </w:rPr>
      </w:pPr>
      <w:del w:id="30" w:author="Matthew" w:date="2020-12-29T20:11:00Z">
        <w:r w:rsidDel="00D232C4">
          <w:rPr>
            <w:sz w:val="21"/>
            <w:szCs w:val="21"/>
          </w:rPr>
          <w:delText>However, this is where her argument became a watershed that changed my viewpoint on the issue.</w:delText>
        </w:r>
      </w:del>
      <w:del w:id="31" w:author="Matthew" w:date="2020-12-29T20:12:00Z">
        <w:r w:rsidDel="00D232C4">
          <w:rPr>
            <w:sz w:val="21"/>
            <w:szCs w:val="21"/>
          </w:rPr>
          <w:delText xml:space="preserve"> </w:delText>
        </w:r>
      </w:del>
      <w:del w:id="32" w:author="Matthew" w:date="2020-12-29T20:14:00Z">
        <w:r w:rsidDel="00D232C4">
          <w:rPr>
            <w:sz w:val="21"/>
            <w:szCs w:val="21"/>
          </w:rPr>
          <w:delText xml:space="preserve">She explained that my perspective of culture is myopic because I only focus on aspects of culture that were at the forefront of my mind. She further elucidated that cultural customs shape people’s identity and values as it forms their opinions and ideas in their daily lives. </w:delText>
        </w:r>
      </w:del>
    </w:p>
    <w:p w14:paraId="0000000B" w14:textId="6EE4BE74" w:rsidR="003568F9" w:rsidRDefault="00095B22">
      <w:pPr>
        <w:rPr>
          <w:rFonts w:ascii="Times New Roman" w:eastAsia="Times New Roman" w:hAnsi="Times New Roman" w:cs="Times New Roman"/>
        </w:rPr>
      </w:pPr>
      <w:del w:id="33" w:author="Matthew" w:date="2020-12-29T20:14:00Z">
        <w:r w:rsidDel="00D232C4">
          <w:rPr>
            <w:rFonts w:ascii="Times New Roman" w:eastAsia="Times New Roman" w:hAnsi="Times New Roman" w:cs="Times New Roman"/>
          </w:rPr>
          <w:delText xml:space="preserve"> </w:delText>
        </w:r>
      </w:del>
    </w:p>
    <w:p w14:paraId="0000000C" w14:textId="06C8D9F9" w:rsidR="003568F9" w:rsidDel="00D76170" w:rsidRDefault="00095B22">
      <w:pPr>
        <w:spacing w:after="80"/>
        <w:rPr>
          <w:del w:id="34" w:author="Matthew" w:date="2020-12-29T20:26:00Z"/>
          <w:sz w:val="21"/>
          <w:szCs w:val="21"/>
        </w:rPr>
      </w:pPr>
      <w:r>
        <w:rPr>
          <w:sz w:val="21"/>
          <w:szCs w:val="21"/>
        </w:rPr>
        <w:t>“</w:t>
      </w:r>
      <w:del w:id="35" w:author="Matthew" w:date="2020-12-29T20:15:00Z">
        <w:r w:rsidDel="00D232C4">
          <w:rPr>
            <w:sz w:val="21"/>
            <w:szCs w:val="21"/>
          </w:rPr>
          <w:delText>If you were raised in a different country without your family, friends, or even your teachers, do you still think you would still be who you are today? Because I believe you have some values you truly kept due to them</w:delText>
        </w:r>
      </w:del>
      <w:ins w:id="36" w:author="Matthew" w:date="2020-12-29T20:15:00Z">
        <w:r w:rsidR="00D232C4">
          <w:rPr>
            <w:sz w:val="21"/>
            <w:szCs w:val="21"/>
          </w:rPr>
          <w:t xml:space="preserve">Your parents are going to be </w:t>
        </w:r>
      </w:ins>
      <w:ins w:id="37" w:author="Matthew" w:date="2020-12-29T21:37:00Z">
        <w:r w:rsidR="001C11D2">
          <w:rPr>
            <w:sz w:val="21"/>
            <w:szCs w:val="21"/>
          </w:rPr>
          <w:t>very</w:t>
        </w:r>
      </w:ins>
      <w:ins w:id="38" w:author="Matthew" w:date="2020-12-29T20:16:00Z">
        <w:r w:rsidR="00D232C4">
          <w:rPr>
            <w:sz w:val="21"/>
            <w:szCs w:val="21"/>
          </w:rPr>
          <w:t xml:space="preserve"> </w:t>
        </w:r>
      </w:ins>
      <w:ins w:id="39" w:author="Matthew" w:date="2020-12-29T20:15:00Z">
        <w:r w:rsidR="00D232C4">
          <w:rPr>
            <w:sz w:val="21"/>
            <w:szCs w:val="21"/>
          </w:rPr>
          <w:t>disappointed</w:t>
        </w:r>
      </w:ins>
      <w:ins w:id="40" w:author="Matthew" w:date="2020-12-29T20:16:00Z">
        <w:r w:rsidR="00D232C4">
          <w:rPr>
            <w:sz w:val="21"/>
            <w:szCs w:val="21"/>
          </w:rPr>
          <w:t>, you know?</w:t>
        </w:r>
      </w:ins>
      <w:r>
        <w:rPr>
          <w:sz w:val="21"/>
          <w:szCs w:val="21"/>
        </w:rPr>
        <w:t>” she uttered bluntly</w:t>
      </w:r>
      <w:ins w:id="41" w:author="Matthew" w:date="2020-12-29T20:21:00Z">
        <w:r w:rsidR="00D76170">
          <w:rPr>
            <w:sz w:val="21"/>
            <w:szCs w:val="21"/>
          </w:rPr>
          <w:t>,</w:t>
        </w:r>
      </w:ins>
      <w:del w:id="42" w:author="Matthew" w:date="2020-12-29T20:21:00Z">
        <w:r w:rsidDel="00D76170">
          <w:rPr>
            <w:sz w:val="21"/>
            <w:szCs w:val="21"/>
          </w:rPr>
          <w:delText>.</w:delText>
        </w:r>
      </w:del>
      <w:r>
        <w:rPr>
          <w:sz w:val="21"/>
          <w:szCs w:val="21"/>
        </w:rPr>
        <w:t xml:space="preserve"> </w:t>
      </w:r>
      <w:ins w:id="43" w:author="Matthew" w:date="2020-12-29T20:16:00Z">
        <w:r w:rsidR="00D232C4">
          <w:rPr>
            <w:sz w:val="21"/>
            <w:szCs w:val="21"/>
          </w:rPr>
          <w:t>“</w:t>
        </w:r>
      </w:ins>
      <w:ins w:id="44" w:author="Matthew" w:date="2020-12-29T20:21:00Z">
        <w:r w:rsidR="00D76170">
          <w:rPr>
            <w:sz w:val="21"/>
            <w:szCs w:val="21"/>
          </w:rPr>
          <w:t>e</w:t>
        </w:r>
      </w:ins>
      <w:ins w:id="45" w:author="Matthew" w:date="2020-12-29T20:19:00Z">
        <w:r w:rsidR="00D76170">
          <w:rPr>
            <w:sz w:val="21"/>
            <w:szCs w:val="21"/>
          </w:rPr>
          <w:t>verything</w:t>
        </w:r>
      </w:ins>
      <w:ins w:id="46" w:author="Matthew" w:date="2020-12-29T20:17:00Z">
        <w:r w:rsidR="00D232C4">
          <w:rPr>
            <w:sz w:val="21"/>
            <w:szCs w:val="21"/>
          </w:rPr>
          <w:t xml:space="preserve"> that your teachers have imparted, </w:t>
        </w:r>
      </w:ins>
      <w:ins w:id="47" w:author="Matthew" w:date="2020-12-29T20:19:00Z">
        <w:r w:rsidR="00D76170">
          <w:rPr>
            <w:sz w:val="21"/>
            <w:szCs w:val="21"/>
          </w:rPr>
          <w:t xml:space="preserve">all </w:t>
        </w:r>
      </w:ins>
      <w:ins w:id="48" w:author="Matthew" w:date="2020-12-29T20:17:00Z">
        <w:r w:rsidR="00D232C4">
          <w:rPr>
            <w:sz w:val="21"/>
            <w:szCs w:val="21"/>
          </w:rPr>
          <w:t>th</w:t>
        </w:r>
      </w:ins>
      <w:ins w:id="49" w:author="Matthew" w:date="2020-12-29T20:18:00Z">
        <w:r w:rsidR="00D76170">
          <w:rPr>
            <w:sz w:val="21"/>
            <w:szCs w:val="21"/>
          </w:rPr>
          <w:t>e late-ni</w:t>
        </w:r>
      </w:ins>
      <w:ins w:id="50" w:author="Matthew" w:date="2020-12-29T20:19:00Z">
        <w:r w:rsidR="00D76170">
          <w:rPr>
            <w:sz w:val="21"/>
            <w:szCs w:val="21"/>
          </w:rPr>
          <w:t xml:space="preserve">ght advices </w:t>
        </w:r>
      </w:ins>
      <w:ins w:id="51" w:author="Matthew" w:date="2020-12-29T20:20:00Z">
        <w:r w:rsidR="00D76170">
          <w:rPr>
            <w:sz w:val="21"/>
            <w:szCs w:val="21"/>
          </w:rPr>
          <w:t xml:space="preserve">you always </w:t>
        </w:r>
      </w:ins>
      <w:ins w:id="52" w:author="Matthew" w:date="2020-12-29T20:21:00Z">
        <w:r w:rsidR="00D76170">
          <w:rPr>
            <w:sz w:val="21"/>
            <w:szCs w:val="21"/>
          </w:rPr>
          <w:t xml:space="preserve">ask off of me?” </w:t>
        </w:r>
      </w:ins>
      <w:ins w:id="53" w:author="Matthew" w:date="2020-12-29T20:14:00Z">
        <w:r w:rsidR="00D232C4">
          <w:rPr>
            <w:sz w:val="21"/>
            <w:szCs w:val="21"/>
          </w:rPr>
          <w:t>She</w:t>
        </w:r>
      </w:ins>
      <w:ins w:id="54" w:author="Matthew" w:date="2020-12-29T20:22:00Z">
        <w:r w:rsidR="00D76170">
          <w:rPr>
            <w:sz w:val="21"/>
            <w:szCs w:val="21"/>
          </w:rPr>
          <w:t xml:space="preserve"> was right</w:t>
        </w:r>
      </w:ins>
      <w:ins w:id="55" w:author="Matthew" w:date="2020-12-29T20:23:00Z">
        <w:r w:rsidR="00D76170">
          <w:rPr>
            <w:sz w:val="21"/>
            <w:szCs w:val="21"/>
          </w:rPr>
          <w:t>, I ha</w:t>
        </w:r>
        <w:del w:id="56" w:author="Paul Edison" w:date="2020-12-29T23:51:00Z">
          <w:r w:rsidR="00D76170" w:rsidDel="00683E28">
            <w:rPr>
              <w:sz w:val="21"/>
              <w:szCs w:val="21"/>
            </w:rPr>
            <w:delText>ve</w:delText>
          </w:r>
        </w:del>
      </w:ins>
      <w:ins w:id="57" w:author="Paul Edison" w:date="2020-12-29T23:51:00Z">
        <w:r w:rsidR="00683E28">
          <w:rPr>
            <w:sz w:val="21"/>
            <w:szCs w:val="21"/>
          </w:rPr>
          <w:t>d</w:t>
        </w:r>
      </w:ins>
      <w:ins w:id="58" w:author="Matthew" w:date="2020-12-29T20:23:00Z">
        <w:r w:rsidR="00D76170">
          <w:rPr>
            <w:sz w:val="21"/>
            <w:szCs w:val="21"/>
          </w:rPr>
          <w:t xml:space="preserve"> never really acknowledged </w:t>
        </w:r>
      </w:ins>
      <w:ins w:id="59" w:author="Matthew" w:date="2020-12-29T20:24:00Z">
        <w:r w:rsidR="00D76170">
          <w:rPr>
            <w:sz w:val="21"/>
            <w:szCs w:val="21"/>
          </w:rPr>
          <w:t xml:space="preserve">the </w:t>
        </w:r>
      </w:ins>
      <w:ins w:id="60" w:author="Matthew" w:date="2020-12-29T20:25:00Z">
        <w:r w:rsidR="00D76170">
          <w:rPr>
            <w:sz w:val="21"/>
            <w:szCs w:val="21"/>
          </w:rPr>
          <w:t>people closest to me. I ha</w:t>
        </w:r>
        <w:del w:id="61" w:author="Paul Edison" w:date="2020-12-29T23:51:00Z">
          <w:r w:rsidR="00D76170" w:rsidDel="00683E28">
            <w:rPr>
              <w:sz w:val="21"/>
              <w:szCs w:val="21"/>
            </w:rPr>
            <w:delText>ve</w:delText>
          </w:r>
        </w:del>
      </w:ins>
      <w:ins w:id="62" w:author="Paul Edison" w:date="2020-12-29T23:51:00Z">
        <w:r w:rsidR="00683E28">
          <w:rPr>
            <w:sz w:val="21"/>
            <w:szCs w:val="21"/>
          </w:rPr>
          <w:t>d</w:t>
        </w:r>
      </w:ins>
      <w:ins w:id="63" w:author="Matthew" w:date="2020-12-29T20:25:00Z">
        <w:r w:rsidR="00D76170">
          <w:rPr>
            <w:sz w:val="21"/>
            <w:szCs w:val="21"/>
          </w:rPr>
          <w:t xml:space="preserve"> taken them for </w:t>
        </w:r>
        <w:del w:id="64" w:author="Paul Edison" w:date="2020-12-29T23:51:00Z">
          <w:r w:rsidR="00D76170" w:rsidDel="00683E28">
            <w:rPr>
              <w:sz w:val="21"/>
              <w:szCs w:val="21"/>
            </w:rPr>
            <w:delText xml:space="preserve">way too </w:delText>
          </w:r>
        </w:del>
        <w:r w:rsidR="00D76170">
          <w:rPr>
            <w:sz w:val="21"/>
            <w:szCs w:val="21"/>
          </w:rPr>
          <w:t xml:space="preserve">granted. </w:t>
        </w:r>
      </w:ins>
    </w:p>
    <w:p w14:paraId="0000000D" w14:textId="77777777" w:rsidR="003568F9" w:rsidDel="00D76170" w:rsidRDefault="00095B22">
      <w:pPr>
        <w:rPr>
          <w:del w:id="65" w:author="Matthew" w:date="2020-12-29T20:26:00Z"/>
          <w:rFonts w:ascii="Times New Roman" w:eastAsia="Times New Roman" w:hAnsi="Times New Roman" w:cs="Times New Roman"/>
        </w:rPr>
      </w:pPr>
      <w:del w:id="66" w:author="Matthew" w:date="2020-12-29T20:26:00Z">
        <w:r w:rsidDel="00D76170">
          <w:rPr>
            <w:rFonts w:ascii="Times New Roman" w:eastAsia="Times New Roman" w:hAnsi="Times New Roman" w:cs="Times New Roman"/>
          </w:rPr>
          <w:delText xml:space="preserve"> </w:delText>
        </w:r>
      </w:del>
    </w:p>
    <w:p w14:paraId="0000000E" w14:textId="3C2E5D0D" w:rsidR="003568F9" w:rsidRDefault="00095B22">
      <w:pPr>
        <w:spacing w:after="80"/>
        <w:rPr>
          <w:sz w:val="21"/>
          <w:szCs w:val="21"/>
        </w:rPr>
        <w:pPrChange w:id="67" w:author="Matthew" w:date="2020-12-29T20:26:00Z">
          <w:pPr>
            <w:spacing w:after="100"/>
          </w:pPr>
        </w:pPrChange>
      </w:pPr>
      <w:r>
        <w:rPr>
          <w:sz w:val="21"/>
          <w:szCs w:val="21"/>
        </w:rPr>
        <w:t xml:space="preserve">I paused, </w:t>
      </w:r>
      <w:del w:id="68" w:author="Matthew" w:date="2020-12-29T20:27:00Z">
        <w:r w:rsidDel="00D76170">
          <w:rPr>
            <w:sz w:val="21"/>
            <w:szCs w:val="21"/>
          </w:rPr>
          <w:delText>blinded by</w:delText>
        </w:r>
      </w:del>
      <w:ins w:id="69" w:author="Matthew" w:date="2020-12-29T20:27:00Z">
        <w:r w:rsidR="00D76170">
          <w:rPr>
            <w:sz w:val="21"/>
            <w:szCs w:val="21"/>
          </w:rPr>
          <w:t>unconsciously</w:t>
        </w:r>
      </w:ins>
      <w:r>
        <w:rPr>
          <w:sz w:val="21"/>
          <w:szCs w:val="21"/>
        </w:rPr>
        <w:t xml:space="preserve"> wanting to prove her wrong </w:t>
      </w:r>
      <w:ins w:id="70" w:author="Matthew" w:date="2020-12-29T20:27:00Z">
        <w:r w:rsidR="00D76170">
          <w:rPr>
            <w:sz w:val="21"/>
            <w:szCs w:val="21"/>
          </w:rPr>
          <w:t xml:space="preserve">yet again. </w:t>
        </w:r>
      </w:ins>
      <w:del w:id="71" w:author="Matthew" w:date="2020-12-29T20:27:00Z">
        <w:r w:rsidDel="00D76170">
          <w:rPr>
            <w:sz w:val="21"/>
            <w:szCs w:val="21"/>
          </w:rPr>
          <w:delText xml:space="preserve">but I couldn’t deny some truth to her statement. In retrospect, it is true how practicing certain cultural traditions became part of how my values align with the people who I grew up with. </w:delText>
        </w:r>
      </w:del>
      <w:r>
        <w:rPr>
          <w:sz w:val="21"/>
          <w:szCs w:val="21"/>
        </w:rPr>
        <w:t xml:space="preserve">Her statement </w:t>
      </w:r>
      <w:ins w:id="72" w:author="Matthew" w:date="2020-12-29T20:28:00Z">
        <w:r w:rsidR="00052580">
          <w:rPr>
            <w:sz w:val="21"/>
            <w:szCs w:val="21"/>
          </w:rPr>
          <w:t>creeped deeper in</w:t>
        </w:r>
      </w:ins>
      <w:del w:id="73" w:author="Matthew" w:date="2020-12-29T20:28:00Z">
        <w:r w:rsidDel="00D76170">
          <w:rPr>
            <w:sz w:val="21"/>
            <w:szCs w:val="21"/>
          </w:rPr>
          <w:delText>affected</w:delText>
        </w:r>
      </w:del>
      <w:r>
        <w:rPr>
          <w:sz w:val="21"/>
          <w:szCs w:val="21"/>
        </w:rPr>
        <w:t xml:space="preserve"> me the more I </w:t>
      </w:r>
      <w:del w:id="74" w:author="Matthew" w:date="2020-12-29T20:28:00Z">
        <w:r w:rsidDel="00052580">
          <w:rPr>
            <w:sz w:val="21"/>
            <w:szCs w:val="21"/>
          </w:rPr>
          <w:delText>thought about it</w:delText>
        </w:r>
      </w:del>
      <w:ins w:id="75" w:author="Matthew" w:date="2020-12-29T20:28:00Z">
        <w:r w:rsidR="00052580">
          <w:rPr>
            <w:sz w:val="21"/>
            <w:szCs w:val="21"/>
          </w:rPr>
          <w:t>tried denying it</w:t>
        </w:r>
      </w:ins>
      <w:r>
        <w:rPr>
          <w:sz w:val="21"/>
          <w:szCs w:val="21"/>
        </w:rPr>
        <w:t xml:space="preserve">, and I </w:t>
      </w:r>
      <w:del w:id="76" w:author="Matthew" w:date="2020-12-29T20:29:00Z">
        <w:r w:rsidDel="00052580">
          <w:rPr>
            <w:sz w:val="21"/>
            <w:szCs w:val="21"/>
          </w:rPr>
          <w:delText>could not deny it</w:delText>
        </w:r>
      </w:del>
      <w:ins w:id="77" w:author="Matthew" w:date="2020-12-29T20:29:00Z">
        <w:r w:rsidR="00052580">
          <w:rPr>
            <w:sz w:val="21"/>
            <w:szCs w:val="21"/>
          </w:rPr>
          <w:t>finally decided to stop</w:t>
        </w:r>
      </w:ins>
      <w:ins w:id="78" w:author="Matthew" w:date="2020-12-29T20:31:00Z">
        <w:r w:rsidR="00052580">
          <w:rPr>
            <w:sz w:val="21"/>
            <w:szCs w:val="21"/>
          </w:rPr>
          <w:t xml:space="preserve"> that day</w:t>
        </w:r>
      </w:ins>
      <w:del w:id="79" w:author="Matthew" w:date="2020-12-29T20:33:00Z">
        <w:r w:rsidDel="00052580">
          <w:rPr>
            <w:sz w:val="21"/>
            <w:szCs w:val="21"/>
          </w:rPr>
          <w:delText>. It was at this point that I realized</w:delText>
        </w:r>
      </w:del>
      <w:ins w:id="80" w:author="Matthew" w:date="2020-12-29T20:33:00Z">
        <w:r w:rsidR="00052580">
          <w:rPr>
            <w:sz w:val="21"/>
            <w:szCs w:val="21"/>
          </w:rPr>
          <w:t xml:space="preserve"> – a compos mentis decision I use</w:t>
        </w:r>
      </w:ins>
      <w:ins w:id="81" w:author="Paul Edison" w:date="2020-12-29T23:52:00Z">
        <w:r w:rsidR="00683E28">
          <w:rPr>
            <w:sz w:val="21"/>
            <w:szCs w:val="21"/>
          </w:rPr>
          <w:t>d</w:t>
        </w:r>
      </w:ins>
      <w:ins w:id="82" w:author="Matthew" w:date="2020-12-29T20:33:00Z">
        <w:r w:rsidR="00052580">
          <w:rPr>
            <w:sz w:val="21"/>
            <w:szCs w:val="21"/>
          </w:rPr>
          <w:t xml:space="preserve"> as a promise to myself whenever</w:t>
        </w:r>
      </w:ins>
      <w:del w:id="83" w:author="Matthew" w:date="2020-12-29T20:33:00Z">
        <w:r w:rsidDel="00052580">
          <w:rPr>
            <w:sz w:val="21"/>
            <w:szCs w:val="21"/>
          </w:rPr>
          <w:delText xml:space="preserve"> </w:delText>
        </w:r>
      </w:del>
      <w:del w:id="84" w:author="Matthew" w:date="2020-12-29T20:30:00Z">
        <w:r w:rsidDel="00052580">
          <w:rPr>
            <w:sz w:val="21"/>
            <w:szCs w:val="21"/>
          </w:rPr>
          <w:delText>that I shouldn’t</w:delText>
        </w:r>
      </w:del>
      <w:del w:id="85" w:author="Matthew" w:date="2020-12-29T20:33:00Z">
        <w:r w:rsidDel="00052580">
          <w:rPr>
            <w:sz w:val="21"/>
            <w:szCs w:val="21"/>
          </w:rPr>
          <w:delText xml:space="preserve"> let</w:delText>
        </w:r>
      </w:del>
      <w:r>
        <w:rPr>
          <w:sz w:val="21"/>
          <w:szCs w:val="21"/>
        </w:rPr>
        <w:t xml:space="preserve"> my ego </w:t>
      </w:r>
      <w:del w:id="86" w:author="Matthew" w:date="2020-12-29T20:34:00Z">
        <w:r w:rsidDel="00052580">
          <w:rPr>
            <w:sz w:val="21"/>
            <w:szCs w:val="21"/>
          </w:rPr>
          <w:delText xml:space="preserve">get </w:delText>
        </w:r>
      </w:del>
      <w:ins w:id="87" w:author="Matthew" w:date="2020-12-29T20:34:00Z">
        <w:r w:rsidR="00052580">
          <w:rPr>
            <w:sz w:val="21"/>
            <w:szCs w:val="21"/>
          </w:rPr>
          <w:t xml:space="preserve">would try to get </w:t>
        </w:r>
      </w:ins>
      <w:r>
        <w:rPr>
          <w:sz w:val="21"/>
          <w:szCs w:val="21"/>
        </w:rPr>
        <w:t>the best of me</w:t>
      </w:r>
      <w:del w:id="88" w:author="Matthew" w:date="2020-12-29T20:34:00Z">
        <w:r w:rsidDel="00052580">
          <w:rPr>
            <w:sz w:val="21"/>
            <w:szCs w:val="21"/>
          </w:rPr>
          <w:delText xml:space="preserve"> just because I wanted </w:delText>
        </w:r>
      </w:del>
      <w:ins w:id="89" w:author="Matthew" w:date="2020-12-29T20:34:00Z">
        <w:r w:rsidR="00052580">
          <w:rPr>
            <w:sz w:val="21"/>
            <w:szCs w:val="21"/>
          </w:rPr>
          <w:t xml:space="preserve"> </w:t>
        </w:r>
        <w:del w:id="90" w:author="Paul Edison" w:date="2020-12-29T23:53:00Z">
          <w:r w:rsidR="00052580" w:rsidDel="00683E28">
            <w:rPr>
              <w:sz w:val="21"/>
              <w:szCs w:val="21"/>
            </w:rPr>
            <w:delText>by having</w:delText>
          </w:r>
        </w:del>
      </w:ins>
      <w:ins w:id="91" w:author="Paul Edison" w:date="2020-12-29T23:53:00Z">
        <w:r w:rsidR="00683E28">
          <w:rPr>
            <w:sz w:val="21"/>
            <w:szCs w:val="21"/>
          </w:rPr>
          <w:t>while trying</w:t>
        </w:r>
      </w:ins>
      <w:ins w:id="92" w:author="Matthew" w:date="2020-12-29T20:34:00Z">
        <w:r w:rsidR="00052580">
          <w:rPr>
            <w:sz w:val="21"/>
            <w:szCs w:val="21"/>
          </w:rPr>
          <w:t xml:space="preserve"> </w:t>
        </w:r>
      </w:ins>
      <w:r>
        <w:rPr>
          <w:sz w:val="21"/>
          <w:szCs w:val="21"/>
        </w:rPr>
        <w:t xml:space="preserve">to win </w:t>
      </w:r>
      <w:ins w:id="93" w:author="Matthew" w:date="2020-12-29T20:34:00Z">
        <w:r w:rsidR="00052580">
          <w:rPr>
            <w:sz w:val="21"/>
            <w:szCs w:val="21"/>
          </w:rPr>
          <w:t>an</w:t>
        </w:r>
      </w:ins>
      <w:del w:id="94" w:author="Matthew" w:date="2020-12-29T20:34:00Z">
        <w:r w:rsidDel="00052580">
          <w:rPr>
            <w:sz w:val="21"/>
            <w:szCs w:val="21"/>
          </w:rPr>
          <w:delText>the</w:delText>
        </w:r>
      </w:del>
      <w:r>
        <w:rPr>
          <w:sz w:val="21"/>
          <w:szCs w:val="21"/>
        </w:rPr>
        <w:t xml:space="preserve"> argument. </w:t>
      </w:r>
      <w:del w:id="95" w:author="Matthew" w:date="2020-12-29T20:35:00Z">
        <w:r w:rsidDel="00052580">
          <w:rPr>
            <w:sz w:val="21"/>
            <w:szCs w:val="21"/>
          </w:rPr>
          <w:delText>It defeated the whole purpose of discussion.</w:delText>
        </w:r>
      </w:del>
    </w:p>
    <w:p w14:paraId="0000000F"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0" w14:textId="64E22436" w:rsidR="003568F9" w:rsidRDefault="00095B22">
      <w:pPr>
        <w:spacing w:after="100"/>
        <w:rPr>
          <w:sz w:val="21"/>
          <w:szCs w:val="21"/>
        </w:rPr>
      </w:pPr>
      <w:r>
        <w:rPr>
          <w:sz w:val="21"/>
          <w:szCs w:val="21"/>
        </w:rPr>
        <w:t xml:space="preserve">I </w:t>
      </w:r>
      <w:del w:id="96" w:author="Matthew" w:date="2020-12-29T20:36:00Z">
        <w:r w:rsidDel="00052580">
          <w:rPr>
            <w:sz w:val="21"/>
            <w:szCs w:val="21"/>
          </w:rPr>
          <w:delText xml:space="preserve">realized </w:delText>
        </w:r>
      </w:del>
      <w:ins w:id="97" w:author="Matthew" w:date="2020-12-29T20:36:00Z">
        <w:r w:rsidR="00052580">
          <w:rPr>
            <w:sz w:val="21"/>
            <w:szCs w:val="21"/>
          </w:rPr>
          <w:t xml:space="preserve">learned </w:t>
        </w:r>
      </w:ins>
      <w:del w:id="98" w:author="Matthew" w:date="2020-12-29T20:36:00Z">
        <w:r w:rsidDel="00052580">
          <w:rPr>
            <w:sz w:val="21"/>
            <w:szCs w:val="21"/>
          </w:rPr>
          <w:delText>that winning is not everything, in fact, it means nothing in a discussion</w:delText>
        </w:r>
      </w:del>
      <w:ins w:id="99" w:author="Matthew" w:date="2020-12-29T20:37:00Z">
        <w:r w:rsidR="00052580">
          <w:rPr>
            <w:sz w:val="21"/>
            <w:szCs w:val="21"/>
          </w:rPr>
          <w:t xml:space="preserve">that everyone can be winners in a discourse through </w:t>
        </w:r>
      </w:ins>
      <w:ins w:id="100" w:author="Matthew" w:date="2020-12-29T20:38:00Z">
        <w:r w:rsidR="00052580">
          <w:rPr>
            <w:sz w:val="21"/>
            <w:szCs w:val="21"/>
          </w:rPr>
          <w:t xml:space="preserve">the power couple </w:t>
        </w:r>
        <w:r w:rsidR="00B558A3">
          <w:rPr>
            <w:sz w:val="21"/>
            <w:szCs w:val="21"/>
          </w:rPr>
          <w:t>constructive criticism and mutual respect</w:t>
        </w:r>
      </w:ins>
      <w:r>
        <w:rPr>
          <w:sz w:val="21"/>
          <w:szCs w:val="21"/>
        </w:rPr>
        <w:t xml:space="preserve">. </w:t>
      </w:r>
      <w:ins w:id="101" w:author="Matthew" w:date="2020-12-29T20:39:00Z">
        <w:r w:rsidR="00B558A3">
          <w:rPr>
            <w:sz w:val="21"/>
            <w:szCs w:val="21"/>
          </w:rPr>
          <w:t xml:space="preserve">Even better is when I would </w:t>
        </w:r>
      </w:ins>
      <w:proofErr w:type="gramStart"/>
      <w:ins w:id="102" w:author="Matthew" w:date="2020-12-29T21:36:00Z">
        <w:r w:rsidR="001C11D2">
          <w:rPr>
            <w:sz w:val="21"/>
            <w:szCs w:val="21"/>
          </w:rPr>
          <w:t>actually lose</w:t>
        </w:r>
      </w:ins>
      <w:proofErr w:type="gramEnd"/>
      <w:ins w:id="103" w:author="Matthew" w:date="2020-12-29T20:39:00Z">
        <w:r w:rsidR="00B558A3">
          <w:rPr>
            <w:sz w:val="21"/>
            <w:szCs w:val="21"/>
          </w:rPr>
          <w:t xml:space="preserve">. Not </w:t>
        </w:r>
      </w:ins>
      <w:ins w:id="104" w:author="Matthew" w:date="2020-12-29T20:40:00Z">
        <w:r w:rsidR="00B558A3">
          <w:rPr>
            <w:sz w:val="21"/>
            <w:szCs w:val="21"/>
          </w:rPr>
          <w:t xml:space="preserve">necessarily because I lowered my playing field or did not want my counterpart to feel bad, more so because </w:t>
        </w:r>
      </w:ins>
      <w:ins w:id="105" w:author="Matthew" w:date="2020-12-29T20:41:00Z">
        <w:r w:rsidR="00B558A3">
          <w:rPr>
            <w:sz w:val="21"/>
            <w:szCs w:val="21"/>
          </w:rPr>
          <w:t>I kn</w:t>
        </w:r>
        <w:del w:id="106" w:author="Paul Edison" w:date="2020-12-29T23:54:00Z">
          <w:r w:rsidR="00B558A3" w:rsidDel="003C7EF1">
            <w:rPr>
              <w:sz w:val="21"/>
              <w:szCs w:val="21"/>
            </w:rPr>
            <w:delText>o</w:delText>
          </w:r>
        </w:del>
      </w:ins>
      <w:ins w:id="107" w:author="Paul Edison" w:date="2020-12-29T23:54:00Z">
        <w:r w:rsidR="003C7EF1">
          <w:rPr>
            <w:sz w:val="21"/>
            <w:szCs w:val="21"/>
          </w:rPr>
          <w:t>e</w:t>
        </w:r>
      </w:ins>
      <w:ins w:id="108" w:author="Matthew" w:date="2020-12-29T20:41:00Z">
        <w:r w:rsidR="00B558A3">
          <w:rPr>
            <w:sz w:val="21"/>
            <w:szCs w:val="21"/>
          </w:rPr>
          <w:t xml:space="preserve">w that my learning curve </w:t>
        </w:r>
        <w:del w:id="109" w:author="Paul Edison" w:date="2020-12-29T23:54:00Z">
          <w:r w:rsidR="00B558A3" w:rsidDel="003C7EF1">
            <w:rPr>
              <w:sz w:val="21"/>
              <w:szCs w:val="21"/>
            </w:rPr>
            <w:delText>i</w:delText>
          </w:r>
        </w:del>
      </w:ins>
      <w:ins w:id="110" w:author="Paul Edison" w:date="2020-12-29T23:54:00Z">
        <w:r w:rsidR="003C7EF1">
          <w:rPr>
            <w:sz w:val="21"/>
            <w:szCs w:val="21"/>
          </w:rPr>
          <w:t>wa</w:t>
        </w:r>
      </w:ins>
      <w:ins w:id="111" w:author="Matthew" w:date="2020-12-29T20:41:00Z">
        <w:r w:rsidR="00B558A3">
          <w:rPr>
            <w:sz w:val="21"/>
            <w:szCs w:val="21"/>
          </w:rPr>
          <w:t>s at its steepest that day</w:t>
        </w:r>
      </w:ins>
      <w:ins w:id="112" w:author="Matthew" w:date="2020-12-29T21:36:00Z">
        <w:r w:rsidR="001C11D2">
          <w:rPr>
            <w:sz w:val="21"/>
            <w:szCs w:val="21"/>
          </w:rPr>
          <w:t xml:space="preserve"> – and that for me </w:t>
        </w:r>
        <w:del w:id="113" w:author="Paul Edison" w:date="2020-12-29T23:54:00Z">
          <w:r w:rsidR="001C11D2" w:rsidDel="003C7EF1">
            <w:rPr>
              <w:sz w:val="21"/>
              <w:szCs w:val="21"/>
            </w:rPr>
            <w:delText>i</w:delText>
          </w:r>
        </w:del>
      </w:ins>
      <w:ins w:id="114" w:author="Paul Edison" w:date="2020-12-29T23:54:00Z">
        <w:r w:rsidR="003C7EF1">
          <w:rPr>
            <w:sz w:val="21"/>
            <w:szCs w:val="21"/>
          </w:rPr>
          <w:t>wa</w:t>
        </w:r>
      </w:ins>
      <w:ins w:id="115" w:author="Matthew" w:date="2020-12-29T21:36:00Z">
        <w:r w:rsidR="001C11D2">
          <w:rPr>
            <w:sz w:val="21"/>
            <w:szCs w:val="21"/>
          </w:rPr>
          <w:t xml:space="preserve">s </w:t>
        </w:r>
      </w:ins>
      <w:ins w:id="116" w:author="Matthew" w:date="2020-12-29T21:37:00Z">
        <w:r w:rsidR="001C11D2">
          <w:rPr>
            <w:sz w:val="21"/>
            <w:szCs w:val="21"/>
          </w:rPr>
          <w:t xml:space="preserve">downright </w:t>
        </w:r>
      </w:ins>
      <w:ins w:id="117" w:author="Matthew" w:date="2020-12-29T21:36:00Z">
        <w:r w:rsidR="001C11D2">
          <w:rPr>
            <w:sz w:val="21"/>
            <w:szCs w:val="21"/>
          </w:rPr>
          <w:t>the biggest win one could truly have.</w:t>
        </w:r>
      </w:ins>
      <w:ins w:id="118" w:author="Matthew" w:date="2020-12-29T20:41:00Z">
        <w:r w:rsidR="00B558A3">
          <w:rPr>
            <w:sz w:val="21"/>
            <w:szCs w:val="21"/>
          </w:rPr>
          <w:t xml:space="preserve"> </w:t>
        </w:r>
      </w:ins>
      <w:del w:id="119" w:author="Matthew" w:date="2020-12-29T21:38:00Z">
        <w:r w:rsidDel="001C11D2">
          <w:rPr>
            <w:sz w:val="21"/>
            <w:szCs w:val="21"/>
          </w:rPr>
          <w:delText>If I feel like I win an argument, yes, it may make me feel satisfied. However, at the end of the day, it doesn’t come down to dignity and pride, but it comes down to how I can integrate my ideas with the other person’s ideas. Pushing myself to be better than the “opponent” doesn’t mean that I am better, even if my points are stronger. Like the debate with my friend</w:delText>
        </w:r>
      </w:del>
      <w:ins w:id="120" w:author="Matthew" w:date="2020-12-29T21:41:00Z">
        <w:r w:rsidR="00E166C4">
          <w:rPr>
            <w:sz w:val="21"/>
            <w:szCs w:val="21"/>
          </w:rPr>
          <w:t>Rewinding</w:t>
        </w:r>
      </w:ins>
      <w:ins w:id="121" w:author="Matthew" w:date="2020-12-29T21:38:00Z">
        <w:r w:rsidR="001C11D2">
          <w:rPr>
            <w:sz w:val="21"/>
            <w:szCs w:val="21"/>
          </w:rPr>
          <w:t xml:space="preserve"> the debate about customs</w:t>
        </w:r>
      </w:ins>
      <w:r>
        <w:rPr>
          <w:sz w:val="21"/>
          <w:szCs w:val="21"/>
        </w:rPr>
        <w:t xml:space="preserve">, </w:t>
      </w:r>
      <w:del w:id="122" w:author="Matthew" w:date="2020-12-29T21:40:00Z">
        <w:r w:rsidDel="00E166C4">
          <w:rPr>
            <w:sz w:val="21"/>
            <w:szCs w:val="21"/>
          </w:rPr>
          <w:delText>I do have a strong opinion, but others have their own beneficial perspectives that actually make</w:delText>
        </w:r>
      </w:del>
      <w:ins w:id="123" w:author="Matthew" w:date="2020-12-29T21:40:00Z">
        <w:r w:rsidR="00E166C4">
          <w:rPr>
            <w:sz w:val="21"/>
            <w:szCs w:val="21"/>
          </w:rPr>
          <w:t>p</w:t>
        </w:r>
      </w:ins>
      <w:ins w:id="124" w:author="Matthew" w:date="2020-12-29T21:41:00Z">
        <w:r w:rsidR="00E166C4">
          <w:rPr>
            <w:sz w:val="21"/>
            <w:szCs w:val="21"/>
          </w:rPr>
          <w:t xml:space="preserve">ulling back on </w:t>
        </w:r>
      </w:ins>
      <w:ins w:id="125" w:author="Matthew" w:date="2020-12-29T21:42:00Z">
        <w:r w:rsidR="00E166C4">
          <w:rPr>
            <w:sz w:val="21"/>
            <w:szCs w:val="21"/>
          </w:rPr>
          <w:t>my horses would have enabled</w:t>
        </w:r>
      </w:ins>
      <w:r>
        <w:rPr>
          <w:sz w:val="21"/>
          <w:szCs w:val="21"/>
        </w:rPr>
        <w:t xml:space="preserve"> me </w:t>
      </w:r>
      <w:ins w:id="126" w:author="Paul Edison" w:date="2020-12-29T23:54:00Z">
        <w:r w:rsidR="003C7EF1">
          <w:rPr>
            <w:sz w:val="21"/>
            <w:szCs w:val="21"/>
          </w:rPr>
          <w:t xml:space="preserve">to </w:t>
        </w:r>
      </w:ins>
      <w:r>
        <w:rPr>
          <w:sz w:val="21"/>
          <w:szCs w:val="21"/>
        </w:rPr>
        <w:t>think twice about my argument</w:t>
      </w:r>
      <w:ins w:id="127" w:author="Matthew" w:date="2020-12-29T21:42:00Z">
        <w:r w:rsidR="00E166C4">
          <w:rPr>
            <w:sz w:val="21"/>
            <w:szCs w:val="21"/>
          </w:rPr>
          <w:t xml:space="preserve">, </w:t>
        </w:r>
      </w:ins>
      <w:ins w:id="128" w:author="Matthew" w:date="2020-12-29T21:45:00Z">
        <w:r w:rsidR="00E166C4">
          <w:rPr>
            <w:sz w:val="21"/>
            <w:szCs w:val="21"/>
          </w:rPr>
          <w:t xml:space="preserve">and either come back stronger or prepare myself </w:t>
        </w:r>
      </w:ins>
      <w:ins w:id="129" w:author="Matthew" w:date="2020-12-29T21:46:00Z">
        <w:r w:rsidR="00E166C4">
          <w:rPr>
            <w:sz w:val="21"/>
            <w:szCs w:val="21"/>
          </w:rPr>
          <w:t>to hug her and say, “</w:t>
        </w:r>
        <w:del w:id="130" w:author="Paul Edison" w:date="2020-12-29T23:55:00Z">
          <w:r w:rsidR="00E166C4" w:rsidDel="003C7EF1">
            <w:rPr>
              <w:sz w:val="21"/>
              <w:szCs w:val="21"/>
            </w:rPr>
            <w:delText>t</w:delText>
          </w:r>
        </w:del>
      </w:ins>
      <w:ins w:id="131" w:author="Paul Edison" w:date="2020-12-29T23:55:00Z">
        <w:r w:rsidR="003C7EF1">
          <w:rPr>
            <w:sz w:val="21"/>
            <w:szCs w:val="21"/>
          </w:rPr>
          <w:t>T</w:t>
        </w:r>
      </w:ins>
      <w:ins w:id="132" w:author="Matthew" w:date="2020-12-29T21:46:00Z">
        <w:r w:rsidR="00E166C4">
          <w:rPr>
            <w:sz w:val="21"/>
            <w:szCs w:val="21"/>
          </w:rPr>
          <w:t>hank you.”</w:t>
        </w:r>
      </w:ins>
      <w:del w:id="133" w:author="Matthew" w:date="2020-12-29T21:42:00Z">
        <w:r w:rsidDel="00E166C4">
          <w:rPr>
            <w:sz w:val="21"/>
            <w:szCs w:val="21"/>
          </w:rPr>
          <w:delText xml:space="preserve">. </w:delText>
        </w:r>
      </w:del>
    </w:p>
    <w:p w14:paraId="00000011"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4ACAFFAC" w:rsidR="003568F9" w:rsidRDefault="00095B22">
      <w:pPr>
        <w:spacing w:after="80"/>
        <w:rPr>
          <w:ins w:id="134" w:author="Matthew" w:date="2020-12-29T22:08:00Z"/>
          <w:sz w:val="21"/>
          <w:szCs w:val="21"/>
        </w:rPr>
      </w:pPr>
      <w:del w:id="135" w:author="Matthew" w:date="2020-12-29T20:01:00Z">
        <w:r w:rsidDel="00EC2DE4">
          <w:rPr>
            <w:sz w:val="21"/>
            <w:szCs w:val="21"/>
          </w:rPr>
          <w:lastRenderedPageBreak/>
          <w:delText>It’s not a debate from</w:delText>
        </w:r>
      </w:del>
      <w:ins w:id="136" w:author="Matthew" w:date="2020-12-29T20:01:00Z">
        <w:r w:rsidR="00EC2DE4">
          <w:rPr>
            <w:sz w:val="21"/>
            <w:szCs w:val="21"/>
          </w:rPr>
          <w:t>For me, it is no</w:t>
        </w:r>
      </w:ins>
      <w:ins w:id="137" w:author="Matthew" w:date="2020-12-29T20:02:00Z">
        <w:r w:rsidR="00EC2DE4">
          <w:rPr>
            <w:sz w:val="21"/>
            <w:szCs w:val="21"/>
          </w:rPr>
          <w:t xml:space="preserve"> longer </w:t>
        </w:r>
      </w:ins>
      <w:ins w:id="138" w:author="Matthew" w:date="2020-12-29T20:03:00Z">
        <w:r w:rsidR="00EC2DE4">
          <w:rPr>
            <w:sz w:val="21"/>
            <w:szCs w:val="21"/>
          </w:rPr>
          <w:t>through</w:t>
        </w:r>
      </w:ins>
      <w:r>
        <w:rPr>
          <w:sz w:val="21"/>
          <w:szCs w:val="21"/>
        </w:rPr>
        <w:t xml:space="preserve"> MUN</w:t>
      </w:r>
      <w:ins w:id="139" w:author="Matthew" w:date="2020-12-29T20:02:00Z">
        <w:r w:rsidR="00EC2DE4">
          <w:rPr>
            <w:sz w:val="21"/>
            <w:szCs w:val="21"/>
          </w:rPr>
          <w:t xml:space="preserve"> or</w:t>
        </w:r>
      </w:ins>
      <w:del w:id="140" w:author="Matthew" w:date="2020-12-29T20:02:00Z">
        <w:r w:rsidDel="00EC2DE4">
          <w:rPr>
            <w:sz w:val="21"/>
            <w:szCs w:val="21"/>
          </w:rPr>
          <w:delText>,</w:delText>
        </w:r>
      </w:del>
      <w:r>
        <w:rPr>
          <w:sz w:val="21"/>
          <w:szCs w:val="21"/>
        </w:rPr>
        <w:t xml:space="preserve"> World’s Scholars Cup </w:t>
      </w:r>
      <w:ins w:id="141" w:author="Matthew" w:date="2020-12-29T20:02:00Z">
        <w:r w:rsidR="00EC2DE4">
          <w:rPr>
            <w:sz w:val="21"/>
            <w:szCs w:val="21"/>
          </w:rPr>
          <w:t xml:space="preserve">that I define ‘debate.’ </w:t>
        </w:r>
      </w:ins>
      <w:del w:id="142" w:author="Matthew" w:date="2020-12-29T21:49:00Z">
        <w:r w:rsidDel="00836F04">
          <w:rPr>
            <w:sz w:val="21"/>
            <w:szCs w:val="21"/>
          </w:rPr>
          <w:delText>or any debating competition that allowed me to acknowledge my mistakes and always consider both perspectives. I view debate as more of an exchange of an argument where both parties will walk away gaining more knowledge than before. My changed perspective on debate has allowed me to grow to be more open-minded in all aspects when making major decisions in my life, especially when transforming into adulthood. I would plan ahead by considering details from different aspects and points of view to make sure I would make a wise decision, no matter what it is. Many might argue that debating will lead to bad outcomes, I have switched the gears and see debate in a positive light.</w:delText>
        </w:r>
      </w:del>
      <w:ins w:id="143" w:author="Matthew" w:date="2020-12-29T21:49:00Z">
        <w:r w:rsidR="00836F04">
          <w:rPr>
            <w:sz w:val="21"/>
            <w:szCs w:val="21"/>
          </w:rPr>
          <w:t>Nevertheless, the</w:t>
        </w:r>
      </w:ins>
      <w:ins w:id="144" w:author="Matthew" w:date="2020-12-29T21:50:00Z">
        <w:r w:rsidR="00836F04">
          <w:rPr>
            <w:sz w:val="21"/>
            <w:szCs w:val="21"/>
          </w:rPr>
          <w:t xml:space="preserve">y </w:t>
        </w:r>
      </w:ins>
      <w:ins w:id="145" w:author="Matthew" w:date="2020-12-29T21:52:00Z">
        <w:r w:rsidR="00B8028F">
          <w:rPr>
            <w:sz w:val="21"/>
            <w:szCs w:val="21"/>
          </w:rPr>
          <w:t>have highlighted in me</w:t>
        </w:r>
      </w:ins>
      <w:ins w:id="146" w:author="Matthew" w:date="2020-12-29T21:50:00Z">
        <w:r w:rsidR="00836F04">
          <w:rPr>
            <w:sz w:val="21"/>
            <w:szCs w:val="21"/>
          </w:rPr>
          <w:t xml:space="preserve"> two importan</w:t>
        </w:r>
      </w:ins>
      <w:ins w:id="147" w:author="Matthew" w:date="2020-12-29T21:53:00Z">
        <w:r w:rsidR="00B8028F">
          <w:rPr>
            <w:sz w:val="21"/>
            <w:szCs w:val="21"/>
          </w:rPr>
          <w:t xml:space="preserve">t aspects which have and will continue to challenge me on my journey to being the </w:t>
        </w:r>
      </w:ins>
      <w:ins w:id="148" w:author="Matthew" w:date="2020-12-29T21:54:00Z">
        <w:r w:rsidR="00B8028F">
          <w:rPr>
            <w:sz w:val="21"/>
            <w:szCs w:val="21"/>
          </w:rPr>
          <w:t xml:space="preserve">smart listener that I aspire to be: time and imperfect information. </w:t>
        </w:r>
      </w:ins>
      <w:ins w:id="149" w:author="Matthew" w:date="2020-12-29T21:57:00Z">
        <w:r w:rsidR="00B8028F">
          <w:rPr>
            <w:sz w:val="21"/>
            <w:szCs w:val="21"/>
          </w:rPr>
          <w:t xml:space="preserve">As much as I want to be the fairy goddess of mediation and problem-solving, </w:t>
        </w:r>
      </w:ins>
      <w:ins w:id="150" w:author="Matthew" w:date="2020-12-29T21:58:00Z">
        <w:r w:rsidR="00B8028F">
          <w:rPr>
            <w:sz w:val="21"/>
            <w:szCs w:val="21"/>
          </w:rPr>
          <w:t xml:space="preserve">my life journey so far </w:t>
        </w:r>
      </w:ins>
      <w:ins w:id="151" w:author="Matthew" w:date="2020-12-29T21:59:00Z">
        <w:r w:rsidR="00B8028F">
          <w:rPr>
            <w:sz w:val="21"/>
            <w:szCs w:val="21"/>
          </w:rPr>
          <w:t xml:space="preserve">has </w:t>
        </w:r>
      </w:ins>
      <w:ins w:id="152" w:author="Matthew" w:date="2020-12-29T22:01:00Z">
        <w:r w:rsidR="00B8028F">
          <w:rPr>
            <w:sz w:val="21"/>
            <w:szCs w:val="21"/>
          </w:rPr>
          <w:t xml:space="preserve">been a display of the </w:t>
        </w:r>
      </w:ins>
      <w:ins w:id="153" w:author="Matthew" w:date="2020-12-29T22:06:00Z">
        <w:r w:rsidR="00871723">
          <w:rPr>
            <w:sz w:val="21"/>
            <w:szCs w:val="21"/>
          </w:rPr>
          <w:t>hard truth</w:t>
        </w:r>
      </w:ins>
      <w:ins w:id="154" w:author="Matthew" w:date="2020-12-29T22:01:00Z">
        <w:r w:rsidR="00871723">
          <w:rPr>
            <w:sz w:val="21"/>
            <w:szCs w:val="21"/>
          </w:rPr>
          <w:t xml:space="preserve"> of limited resources</w:t>
        </w:r>
      </w:ins>
      <w:ins w:id="155" w:author="Matthew" w:date="2020-12-29T22:02:00Z">
        <w:r w:rsidR="00871723">
          <w:rPr>
            <w:sz w:val="21"/>
            <w:szCs w:val="21"/>
          </w:rPr>
          <w:t xml:space="preserve"> – the double-edged sword which has nurtured </w:t>
        </w:r>
      </w:ins>
      <w:ins w:id="156" w:author="Matthew" w:date="2020-12-29T22:04:00Z">
        <w:r w:rsidR="00871723">
          <w:rPr>
            <w:sz w:val="21"/>
            <w:szCs w:val="21"/>
          </w:rPr>
          <w:t xml:space="preserve">in me the ruthless, </w:t>
        </w:r>
      </w:ins>
      <w:ins w:id="157" w:author="Matthew" w:date="2020-12-29T22:05:00Z">
        <w:r w:rsidR="00871723">
          <w:rPr>
            <w:sz w:val="21"/>
            <w:szCs w:val="21"/>
          </w:rPr>
          <w:t>win-it-all behavior</w:t>
        </w:r>
      </w:ins>
      <w:ins w:id="158" w:author="Matthew" w:date="2020-12-29T22:06:00Z">
        <w:r w:rsidR="00871723">
          <w:rPr>
            <w:sz w:val="21"/>
            <w:szCs w:val="21"/>
          </w:rPr>
          <w:t xml:space="preserve">. </w:t>
        </w:r>
      </w:ins>
      <w:del w:id="159" w:author="Matthew" w:date="2020-12-29T21:53:00Z">
        <w:r w:rsidDel="00B8028F">
          <w:rPr>
            <w:sz w:val="21"/>
            <w:szCs w:val="21"/>
          </w:rPr>
          <w:delText xml:space="preserve"> </w:delText>
        </w:r>
      </w:del>
    </w:p>
    <w:p w14:paraId="68BF5022" w14:textId="0E7222B6" w:rsidR="00871723" w:rsidRDefault="00871723">
      <w:pPr>
        <w:spacing w:after="80"/>
        <w:rPr>
          <w:ins w:id="160" w:author="Matthew" w:date="2020-12-29T22:08:00Z"/>
          <w:sz w:val="21"/>
          <w:szCs w:val="21"/>
        </w:rPr>
      </w:pPr>
    </w:p>
    <w:p w14:paraId="4BAA6B58" w14:textId="3A3A6462" w:rsidR="00871723" w:rsidRDefault="00871723">
      <w:pPr>
        <w:spacing w:after="80"/>
        <w:rPr>
          <w:sz w:val="21"/>
          <w:szCs w:val="21"/>
        </w:rPr>
      </w:pPr>
      <w:ins w:id="161" w:author="Matthew" w:date="2020-12-29T22:10:00Z">
        <w:r>
          <w:rPr>
            <w:sz w:val="21"/>
            <w:szCs w:val="21"/>
          </w:rPr>
          <w:t>From a conversation on what to cook for brea</w:t>
        </w:r>
      </w:ins>
      <w:ins w:id="162" w:author="Matthew" w:date="2020-12-29T22:11:00Z">
        <w:r>
          <w:rPr>
            <w:sz w:val="21"/>
            <w:szCs w:val="21"/>
          </w:rPr>
          <w:t>kfast</w:t>
        </w:r>
      </w:ins>
      <w:ins w:id="163" w:author="Matthew" w:date="2020-12-29T22:12:00Z">
        <w:r w:rsidR="00AF3615">
          <w:rPr>
            <w:sz w:val="21"/>
            <w:szCs w:val="21"/>
          </w:rPr>
          <w:t xml:space="preserve"> </w:t>
        </w:r>
      </w:ins>
      <w:ins w:id="164" w:author="Matthew" w:date="2020-12-29T22:11:00Z">
        <w:r>
          <w:rPr>
            <w:sz w:val="21"/>
            <w:szCs w:val="21"/>
          </w:rPr>
          <w:t xml:space="preserve">all the way to </w:t>
        </w:r>
      </w:ins>
      <w:ins w:id="165" w:author="Matthew" w:date="2020-12-29T22:12:00Z">
        <w:r w:rsidR="00AF3615">
          <w:rPr>
            <w:sz w:val="21"/>
            <w:szCs w:val="21"/>
          </w:rPr>
          <w:t xml:space="preserve">what role </w:t>
        </w:r>
      </w:ins>
      <w:ins w:id="166" w:author="Matthew" w:date="2020-12-29T22:13:00Z">
        <w:r w:rsidR="00AF3615">
          <w:rPr>
            <w:sz w:val="21"/>
            <w:szCs w:val="21"/>
          </w:rPr>
          <w:t>I</w:t>
        </w:r>
      </w:ins>
      <w:ins w:id="167" w:author="Matthew" w:date="2020-12-29T22:14:00Z">
        <w:r w:rsidR="00AF3615">
          <w:rPr>
            <w:sz w:val="21"/>
            <w:szCs w:val="21"/>
          </w:rPr>
          <w:t xml:space="preserve"> would</w:t>
        </w:r>
      </w:ins>
      <w:ins w:id="168" w:author="Matthew" w:date="2020-12-29T22:13:00Z">
        <w:r w:rsidR="00AF3615">
          <w:rPr>
            <w:sz w:val="21"/>
            <w:szCs w:val="21"/>
          </w:rPr>
          <w:t xml:space="preserve"> choose to play in this game of life, </w:t>
        </w:r>
      </w:ins>
      <w:ins w:id="169" w:author="Matthew" w:date="2020-12-29T22:14:00Z">
        <w:r w:rsidR="00AF3615">
          <w:rPr>
            <w:sz w:val="21"/>
            <w:szCs w:val="21"/>
          </w:rPr>
          <w:t xml:space="preserve">I </w:t>
        </w:r>
      </w:ins>
      <w:ins w:id="170" w:author="Matthew" w:date="2020-12-29T22:21:00Z">
        <w:r w:rsidR="00AF3615">
          <w:rPr>
            <w:sz w:val="21"/>
            <w:szCs w:val="21"/>
          </w:rPr>
          <w:t>am grateful for</w:t>
        </w:r>
      </w:ins>
      <w:ins w:id="171" w:author="Matthew" w:date="2020-12-29T22:14:00Z">
        <w:r w:rsidR="00AF3615">
          <w:rPr>
            <w:sz w:val="21"/>
            <w:szCs w:val="21"/>
          </w:rPr>
          <w:t xml:space="preserve"> </w:t>
        </w:r>
      </w:ins>
      <w:ins w:id="172" w:author="Matthew" w:date="2020-12-29T22:15:00Z">
        <w:r w:rsidR="00AF3615">
          <w:rPr>
            <w:sz w:val="21"/>
            <w:szCs w:val="21"/>
          </w:rPr>
          <w:t xml:space="preserve">what I cherish as the “customs debate” </w:t>
        </w:r>
      </w:ins>
      <w:ins w:id="173" w:author="Matthew" w:date="2020-12-29T22:22:00Z">
        <w:r w:rsidR="00533C4D">
          <w:rPr>
            <w:sz w:val="21"/>
            <w:szCs w:val="21"/>
          </w:rPr>
          <w:t>for</w:t>
        </w:r>
      </w:ins>
      <w:ins w:id="174" w:author="Matthew" w:date="2020-12-29T22:15:00Z">
        <w:r w:rsidR="00AF3615">
          <w:rPr>
            <w:sz w:val="21"/>
            <w:szCs w:val="21"/>
          </w:rPr>
          <w:t xml:space="preserve"> </w:t>
        </w:r>
      </w:ins>
      <w:ins w:id="175" w:author="Matthew" w:date="2020-12-29T22:21:00Z">
        <w:r w:rsidR="00533C4D">
          <w:rPr>
            <w:sz w:val="21"/>
            <w:szCs w:val="21"/>
          </w:rPr>
          <w:t xml:space="preserve">it has </w:t>
        </w:r>
      </w:ins>
      <w:ins w:id="176" w:author="Matthew" w:date="2020-12-29T22:28:00Z">
        <w:r w:rsidR="00533C4D">
          <w:rPr>
            <w:sz w:val="21"/>
            <w:szCs w:val="21"/>
          </w:rPr>
          <w:t xml:space="preserve">set my sails up high to go strong against the wind and currents I will </w:t>
        </w:r>
      </w:ins>
      <w:ins w:id="177" w:author="Matthew" w:date="2020-12-29T22:31:00Z">
        <w:r w:rsidR="00533C4D">
          <w:rPr>
            <w:sz w:val="21"/>
            <w:szCs w:val="21"/>
          </w:rPr>
          <w:t>be facing</w:t>
        </w:r>
      </w:ins>
      <w:ins w:id="178" w:author="Matthew" w:date="2020-12-29T22:29:00Z">
        <w:r w:rsidR="00533C4D">
          <w:rPr>
            <w:sz w:val="21"/>
            <w:szCs w:val="21"/>
          </w:rPr>
          <w:t xml:space="preserve"> </w:t>
        </w:r>
      </w:ins>
      <w:ins w:id="179" w:author="Matthew" w:date="2020-12-29T22:30:00Z">
        <w:r w:rsidR="00533C4D">
          <w:rPr>
            <w:sz w:val="21"/>
            <w:szCs w:val="21"/>
          </w:rPr>
          <w:t xml:space="preserve">throughout my </w:t>
        </w:r>
      </w:ins>
      <w:ins w:id="180" w:author="Matthew" w:date="2020-12-29T22:31:00Z">
        <w:r w:rsidR="00533C4D">
          <w:rPr>
            <w:sz w:val="21"/>
            <w:szCs w:val="21"/>
          </w:rPr>
          <w:t>humbling odyssey.</w:t>
        </w:r>
      </w:ins>
    </w:p>
    <w:p w14:paraId="00000013" w14:textId="77777777" w:rsidR="003568F9" w:rsidRDefault="00095B22">
      <w:pPr>
        <w:spacing w:after="140"/>
      </w:pPr>
      <w:r>
        <w:t xml:space="preserve"> </w:t>
      </w:r>
    </w:p>
    <w:p w14:paraId="00000014" w14:textId="77777777" w:rsidR="003568F9" w:rsidRDefault="00095B22">
      <w:pPr>
        <w:spacing w:after="140"/>
      </w:pPr>
      <w:r>
        <w:t xml:space="preserve"> </w:t>
      </w:r>
    </w:p>
    <w:p w14:paraId="0000001A" w14:textId="4F2D463F" w:rsidR="003568F9" w:rsidRDefault="003568F9">
      <w:pPr>
        <w:spacing w:after="140"/>
      </w:pPr>
    </w:p>
    <w:p w14:paraId="0000001B" w14:textId="77777777" w:rsidR="003568F9" w:rsidRDefault="00095B22">
      <w:r>
        <w:t xml:space="preserve"> </w:t>
      </w:r>
    </w:p>
    <w:p w14:paraId="0000001C" w14:textId="77777777" w:rsidR="003568F9" w:rsidDel="00947909" w:rsidRDefault="003568F9">
      <w:pPr>
        <w:spacing w:after="180"/>
        <w:rPr>
          <w:del w:id="181" w:author="Matthew" w:date="2020-12-29T22:34:00Z"/>
          <w:sz w:val="21"/>
          <w:szCs w:val="21"/>
        </w:rPr>
      </w:pPr>
    </w:p>
    <w:p w14:paraId="0000001D" w14:textId="77777777" w:rsidR="003568F9" w:rsidRDefault="003568F9">
      <w:pPr>
        <w:spacing w:after="180"/>
        <w:rPr>
          <w:sz w:val="17"/>
          <w:szCs w:val="17"/>
        </w:rPr>
      </w:pPr>
    </w:p>
    <w:p w14:paraId="0000001E" w14:textId="77777777" w:rsidR="003568F9" w:rsidRDefault="003568F9">
      <w:pPr>
        <w:spacing w:after="180"/>
        <w:rPr>
          <w:sz w:val="17"/>
          <w:szCs w:val="17"/>
        </w:rPr>
      </w:pPr>
    </w:p>
    <w:p w14:paraId="0000001F" w14:textId="77777777" w:rsidR="003568F9" w:rsidRDefault="003568F9">
      <w:pPr>
        <w:spacing w:after="180"/>
        <w:rPr>
          <w:sz w:val="17"/>
          <w:szCs w:val="17"/>
        </w:rPr>
      </w:pPr>
    </w:p>
    <w:p w14:paraId="00000020" w14:textId="77777777" w:rsidR="003568F9" w:rsidRDefault="003568F9">
      <w:pPr>
        <w:spacing w:after="180"/>
        <w:rPr>
          <w:sz w:val="17"/>
          <w:szCs w:val="17"/>
        </w:rPr>
      </w:pPr>
    </w:p>
    <w:p w14:paraId="00000021" w14:textId="77777777" w:rsidR="003568F9" w:rsidRDefault="003568F9">
      <w:pPr>
        <w:spacing w:before="240" w:after="240"/>
      </w:pPr>
    </w:p>
    <w:p w14:paraId="00000022" w14:textId="77777777" w:rsidR="003568F9" w:rsidRDefault="003568F9">
      <w:pPr>
        <w:spacing w:before="240" w:after="240"/>
      </w:pPr>
    </w:p>
    <w:p w14:paraId="00000023" w14:textId="77777777" w:rsidR="003568F9" w:rsidRDefault="003568F9">
      <w:pPr>
        <w:spacing w:before="240" w:after="240"/>
      </w:pPr>
    </w:p>
    <w:p w14:paraId="00000024" w14:textId="77777777" w:rsidR="003568F9" w:rsidRDefault="003568F9">
      <w:pPr>
        <w:spacing w:before="240" w:after="240"/>
      </w:pPr>
    </w:p>
    <w:p w14:paraId="00000025" w14:textId="77777777" w:rsidR="003568F9" w:rsidRDefault="003568F9"/>
    <w:sectPr w:rsidR="003568F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ul Edison" w:date="2020-12-29T23:47:00Z" w:initials="PE">
    <w:p w14:paraId="23739EA3" w14:textId="161A72FC" w:rsidR="001965FE" w:rsidRDefault="001965FE">
      <w:pPr>
        <w:pStyle w:val="CommentText"/>
      </w:pPr>
      <w:r>
        <w:rPr>
          <w:rStyle w:val="CommentReference"/>
        </w:rPr>
        <w:annotationRef/>
      </w:r>
      <w:r>
        <w:t xml:space="preserve">I think this can be clarified further. </w:t>
      </w:r>
      <w:proofErr w:type="gramStart"/>
      <w:r>
        <w:t>Who’s</w:t>
      </w:r>
      <w:proofErr w:type="gramEnd"/>
      <w:r>
        <w:t xml:space="preserve"> the animal here? How have you stooped into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739E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3E90" w16cex:dateUtc="2020-12-2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739EA3" w16cid:durableId="23963E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F9"/>
    <w:rsid w:val="00052580"/>
    <w:rsid w:val="00095B22"/>
    <w:rsid w:val="001965FE"/>
    <w:rsid w:val="001C11D2"/>
    <w:rsid w:val="003568F9"/>
    <w:rsid w:val="003C7EF1"/>
    <w:rsid w:val="00533C4D"/>
    <w:rsid w:val="00683E28"/>
    <w:rsid w:val="00836F04"/>
    <w:rsid w:val="00871723"/>
    <w:rsid w:val="00947909"/>
    <w:rsid w:val="00A85FA0"/>
    <w:rsid w:val="00AF3615"/>
    <w:rsid w:val="00B558A3"/>
    <w:rsid w:val="00B8028F"/>
    <w:rsid w:val="00C80D82"/>
    <w:rsid w:val="00D232C4"/>
    <w:rsid w:val="00D76170"/>
    <w:rsid w:val="00E166C4"/>
    <w:rsid w:val="00EC2DE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3BE1"/>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02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28F"/>
    <w:rPr>
      <w:rFonts w:ascii="Segoe UI" w:hAnsi="Segoe UI" w:cs="Segoe UI"/>
      <w:sz w:val="18"/>
      <w:szCs w:val="18"/>
    </w:rPr>
  </w:style>
  <w:style w:type="character" w:styleId="CommentReference">
    <w:name w:val="annotation reference"/>
    <w:basedOn w:val="DefaultParagraphFont"/>
    <w:uiPriority w:val="99"/>
    <w:semiHidden/>
    <w:unhideWhenUsed/>
    <w:rsid w:val="001965FE"/>
    <w:rPr>
      <w:sz w:val="16"/>
      <w:szCs w:val="16"/>
    </w:rPr>
  </w:style>
  <w:style w:type="paragraph" w:styleId="CommentText">
    <w:name w:val="annotation text"/>
    <w:basedOn w:val="Normal"/>
    <w:link w:val="CommentTextChar"/>
    <w:uiPriority w:val="99"/>
    <w:semiHidden/>
    <w:unhideWhenUsed/>
    <w:rsid w:val="001965FE"/>
    <w:pPr>
      <w:spacing w:line="240" w:lineRule="auto"/>
    </w:pPr>
    <w:rPr>
      <w:sz w:val="20"/>
      <w:szCs w:val="20"/>
    </w:rPr>
  </w:style>
  <w:style w:type="character" w:customStyle="1" w:styleId="CommentTextChar">
    <w:name w:val="Comment Text Char"/>
    <w:basedOn w:val="DefaultParagraphFont"/>
    <w:link w:val="CommentText"/>
    <w:uiPriority w:val="99"/>
    <w:semiHidden/>
    <w:rsid w:val="001965FE"/>
    <w:rPr>
      <w:sz w:val="20"/>
      <w:szCs w:val="20"/>
    </w:rPr>
  </w:style>
  <w:style w:type="paragraph" w:styleId="CommentSubject">
    <w:name w:val="annotation subject"/>
    <w:basedOn w:val="CommentText"/>
    <w:next w:val="CommentText"/>
    <w:link w:val="CommentSubjectChar"/>
    <w:uiPriority w:val="99"/>
    <w:semiHidden/>
    <w:unhideWhenUsed/>
    <w:rsid w:val="001965FE"/>
    <w:rPr>
      <w:b/>
      <w:bCs/>
    </w:rPr>
  </w:style>
  <w:style w:type="character" w:customStyle="1" w:styleId="CommentSubjectChar">
    <w:name w:val="Comment Subject Char"/>
    <w:basedOn w:val="CommentTextChar"/>
    <w:link w:val="CommentSubject"/>
    <w:uiPriority w:val="99"/>
    <w:semiHidden/>
    <w:rsid w:val="001965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7</cp:revision>
  <dcterms:created xsi:type="dcterms:W3CDTF">2020-12-28T14:44:00Z</dcterms:created>
  <dcterms:modified xsi:type="dcterms:W3CDTF">2020-12-29T17:01:00Z</dcterms:modified>
</cp:coreProperties>
</file>