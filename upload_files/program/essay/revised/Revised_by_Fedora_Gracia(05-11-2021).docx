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1B97C" w14:textId="2A9CF30F" w:rsidR="00CF34CA" w:rsidRPr="00CF34CA" w:rsidRDefault="00CF34CA" w:rsidP="00CF34CA">
      <w:pPr>
        <w:rPr>
          <w:rFonts w:ascii="Times New Roman" w:eastAsia="Times New Roman" w:hAnsi="Times New Roman" w:cs="Times New Roman"/>
        </w:rPr>
      </w:pPr>
      <w:r w:rsidRPr="00CF34CA">
        <w:rPr>
          <w:rFonts w:ascii="Arial" w:eastAsia="Times New Roman" w:hAnsi="Arial" w:cs="Arial"/>
          <w:b/>
          <w:bCs/>
          <w:color w:val="0000FF"/>
          <w:u w:val="single"/>
        </w:rPr>
        <w:t>TIU Prompt:</w:t>
      </w:r>
    </w:p>
    <w:p w14:paraId="2DF58B63" w14:textId="77777777" w:rsidR="00CF34CA" w:rsidRPr="00CF34CA" w:rsidRDefault="00CF34CA" w:rsidP="00CF34CA">
      <w:pPr>
        <w:rPr>
          <w:rFonts w:ascii="Times New Roman" w:eastAsia="Times New Roman" w:hAnsi="Times New Roman" w:cs="Times New Roman"/>
        </w:rPr>
      </w:pPr>
      <w:r w:rsidRPr="00CF34CA">
        <w:rPr>
          <w:rFonts w:ascii="Arial" w:eastAsia="Times New Roman" w:hAnsi="Arial" w:cs="Arial"/>
          <w:b/>
          <w:bCs/>
          <w:color w:val="0000FF"/>
          <w:u w:val="single"/>
        </w:rPr>
        <w:t>Describe the three following points in your essay</w:t>
      </w:r>
    </w:p>
    <w:p w14:paraId="3FF1176D" w14:textId="77777777" w:rsidR="00CF34CA" w:rsidRPr="00CF34CA" w:rsidRDefault="00CF34CA" w:rsidP="00CF34CA">
      <w:pPr>
        <w:numPr>
          <w:ilvl w:val="0"/>
          <w:numId w:val="1"/>
        </w:numPr>
        <w:textAlignment w:val="baseline"/>
        <w:rPr>
          <w:rFonts w:ascii="Arial" w:eastAsia="Times New Roman" w:hAnsi="Arial" w:cs="Arial"/>
          <w:b/>
          <w:bCs/>
          <w:color w:val="0000FF"/>
        </w:rPr>
      </w:pPr>
      <w:r w:rsidRPr="00CF34CA">
        <w:rPr>
          <w:rFonts w:ascii="Arial" w:eastAsia="Times New Roman" w:hAnsi="Arial" w:cs="Arial"/>
          <w:b/>
          <w:bCs/>
          <w:color w:val="0000FF"/>
          <w:u w:val="single"/>
        </w:rPr>
        <w:t>A brief personal background</w:t>
      </w:r>
    </w:p>
    <w:p w14:paraId="1F1C8EDC" w14:textId="77777777" w:rsidR="00CF34CA" w:rsidRPr="00CF34CA" w:rsidRDefault="00CF34CA" w:rsidP="00CF34CA">
      <w:pPr>
        <w:numPr>
          <w:ilvl w:val="0"/>
          <w:numId w:val="1"/>
        </w:numPr>
        <w:textAlignment w:val="baseline"/>
        <w:rPr>
          <w:rFonts w:ascii="Arial" w:eastAsia="Times New Roman" w:hAnsi="Arial" w:cs="Arial"/>
          <w:b/>
          <w:bCs/>
          <w:color w:val="0000FF"/>
        </w:rPr>
      </w:pPr>
      <w:r w:rsidRPr="00CF34CA">
        <w:rPr>
          <w:rFonts w:ascii="Arial" w:eastAsia="Times New Roman" w:hAnsi="Arial" w:cs="Arial"/>
          <w:b/>
          <w:bCs/>
          <w:color w:val="0000FF"/>
          <w:u w:val="single"/>
        </w:rPr>
        <w:t>Why you chose TIU and your major</w:t>
      </w:r>
    </w:p>
    <w:p w14:paraId="25A154BB" w14:textId="77777777" w:rsidR="00CF34CA" w:rsidRPr="00CF34CA" w:rsidRDefault="00CF34CA" w:rsidP="00CF34CA">
      <w:pPr>
        <w:numPr>
          <w:ilvl w:val="0"/>
          <w:numId w:val="1"/>
        </w:numPr>
        <w:textAlignment w:val="baseline"/>
        <w:rPr>
          <w:rFonts w:ascii="Arial" w:eastAsia="Times New Roman" w:hAnsi="Arial" w:cs="Arial"/>
          <w:b/>
          <w:bCs/>
          <w:color w:val="0000FF"/>
        </w:rPr>
      </w:pPr>
      <w:r w:rsidRPr="00CF34CA">
        <w:rPr>
          <w:rFonts w:ascii="Arial" w:eastAsia="Times New Roman" w:hAnsi="Arial" w:cs="Arial"/>
          <w:b/>
          <w:bCs/>
          <w:color w:val="0000FF"/>
          <w:u w:val="single"/>
        </w:rPr>
        <w:t>How studying at TIU will contribute to your future goals</w:t>
      </w:r>
    </w:p>
    <w:p w14:paraId="5AC9EBC0" w14:textId="77777777" w:rsidR="00CF34CA" w:rsidRDefault="00CF34CA" w:rsidP="00CF34CA">
      <w:pPr>
        <w:spacing w:after="240"/>
        <w:jc w:val="both"/>
        <w:rPr>
          <w:rFonts w:ascii="Arial" w:eastAsia="Times New Roman" w:hAnsi="Arial" w:cs="Arial"/>
          <w:color w:val="252525"/>
          <w:sz w:val="22"/>
          <w:szCs w:val="22"/>
        </w:rPr>
      </w:pPr>
    </w:p>
    <w:p w14:paraId="4A431125" w14:textId="6BE35C51" w:rsidR="00CF34CA" w:rsidRPr="00CF34CA" w:rsidRDefault="00CF34CA" w:rsidP="00CF34CA">
      <w:pPr>
        <w:spacing w:after="240"/>
        <w:jc w:val="both"/>
        <w:rPr>
          <w:rFonts w:ascii="Arial" w:eastAsia="Times New Roman" w:hAnsi="Arial" w:cs="Arial"/>
          <w:color w:val="252525"/>
          <w:sz w:val="22"/>
          <w:szCs w:val="22"/>
        </w:rPr>
      </w:pPr>
      <w:r w:rsidRPr="00CF34CA">
        <w:rPr>
          <w:rFonts w:ascii="Arial" w:eastAsia="Times New Roman" w:hAnsi="Arial" w:cs="Arial"/>
          <w:color w:val="252525"/>
          <w:sz w:val="22"/>
          <w:szCs w:val="22"/>
        </w:rPr>
        <w:t xml:space="preserve">My realization regarding the shift in business operation landscape in industry 4.0 happened when a traditional culinary business owner told me about his struggle to maintain his customers. His story enlightened me </w:t>
      </w:r>
      <w:del w:id="0" w:author="Paul Edison" w:date="2021-11-05T04:43:00Z">
        <w:r w:rsidRPr="00CF34CA" w:rsidDel="00057CE2">
          <w:rPr>
            <w:rFonts w:ascii="Arial" w:eastAsia="Times New Roman" w:hAnsi="Arial" w:cs="Arial"/>
            <w:color w:val="252525"/>
            <w:sz w:val="22"/>
            <w:szCs w:val="22"/>
          </w:rPr>
          <w:delText xml:space="preserve">on </w:delText>
        </w:r>
      </w:del>
      <w:ins w:id="1" w:author="Paul Edison" w:date="2021-11-05T04:43:00Z">
        <w:r w:rsidR="00057CE2">
          <w:rPr>
            <w:rFonts w:ascii="Arial" w:eastAsia="Times New Roman" w:hAnsi="Arial" w:cs="Arial"/>
            <w:color w:val="252525"/>
            <w:sz w:val="22"/>
            <w:szCs w:val="22"/>
          </w:rPr>
          <w:t>to</w:t>
        </w:r>
        <w:r w:rsidR="00057CE2" w:rsidRPr="00CF34CA">
          <w:rPr>
            <w:rFonts w:ascii="Arial" w:eastAsia="Times New Roman" w:hAnsi="Arial" w:cs="Arial"/>
            <w:color w:val="252525"/>
            <w:sz w:val="22"/>
            <w:szCs w:val="22"/>
          </w:rPr>
          <w:t xml:space="preserve"> </w:t>
        </w:r>
      </w:ins>
      <w:r w:rsidRPr="00CF34CA">
        <w:rPr>
          <w:rFonts w:ascii="Arial" w:eastAsia="Times New Roman" w:hAnsi="Arial" w:cs="Arial"/>
          <w:color w:val="252525"/>
          <w:sz w:val="22"/>
          <w:szCs w:val="22"/>
        </w:rPr>
        <w:t xml:space="preserve">the disruptive changes in consumer preferences for digital transactions that exacerbates the disparity between the market share owned by giant digital corporations and failing local businesses, which </w:t>
      </w:r>
      <w:del w:id="2" w:author="Paul Edison" w:date="2021-11-05T04:44:00Z">
        <w:r w:rsidRPr="00CF34CA" w:rsidDel="00057CE2">
          <w:rPr>
            <w:rFonts w:ascii="Arial" w:eastAsia="Times New Roman" w:hAnsi="Arial" w:cs="Arial"/>
            <w:color w:val="252525"/>
            <w:sz w:val="22"/>
            <w:szCs w:val="22"/>
          </w:rPr>
          <w:delText xml:space="preserve">has </w:delText>
        </w:r>
      </w:del>
      <w:ins w:id="3" w:author="Paul Edison" w:date="2021-11-05T04:44:00Z">
        <w:r w:rsidR="00057CE2" w:rsidRPr="00CF34CA">
          <w:rPr>
            <w:rFonts w:ascii="Arial" w:eastAsia="Times New Roman" w:hAnsi="Arial" w:cs="Arial"/>
            <w:color w:val="252525"/>
            <w:sz w:val="22"/>
            <w:szCs w:val="22"/>
          </w:rPr>
          <w:t>ha</w:t>
        </w:r>
        <w:r w:rsidR="00057CE2">
          <w:rPr>
            <w:rFonts w:ascii="Arial" w:eastAsia="Times New Roman" w:hAnsi="Arial" w:cs="Arial"/>
            <w:color w:val="252525"/>
            <w:sz w:val="22"/>
            <w:szCs w:val="22"/>
          </w:rPr>
          <w:t>d</w:t>
        </w:r>
        <w:r w:rsidR="00057CE2" w:rsidRPr="00CF34CA">
          <w:rPr>
            <w:rFonts w:ascii="Arial" w:eastAsia="Times New Roman" w:hAnsi="Arial" w:cs="Arial"/>
            <w:color w:val="252525"/>
            <w:sz w:val="22"/>
            <w:szCs w:val="22"/>
          </w:rPr>
          <w:t xml:space="preserve"> </w:t>
        </w:r>
      </w:ins>
      <w:r w:rsidRPr="00CF34CA">
        <w:rPr>
          <w:rFonts w:ascii="Arial" w:eastAsia="Times New Roman" w:hAnsi="Arial" w:cs="Arial"/>
          <w:color w:val="252525"/>
          <w:sz w:val="22"/>
          <w:szCs w:val="22"/>
        </w:rPr>
        <w:t xml:space="preserve">become more profound since the pandemic. </w:t>
      </w:r>
      <w:commentRangeStart w:id="4"/>
      <w:r w:rsidRPr="00CF34CA">
        <w:rPr>
          <w:rFonts w:ascii="Arial" w:eastAsia="Times New Roman" w:hAnsi="Arial" w:cs="Arial"/>
          <w:color w:val="252525"/>
          <w:sz w:val="22"/>
          <w:szCs w:val="22"/>
        </w:rPr>
        <w:t>My eagerness to help local businesses brought me to the world of digital transformation, enabling businesses to adapt to the changing consumer behaviors and the adoption of mobile technologies for real-time customer engagement to increase sales</w:t>
      </w:r>
      <w:commentRangeEnd w:id="4"/>
      <w:r w:rsidR="00CD039A">
        <w:rPr>
          <w:rStyle w:val="CommentReference"/>
        </w:rPr>
        <w:commentReference w:id="4"/>
      </w:r>
      <w:r w:rsidRPr="00CF34CA">
        <w:rPr>
          <w:rFonts w:ascii="Arial" w:eastAsia="Times New Roman" w:hAnsi="Arial" w:cs="Arial"/>
          <w:color w:val="252525"/>
          <w:sz w:val="22"/>
          <w:szCs w:val="22"/>
        </w:rPr>
        <w:t>. The complex implementations in the digital transformation of local, conservative businesses fascinates me, thus</w:t>
      </w:r>
      <w:del w:id="5" w:author="Paul Edison" w:date="2021-11-05T04:44:00Z">
        <w:r w:rsidRPr="00CF34CA" w:rsidDel="00057CE2">
          <w:rPr>
            <w:rFonts w:ascii="Arial" w:eastAsia="Times New Roman" w:hAnsi="Arial" w:cs="Arial"/>
            <w:color w:val="252525"/>
            <w:sz w:val="22"/>
            <w:szCs w:val="22"/>
          </w:rPr>
          <w:delText>,</w:delText>
        </w:r>
      </w:del>
      <w:r w:rsidRPr="00CF34CA">
        <w:rPr>
          <w:rFonts w:ascii="Arial" w:eastAsia="Times New Roman" w:hAnsi="Arial" w:cs="Arial"/>
          <w:color w:val="252525"/>
          <w:sz w:val="22"/>
          <w:szCs w:val="22"/>
        </w:rPr>
        <w:t xml:space="preserve"> propelling me to pursue digital business.</w:t>
      </w:r>
    </w:p>
    <w:p w14:paraId="09F5865F" w14:textId="3376C093" w:rsidR="00CF34CA" w:rsidRPr="00CF34CA" w:rsidRDefault="00CF34CA" w:rsidP="00CF34CA">
      <w:pPr>
        <w:spacing w:after="240"/>
        <w:jc w:val="both"/>
        <w:rPr>
          <w:rFonts w:ascii="Times New Roman" w:eastAsia="Times New Roman" w:hAnsi="Times New Roman" w:cs="Times New Roman"/>
        </w:rPr>
      </w:pPr>
      <w:r w:rsidRPr="00CF34CA">
        <w:rPr>
          <w:rFonts w:ascii="Arial" w:eastAsia="Times New Roman" w:hAnsi="Arial" w:cs="Arial"/>
          <w:color w:val="252525"/>
          <w:sz w:val="22"/>
          <w:szCs w:val="22"/>
        </w:rPr>
        <w:t xml:space="preserve">My interest in digital business led me to complete Harvard's MOOC: Entrepreneurship in Emerging Economies, where I was introduced to the digital gap between conventional business and emerging startups </w:t>
      </w:r>
      <w:ins w:id="6" w:author="Paul Edison" w:date="2021-11-05T04:44:00Z">
        <w:r w:rsidR="00057CE2">
          <w:rPr>
            <w:rFonts w:ascii="Arial" w:eastAsia="Times New Roman" w:hAnsi="Arial" w:cs="Arial"/>
            <w:color w:val="252525"/>
            <w:sz w:val="22"/>
            <w:szCs w:val="22"/>
          </w:rPr>
          <w:t>and</w:t>
        </w:r>
      </w:ins>
      <w:del w:id="7" w:author="Paul Edison" w:date="2021-11-05T04:44:00Z">
        <w:r w:rsidRPr="00CF34CA" w:rsidDel="00057CE2">
          <w:rPr>
            <w:rFonts w:ascii="Arial" w:eastAsia="Times New Roman" w:hAnsi="Arial" w:cs="Arial"/>
            <w:color w:val="252525"/>
            <w:sz w:val="22"/>
            <w:szCs w:val="22"/>
          </w:rPr>
          <w:delText>&amp;</w:delText>
        </w:r>
      </w:del>
      <w:r w:rsidRPr="00CF34CA">
        <w:rPr>
          <w:rFonts w:ascii="Arial" w:eastAsia="Times New Roman" w:hAnsi="Arial" w:cs="Arial"/>
          <w:color w:val="252525"/>
          <w:sz w:val="22"/>
          <w:szCs w:val="22"/>
        </w:rPr>
        <w:t xml:space="preserve"> digital corporations. This course provided me with insights on the factors that have led to conventional businesses’ inability to close the gap with their more digitally sophisticated competitors: customer engagement </w:t>
      </w:r>
      <w:del w:id="8" w:author="Paul Edison" w:date="2021-11-05T04:44:00Z">
        <w:r w:rsidRPr="00CF34CA" w:rsidDel="00057CE2">
          <w:rPr>
            <w:rFonts w:ascii="Arial" w:eastAsia="Times New Roman" w:hAnsi="Arial" w:cs="Arial"/>
            <w:color w:val="252525"/>
            <w:sz w:val="22"/>
            <w:szCs w:val="22"/>
          </w:rPr>
          <w:delText>&amp;</w:delText>
        </w:r>
      </w:del>
      <w:ins w:id="9" w:author="Paul Edison" w:date="2021-11-05T04:44:00Z">
        <w:r w:rsidR="00057CE2">
          <w:rPr>
            <w:rFonts w:ascii="Arial" w:eastAsia="Times New Roman" w:hAnsi="Arial" w:cs="Arial"/>
            <w:color w:val="252525"/>
            <w:sz w:val="22"/>
            <w:szCs w:val="22"/>
          </w:rPr>
          <w:t>and</w:t>
        </w:r>
      </w:ins>
      <w:r w:rsidRPr="00CF34CA">
        <w:rPr>
          <w:rFonts w:ascii="Arial" w:eastAsia="Times New Roman" w:hAnsi="Arial" w:cs="Arial"/>
          <w:color w:val="252525"/>
          <w:sz w:val="22"/>
          <w:szCs w:val="22"/>
        </w:rPr>
        <w:t xml:space="preserve"> acquisition, supply chain management, and marketing. Equipped with this knowledge, I delved deeper into the state of digital transformation of Southeast Asian businesses leading me to BCG’s and Google’s joint report. Here, I learned how big conventional businesses who were struggling to compete with their younger, more digital savvy competitors finally opt to incorporate digital technologies into their operations. The results were astounding: a significant increase in sales in the first two months of digital implementation, faster distribution channels, and double</w:t>
      </w:r>
      <w:ins w:id="10" w:author="Paul Edison" w:date="2021-11-05T04:45:00Z">
        <w:r w:rsidR="00057CE2">
          <w:rPr>
            <w:rFonts w:ascii="Arial" w:eastAsia="Times New Roman" w:hAnsi="Arial" w:cs="Arial"/>
            <w:color w:val="252525"/>
            <w:sz w:val="22"/>
            <w:szCs w:val="22"/>
          </w:rPr>
          <w:t>-</w:t>
        </w:r>
      </w:ins>
      <w:del w:id="11" w:author="Paul Edison" w:date="2021-11-05T04:45:00Z">
        <w:r w:rsidRPr="00CF34CA" w:rsidDel="00057CE2">
          <w:rPr>
            <w:rFonts w:ascii="Arial" w:eastAsia="Times New Roman" w:hAnsi="Arial" w:cs="Arial"/>
            <w:color w:val="252525"/>
            <w:sz w:val="22"/>
            <w:szCs w:val="22"/>
          </w:rPr>
          <w:delText xml:space="preserve"> </w:delText>
        </w:r>
      </w:del>
      <w:r w:rsidRPr="00CF34CA">
        <w:rPr>
          <w:rFonts w:ascii="Arial" w:eastAsia="Times New Roman" w:hAnsi="Arial" w:cs="Arial"/>
          <w:color w:val="252525"/>
          <w:sz w:val="22"/>
          <w:szCs w:val="22"/>
        </w:rPr>
        <w:t>digit</w:t>
      </w:r>
      <w:del w:id="12" w:author="Paul Edison" w:date="2021-11-05T04:45:00Z">
        <w:r w:rsidRPr="00CF34CA" w:rsidDel="00057CE2">
          <w:rPr>
            <w:rFonts w:ascii="Arial" w:eastAsia="Times New Roman" w:hAnsi="Arial" w:cs="Arial"/>
            <w:color w:val="252525"/>
            <w:sz w:val="22"/>
            <w:szCs w:val="22"/>
          </w:rPr>
          <w:delText>s</w:delText>
        </w:r>
      </w:del>
      <w:r w:rsidRPr="00CF34CA">
        <w:rPr>
          <w:rFonts w:ascii="Arial" w:eastAsia="Times New Roman" w:hAnsi="Arial" w:cs="Arial"/>
          <w:color w:val="252525"/>
          <w:sz w:val="22"/>
          <w:szCs w:val="22"/>
        </w:rPr>
        <w:t xml:space="preserve"> percentage increase of customer exposures. This discovery </w:t>
      </w:r>
      <w:del w:id="13" w:author="Paul Edison" w:date="2021-11-05T04:45:00Z">
        <w:r w:rsidRPr="00CF34CA" w:rsidDel="00057CE2">
          <w:rPr>
            <w:rFonts w:ascii="Arial" w:eastAsia="Times New Roman" w:hAnsi="Arial" w:cs="Arial"/>
            <w:color w:val="252525"/>
            <w:sz w:val="22"/>
            <w:szCs w:val="22"/>
          </w:rPr>
          <w:delText xml:space="preserve">has </w:delText>
        </w:r>
      </w:del>
      <w:r w:rsidRPr="00CF34CA">
        <w:rPr>
          <w:rFonts w:ascii="Arial" w:eastAsia="Times New Roman" w:hAnsi="Arial" w:cs="Arial"/>
          <w:color w:val="252525"/>
          <w:sz w:val="22"/>
          <w:szCs w:val="22"/>
        </w:rPr>
        <w:t xml:space="preserve">further increased my motivations </w:t>
      </w:r>
      <w:del w:id="14" w:author="Paul Edison" w:date="2021-11-05T04:46:00Z">
        <w:r w:rsidRPr="00CF34CA" w:rsidDel="00057CE2">
          <w:rPr>
            <w:rFonts w:ascii="Arial" w:eastAsia="Times New Roman" w:hAnsi="Arial" w:cs="Arial"/>
            <w:color w:val="252525"/>
            <w:sz w:val="22"/>
            <w:szCs w:val="22"/>
          </w:rPr>
          <w:delText xml:space="preserve">on </w:delText>
        </w:r>
      </w:del>
      <w:ins w:id="15" w:author="Paul Edison" w:date="2021-11-05T04:46:00Z">
        <w:r w:rsidR="00057CE2">
          <w:rPr>
            <w:rFonts w:ascii="Arial" w:eastAsia="Times New Roman" w:hAnsi="Arial" w:cs="Arial"/>
            <w:color w:val="252525"/>
            <w:sz w:val="22"/>
            <w:szCs w:val="22"/>
          </w:rPr>
          <w:t>to study</w:t>
        </w:r>
        <w:r w:rsidR="00057CE2" w:rsidRPr="00CF34CA">
          <w:rPr>
            <w:rFonts w:ascii="Arial" w:eastAsia="Times New Roman" w:hAnsi="Arial" w:cs="Arial"/>
            <w:color w:val="252525"/>
            <w:sz w:val="22"/>
            <w:szCs w:val="22"/>
          </w:rPr>
          <w:t xml:space="preserve"> </w:t>
        </w:r>
      </w:ins>
      <w:r w:rsidRPr="00CF34CA">
        <w:rPr>
          <w:rFonts w:ascii="Arial" w:eastAsia="Times New Roman" w:hAnsi="Arial" w:cs="Arial"/>
          <w:color w:val="252525"/>
          <w:sz w:val="22"/>
          <w:szCs w:val="22"/>
        </w:rPr>
        <w:t>the mechanisms of digital implementation into conventional business. </w:t>
      </w:r>
    </w:p>
    <w:p w14:paraId="2B309A64" w14:textId="2C7B0E9B" w:rsidR="00CF34CA" w:rsidRPr="00CF34CA" w:rsidRDefault="00CF34CA" w:rsidP="00CF34CA">
      <w:pPr>
        <w:spacing w:after="240"/>
        <w:jc w:val="both"/>
        <w:rPr>
          <w:rFonts w:ascii="Times New Roman" w:eastAsia="Times New Roman" w:hAnsi="Times New Roman" w:cs="Times New Roman"/>
        </w:rPr>
      </w:pPr>
      <w:r w:rsidRPr="00CF34CA">
        <w:rPr>
          <w:rFonts w:ascii="Arial" w:eastAsia="Times New Roman" w:hAnsi="Arial" w:cs="Arial"/>
          <w:color w:val="252525"/>
          <w:sz w:val="22"/>
          <w:szCs w:val="22"/>
        </w:rPr>
        <w:t xml:space="preserve">My internship experience </w:t>
      </w:r>
      <w:del w:id="16" w:author="Paul Edison" w:date="2021-11-05T04:46:00Z">
        <w:r w:rsidRPr="00CF34CA" w:rsidDel="00057CE2">
          <w:rPr>
            <w:rFonts w:ascii="Arial" w:eastAsia="Times New Roman" w:hAnsi="Arial" w:cs="Arial"/>
            <w:color w:val="252525"/>
            <w:sz w:val="22"/>
            <w:szCs w:val="22"/>
          </w:rPr>
          <w:delText xml:space="preserve">in </w:delText>
        </w:r>
      </w:del>
      <w:ins w:id="17" w:author="Paul Edison" w:date="2021-11-05T04:46:00Z">
        <w:r w:rsidR="00057CE2">
          <w:rPr>
            <w:rFonts w:ascii="Arial" w:eastAsia="Times New Roman" w:hAnsi="Arial" w:cs="Arial"/>
            <w:color w:val="252525"/>
            <w:sz w:val="22"/>
            <w:szCs w:val="22"/>
          </w:rPr>
          <w:t>at</w:t>
        </w:r>
        <w:r w:rsidR="00057CE2" w:rsidRPr="00CF34CA">
          <w:rPr>
            <w:rFonts w:ascii="Arial" w:eastAsia="Times New Roman" w:hAnsi="Arial" w:cs="Arial"/>
            <w:color w:val="252525"/>
            <w:sz w:val="22"/>
            <w:szCs w:val="22"/>
          </w:rPr>
          <w:t xml:space="preserve"> </w:t>
        </w:r>
      </w:ins>
      <w:r w:rsidRPr="00CF34CA">
        <w:rPr>
          <w:rFonts w:ascii="Arial" w:eastAsia="Times New Roman" w:hAnsi="Arial" w:cs="Arial"/>
          <w:color w:val="252525"/>
          <w:sz w:val="22"/>
          <w:szCs w:val="22"/>
        </w:rPr>
        <w:t xml:space="preserve">a local health </w:t>
      </w:r>
      <w:ins w:id="18" w:author="Paul Edison" w:date="2021-11-05T04:46:00Z">
        <w:r w:rsidR="00057CE2">
          <w:rPr>
            <w:rFonts w:ascii="Arial" w:eastAsia="Times New Roman" w:hAnsi="Arial" w:cs="Arial"/>
            <w:color w:val="252525"/>
            <w:sz w:val="22"/>
            <w:szCs w:val="22"/>
          </w:rPr>
          <w:t>and</w:t>
        </w:r>
      </w:ins>
      <w:del w:id="19" w:author="Paul Edison" w:date="2021-11-05T04:46:00Z">
        <w:r w:rsidRPr="00CF34CA" w:rsidDel="00057CE2">
          <w:rPr>
            <w:rFonts w:ascii="Arial" w:eastAsia="Times New Roman" w:hAnsi="Arial" w:cs="Arial"/>
            <w:color w:val="252525"/>
            <w:sz w:val="22"/>
            <w:szCs w:val="22"/>
          </w:rPr>
          <w:delText>&amp;</w:delText>
        </w:r>
      </w:del>
      <w:r w:rsidRPr="00CF34CA">
        <w:rPr>
          <w:rFonts w:ascii="Arial" w:eastAsia="Times New Roman" w:hAnsi="Arial" w:cs="Arial"/>
          <w:color w:val="252525"/>
          <w:sz w:val="22"/>
          <w:szCs w:val="22"/>
        </w:rPr>
        <w:t xml:space="preserve"> fitness startup has enabled me to gain perspective on how a digital savvy business utilizes digital technologies to transform its business model. I learned the roles of digital marketing in enabling businesses to engage with their customers and potential customers in real</w:t>
      </w:r>
      <w:ins w:id="20" w:author="Paul Edison" w:date="2021-11-05T04:46:00Z">
        <w:r w:rsidR="00057CE2">
          <w:rPr>
            <w:rFonts w:ascii="Arial" w:eastAsia="Times New Roman" w:hAnsi="Arial" w:cs="Arial"/>
            <w:color w:val="252525"/>
            <w:sz w:val="22"/>
            <w:szCs w:val="22"/>
          </w:rPr>
          <w:t xml:space="preserve"> </w:t>
        </w:r>
      </w:ins>
      <w:del w:id="21" w:author="Paul Edison" w:date="2021-11-05T04:46:00Z">
        <w:r w:rsidRPr="00CF34CA" w:rsidDel="00057CE2">
          <w:rPr>
            <w:rFonts w:ascii="Arial" w:eastAsia="Times New Roman" w:hAnsi="Arial" w:cs="Arial"/>
            <w:color w:val="252525"/>
            <w:sz w:val="22"/>
            <w:szCs w:val="22"/>
          </w:rPr>
          <w:delText>-</w:delText>
        </w:r>
      </w:del>
      <w:r w:rsidRPr="00CF34CA">
        <w:rPr>
          <w:rFonts w:ascii="Arial" w:eastAsia="Times New Roman" w:hAnsi="Arial" w:cs="Arial"/>
          <w:color w:val="252525"/>
          <w:sz w:val="22"/>
          <w:szCs w:val="22"/>
        </w:rPr>
        <w:t>time and</w:t>
      </w:r>
      <w:del w:id="22" w:author="Paul Edison" w:date="2021-11-05T04:46:00Z">
        <w:r w:rsidRPr="00CF34CA" w:rsidDel="00057CE2">
          <w:rPr>
            <w:rFonts w:ascii="Arial" w:eastAsia="Times New Roman" w:hAnsi="Arial" w:cs="Arial"/>
            <w:color w:val="252525"/>
            <w:sz w:val="22"/>
            <w:szCs w:val="22"/>
          </w:rPr>
          <w:delText>,</w:delText>
        </w:r>
      </w:del>
      <w:r w:rsidRPr="00CF34CA">
        <w:rPr>
          <w:rFonts w:ascii="Arial" w:eastAsia="Times New Roman" w:hAnsi="Arial" w:cs="Arial"/>
          <w:color w:val="252525"/>
          <w:sz w:val="22"/>
          <w:szCs w:val="22"/>
        </w:rPr>
        <w:t xml:space="preserve"> thus</w:t>
      </w:r>
      <w:del w:id="23" w:author="Paul Edison" w:date="2021-11-05T04:46:00Z">
        <w:r w:rsidRPr="00CF34CA" w:rsidDel="00057CE2">
          <w:rPr>
            <w:rFonts w:ascii="Arial" w:eastAsia="Times New Roman" w:hAnsi="Arial" w:cs="Arial"/>
            <w:color w:val="252525"/>
            <w:sz w:val="22"/>
            <w:szCs w:val="22"/>
          </w:rPr>
          <w:delText>,</w:delText>
        </w:r>
      </w:del>
      <w:r w:rsidRPr="00CF34CA">
        <w:rPr>
          <w:rFonts w:ascii="Arial" w:eastAsia="Times New Roman" w:hAnsi="Arial" w:cs="Arial"/>
          <w:color w:val="252525"/>
          <w:sz w:val="22"/>
          <w:szCs w:val="22"/>
        </w:rPr>
        <w:t xml:space="preserve"> increase their market shares. I was also exposed to the role of digital products that allow businesses to become more agile, especially during the pandemic. My two-month</w:t>
      </w:r>
      <w:del w:id="24" w:author="Paul Edison" w:date="2021-11-05T04:46:00Z">
        <w:r w:rsidRPr="00CF34CA" w:rsidDel="009F1B65">
          <w:rPr>
            <w:rFonts w:ascii="Arial" w:eastAsia="Times New Roman" w:hAnsi="Arial" w:cs="Arial"/>
            <w:color w:val="252525"/>
            <w:sz w:val="22"/>
            <w:szCs w:val="22"/>
          </w:rPr>
          <w:delText>s</w:delText>
        </w:r>
      </w:del>
      <w:r w:rsidRPr="00CF34CA">
        <w:rPr>
          <w:rFonts w:ascii="Arial" w:eastAsia="Times New Roman" w:hAnsi="Arial" w:cs="Arial"/>
          <w:color w:val="252525"/>
          <w:sz w:val="22"/>
          <w:szCs w:val="22"/>
        </w:rPr>
        <w:t xml:space="preserve"> tenure there stressed the positive impact that digital transformation can have on </w:t>
      </w:r>
      <w:commentRangeStart w:id="25"/>
      <w:r w:rsidRPr="00CF34CA">
        <w:rPr>
          <w:rFonts w:ascii="Arial" w:eastAsia="Times New Roman" w:hAnsi="Arial" w:cs="Arial"/>
          <w:color w:val="252525"/>
          <w:sz w:val="22"/>
          <w:szCs w:val="22"/>
        </w:rPr>
        <w:t>Indonesia's economy by evolving the way local conventional businesses operate.</w:t>
      </w:r>
      <w:commentRangeEnd w:id="25"/>
      <w:r w:rsidR="00EB4239">
        <w:rPr>
          <w:rStyle w:val="CommentReference"/>
        </w:rPr>
        <w:commentReference w:id="25"/>
      </w:r>
    </w:p>
    <w:p w14:paraId="7A1E4E5F" w14:textId="07EC0D74" w:rsidR="00EB4239" w:rsidDel="009F1B65" w:rsidRDefault="00CF34CA" w:rsidP="00CF34CA">
      <w:pPr>
        <w:spacing w:after="240"/>
        <w:jc w:val="both"/>
        <w:rPr>
          <w:del w:id="26" w:author="Paul Edison" w:date="2021-11-05T04:47:00Z"/>
          <w:rFonts w:ascii="Arial" w:eastAsia="Times New Roman" w:hAnsi="Arial" w:cs="Arial"/>
          <w:color w:val="252525"/>
          <w:sz w:val="22"/>
          <w:szCs w:val="22"/>
        </w:rPr>
      </w:pPr>
      <w:r w:rsidRPr="00CF34CA">
        <w:rPr>
          <w:rFonts w:ascii="Arial" w:eastAsia="Times New Roman" w:hAnsi="Arial" w:cs="Arial"/>
          <w:color w:val="252525"/>
          <w:sz w:val="22"/>
          <w:szCs w:val="22"/>
        </w:rPr>
        <w:t xml:space="preserve">TIU’s DBI program offers comprehensive exposure to topics relevant to my future goals in digitally transforming the Indonesian local businesses. </w:t>
      </w:r>
      <w:commentRangeStart w:id="27"/>
      <w:r w:rsidRPr="00CF34CA">
        <w:rPr>
          <w:rFonts w:ascii="Arial" w:eastAsia="Times New Roman" w:hAnsi="Arial" w:cs="Arial"/>
          <w:color w:val="252525"/>
          <w:sz w:val="22"/>
          <w:szCs w:val="22"/>
        </w:rPr>
        <w:t xml:space="preserve">In more detail, TIU’s unique curriculum will not only allow me to learn the need-to-know knowledge in digital marketing, but also ensure my mastery in IT and communications. TIU’s strong data and technology curriculum would allow me to understand Big Data, effective data management, and secure blockchain technologies. </w:t>
      </w:r>
      <w:commentRangeEnd w:id="27"/>
      <w:r w:rsidR="000A749B">
        <w:rPr>
          <w:rStyle w:val="CommentReference"/>
        </w:rPr>
        <w:commentReference w:id="27"/>
      </w:r>
      <w:r w:rsidRPr="00CF34CA">
        <w:rPr>
          <w:rFonts w:ascii="Arial" w:eastAsia="Times New Roman" w:hAnsi="Arial" w:cs="Arial"/>
          <w:color w:val="252525"/>
          <w:sz w:val="22"/>
          <w:szCs w:val="22"/>
        </w:rPr>
        <w:t>Thus, enabling me to both think strategically and digitally in successfully transforming local businesses in Indonesia</w:t>
      </w:r>
    </w:p>
    <w:p w14:paraId="029FCACB" w14:textId="77B17EB5" w:rsidR="00CF34CA" w:rsidRPr="00CF34CA" w:rsidRDefault="00CF34CA" w:rsidP="00CF34CA">
      <w:pPr>
        <w:spacing w:after="240"/>
        <w:jc w:val="both"/>
        <w:rPr>
          <w:rFonts w:ascii="Times New Roman" w:eastAsia="Times New Roman" w:hAnsi="Times New Roman" w:cs="Times New Roman"/>
        </w:rPr>
      </w:pPr>
      <w:r w:rsidRPr="00CF34CA">
        <w:rPr>
          <w:rFonts w:ascii="Arial" w:eastAsia="Times New Roman" w:hAnsi="Arial" w:cs="Arial"/>
          <w:color w:val="252525"/>
          <w:sz w:val="22"/>
          <w:szCs w:val="22"/>
        </w:rPr>
        <w:t>. </w:t>
      </w:r>
    </w:p>
    <w:p w14:paraId="473386C4" w14:textId="00458922" w:rsidR="00CF34CA" w:rsidRPr="00CF34CA" w:rsidRDefault="00CF34CA" w:rsidP="00CF34CA">
      <w:pPr>
        <w:spacing w:after="240"/>
        <w:jc w:val="both"/>
        <w:rPr>
          <w:rFonts w:ascii="Times New Roman" w:eastAsia="Times New Roman" w:hAnsi="Times New Roman" w:cs="Times New Roman"/>
        </w:rPr>
      </w:pPr>
      <w:commentRangeStart w:id="28"/>
      <w:r w:rsidRPr="00CF34CA">
        <w:rPr>
          <w:rFonts w:ascii="Arial" w:eastAsia="Times New Roman" w:hAnsi="Arial" w:cs="Arial"/>
          <w:color w:val="252525"/>
          <w:sz w:val="22"/>
          <w:szCs w:val="22"/>
        </w:rPr>
        <w:t>Being at the forefront of one of the most technologically advanced nation in the world, TIU’s state-of-the-art digital facilities</w:t>
      </w:r>
      <w:ins w:id="29" w:author="Paul Edison" w:date="2021-11-05T04:47:00Z">
        <w:r w:rsidR="009F1B65">
          <w:rPr>
            <w:rFonts w:ascii="Arial" w:eastAsia="Times New Roman" w:hAnsi="Arial" w:cs="Arial"/>
            <w:color w:val="252525"/>
            <w:sz w:val="22"/>
            <w:szCs w:val="22"/>
          </w:rPr>
          <w:t>—</w:t>
        </w:r>
      </w:ins>
      <w:del w:id="30" w:author="Paul Edison" w:date="2021-11-05T04:47:00Z">
        <w:r w:rsidRPr="00CF34CA" w:rsidDel="009F1B65">
          <w:rPr>
            <w:rFonts w:ascii="Arial" w:eastAsia="Times New Roman" w:hAnsi="Arial" w:cs="Arial"/>
            <w:color w:val="252525"/>
            <w:sz w:val="22"/>
            <w:szCs w:val="22"/>
          </w:rPr>
          <w:delText xml:space="preserve"> - </w:delText>
        </w:r>
      </w:del>
      <w:r w:rsidRPr="00CF34CA">
        <w:rPr>
          <w:rFonts w:ascii="Arial" w:eastAsia="Times New Roman" w:hAnsi="Arial" w:cs="Arial"/>
          <w:color w:val="252525"/>
          <w:sz w:val="22"/>
          <w:szCs w:val="22"/>
        </w:rPr>
        <w:t>supported by two global technology companies known for their excellence in IT (Tech Mahindra) and high-performance AI processors (GTI)</w:t>
      </w:r>
      <w:commentRangeEnd w:id="28"/>
      <w:r w:rsidR="000A749B">
        <w:rPr>
          <w:rStyle w:val="CommentReference"/>
        </w:rPr>
        <w:commentReference w:id="28"/>
      </w:r>
      <w:ins w:id="31" w:author="Paul Edison" w:date="2021-11-05T04:47:00Z">
        <w:r w:rsidR="009F1B65">
          <w:rPr>
            <w:rFonts w:ascii="Arial" w:eastAsia="Times New Roman" w:hAnsi="Arial" w:cs="Arial"/>
            <w:color w:val="252525"/>
            <w:sz w:val="22"/>
            <w:szCs w:val="22"/>
          </w:rPr>
          <w:t>—</w:t>
        </w:r>
      </w:ins>
      <w:del w:id="32" w:author="Paul Edison" w:date="2021-11-05T04:47:00Z">
        <w:r w:rsidRPr="00CF34CA" w:rsidDel="009F1B65">
          <w:rPr>
            <w:rFonts w:ascii="Arial" w:eastAsia="Times New Roman" w:hAnsi="Arial" w:cs="Arial"/>
            <w:color w:val="252525"/>
            <w:sz w:val="22"/>
            <w:szCs w:val="22"/>
          </w:rPr>
          <w:delText xml:space="preserve"> - </w:delText>
        </w:r>
      </w:del>
      <w:r w:rsidRPr="00CF34CA">
        <w:rPr>
          <w:rFonts w:ascii="Arial" w:eastAsia="Times New Roman" w:hAnsi="Arial" w:cs="Arial"/>
          <w:color w:val="252525"/>
          <w:sz w:val="22"/>
          <w:szCs w:val="22"/>
        </w:rPr>
        <w:t xml:space="preserve">will enable me to gain hands-on experience in big data analysis and digital product and </w:t>
      </w:r>
      <w:r w:rsidRPr="00CF34CA">
        <w:rPr>
          <w:rFonts w:ascii="Arial" w:eastAsia="Times New Roman" w:hAnsi="Arial" w:cs="Arial"/>
          <w:color w:val="252525"/>
          <w:sz w:val="22"/>
          <w:szCs w:val="22"/>
        </w:rPr>
        <w:lastRenderedPageBreak/>
        <w:t xml:space="preserve">marketing development leading to a smoother digital transformation of businesses. </w:t>
      </w:r>
      <w:commentRangeStart w:id="33"/>
      <w:r w:rsidRPr="00CF34CA">
        <w:rPr>
          <w:rFonts w:ascii="Arial" w:eastAsia="Times New Roman" w:hAnsi="Arial" w:cs="Arial"/>
          <w:color w:val="252525"/>
          <w:sz w:val="22"/>
          <w:szCs w:val="22"/>
        </w:rPr>
        <w:t>Something that is still a major challenge in Indonesia due to continuously evolving consumer behavior, the lack of effective data management, and</w:t>
      </w:r>
      <w:del w:id="34" w:author="Paul Edison" w:date="2021-11-05T04:48:00Z">
        <w:r w:rsidRPr="00CF34CA" w:rsidDel="009F1B65">
          <w:rPr>
            <w:rFonts w:ascii="Arial" w:eastAsia="Times New Roman" w:hAnsi="Arial" w:cs="Arial"/>
            <w:color w:val="252525"/>
            <w:sz w:val="22"/>
            <w:szCs w:val="22"/>
          </w:rPr>
          <w:delText>,</w:delText>
        </w:r>
      </w:del>
      <w:r w:rsidRPr="00CF34CA">
        <w:rPr>
          <w:rFonts w:ascii="Arial" w:eastAsia="Times New Roman" w:hAnsi="Arial" w:cs="Arial"/>
          <w:color w:val="252525"/>
          <w:sz w:val="22"/>
          <w:szCs w:val="22"/>
        </w:rPr>
        <w:t xml:space="preserve"> thus, </w:t>
      </w:r>
      <w:ins w:id="35" w:author="Paul Edison" w:date="2021-11-05T04:48:00Z">
        <w:r w:rsidR="009F1B65">
          <w:rPr>
            <w:rFonts w:ascii="Arial" w:eastAsia="Times New Roman" w:hAnsi="Arial" w:cs="Arial"/>
            <w:color w:val="252525"/>
            <w:sz w:val="22"/>
            <w:szCs w:val="22"/>
          </w:rPr>
          <w:t xml:space="preserve">a </w:t>
        </w:r>
      </w:ins>
      <w:r w:rsidRPr="00CF34CA">
        <w:rPr>
          <w:rFonts w:ascii="Arial" w:eastAsia="Times New Roman" w:hAnsi="Arial" w:cs="Arial"/>
          <w:color w:val="252525"/>
          <w:sz w:val="22"/>
          <w:szCs w:val="22"/>
        </w:rPr>
        <w:t>lack of defined strategy.</w:t>
      </w:r>
      <w:commentRangeEnd w:id="33"/>
      <w:r w:rsidR="000A749B">
        <w:rPr>
          <w:rStyle w:val="CommentReference"/>
        </w:rPr>
        <w:commentReference w:id="33"/>
      </w:r>
    </w:p>
    <w:p w14:paraId="1EC5EFD0" w14:textId="77777777" w:rsidR="00CF34CA" w:rsidRPr="00CF34CA" w:rsidRDefault="00CF34CA" w:rsidP="00CF34CA">
      <w:pPr>
        <w:spacing w:after="240"/>
        <w:jc w:val="both"/>
        <w:rPr>
          <w:rFonts w:ascii="Times New Roman" w:eastAsia="Times New Roman" w:hAnsi="Times New Roman" w:cs="Times New Roman"/>
        </w:rPr>
      </w:pPr>
      <w:commentRangeStart w:id="36"/>
      <w:r w:rsidRPr="00CF34CA">
        <w:rPr>
          <w:rFonts w:ascii="Arial" w:eastAsia="Times New Roman" w:hAnsi="Arial" w:cs="Arial"/>
          <w:color w:val="252525"/>
          <w:sz w:val="22"/>
          <w:szCs w:val="22"/>
        </w:rPr>
        <w:t xml:space="preserve">TIU’s robust, comprehensive, and practical curriculum spanning from different fields from marketing to blockchain applications </w:t>
      </w:r>
      <w:commentRangeEnd w:id="36"/>
      <w:r w:rsidR="000A749B">
        <w:rPr>
          <w:rStyle w:val="CommentReference"/>
        </w:rPr>
        <w:commentReference w:id="36"/>
      </w:r>
      <w:r w:rsidRPr="00CF34CA">
        <w:rPr>
          <w:rFonts w:ascii="Arial" w:eastAsia="Times New Roman" w:hAnsi="Arial" w:cs="Arial"/>
          <w:color w:val="252525"/>
          <w:sz w:val="22"/>
          <w:szCs w:val="22"/>
        </w:rPr>
        <w:t>has further confirmed my conviction to study at TIU. As a motivated individual, I aspire to contribute in the development of digital innovations to help digital transformations of conventional businesses in Indonesia.</w:t>
      </w:r>
    </w:p>
    <w:p w14:paraId="2A8DCA8B" w14:textId="77777777" w:rsidR="00CF34CA" w:rsidRPr="00CF34CA" w:rsidRDefault="00CF34CA" w:rsidP="00CF34CA">
      <w:pPr>
        <w:pBdr>
          <w:bottom w:val="single" w:sz="6" w:space="1" w:color="auto"/>
        </w:pBdr>
        <w:rPr>
          <w:rFonts w:ascii="Times New Roman" w:eastAsia="Times New Roman" w:hAnsi="Times New Roman" w:cs="Times New Roman"/>
        </w:rPr>
      </w:pPr>
    </w:p>
    <w:p w14:paraId="642AEA2E" w14:textId="77777777" w:rsidR="000A749B" w:rsidRDefault="000A749B"/>
    <w:p w14:paraId="4EC3FB8B" w14:textId="6B1DF308" w:rsidR="000A749B" w:rsidRDefault="000A749B">
      <w:r>
        <w:t>Hi Ramzi,</w:t>
      </w:r>
    </w:p>
    <w:p w14:paraId="4F95DDC9" w14:textId="33C1B9F2" w:rsidR="000A749B" w:rsidRDefault="000A749B">
      <w:r>
        <w:t>I can tell that you are very passionate about digital transformation and how you can use your expertise in that area to help conventional businesses in Indonesia.</w:t>
      </w:r>
    </w:p>
    <w:p w14:paraId="2A07389B" w14:textId="75E6891C" w:rsidR="000A749B" w:rsidRDefault="000A749B">
      <w:r>
        <w:t xml:space="preserve">As a reader, I sense a few characteristics you are trying to tell me: that you are compassionate, </w:t>
      </w:r>
      <w:r w:rsidR="00EB4239">
        <w:t>thoughtful of your own country, helpful and very eager to learn. These are great traits to highlight!</w:t>
      </w:r>
    </w:p>
    <w:p w14:paraId="21989706" w14:textId="77777777" w:rsidR="00EB4239" w:rsidRDefault="00EB4239"/>
    <w:p w14:paraId="2826DF66" w14:textId="144827E4" w:rsidR="00EB4239" w:rsidRDefault="00EB4239">
      <w:r>
        <w:t>In order to make this personal statement stronger, I’ve added a few comments</w:t>
      </w:r>
      <w:r w:rsidR="00FC482B">
        <w:t xml:space="preserve"> that can give us</w:t>
      </w:r>
      <w:r>
        <w:t xml:space="preserve"> a </w:t>
      </w:r>
      <w:r w:rsidR="006A4BDC">
        <w:t>better glimpse</w:t>
      </w:r>
      <w:r>
        <w:t xml:space="preserve"> about you</w:t>
      </w:r>
      <w:r w:rsidR="006A4BDC">
        <w:t>r character</w:t>
      </w:r>
      <w:r>
        <w:t>.</w:t>
      </w:r>
    </w:p>
    <w:p w14:paraId="32F76734" w14:textId="77777777" w:rsidR="006A4BDC" w:rsidRDefault="006A4BDC"/>
    <w:p w14:paraId="583EF4C1" w14:textId="0240792B" w:rsidR="006A4BDC" w:rsidRDefault="006A4BDC">
      <w:r>
        <w:t xml:space="preserve">All the best! </w:t>
      </w:r>
    </w:p>
    <w:p w14:paraId="0BFAE8CD" w14:textId="77777777" w:rsidR="000A749B" w:rsidRDefault="000A749B"/>
    <w:p w14:paraId="1D761DA7" w14:textId="77777777" w:rsidR="000A749B" w:rsidRDefault="000A749B"/>
    <w:sectPr w:rsidR="000A749B" w:rsidSect="00A3079B">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Fedora Elrica Gracia" w:date="2021-11-04T17:48:00Z" w:initials="FE">
    <w:p w14:paraId="0336902F" w14:textId="77777777" w:rsidR="000A749B" w:rsidRDefault="000A749B">
      <w:pPr>
        <w:pStyle w:val="CommentText"/>
      </w:pPr>
      <w:r>
        <w:rPr>
          <w:rStyle w:val="CommentReference"/>
        </w:rPr>
        <w:annotationRef/>
      </w:r>
      <w:r>
        <w:t>This tells me that you have compassion and willingness to help – which is good!</w:t>
      </w:r>
    </w:p>
    <w:p w14:paraId="417C03B5" w14:textId="5F4617C4" w:rsidR="000A749B" w:rsidRDefault="000A749B">
      <w:pPr>
        <w:pStyle w:val="CommentText"/>
      </w:pPr>
      <w:r>
        <w:t>Try to use more adjective words to describe how you felt after hearing the story, which led you to pursuing the world of digital transformation.</w:t>
      </w:r>
    </w:p>
  </w:comment>
  <w:comment w:id="25" w:author="Fedora Elrica Gracia" w:date="2021-11-04T18:09:00Z" w:initials="FE">
    <w:p w14:paraId="3FB2AFE9" w14:textId="742E844F" w:rsidR="00EB4239" w:rsidRDefault="00EB4239">
      <w:pPr>
        <w:pStyle w:val="CommentText"/>
      </w:pPr>
      <w:r>
        <w:rPr>
          <w:rStyle w:val="CommentReference"/>
        </w:rPr>
        <w:annotationRef/>
      </w:r>
      <w:r>
        <w:t>Maybe you could describe this briefly. Why do you need to help Indonesia’s conventional businesses?  You could perhaps mention it in the introduction.</w:t>
      </w:r>
    </w:p>
  </w:comment>
  <w:comment w:id="27" w:author="Fedora Elrica Gracia" w:date="2021-11-04T17:52:00Z" w:initials="FE">
    <w:p w14:paraId="213DAD98" w14:textId="4880E607" w:rsidR="000A749B" w:rsidRDefault="000A749B">
      <w:pPr>
        <w:pStyle w:val="CommentText"/>
      </w:pPr>
      <w:r>
        <w:rPr>
          <w:rStyle w:val="CommentReference"/>
        </w:rPr>
        <w:annotationRef/>
      </w:r>
      <w:r>
        <w:t>Be specific. What is unique about the curriculum? What about TIU’s strong data and technology curriculum? Mention specific classes or professors/lecturers that you wish to be part of.</w:t>
      </w:r>
    </w:p>
  </w:comment>
  <w:comment w:id="28" w:author="Fedora Elrica Gracia" w:date="2021-11-04T17:52:00Z" w:initials="FE">
    <w:p w14:paraId="14058638" w14:textId="599DB9CC" w:rsidR="000A749B" w:rsidRDefault="000A749B">
      <w:pPr>
        <w:pStyle w:val="CommentText"/>
      </w:pPr>
      <w:r>
        <w:rPr>
          <w:rStyle w:val="CommentReference"/>
        </w:rPr>
        <w:annotationRef/>
      </w:r>
      <w:r>
        <w:t>This is specific, good!</w:t>
      </w:r>
    </w:p>
  </w:comment>
  <w:comment w:id="33" w:author="Fedora Elrica Gracia" w:date="2021-11-04T17:54:00Z" w:initials="FE">
    <w:p w14:paraId="12EDA1C7" w14:textId="5A45CC7E" w:rsidR="000A749B" w:rsidRDefault="000A749B">
      <w:pPr>
        <w:pStyle w:val="CommentText"/>
      </w:pPr>
      <w:r>
        <w:rPr>
          <w:rStyle w:val="CommentReference"/>
        </w:rPr>
        <w:annotationRef/>
      </w:r>
      <w:r>
        <w:t xml:space="preserve">This shouldn’t be a new sentence, it should still be part of the previous sentence. However I know the sentence will be too long. Please try to break this paragraph into a few flowing sentences. </w:t>
      </w:r>
      <w:r>
        <w:sym w:font="Wingdings" w:char="F04A"/>
      </w:r>
    </w:p>
  </w:comment>
  <w:comment w:id="36" w:author="Fedora Elrica Gracia" w:date="2021-11-04T17:56:00Z" w:initials="FE">
    <w:p w14:paraId="4B4BA59B" w14:textId="7BFE41B0" w:rsidR="000A749B" w:rsidRDefault="000A749B">
      <w:pPr>
        <w:pStyle w:val="CommentText"/>
      </w:pPr>
      <w:r>
        <w:rPr>
          <w:rStyle w:val="CommentReference"/>
        </w:rPr>
        <w:annotationRef/>
      </w:r>
      <w:r>
        <w:t>Make sure to also be specific here (re-mention a few things you mention in the previous paragraphs).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17C03B5" w15:done="0"/>
  <w15:commentEx w15:paraId="3FB2AFE9" w15:done="0"/>
  <w15:commentEx w15:paraId="213DAD98" w15:done="0"/>
  <w15:commentEx w15:paraId="14058638" w15:done="0"/>
  <w15:commentEx w15:paraId="12EDA1C7" w15:done="0"/>
  <w15:commentEx w15:paraId="4B4BA59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F348B" w16cex:dateUtc="2021-11-04T10:48:00Z"/>
  <w16cex:commentExtensible w16cex:durableId="252F348C" w16cex:dateUtc="2021-11-04T11:09:00Z"/>
  <w16cex:commentExtensible w16cex:durableId="252F348E" w16cex:dateUtc="2021-11-04T10:52:00Z"/>
  <w16cex:commentExtensible w16cex:durableId="252F348F" w16cex:dateUtc="2021-11-04T10:52:00Z"/>
  <w16cex:commentExtensible w16cex:durableId="252F3490" w16cex:dateUtc="2021-11-04T10:54:00Z"/>
  <w16cex:commentExtensible w16cex:durableId="252F3491" w16cex:dateUtc="2021-11-04T10: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17C03B5" w16cid:durableId="252F348B"/>
  <w16cid:commentId w16cid:paraId="3FB2AFE9" w16cid:durableId="252F348C"/>
  <w16cid:commentId w16cid:paraId="213DAD98" w16cid:durableId="252F348E"/>
  <w16cid:commentId w16cid:paraId="14058638" w16cid:durableId="252F348F"/>
  <w16cid:commentId w16cid:paraId="12EDA1C7" w16cid:durableId="252F3490"/>
  <w16cid:commentId w16cid:paraId="4B4BA59B" w16cid:durableId="252F349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w:altName w:val="Segoe UI"/>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67982"/>
    <w:multiLevelType w:val="multilevel"/>
    <w:tmpl w:val="99667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ul Edison">
    <w15:presenceInfo w15:providerId="Windows Live" w15:userId="f8f766a62ec932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34CA"/>
    <w:rsid w:val="00057CE2"/>
    <w:rsid w:val="000A749B"/>
    <w:rsid w:val="004A375B"/>
    <w:rsid w:val="006A4BDC"/>
    <w:rsid w:val="009F1B65"/>
    <w:rsid w:val="00A3079B"/>
    <w:rsid w:val="00CD039A"/>
    <w:rsid w:val="00CF34CA"/>
    <w:rsid w:val="00E628B6"/>
    <w:rsid w:val="00EB4239"/>
    <w:rsid w:val="00FC48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BC6D9B"/>
  <w15:docId w15:val="{1BD039E5-CD44-4099-8C45-E6C160013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34CA"/>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CD039A"/>
    <w:rPr>
      <w:sz w:val="18"/>
      <w:szCs w:val="18"/>
    </w:rPr>
  </w:style>
  <w:style w:type="paragraph" w:styleId="CommentText">
    <w:name w:val="annotation text"/>
    <w:basedOn w:val="Normal"/>
    <w:link w:val="CommentTextChar"/>
    <w:uiPriority w:val="99"/>
    <w:semiHidden/>
    <w:unhideWhenUsed/>
    <w:rsid w:val="00CD039A"/>
  </w:style>
  <w:style w:type="character" w:customStyle="1" w:styleId="CommentTextChar">
    <w:name w:val="Comment Text Char"/>
    <w:basedOn w:val="DefaultParagraphFont"/>
    <w:link w:val="CommentText"/>
    <w:uiPriority w:val="99"/>
    <w:semiHidden/>
    <w:rsid w:val="00CD039A"/>
  </w:style>
  <w:style w:type="paragraph" w:styleId="CommentSubject">
    <w:name w:val="annotation subject"/>
    <w:basedOn w:val="CommentText"/>
    <w:next w:val="CommentText"/>
    <w:link w:val="CommentSubjectChar"/>
    <w:uiPriority w:val="99"/>
    <w:semiHidden/>
    <w:unhideWhenUsed/>
    <w:rsid w:val="00CD039A"/>
    <w:rPr>
      <w:b/>
      <w:bCs/>
      <w:sz w:val="20"/>
      <w:szCs w:val="20"/>
    </w:rPr>
  </w:style>
  <w:style w:type="character" w:customStyle="1" w:styleId="CommentSubjectChar">
    <w:name w:val="Comment Subject Char"/>
    <w:basedOn w:val="CommentTextChar"/>
    <w:link w:val="CommentSubject"/>
    <w:uiPriority w:val="99"/>
    <w:semiHidden/>
    <w:rsid w:val="00CD039A"/>
    <w:rPr>
      <w:b/>
      <w:bCs/>
      <w:sz w:val="20"/>
      <w:szCs w:val="20"/>
    </w:rPr>
  </w:style>
  <w:style w:type="paragraph" w:styleId="BalloonText">
    <w:name w:val="Balloon Text"/>
    <w:basedOn w:val="Normal"/>
    <w:link w:val="BalloonTextChar"/>
    <w:uiPriority w:val="99"/>
    <w:semiHidden/>
    <w:unhideWhenUsed/>
    <w:rsid w:val="00CD039A"/>
    <w:rPr>
      <w:rFonts w:ascii="Lucida Grande" w:hAnsi="Lucida Grande"/>
      <w:sz w:val="18"/>
      <w:szCs w:val="18"/>
    </w:rPr>
  </w:style>
  <w:style w:type="character" w:customStyle="1" w:styleId="BalloonTextChar">
    <w:name w:val="Balloon Text Char"/>
    <w:basedOn w:val="DefaultParagraphFont"/>
    <w:link w:val="BalloonText"/>
    <w:uiPriority w:val="99"/>
    <w:semiHidden/>
    <w:rsid w:val="00CD039A"/>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9614105">
      <w:bodyDiv w:val="1"/>
      <w:marLeft w:val="0"/>
      <w:marRight w:val="0"/>
      <w:marTop w:val="0"/>
      <w:marBottom w:val="0"/>
      <w:divBdr>
        <w:top w:val="none" w:sz="0" w:space="0" w:color="auto"/>
        <w:left w:val="none" w:sz="0" w:space="0" w:color="auto"/>
        <w:bottom w:val="none" w:sz="0" w:space="0" w:color="auto"/>
        <w:right w:val="none" w:sz="0" w:space="0" w:color="auto"/>
      </w:divBdr>
    </w:div>
    <w:div w:id="1430809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745</Words>
  <Characters>4250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Paul Edison</cp:lastModifiedBy>
  <cp:revision>6</cp:revision>
  <dcterms:created xsi:type="dcterms:W3CDTF">2021-11-02T06:35:00Z</dcterms:created>
  <dcterms:modified xsi:type="dcterms:W3CDTF">2021-11-04T21:49:00Z</dcterms:modified>
</cp:coreProperties>
</file>