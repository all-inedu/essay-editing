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339D" w14:textId="65FA1480" w:rsidR="00935AE7" w:rsidRPr="00935AE7" w:rsidRDefault="00935AE7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4472C4" w:themeColor="accent1"/>
        </w:rPr>
      </w:pPr>
      <w:r w:rsidRPr="00935AE7">
        <w:rPr>
          <w:rFonts w:ascii="Arial" w:hAnsi="Arial" w:cs="Arial"/>
          <w:b/>
          <w:color w:val="4472C4" w:themeColor="accent1"/>
        </w:rPr>
        <w:t xml:space="preserve">Pls help with cutting words </w:t>
      </w:r>
      <w:proofErr w:type="spellStart"/>
      <w:r w:rsidRPr="00935AE7">
        <w:rPr>
          <w:rFonts w:ascii="Arial" w:hAnsi="Arial" w:cs="Arial"/>
          <w:b/>
          <w:color w:val="4472C4" w:themeColor="accent1"/>
        </w:rPr>
        <w:t>plsss</w:t>
      </w:r>
      <w:proofErr w:type="spellEnd"/>
    </w:p>
    <w:p w14:paraId="482AC63B" w14:textId="77777777" w:rsidR="00935AE7" w:rsidRDefault="00935AE7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14:paraId="1019E961" w14:textId="06D8D9DE" w:rsidR="0038611E" w:rsidRPr="004D2790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4D2790">
        <w:rPr>
          <w:rFonts w:ascii="Arial" w:hAnsi="Arial" w:cs="Arial"/>
          <w:b/>
          <w:color w:val="000000" w:themeColor="text1"/>
        </w:rPr>
        <w:t>What have you done to make your school or your community a better place?</w:t>
      </w:r>
    </w:p>
    <w:p w14:paraId="4D1ADA5F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1A3847D4" w14:textId="38A45B39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I’ve always admired the dedication my friends have when</w:t>
      </w:r>
      <w:ins w:id="0" w:author="Rachel Darmawangsa" w:date="2019-11-28T11:15:00Z">
        <w:r w:rsidR="000A13D0">
          <w:rPr>
            <w:rFonts w:ascii="Arial" w:hAnsi="Arial" w:cs="Arial"/>
            <w:color w:val="000000" w:themeColor="text1"/>
          </w:rPr>
          <w:t>ever</w:t>
        </w:r>
      </w:ins>
      <w:r>
        <w:rPr>
          <w:rFonts w:ascii="Arial" w:hAnsi="Arial" w:cs="Arial"/>
          <w:color w:val="000000" w:themeColor="text1"/>
        </w:rPr>
        <w:t xml:space="preserve"> they join</w:t>
      </w:r>
      <w:ins w:id="1" w:author="Rachel Darmawangsa" w:date="2019-11-28T11:15:00Z">
        <w:r w:rsidR="000A13D0">
          <w:rPr>
            <w:rFonts w:ascii="Arial" w:hAnsi="Arial" w:cs="Arial"/>
            <w:color w:val="000000" w:themeColor="text1"/>
          </w:rPr>
          <w:t>ed</w:t>
        </w:r>
      </w:ins>
      <w:r>
        <w:rPr>
          <w:rFonts w:ascii="Arial" w:hAnsi="Arial" w:cs="Arial"/>
          <w:color w:val="000000" w:themeColor="text1"/>
        </w:rPr>
        <w:t xml:space="preserve"> </w:t>
      </w:r>
      <w:del w:id="2" w:author="Rachel Darmawangsa" w:date="2019-11-28T11:15:00Z">
        <w:r w:rsidDel="000A13D0">
          <w:rPr>
            <w:rFonts w:ascii="Arial" w:hAnsi="Arial" w:cs="Arial"/>
            <w:color w:val="000000" w:themeColor="text1"/>
          </w:rPr>
          <w:delText xml:space="preserve">the </w:delText>
        </w:r>
      </w:del>
      <w:r>
        <w:rPr>
          <w:rFonts w:ascii="Arial" w:hAnsi="Arial" w:cs="Arial"/>
          <w:color w:val="000000" w:themeColor="text1"/>
        </w:rPr>
        <w:t xml:space="preserve">Student Council or </w:t>
      </w:r>
      <w:r w:rsidRPr="00467F1B">
        <w:rPr>
          <w:rFonts w:ascii="Arial" w:hAnsi="Arial" w:cs="Arial"/>
          <w:color w:val="000000" w:themeColor="text1"/>
        </w:rPr>
        <w:t>when they volunteer</w:t>
      </w:r>
      <w:ins w:id="3" w:author="Rachel Darmawangsa" w:date="2019-11-28T11:15:00Z">
        <w:r w:rsidR="000A13D0">
          <w:rPr>
            <w:rFonts w:ascii="Arial" w:hAnsi="Arial" w:cs="Arial"/>
            <w:color w:val="000000" w:themeColor="text1"/>
          </w:rPr>
          <w:t>ed</w:t>
        </w:r>
      </w:ins>
      <w:r w:rsidRPr="00467F1B">
        <w:rPr>
          <w:rFonts w:ascii="Arial" w:hAnsi="Arial" w:cs="Arial"/>
          <w:color w:val="000000" w:themeColor="text1"/>
        </w:rPr>
        <w:t xml:space="preserve"> to teach homeless</w:t>
      </w:r>
      <w:r>
        <w:rPr>
          <w:rFonts w:ascii="Arial" w:hAnsi="Arial" w:cs="Arial"/>
          <w:color w:val="000000" w:themeColor="text1"/>
        </w:rPr>
        <w:t xml:space="preserve"> people</w:t>
      </w:r>
      <w:r w:rsidRPr="00467F1B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7C285745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32A8E84E" w14:textId="2B20F8D1" w:rsidR="0038611E" w:rsidRDefault="000A13D0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ins w:id="4" w:author="Rachel Darmawangsa" w:date="2019-11-28T11:16:00Z">
        <w:r>
          <w:rPr>
            <w:rFonts w:ascii="Arial" w:hAnsi="Arial" w:cs="Arial"/>
            <w:color w:val="000000" w:themeColor="text1"/>
          </w:rPr>
          <w:t xml:space="preserve">Although </w:t>
        </w:r>
      </w:ins>
      <w:del w:id="5" w:author="Rachel Darmawangsa" w:date="2019-11-28T11:16:00Z">
        <w:r w:rsidR="0038611E" w:rsidDel="000A13D0">
          <w:rPr>
            <w:rFonts w:ascii="Arial" w:hAnsi="Arial" w:cs="Arial"/>
            <w:color w:val="000000" w:themeColor="text1"/>
          </w:rPr>
          <w:delText xml:space="preserve">Despite the fact that </w:delText>
        </w:r>
      </w:del>
      <w:r w:rsidR="0038611E">
        <w:rPr>
          <w:rFonts w:ascii="Arial" w:hAnsi="Arial" w:cs="Arial"/>
          <w:color w:val="000000" w:themeColor="text1"/>
        </w:rPr>
        <w:t xml:space="preserve">those activities are inspiring, </w:t>
      </w:r>
      <w:r w:rsidR="0038611E" w:rsidRPr="00B90E31">
        <w:rPr>
          <w:rFonts w:ascii="Arial" w:hAnsi="Arial" w:cs="Arial"/>
          <w:color w:val="000000" w:themeColor="text1"/>
        </w:rPr>
        <w:t>I</w:t>
      </w:r>
      <w:r w:rsidR="0038611E">
        <w:rPr>
          <w:rFonts w:ascii="Arial" w:hAnsi="Arial" w:cs="Arial"/>
          <w:color w:val="000000" w:themeColor="text1"/>
        </w:rPr>
        <w:t xml:space="preserve"> </w:t>
      </w:r>
      <w:ins w:id="6" w:author="Rachel Darmawangsa" w:date="2019-11-28T11:17:00Z">
        <w:r>
          <w:rPr>
            <w:rFonts w:ascii="Arial" w:hAnsi="Arial" w:cs="Arial"/>
            <w:color w:val="000000" w:themeColor="text1"/>
          </w:rPr>
          <w:t xml:space="preserve">believe </w:t>
        </w:r>
      </w:ins>
      <w:ins w:id="7" w:author="Rachel Darmawangsa" w:date="2019-11-28T11:19:00Z">
        <w:r>
          <w:rPr>
            <w:rFonts w:ascii="Arial" w:hAnsi="Arial" w:cs="Arial"/>
            <w:color w:val="000000" w:themeColor="text1"/>
          </w:rPr>
          <w:t xml:space="preserve">my love for </w:t>
        </w:r>
      </w:ins>
      <w:del w:id="8" w:author="Rachel Darmawangsa" w:date="2019-11-28T11:17:00Z">
        <w:r w:rsidR="0038611E" w:rsidDel="000A13D0">
          <w:rPr>
            <w:rFonts w:ascii="Arial" w:hAnsi="Arial" w:cs="Arial"/>
            <w:color w:val="000000" w:themeColor="text1"/>
          </w:rPr>
          <w:delText xml:space="preserve">know that </w:delText>
        </w:r>
      </w:del>
      <w:r w:rsidR="0038611E">
        <w:rPr>
          <w:rFonts w:ascii="Arial" w:hAnsi="Arial" w:cs="Arial"/>
          <w:color w:val="000000" w:themeColor="text1"/>
        </w:rPr>
        <w:t xml:space="preserve">science and engineering </w:t>
      </w:r>
      <w:ins w:id="9" w:author="Rachel Darmawangsa" w:date="2019-11-28T11:19:00Z">
        <w:r>
          <w:rPr>
            <w:rFonts w:ascii="Arial" w:hAnsi="Arial" w:cs="Arial"/>
            <w:color w:val="000000" w:themeColor="text1"/>
          </w:rPr>
          <w:t xml:space="preserve">can </w:t>
        </w:r>
      </w:ins>
      <w:ins w:id="10" w:author="Rachel Darmawangsa" w:date="2019-11-28T11:17:00Z">
        <w:r>
          <w:rPr>
            <w:rFonts w:ascii="Arial" w:hAnsi="Arial" w:cs="Arial"/>
            <w:color w:val="000000" w:themeColor="text1"/>
          </w:rPr>
          <w:t xml:space="preserve">drive </w:t>
        </w:r>
      </w:ins>
      <w:ins w:id="11" w:author="Rachel Darmawangsa" w:date="2019-11-28T11:19:00Z">
        <w:r>
          <w:rPr>
            <w:rFonts w:ascii="Arial" w:hAnsi="Arial" w:cs="Arial"/>
            <w:color w:val="000000" w:themeColor="text1"/>
          </w:rPr>
          <w:t xml:space="preserve">positive </w:t>
        </w:r>
      </w:ins>
      <w:ins w:id="12" w:author="Rachel Darmawangsa" w:date="2019-11-28T11:17:00Z">
        <w:r>
          <w:rPr>
            <w:rFonts w:ascii="Arial" w:hAnsi="Arial" w:cs="Arial"/>
            <w:color w:val="000000" w:themeColor="text1"/>
          </w:rPr>
          <w:t xml:space="preserve">change as well. </w:t>
        </w:r>
      </w:ins>
      <w:ins w:id="13" w:author="Rachel Darmawangsa" w:date="2019-11-28T11:18:00Z">
        <w:r>
          <w:rPr>
            <w:rFonts w:ascii="Arial" w:hAnsi="Arial" w:cs="Arial"/>
            <w:color w:val="000000" w:themeColor="text1"/>
          </w:rPr>
          <w:t xml:space="preserve">The only issue was my school lacked </w:t>
        </w:r>
      </w:ins>
      <w:ins w:id="14" w:author="Rachel Darmawangsa" w:date="2019-11-28T11:19:00Z">
        <w:r>
          <w:rPr>
            <w:rFonts w:ascii="Arial" w:hAnsi="Arial" w:cs="Arial"/>
            <w:color w:val="000000" w:themeColor="text1"/>
          </w:rPr>
          <w:t xml:space="preserve">opportunities to foster that. </w:t>
        </w:r>
      </w:ins>
      <w:del w:id="15" w:author="Rachel Darmawangsa" w:date="2019-11-28T11:18:00Z">
        <w:r w:rsidR="0038611E" w:rsidDel="000A13D0">
          <w:rPr>
            <w:rFonts w:ascii="Arial" w:hAnsi="Arial" w:cs="Arial"/>
            <w:color w:val="000000" w:themeColor="text1"/>
          </w:rPr>
          <w:delText>is where my passions lie.</w:delText>
        </w:r>
        <w:r w:rsidR="0038611E" w:rsidRPr="00B90E31" w:rsidDel="000A13D0">
          <w:rPr>
            <w:rFonts w:ascii="Arial" w:hAnsi="Arial" w:cs="Arial"/>
            <w:color w:val="000000" w:themeColor="text1"/>
          </w:rPr>
          <w:delText xml:space="preserve"> I want to help other people too, but </w:delText>
        </w:r>
      </w:del>
      <w:del w:id="16" w:author="Rachel Darmawangsa" w:date="2019-11-28T11:20:00Z">
        <w:r w:rsidR="0038611E" w:rsidDel="000A13D0">
          <w:rPr>
            <w:rFonts w:ascii="Arial" w:hAnsi="Arial" w:cs="Arial"/>
            <w:color w:val="000000" w:themeColor="text1"/>
          </w:rPr>
          <w:delText>no clubs at school offer the kind of work that I am passionate about</w:delText>
        </w:r>
      </w:del>
      <w:r w:rsidR="0038611E">
        <w:rPr>
          <w:rFonts w:ascii="Arial" w:hAnsi="Arial" w:cs="Arial"/>
          <w:color w:val="000000" w:themeColor="text1"/>
        </w:rPr>
        <w:t xml:space="preserve">. </w:t>
      </w:r>
      <w:ins w:id="17" w:author="Rachel Darmawangsa" w:date="2019-11-28T11:21:00Z">
        <w:r>
          <w:rPr>
            <w:rFonts w:ascii="Arial" w:hAnsi="Arial" w:cs="Arial"/>
            <w:color w:val="000000" w:themeColor="text1"/>
          </w:rPr>
          <w:t xml:space="preserve">Inspired instead of distraught, I drew </w:t>
        </w:r>
        <w:proofErr w:type="spellStart"/>
        <w:r>
          <w:rPr>
            <w:rFonts w:ascii="Arial" w:hAnsi="Arial" w:cs="Arial"/>
            <w:color w:val="000000" w:themeColor="text1"/>
          </w:rPr>
          <w:t>my</w:t>
        </w:r>
        <w:proofErr w:type="spellEnd"/>
        <w:r>
          <w:rPr>
            <w:rFonts w:ascii="Arial" w:hAnsi="Arial" w:cs="Arial"/>
            <w:color w:val="000000" w:themeColor="text1"/>
          </w:rPr>
          <w:t xml:space="preserve"> </w:t>
        </w:r>
      </w:ins>
      <w:del w:id="18" w:author="Rachel Darmawangsa" w:date="2019-11-28T11:21:00Z">
        <w:r w:rsidR="0038611E" w:rsidDel="000A13D0">
          <w:rPr>
            <w:rFonts w:ascii="Arial" w:hAnsi="Arial" w:cs="Arial"/>
            <w:color w:val="000000" w:themeColor="text1"/>
          </w:rPr>
          <w:delText xml:space="preserve">That is why I used my </w:delText>
        </w:r>
      </w:del>
      <w:r w:rsidR="0038611E">
        <w:rPr>
          <w:rFonts w:ascii="Arial" w:hAnsi="Arial" w:cs="Arial"/>
          <w:color w:val="000000" w:themeColor="text1"/>
        </w:rPr>
        <w:t xml:space="preserve">knowledge </w:t>
      </w:r>
      <w:del w:id="19" w:author="Rachel Darmawangsa" w:date="2019-11-28T11:21:00Z">
        <w:r w:rsidR="0038611E" w:rsidDel="000A13D0">
          <w:rPr>
            <w:rFonts w:ascii="Arial" w:hAnsi="Arial" w:cs="Arial"/>
            <w:color w:val="000000" w:themeColor="text1"/>
          </w:rPr>
          <w:delText xml:space="preserve">that I drew </w:delText>
        </w:r>
      </w:del>
      <w:r w:rsidR="0038611E">
        <w:rPr>
          <w:rFonts w:ascii="Arial" w:hAnsi="Arial" w:cs="Arial"/>
          <w:color w:val="000000" w:themeColor="text1"/>
        </w:rPr>
        <w:t xml:space="preserve">from the </w:t>
      </w:r>
      <w:commentRangeStart w:id="20"/>
      <w:r w:rsidR="0038611E">
        <w:rPr>
          <w:rFonts w:ascii="Arial" w:hAnsi="Arial" w:cs="Arial"/>
          <w:color w:val="000000" w:themeColor="text1"/>
        </w:rPr>
        <w:t xml:space="preserve">Science Academy </w:t>
      </w:r>
      <w:commentRangeEnd w:id="20"/>
      <w:r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20"/>
      </w:r>
      <w:r w:rsidR="0038611E">
        <w:rPr>
          <w:rFonts w:ascii="Arial" w:hAnsi="Arial" w:cs="Arial"/>
          <w:color w:val="000000" w:themeColor="text1"/>
        </w:rPr>
        <w:t xml:space="preserve">to start an engineering-based organization </w:t>
      </w:r>
      <w:ins w:id="21" w:author="Rachel Darmawangsa" w:date="2019-11-28T11:21:00Z">
        <w:r>
          <w:rPr>
            <w:rFonts w:ascii="Arial" w:hAnsi="Arial" w:cs="Arial"/>
            <w:color w:val="000000" w:themeColor="text1"/>
          </w:rPr>
          <w:t xml:space="preserve">at my school </w:t>
        </w:r>
      </w:ins>
      <w:r w:rsidR="0038611E">
        <w:rPr>
          <w:rFonts w:ascii="Arial" w:hAnsi="Arial" w:cs="Arial"/>
          <w:color w:val="000000" w:themeColor="text1"/>
        </w:rPr>
        <w:t xml:space="preserve">called </w:t>
      </w:r>
      <w:proofErr w:type="spellStart"/>
      <w:r w:rsidR="0038611E">
        <w:rPr>
          <w:rFonts w:ascii="Arial" w:hAnsi="Arial" w:cs="Arial"/>
          <w:color w:val="000000" w:themeColor="text1"/>
        </w:rPr>
        <w:t>GetSolarit</w:t>
      </w:r>
      <w:proofErr w:type="spellEnd"/>
      <w:r w:rsidR="0038611E">
        <w:rPr>
          <w:rFonts w:ascii="Arial" w:hAnsi="Arial" w:cs="Arial"/>
          <w:color w:val="000000" w:themeColor="text1"/>
        </w:rPr>
        <w:t>, with the goal of helping less fortunate communities in Jakarta.</w:t>
      </w:r>
    </w:p>
    <w:p w14:paraId="14E4C417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27437256" w14:textId="2DB05385" w:rsidR="0038611E" w:rsidRDefault="000A13D0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ins w:id="22" w:author="Rachel Darmawangsa" w:date="2019-11-28T11:22:00Z">
        <w:r>
          <w:rPr>
            <w:rFonts w:ascii="Arial" w:hAnsi="Arial" w:cs="Arial"/>
            <w:color w:val="000000" w:themeColor="text1"/>
          </w:rPr>
          <w:t>Observing the issues that plagued the ci</w:t>
        </w:r>
      </w:ins>
      <w:ins w:id="23" w:author="Rachel Darmawangsa" w:date="2019-11-28T11:23:00Z">
        <w:r>
          <w:rPr>
            <w:rFonts w:ascii="Arial" w:hAnsi="Arial" w:cs="Arial"/>
            <w:color w:val="000000" w:themeColor="text1"/>
          </w:rPr>
          <w:t xml:space="preserve">ty, I noted the overuse of fossil fuels resulting in heavy pollution </w:t>
        </w:r>
      </w:ins>
      <w:ins w:id="24" w:author="Rachel Darmawangsa" w:date="2019-11-28T11:24:00Z">
        <w:r>
          <w:rPr>
            <w:rFonts w:ascii="Arial" w:hAnsi="Arial" w:cs="Arial"/>
            <w:color w:val="000000" w:themeColor="text1"/>
          </w:rPr>
          <w:t xml:space="preserve">as well as the lack of affordable electricity for rural areas. </w:t>
        </w:r>
      </w:ins>
      <w:del w:id="25" w:author="Rachel Darmawangsa" w:date="2019-11-28T11:24:00Z">
        <w:r w:rsidR="0038611E" w:rsidDel="000A13D0">
          <w:rPr>
            <w:rFonts w:ascii="Arial" w:hAnsi="Arial" w:cs="Arial"/>
            <w:color w:val="000000" w:themeColor="text1"/>
          </w:rPr>
          <w:delText>Jakarta is known as one of the world’s most polluted cities due to its overuse of fossil fuels. Not only that, a lot of rural areas can’t afford buy</w:delText>
        </w:r>
      </w:del>
      <w:del w:id="26" w:author="Rachel Darmawangsa" w:date="2019-11-28T11:22:00Z">
        <w:r w:rsidR="0038611E" w:rsidDel="000A13D0">
          <w:rPr>
            <w:rFonts w:ascii="Arial" w:hAnsi="Arial" w:cs="Arial"/>
            <w:color w:val="000000" w:themeColor="text1"/>
          </w:rPr>
          <w:delText>ing</w:delText>
        </w:r>
      </w:del>
      <w:del w:id="27" w:author="Rachel Darmawangsa" w:date="2019-11-28T11:24:00Z">
        <w:r w:rsidR="0038611E" w:rsidDel="000A13D0">
          <w:rPr>
            <w:rFonts w:ascii="Arial" w:hAnsi="Arial" w:cs="Arial"/>
            <w:color w:val="000000" w:themeColor="text1"/>
          </w:rPr>
          <w:delText xml:space="preserve"> electricity to power up their houses and streets. </w:delText>
        </w:r>
      </w:del>
      <w:commentRangeStart w:id="28"/>
      <w:r w:rsidR="0038611E">
        <w:rPr>
          <w:rFonts w:ascii="Arial" w:hAnsi="Arial" w:cs="Arial"/>
          <w:color w:val="000000" w:themeColor="text1"/>
        </w:rPr>
        <w:t xml:space="preserve">Killing two birds with one stone, I decided to help provide green-energy facilities in order to light up their streets during the night. </w:t>
      </w:r>
      <w:commentRangeEnd w:id="28"/>
      <w:r w:rsidR="00D80B10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28"/>
      </w:r>
    </w:p>
    <w:p w14:paraId="618607C2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6DE4985B" w14:textId="5C27FE4C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commentRangeStart w:id="29"/>
      <w:r>
        <w:rPr>
          <w:rFonts w:ascii="Arial" w:hAnsi="Arial" w:cs="Arial"/>
          <w:color w:val="000000" w:themeColor="text1"/>
        </w:rPr>
        <w:t xml:space="preserve">My first project targeted </w:t>
      </w:r>
      <w:proofErr w:type="spellStart"/>
      <w:r>
        <w:rPr>
          <w:rFonts w:ascii="Arial" w:hAnsi="Arial" w:cs="Arial"/>
          <w:color w:val="000000" w:themeColor="text1"/>
        </w:rPr>
        <w:t>Cikande</w:t>
      </w:r>
      <w:proofErr w:type="spellEnd"/>
      <w:r>
        <w:rPr>
          <w:rFonts w:ascii="Arial" w:hAnsi="Arial" w:cs="Arial"/>
          <w:color w:val="000000" w:themeColor="text1"/>
        </w:rPr>
        <w:t>, an underdeveloped area in Jakarta. As part of</w:t>
      </w:r>
      <w:ins w:id="30" w:author="Rachel Darmawangsa" w:date="2019-11-28T11:25:00Z">
        <w:r w:rsidR="00D80B10">
          <w:rPr>
            <w:rFonts w:ascii="Arial" w:hAnsi="Arial" w:cs="Arial"/>
            <w:color w:val="000000" w:themeColor="text1"/>
          </w:rPr>
          <w:t xml:space="preserve"> </w:t>
        </w:r>
      </w:ins>
      <w:ins w:id="31" w:author="Rachel Darmawangsa" w:date="2019-11-28T11:26:00Z">
        <w:r w:rsidR="00D80B10">
          <w:rPr>
            <w:rFonts w:ascii="Arial" w:hAnsi="Arial" w:cs="Arial"/>
            <w:color w:val="000000" w:themeColor="text1"/>
          </w:rPr>
          <w:t xml:space="preserve">the Indonesian president Joko Widodo’s </w:t>
        </w:r>
      </w:ins>
      <w:del w:id="32" w:author="Rachel Darmawangsa" w:date="2019-11-28T11:26:00Z">
        <w:r w:rsidDel="00D80B10">
          <w:rPr>
            <w:rFonts w:ascii="Arial" w:hAnsi="Arial" w:cs="Arial"/>
            <w:color w:val="000000" w:themeColor="text1"/>
          </w:rPr>
          <w:delText xml:space="preserve"> Jokowi’s -the Indonesian president- </w:delText>
        </w:r>
      </w:del>
      <w:r>
        <w:rPr>
          <w:rFonts w:ascii="Arial" w:hAnsi="Arial" w:cs="Arial"/>
          <w:color w:val="000000" w:themeColor="text1"/>
        </w:rPr>
        <w:t xml:space="preserve">One Million Cheap Houses Program, I felt that </w:t>
      </w:r>
      <w:proofErr w:type="spellStart"/>
      <w:r>
        <w:rPr>
          <w:rFonts w:ascii="Arial" w:hAnsi="Arial" w:cs="Arial"/>
          <w:color w:val="000000" w:themeColor="text1"/>
        </w:rPr>
        <w:t>Cikande</w:t>
      </w:r>
      <w:proofErr w:type="spellEnd"/>
      <w:r>
        <w:rPr>
          <w:rFonts w:ascii="Arial" w:hAnsi="Arial" w:cs="Arial"/>
          <w:color w:val="000000" w:themeColor="text1"/>
        </w:rPr>
        <w:t xml:space="preserve"> residents deserved help. </w:t>
      </w:r>
      <w:commentRangeEnd w:id="29"/>
      <w:r w:rsidR="00D80B10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29"/>
      </w:r>
    </w:p>
    <w:p w14:paraId="75B5D710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5C087254" w14:textId="26BEB4E4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scouted the neighborhood and realized that their biggest issue was the lack of public infrastructure. </w:t>
      </w:r>
      <w:commentRangeStart w:id="33"/>
      <w:r>
        <w:rPr>
          <w:rFonts w:ascii="Arial" w:hAnsi="Arial" w:cs="Arial"/>
          <w:color w:val="000000" w:themeColor="text1"/>
        </w:rPr>
        <w:t>Factory labor</w:t>
      </w:r>
      <w:ins w:id="34" w:author="Rachel Darmawangsa" w:date="2019-11-28T11:28:00Z">
        <w:r w:rsidR="00D80B10">
          <w:rPr>
            <w:rFonts w:ascii="Arial" w:hAnsi="Arial" w:cs="Arial"/>
            <w:color w:val="000000" w:themeColor="text1"/>
          </w:rPr>
          <w:t>er</w:t>
        </w:r>
      </w:ins>
      <w:r>
        <w:rPr>
          <w:rFonts w:ascii="Arial" w:hAnsi="Arial" w:cs="Arial"/>
          <w:color w:val="000000" w:themeColor="text1"/>
        </w:rPr>
        <w:t xml:space="preserve">s who work late hours had to be extra careful on their way home. In fact, </w:t>
      </w:r>
      <w:ins w:id="35" w:author="Rachel Darmawangsa" w:date="2019-11-28T11:27:00Z">
        <w:r w:rsidR="00D80B10">
          <w:rPr>
            <w:rFonts w:ascii="Arial" w:hAnsi="Arial" w:cs="Arial"/>
            <w:color w:val="000000" w:themeColor="text1"/>
          </w:rPr>
          <w:t xml:space="preserve">there were </w:t>
        </w:r>
      </w:ins>
      <w:del w:id="36" w:author="Rachel Darmawangsa" w:date="2019-11-28T11:28:00Z">
        <w:r w:rsidDel="00D80B10">
          <w:rPr>
            <w:rFonts w:ascii="Arial" w:hAnsi="Arial" w:cs="Arial"/>
            <w:color w:val="000000" w:themeColor="text1"/>
          </w:rPr>
          <w:delText xml:space="preserve">I heard </w:delText>
        </w:r>
      </w:del>
      <w:r>
        <w:rPr>
          <w:rFonts w:ascii="Arial" w:hAnsi="Arial" w:cs="Arial"/>
          <w:color w:val="000000" w:themeColor="text1"/>
        </w:rPr>
        <w:t xml:space="preserve">many incidents where people fell from their motorcycles because they couldn’t see the sewers. </w:t>
      </w:r>
      <w:commentRangeEnd w:id="33"/>
      <w:r w:rsidR="00D80B10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33"/>
      </w:r>
    </w:p>
    <w:p w14:paraId="4B16E18C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highlight w:val="yellow"/>
        </w:rPr>
      </w:pPr>
    </w:p>
    <w:p w14:paraId="47D79A51" w14:textId="587E6413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Knowing that they lack electricity and the provision of public goods, I designed, created, and installed solar-powered </w:t>
      </w:r>
      <w:del w:id="37" w:author="Rachel Darmawangsa" w:date="2019-11-28T11:28:00Z">
        <w:r w:rsidDel="00D80B10">
          <w:rPr>
            <w:rFonts w:ascii="Arial" w:hAnsi="Arial" w:cs="Arial"/>
            <w:color w:val="000000" w:themeColor="text1"/>
          </w:rPr>
          <w:delText>street lights</w:delText>
        </w:r>
      </w:del>
      <w:ins w:id="38" w:author="Rachel Darmawangsa" w:date="2019-11-28T11:28:00Z">
        <w:r w:rsidR="00D80B10">
          <w:rPr>
            <w:rFonts w:ascii="Arial" w:hAnsi="Arial" w:cs="Arial"/>
            <w:color w:val="000000" w:themeColor="text1"/>
          </w:rPr>
          <w:t>streetlights</w:t>
        </w:r>
      </w:ins>
      <w:r>
        <w:rPr>
          <w:rFonts w:ascii="Arial" w:hAnsi="Arial" w:cs="Arial"/>
          <w:color w:val="000000" w:themeColor="text1"/>
        </w:rPr>
        <w:t xml:space="preserve">. Firstly, I tried to make my prototype more cost effective. And then I approached several companies and asked for donations as part of their </w:t>
      </w:r>
      <w:commentRangeStart w:id="39"/>
      <w:r>
        <w:rPr>
          <w:rFonts w:ascii="Arial" w:hAnsi="Arial" w:cs="Arial"/>
          <w:color w:val="000000" w:themeColor="text1"/>
        </w:rPr>
        <w:t>CSR</w:t>
      </w:r>
      <w:commentRangeEnd w:id="39"/>
      <w:r w:rsidR="00D80B10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39"/>
      </w:r>
      <w:r>
        <w:rPr>
          <w:rFonts w:ascii="Arial" w:hAnsi="Arial" w:cs="Arial"/>
          <w:color w:val="000000" w:themeColor="text1"/>
        </w:rPr>
        <w:t xml:space="preserve"> initiatives to fund the deficit. Three months later, I managed to install 10 solar-powered streetlights that cover</w:t>
      </w:r>
      <w:ins w:id="40" w:author="Rachel Darmawangsa" w:date="2019-11-28T11:30:00Z">
        <w:r w:rsidR="00D80B10">
          <w:rPr>
            <w:rFonts w:ascii="Arial" w:hAnsi="Arial" w:cs="Arial"/>
            <w:color w:val="000000" w:themeColor="text1"/>
          </w:rPr>
          <w:t>ed</w:t>
        </w:r>
      </w:ins>
      <w:r>
        <w:rPr>
          <w:rFonts w:ascii="Arial" w:hAnsi="Arial" w:cs="Arial"/>
          <w:color w:val="000000" w:themeColor="text1"/>
        </w:rPr>
        <w:t xml:space="preserve"> 150 meters of paving.</w:t>
      </w:r>
    </w:p>
    <w:p w14:paraId="3547E2D4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21D5AAD8" w14:textId="2C63E812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this day, the streetlight shows no signs of need to repair and continues to shine for those people in need. The lights have given the workers a new </w:t>
      </w:r>
      <w:ins w:id="41" w:author="Rachel Darmawangsa" w:date="2019-11-28T11:30:00Z">
        <w:r w:rsidR="00D80B10">
          <w:rPr>
            <w:rFonts w:ascii="Arial" w:hAnsi="Arial" w:cs="Arial"/>
            <w:color w:val="000000" w:themeColor="text1"/>
          </w:rPr>
          <w:t xml:space="preserve">sense </w:t>
        </w:r>
      </w:ins>
      <w:del w:id="42" w:author="Rachel Darmawangsa" w:date="2019-11-28T11:30:00Z">
        <w:r w:rsidDel="00D80B10">
          <w:rPr>
            <w:rFonts w:ascii="Arial" w:hAnsi="Arial" w:cs="Arial"/>
            <w:color w:val="000000" w:themeColor="text1"/>
          </w:rPr>
          <w:delText xml:space="preserve">reassurance </w:delText>
        </w:r>
      </w:del>
      <w:r>
        <w:rPr>
          <w:rFonts w:ascii="Arial" w:hAnsi="Arial" w:cs="Arial"/>
          <w:color w:val="000000" w:themeColor="text1"/>
        </w:rPr>
        <w:t xml:space="preserve">of safety that they never </w:t>
      </w:r>
      <w:del w:id="43" w:author="Rachel Darmawangsa" w:date="2019-11-28T11:30:00Z">
        <w:r w:rsidDel="00D80B10">
          <w:rPr>
            <w:rFonts w:ascii="Arial" w:hAnsi="Arial" w:cs="Arial"/>
            <w:color w:val="000000" w:themeColor="text1"/>
          </w:rPr>
          <w:delText xml:space="preserve">previously </w:delText>
        </w:r>
      </w:del>
      <w:r>
        <w:rPr>
          <w:rFonts w:ascii="Arial" w:hAnsi="Arial" w:cs="Arial"/>
          <w:color w:val="000000" w:themeColor="text1"/>
        </w:rPr>
        <w:t>had.</w:t>
      </w:r>
    </w:p>
    <w:p w14:paraId="1D07F36B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55120645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didn’t stop there. Currently, </w:t>
      </w:r>
      <w:proofErr w:type="spellStart"/>
      <w:r>
        <w:rPr>
          <w:rFonts w:ascii="Arial" w:hAnsi="Arial" w:cs="Arial"/>
          <w:color w:val="000000" w:themeColor="text1"/>
        </w:rPr>
        <w:t>GetSolarIt</w:t>
      </w:r>
      <w:proofErr w:type="spellEnd"/>
      <w:r>
        <w:rPr>
          <w:rFonts w:ascii="Arial" w:hAnsi="Arial" w:cs="Arial"/>
          <w:color w:val="000000" w:themeColor="text1"/>
        </w:rPr>
        <w:t xml:space="preserve"> is discussing with Habitat for Humanity Indonesia to light up their next housing project in Tangerang.</w:t>
      </w:r>
    </w:p>
    <w:p w14:paraId="2F8759F6" w14:textId="77777777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7693047C" w14:textId="35E54156" w:rsidR="0038611E" w:rsidRDefault="0038611E" w:rsidP="0038611E">
      <w:pPr>
        <w:pStyle w:val="question"/>
        <w:spacing w:before="0" w:beforeAutospacing="0" w:after="0" w:afterAutospacing="0"/>
        <w:textAlignment w:val="baseline"/>
        <w:rPr>
          <w:ins w:id="44" w:author="Rachel Darmawangsa" w:date="2019-11-28T11:31:00Z"/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Partaking in the Student Council improved the school system, while teaching underprivileged kids propelled students to a </w:t>
      </w:r>
      <w:commentRangeStart w:id="45"/>
      <w:r>
        <w:rPr>
          <w:rFonts w:ascii="Arial" w:hAnsi="Arial" w:cs="Arial"/>
          <w:color w:val="000000" w:themeColor="text1"/>
        </w:rPr>
        <w:t>brighter future</w:t>
      </w:r>
      <w:commentRangeEnd w:id="45"/>
      <w:r w:rsidR="00D80B10">
        <w:rPr>
          <w:rStyle w:val="CommentReference"/>
          <w:rFonts w:asciiTheme="minorHAnsi" w:eastAsiaTheme="minorEastAsia" w:hAnsiTheme="minorHAnsi" w:cstheme="minorBidi"/>
          <w:lang w:eastAsia="zh-CN"/>
        </w:rPr>
        <w:commentReference w:id="45"/>
      </w:r>
      <w:r>
        <w:rPr>
          <w:rFonts w:ascii="Arial" w:hAnsi="Arial" w:cs="Arial"/>
          <w:color w:val="000000" w:themeColor="text1"/>
        </w:rPr>
        <w:t xml:space="preserve">. But I chose to contribute to the community through science and engineering, something that I am passionate about. </w:t>
      </w:r>
    </w:p>
    <w:p w14:paraId="37084181" w14:textId="47B65E33" w:rsidR="00D80B10" w:rsidRPr="00B838B3" w:rsidRDefault="00D80B10" w:rsidP="0038611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ins w:id="46" w:author="Rachel Darmawangsa" w:date="2019-11-28T11:31:00Z">
        <w:r>
          <w:rPr>
            <w:rFonts w:ascii="Arial" w:hAnsi="Arial" w:cs="Arial"/>
            <w:color w:val="000000" w:themeColor="text1"/>
          </w:rPr>
          <w:lastRenderedPageBreak/>
          <w:t>Overall: Great job! Just need to cut things here and there and you’re ready to go.</w:t>
        </w:r>
      </w:ins>
      <w:bookmarkStart w:id="47" w:name="_GoBack"/>
      <w:bookmarkEnd w:id="47"/>
    </w:p>
    <w:p w14:paraId="01200C40" w14:textId="77777777" w:rsidR="0038611E" w:rsidRDefault="0038611E" w:rsidP="0038611E">
      <w:pPr>
        <w:pStyle w:val="question"/>
        <w:spacing w:before="0" w:beforeAutospacing="0" w:after="0" w:afterAutospacing="0"/>
        <w:ind w:left="300"/>
        <w:textAlignment w:val="baseline"/>
        <w:rPr>
          <w:rFonts w:ascii="kievit" w:hAnsi="kievit"/>
          <w:color w:val="4D4D4D"/>
          <w:sz w:val="21"/>
          <w:szCs w:val="21"/>
        </w:rPr>
      </w:pPr>
    </w:p>
    <w:p w14:paraId="4582A8D3" w14:textId="77777777" w:rsidR="00FE56C1" w:rsidRDefault="00D80B10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Rachel Darmawangsa" w:date="2019-11-28T11:20:00Z" w:initials="RD">
    <w:p w14:paraId="03ED870D" w14:textId="26588C05" w:rsidR="000A13D0" w:rsidRDefault="000A13D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 is the science academy? Make sure you’re clear</w:t>
      </w:r>
    </w:p>
  </w:comment>
  <w:comment w:id="28" w:author="Rachel Darmawangsa" w:date="2019-11-28T11:25:00Z" w:initials="RD">
    <w:p w14:paraId="1B2EE039" w14:textId="5EE70316" w:rsidR="00D80B10" w:rsidRDefault="00D80B10">
      <w:pPr>
        <w:pStyle w:val="CommentText"/>
      </w:pPr>
      <w:r>
        <w:rPr>
          <w:rStyle w:val="CommentReference"/>
        </w:rPr>
        <w:annotationRef/>
      </w:r>
      <w:r>
        <w:t xml:space="preserve">Maybe show </w:t>
      </w:r>
      <w:proofErr w:type="spellStart"/>
      <w:r>
        <w:t>ur</w:t>
      </w:r>
      <w:proofErr w:type="spellEnd"/>
      <w:r>
        <w:t xml:space="preserve"> thought process like how did u reach there? Did you talk to your professors? Did you research? Did you discuss with your organization? </w:t>
      </w:r>
    </w:p>
  </w:comment>
  <w:comment w:id="29" w:author="Rachel Darmawangsa" w:date="2019-11-28T11:26:00Z" w:initials="RD">
    <w:p w14:paraId="0553973C" w14:textId="283733FD" w:rsidR="00D80B10" w:rsidRDefault="00D80B10">
      <w:pPr>
        <w:pStyle w:val="CommentText"/>
      </w:pPr>
      <w:r>
        <w:rPr>
          <w:rStyle w:val="CommentReference"/>
        </w:rPr>
        <w:annotationRef/>
      </w:r>
      <w:r>
        <w:t>Make sure you’re clear. I’m quite confused about this one. Were you part of Jokowi’s team working on the One Million Cheap Houses Program or were u separate? If u were separate, u can just say “inspired by the Indonesian…”</w:t>
      </w:r>
    </w:p>
  </w:comment>
  <w:comment w:id="33" w:author="Rachel Darmawangsa" w:date="2019-11-28T11:28:00Z" w:initials="RD">
    <w:p w14:paraId="7D2E52B6" w14:textId="377430C6" w:rsidR="00D80B10" w:rsidRDefault="00D80B10">
      <w:pPr>
        <w:pStyle w:val="CommentText"/>
      </w:pPr>
      <w:r>
        <w:rPr>
          <w:rStyle w:val="CommentReference"/>
        </w:rPr>
        <w:annotationRef/>
      </w:r>
      <w:r>
        <w:t>Join these two sentences together</w:t>
      </w:r>
    </w:p>
  </w:comment>
  <w:comment w:id="39" w:author="Rachel Darmawangsa" w:date="2019-11-28T11:29:00Z" w:initials="RD">
    <w:p w14:paraId="545D2B22" w14:textId="43ACA53A" w:rsidR="00D80B10" w:rsidRDefault="00D80B10">
      <w:pPr>
        <w:pStyle w:val="CommentText"/>
      </w:pPr>
      <w:r>
        <w:rPr>
          <w:rStyle w:val="CommentReference"/>
        </w:rPr>
        <w:annotationRef/>
      </w:r>
      <w:r>
        <w:t>Is this a common term? If it isn’t common make sure to write it out (at least the first time)</w:t>
      </w:r>
    </w:p>
  </w:comment>
  <w:comment w:id="45" w:author="Rachel Darmawangsa" w:date="2019-11-28T11:30:00Z" w:initials="RD">
    <w:p w14:paraId="0FCACC37" w14:textId="1131931C" w:rsidR="00D80B10" w:rsidRDefault="00D80B10">
      <w:pPr>
        <w:pStyle w:val="CommentText"/>
      </w:pPr>
      <w:r>
        <w:rPr>
          <w:rStyle w:val="CommentReference"/>
        </w:rPr>
        <w:annotationRef/>
      </w:r>
      <w:r>
        <w:t xml:space="preserve">Okay I think the “brighter future” part should be used to describe the science and engineering project because you literally made a brighter future by installing the lights loll. </w:t>
      </w:r>
      <w:proofErr w:type="gramStart"/>
      <w:r>
        <w:t>So</w:t>
      </w:r>
      <w:proofErr w:type="gramEnd"/>
      <w:r>
        <w:t xml:space="preserve"> use something else to describe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ED870D" w15:done="0"/>
  <w15:commentEx w15:paraId="1B2EE039" w15:done="0"/>
  <w15:commentEx w15:paraId="0553973C" w15:done="0"/>
  <w15:commentEx w15:paraId="7D2E52B6" w15:done="0"/>
  <w15:commentEx w15:paraId="545D2B22" w15:done="0"/>
  <w15:commentEx w15:paraId="0FCACC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ED870D" w16cid:durableId="218A2BEE"/>
  <w16cid:commentId w16cid:paraId="1B2EE039" w16cid:durableId="218A2D1D"/>
  <w16cid:commentId w16cid:paraId="0553973C" w16cid:durableId="218A2D6D"/>
  <w16cid:commentId w16cid:paraId="7D2E52B6" w16cid:durableId="218A2DE9"/>
  <w16cid:commentId w16cid:paraId="545D2B22" w16cid:durableId="218A2E07"/>
  <w16cid:commentId w16cid:paraId="0FCACC37" w16cid:durableId="218A2E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evit">
    <w:altName w:val="Cambria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1E"/>
    <w:rsid w:val="000A13D0"/>
    <w:rsid w:val="000E7BE2"/>
    <w:rsid w:val="001564FA"/>
    <w:rsid w:val="0038611E"/>
    <w:rsid w:val="006B23A6"/>
    <w:rsid w:val="00935A1E"/>
    <w:rsid w:val="00935AE7"/>
    <w:rsid w:val="00A101AB"/>
    <w:rsid w:val="00B84682"/>
    <w:rsid w:val="00BC74AE"/>
    <w:rsid w:val="00D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924D"/>
  <w15:chartTrackingRefBased/>
  <w15:docId w15:val="{279D4EBD-4EE5-954C-8A21-79D3941A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3861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3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3D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3D0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3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D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Rachel Darmawangsa</cp:lastModifiedBy>
  <cp:revision>2</cp:revision>
  <dcterms:created xsi:type="dcterms:W3CDTF">2019-11-28T19:32:00Z</dcterms:created>
  <dcterms:modified xsi:type="dcterms:W3CDTF">2019-11-28T19:32:00Z</dcterms:modified>
</cp:coreProperties>
</file>