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171AC" w:rsidRDefault="000B65EF">
      <w:pPr>
        <w:rPr>
          <w:b/>
        </w:rPr>
      </w:pPr>
      <w:bookmarkStart w:id="0" w:name="_gjdgxs" w:colFirst="0" w:colLast="0"/>
      <w:bookmarkEnd w:id="0"/>
      <w:r>
        <w:rPr>
          <w:b/>
        </w:rPr>
        <w:t xml:space="preserve">Which is worse, </w:t>
      </w:r>
      <w:proofErr w:type="gramStart"/>
      <w:r>
        <w:rPr>
          <w:b/>
        </w:rPr>
        <w:t>Failing</w:t>
      </w:r>
      <w:proofErr w:type="gramEnd"/>
      <w:r>
        <w:rPr>
          <w:b/>
        </w:rPr>
        <w:t xml:space="preserve"> or Never Trying? (250 words)</w:t>
      </w:r>
    </w:p>
    <w:p w14:paraId="00000002" w14:textId="77777777" w:rsidR="00E171AC" w:rsidRDefault="00E171AC">
      <w:pPr>
        <w:rPr>
          <w:b/>
        </w:rPr>
      </w:pPr>
    </w:p>
    <w:p w14:paraId="00000003" w14:textId="77777777" w:rsidR="00E171AC" w:rsidRDefault="000B65E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morning, I felt great and in tiptop shape. I</w:t>
      </w:r>
      <w:ins w:id="1" w:author="Matahari Kinanti" w:date="2020-01-10T03:14:00Z">
        <w:r>
          <w:rPr>
            <w:rFonts w:ascii="Times New Roman" w:eastAsia="Times New Roman" w:hAnsi="Times New Roman" w:cs="Times New Roman"/>
          </w:rPr>
          <w:t xml:space="preserve"> woke up from</w:t>
        </w:r>
      </w:ins>
      <w:r>
        <w:rPr>
          <w:rFonts w:ascii="Times New Roman" w:eastAsia="Times New Roman" w:hAnsi="Times New Roman" w:cs="Times New Roman"/>
        </w:rPr>
        <w:t xml:space="preserve"> </w:t>
      </w:r>
      <w:del w:id="2" w:author="Matahari Kinanti" w:date="2020-01-10T03:14:00Z">
        <w:r>
          <w:rPr>
            <w:rFonts w:ascii="Times New Roman" w:eastAsia="Times New Roman" w:hAnsi="Times New Roman" w:cs="Times New Roman"/>
          </w:rPr>
          <w:delText xml:space="preserve">dreamt </w:delText>
        </w:r>
      </w:del>
      <w:r>
        <w:rPr>
          <w:rFonts w:ascii="Times New Roman" w:eastAsia="Times New Roman" w:hAnsi="Times New Roman" w:cs="Times New Roman"/>
        </w:rPr>
        <w:t xml:space="preserve">a </w:t>
      </w:r>
      <w:del w:id="3" w:author="Matahari Kinanti" w:date="2020-01-10T03:14:00Z">
        <w:r>
          <w:rPr>
            <w:rFonts w:ascii="Times New Roman" w:eastAsia="Times New Roman" w:hAnsi="Times New Roman" w:cs="Times New Roman"/>
          </w:rPr>
          <w:delText xml:space="preserve">good </w:delText>
        </w:r>
      </w:del>
      <w:r>
        <w:rPr>
          <w:rFonts w:ascii="Times New Roman" w:eastAsia="Times New Roman" w:hAnsi="Times New Roman" w:cs="Times New Roman"/>
        </w:rPr>
        <w:t>dream of breaking my personal best</w:t>
      </w:r>
      <w:del w:id="4" w:author="Matahari Kinanti" w:date="2020-01-10T03:33:00Z">
        <w:r>
          <w:rPr>
            <w:rFonts w:ascii="Times New Roman" w:eastAsia="Times New Roman" w:hAnsi="Times New Roman" w:cs="Times New Roman"/>
          </w:rPr>
          <w:delText xml:space="preserve"> record</w:delText>
        </w:r>
      </w:del>
      <w:r>
        <w:rPr>
          <w:rFonts w:ascii="Times New Roman" w:eastAsia="Times New Roman" w:hAnsi="Times New Roman" w:cs="Times New Roman"/>
        </w:rPr>
        <w:t xml:space="preserve">. </w:t>
      </w:r>
      <w:del w:id="5" w:author="Matahari Kinanti" w:date="2020-01-10T03:34:00Z">
        <w:r>
          <w:rPr>
            <w:rFonts w:ascii="Times New Roman" w:eastAsia="Times New Roman" w:hAnsi="Times New Roman" w:cs="Times New Roman"/>
          </w:rPr>
          <w:delText xml:space="preserve">That moment, </w:delText>
        </w:r>
      </w:del>
      <w:r>
        <w:rPr>
          <w:rFonts w:ascii="Times New Roman" w:eastAsia="Times New Roman" w:hAnsi="Times New Roman" w:cs="Times New Roman"/>
        </w:rPr>
        <w:t xml:space="preserve">Michael Phelps’ secret – </w:t>
      </w:r>
      <w:ins w:id="6" w:author="Matahari Kinanti" w:date="2020-01-10T03:46:00Z">
        <w:r>
          <w:rPr>
            <w:rFonts w:ascii="Times New Roman" w:eastAsia="Times New Roman" w:hAnsi="Times New Roman" w:cs="Times New Roman"/>
          </w:rPr>
          <w:t xml:space="preserve">to </w:t>
        </w:r>
      </w:ins>
      <w:r>
        <w:rPr>
          <w:rFonts w:ascii="Times New Roman" w:eastAsia="Times New Roman" w:hAnsi="Times New Roman" w:cs="Times New Roman"/>
        </w:rPr>
        <w:t>visualiz</w:t>
      </w:r>
      <w:ins w:id="7" w:author="Matahari Kinanti" w:date="2020-01-10T03:46:00Z">
        <w:r>
          <w:rPr>
            <w:rFonts w:ascii="Times New Roman" w:eastAsia="Times New Roman" w:hAnsi="Times New Roman" w:cs="Times New Roman"/>
          </w:rPr>
          <w:t>e</w:t>
        </w:r>
      </w:ins>
      <w:del w:id="8" w:author="Matahari Kinanti" w:date="2020-01-10T03:46:00Z">
        <w:r>
          <w:rPr>
            <w:rFonts w:ascii="Times New Roman" w:eastAsia="Times New Roman" w:hAnsi="Times New Roman" w:cs="Times New Roman"/>
          </w:rPr>
          <w:delText>ing</w:delText>
        </w:r>
      </w:del>
      <w:r>
        <w:rPr>
          <w:rFonts w:ascii="Times New Roman" w:eastAsia="Times New Roman" w:hAnsi="Times New Roman" w:cs="Times New Roman"/>
        </w:rPr>
        <w:t xml:space="preserve"> success before any swim – came into </w:t>
      </w:r>
      <w:ins w:id="9" w:author="Matahari Kinanti" w:date="2020-01-10T03:34:00Z">
        <w:r>
          <w:rPr>
            <w:rFonts w:ascii="Times New Roman" w:eastAsia="Times New Roman" w:hAnsi="Times New Roman" w:cs="Times New Roman"/>
          </w:rPr>
          <w:t xml:space="preserve">my </w:t>
        </w:r>
      </w:ins>
      <w:r>
        <w:rPr>
          <w:rFonts w:ascii="Times New Roman" w:eastAsia="Times New Roman" w:hAnsi="Times New Roman" w:cs="Times New Roman"/>
        </w:rPr>
        <w:t>mind.</w:t>
      </w:r>
    </w:p>
    <w:p w14:paraId="00000004" w14:textId="77777777" w:rsidR="00E171AC" w:rsidRDefault="00E171AC">
      <w:pPr>
        <w:jc w:val="both"/>
        <w:rPr>
          <w:rFonts w:ascii="Times New Roman" w:eastAsia="Times New Roman" w:hAnsi="Times New Roman" w:cs="Times New Roman"/>
        </w:rPr>
      </w:pPr>
    </w:p>
    <w:p w14:paraId="00000005" w14:textId="0014A34E" w:rsidR="00E171AC" w:rsidRDefault="000B65E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Excited</w:t>
      </w:r>
      <w:ins w:id="10" w:author="Matahari Kinanti" w:date="2020-01-10T03:14:00Z">
        <w:r>
          <w:rPr>
            <w:rFonts w:ascii="Times New Roman" w:eastAsia="Times New Roman" w:hAnsi="Times New Roman" w:cs="Times New Roman"/>
          </w:rPr>
          <w:t>ly</w:t>
        </w:r>
      </w:ins>
      <w:r>
        <w:rPr>
          <w:rFonts w:ascii="Times New Roman" w:eastAsia="Times New Roman" w:hAnsi="Times New Roman" w:cs="Times New Roman"/>
        </w:rPr>
        <w:t xml:space="preserve">, I </w:t>
      </w:r>
      <w:del w:id="11" w:author="Matahari Kinanti" w:date="2020-01-10T03:14:00Z">
        <w:r>
          <w:rPr>
            <w:rFonts w:ascii="Times New Roman" w:eastAsia="Times New Roman" w:hAnsi="Times New Roman" w:cs="Times New Roman"/>
          </w:rPr>
          <w:delText xml:space="preserve">immediately </w:delText>
        </w:r>
      </w:del>
      <w:r>
        <w:rPr>
          <w:rFonts w:ascii="Times New Roman" w:eastAsia="Times New Roman" w:hAnsi="Times New Roman" w:cs="Times New Roman"/>
        </w:rPr>
        <w:t>went to the aquatic stadium, got changed, warmed up, got up the starting block, wore my goggles, closed my eyes, and start</w:t>
      </w:r>
      <w:r w:rsidR="00730E0A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visualizing. </w:t>
      </w:r>
    </w:p>
    <w:p w14:paraId="00000006" w14:textId="77777777" w:rsidR="00E171AC" w:rsidRDefault="00E171AC">
      <w:pPr>
        <w:jc w:val="both"/>
        <w:rPr>
          <w:rFonts w:ascii="Times New Roman" w:eastAsia="Times New Roman" w:hAnsi="Times New Roman" w:cs="Times New Roman"/>
        </w:rPr>
      </w:pPr>
    </w:p>
    <w:p w14:paraId="00000007" w14:textId="078A9929" w:rsidR="00E171AC" w:rsidRDefault="000B65E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leapt and swam hard, pushing my limits. Sudd</w:t>
      </w:r>
      <w:r>
        <w:rPr>
          <w:rFonts w:ascii="Times New Roman" w:eastAsia="Times New Roman" w:hAnsi="Times New Roman" w:cs="Times New Roman"/>
        </w:rPr>
        <w:t>enly, my shoulder</w:t>
      </w:r>
      <w:r w:rsidR="00730E0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started to feel off. Fixated on the goal, I ignored th</w:t>
      </w:r>
      <w:ins w:id="12" w:author="Matahari Kinanti" w:date="2020-01-10T03:48:00Z">
        <w:r>
          <w:rPr>
            <w:rFonts w:ascii="Times New Roman" w:eastAsia="Times New Roman" w:hAnsi="Times New Roman" w:cs="Times New Roman"/>
          </w:rPr>
          <w:t xml:space="preserve">e </w:t>
        </w:r>
      </w:ins>
      <w:del w:id="13" w:author="Matahari Kinanti" w:date="2020-01-10T03:48:00Z">
        <w:r>
          <w:rPr>
            <w:rFonts w:ascii="Times New Roman" w:eastAsia="Times New Roman" w:hAnsi="Times New Roman" w:cs="Times New Roman"/>
          </w:rPr>
          <w:delText>is blessed</w:delText>
        </w:r>
      </w:del>
      <w:r>
        <w:rPr>
          <w:rFonts w:ascii="Times New Roman" w:eastAsia="Times New Roman" w:hAnsi="Times New Roman" w:cs="Times New Roman"/>
        </w:rPr>
        <w:t xml:space="preserve"> signs </w:t>
      </w:r>
      <w:del w:id="14" w:author="Matahari Kinanti" w:date="2020-01-10T03:48:00Z">
        <w:r>
          <w:rPr>
            <w:rFonts w:ascii="Times New Roman" w:eastAsia="Times New Roman" w:hAnsi="Times New Roman" w:cs="Times New Roman"/>
          </w:rPr>
          <w:delText>o</w:delText>
        </w:r>
      </w:del>
      <w:ins w:id="15" w:author="Matahari Kinanti" w:date="2020-01-10T03:48:00Z">
        <w:r>
          <w:rPr>
            <w:rFonts w:ascii="Times New Roman" w:eastAsia="Times New Roman" w:hAnsi="Times New Roman" w:cs="Times New Roman"/>
          </w:rPr>
          <w:t xml:space="preserve"> </w:t>
        </w:r>
      </w:ins>
      <w:r>
        <w:rPr>
          <w:rFonts w:ascii="Times New Roman" w:eastAsia="Times New Roman" w:hAnsi="Times New Roman" w:cs="Times New Roman"/>
        </w:rPr>
        <w:t>f</w:t>
      </w:r>
      <w:ins w:id="16" w:author="Matahari Kinanti" w:date="2020-01-10T03:48:00Z">
        <w:r>
          <w:rPr>
            <w:rFonts w:ascii="Times New Roman" w:eastAsia="Times New Roman" w:hAnsi="Times New Roman" w:cs="Times New Roman"/>
          </w:rPr>
          <w:t>rom</w:t>
        </w:r>
      </w:ins>
      <w:r>
        <w:rPr>
          <w:rFonts w:ascii="Times New Roman" w:eastAsia="Times New Roman" w:hAnsi="Times New Roman" w:cs="Times New Roman"/>
        </w:rPr>
        <w:t xml:space="preserve"> my body. </w:t>
      </w:r>
      <w:ins w:id="17" w:author="Matahari Kinanti" w:date="2020-01-10T03:48:00Z">
        <w:r>
          <w:rPr>
            <w:rFonts w:ascii="Times New Roman" w:eastAsia="Times New Roman" w:hAnsi="Times New Roman" w:cs="Times New Roman"/>
          </w:rPr>
          <w:t xml:space="preserve">The </w:t>
        </w:r>
      </w:ins>
      <w:del w:id="18" w:author="Matahari Kinanti" w:date="2020-01-10T03:48:00Z">
        <w:r>
          <w:rPr>
            <w:rFonts w:ascii="Times New Roman" w:eastAsia="Times New Roman" w:hAnsi="Times New Roman" w:cs="Times New Roman"/>
          </w:rPr>
          <w:delText>N</w:delText>
        </w:r>
      </w:del>
      <w:ins w:id="19" w:author="Matahari Kinanti" w:date="2020-01-10T03:48:00Z">
        <w:r>
          <w:rPr>
            <w:rFonts w:ascii="Times New Roman" w:eastAsia="Times New Roman" w:hAnsi="Times New Roman" w:cs="Times New Roman"/>
          </w:rPr>
          <w:t>n</w:t>
        </w:r>
      </w:ins>
      <w:r>
        <w:rPr>
          <w:rFonts w:ascii="Times New Roman" w:eastAsia="Times New Roman" w:hAnsi="Times New Roman" w:cs="Times New Roman"/>
        </w:rPr>
        <w:t>ext thing I kn</w:t>
      </w:r>
      <w:r w:rsidR="00730E0A">
        <w:rPr>
          <w:rFonts w:ascii="Times New Roman" w:eastAsia="Times New Roman" w:hAnsi="Times New Roman" w:cs="Times New Roman"/>
        </w:rPr>
        <w:t>ew, there wa</w:t>
      </w:r>
      <w:r>
        <w:rPr>
          <w:rFonts w:ascii="Times New Roman" w:eastAsia="Times New Roman" w:hAnsi="Times New Roman" w:cs="Times New Roman"/>
        </w:rPr>
        <w:t>s a pop from my shoulder</w:t>
      </w:r>
      <w:r w:rsidR="00730E0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0000008" w14:textId="469B1335" w:rsidR="00E171AC" w:rsidRDefault="000B65EF" w:rsidP="000B65EF">
      <w:pPr>
        <w:tabs>
          <w:tab w:val="left" w:pos="5505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20" w:name="_GoBack"/>
      <w:bookmarkEnd w:id="20"/>
    </w:p>
    <w:p w14:paraId="00000009" w14:textId="2143B8C6" w:rsidR="00E171AC" w:rsidRDefault="000B65EF">
      <w:pPr>
        <w:jc w:val="both"/>
        <w:rPr>
          <w:rFonts w:ascii="Times New Roman" w:eastAsia="Times New Roman" w:hAnsi="Times New Roman" w:cs="Times New Roman"/>
        </w:rPr>
      </w:pPr>
      <w:del w:id="21" w:author="Matahari Kinanti" w:date="2020-01-10T03:45:00Z">
        <w:r>
          <w:rPr>
            <w:rFonts w:ascii="Times New Roman" w:eastAsia="Times New Roman" w:hAnsi="Times New Roman" w:cs="Times New Roman"/>
          </w:rPr>
          <w:delText xml:space="preserve">Yes… </w:delText>
        </w:r>
      </w:del>
      <w:r>
        <w:rPr>
          <w:rFonts w:ascii="Times New Roman" w:eastAsia="Times New Roman" w:hAnsi="Times New Roman" w:cs="Times New Roman"/>
        </w:rPr>
        <w:t>I failed</w:t>
      </w:r>
      <w:r>
        <w:rPr>
          <w:rFonts w:ascii="Times New Roman" w:eastAsia="Times New Roman" w:hAnsi="Times New Roman" w:cs="Times New Roman"/>
        </w:rPr>
        <w:t xml:space="preserve"> and injured myself. Nothing serious</w:t>
      </w:r>
      <w:r w:rsidR="00730E0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</w:t>
      </w:r>
      <w:ins w:id="22" w:author="Matahari Kinanti" w:date="2020-01-10T03:15:00Z">
        <w:r>
          <w:rPr>
            <w:rFonts w:ascii="Times New Roman" w:eastAsia="Times New Roman" w:hAnsi="Times New Roman" w:cs="Times New Roman"/>
          </w:rPr>
          <w:t>ankfully</w:t>
        </w:r>
      </w:ins>
      <w:del w:id="23" w:author="Matahari Kinanti" w:date="2020-01-10T03:15:00Z">
        <w:r>
          <w:rPr>
            <w:rFonts w:ascii="Times New Roman" w:eastAsia="Times New Roman" w:hAnsi="Times New Roman" w:cs="Times New Roman"/>
          </w:rPr>
          <w:delText>ough</w:delText>
        </w:r>
      </w:del>
      <w:r>
        <w:rPr>
          <w:rFonts w:ascii="Times New Roman" w:eastAsia="Times New Roman" w:hAnsi="Times New Roman" w:cs="Times New Roman"/>
        </w:rPr>
        <w:t>.</w:t>
      </w:r>
    </w:p>
    <w:p w14:paraId="0000000A" w14:textId="77777777" w:rsidR="00E171AC" w:rsidRDefault="00E171AC">
      <w:pPr>
        <w:jc w:val="both"/>
        <w:rPr>
          <w:rFonts w:ascii="Times New Roman" w:eastAsia="Times New Roman" w:hAnsi="Times New Roman" w:cs="Times New Roman"/>
        </w:rPr>
      </w:pPr>
    </w:p>
    <w:p w14:paraId="0000000B" w14:textId="66D020F9" w:rsidR="00E171AC" w:rsidRDefault="000B65EF">
      <w:pPr>
        <w:jc w:val="both"/>
        <w:rPr>
          <w:rFonts w:ascii="Times New Roman" w:eastAsia="Times New Roman" w:hAnsi="Times New Roman" w:cs="Times New Roman"/>
        </w:rPr>
      </w:pPr>
      <w:del w:id="24" w:author="Matahari Kinanti" w:date="2020-01-10T03:16:00Z">
        <w:r>
          <w:rPr>
            <w:rFonts w:ascii="Times New Roman" w:eastAsia="Times New Roman" w:hAnsi="Times New Roman" w:cs="Times New Roman"/>
          </w:rPr>
          <w:delText xml:space="preserve">It </w:delText>
        </w:r>
      </w:del>
      <w:ins w:id="25" w:author="Matahari Kinanti" w:date="2020-01-10T03:16:00Z">
        <w:r>
          <w:rPr>
            <w:rFonts w:ascii="Times New Roman" w:eastAsia="Times New Roman" w:hAnsi="Times New Roman" w:cs="Times New Roman"/>
          </w:rPr>
          <w:t xml:space="preserve"> Things </w:t>
        </w:r>
      </w:ins>
      <w:r>
        <w:rPr>
          <w:rFonts w:ascii="Times New Roman" w:eastAsia="Times New Roman" w:hAnsi="Times New Roman" w:cs="Times New Roman"/>
        </w:rPr>
        <w:t xml:space="preserve">may not go as planned, but </w:t>
      </w:r>
      <w:del w:id="26" w:author="Matahari Kinanti" w:date="2020-01-10T03:16:00Z">
        <w:r>
          <w:rPr>
            <w:rFonts w:ascii="Times New Roman" w:eastAsia="Times New Roman" w:hAnsi="Times New Roman" w:cs="Times New Roman"/>
          </w:rPr>
          <w:delText xml:space="preserve">this </w:delText>
        </w:r>
      </w:del>
      <w:ins w:id="27" w:author="Matahari Kinanti" w:date="2020-01-10T03:16:00Z">
        <w:r>
          <w:rPr>
            <w:rFonts w:ascii="Times New Roman" w:eastAsia="Times New Roman" w:hAnsi="Times New Roman" w:cs="Times New Roman"/>
          </w:rPr>
          <w:t xml:space="preserve"> </w:t>
        </w:r>
      </w:ins>
      <w:r w:rsidR="00730E0A">
        <w:rPr>
          <w:rFonts w:ascii="Times New Roman" w:eastAsia="Times New Roman" w:hAnsi="Times New Roman" w:cs="Times New Roman"/>
        </w:rPr>
        <w:t>that</w:t>
      </w:r>
      <w:ins w:id="28" w:author="Matahari Kinanti" w:date="2020-01-10T03:16:00Z">
        <w:r>
          <w:rPr>
            <w:rFonts w:ascii="Times New Roman" w:eastAsia="Times New Roman" w:hAnsi="Times New Roman" w:cs="Times New Roman"/>
          </w:rPr>
          <w:t xml:space="preserve"> </w:t>
        </w:r>
      </w:ins>
      <w:r>
        <w:rPr>
          <w:rFonts w:ascii="Times New Roman" w:eastAsia="Times New Roman" w:hAnsi="Times New Roman" w:cs="Times New Roman"/>
        </w:rPr>
        <w:t xml:space="preserve">doesn’t </w:t>
      </w:r>
      <w:r w:rsidR="00730E0A">
        <w:rPr>
          <w:rFonts w:ascii="Times New Roman" w:eastAsia="Times New Roman" w:hAnsi="Times New Roman" w:cs="Times New Roman"/>
        </w:rPr>
        <w:t>keep</w:t>
      </w:r>
      <w:r>
        <w:rPr>
          <w:rFonts w:ascii="Times New Roman" w:eastAsia="Times New Roman" w:hAnsi="Times New Roman" w:cs="Times New Roman"/>
        </w:rPr>
        <w:t xml:space="preserve"> me away</w:t>
      </w:r>
      <w:ins w:id="29" w:author="Matahari Kinanti" w:date="2020-01-10T03:50:00Z">
        <w:r>
          <w:rPr>
            <w:rFonts w:ascii="Times New Roman" w:eastAsia="Times New Roman" w:hAnsi="Times New Roman" w:cs="Times New Roman"/>
          </w:rPr>
          <w:t xml:space="preserve"> from my goal</w:t>
        </w:r>
      </w:ins>
      <w:r>
        <w:rPr>
          <w:rFonts w:ascii="Times New Roman" w:eastAsia="Times New Roman" w:hAnsi="Times New Roman" w:cs="Times New Roman"/>
        </w:rPr>
        <w:t xml:space="preserve">. </w:t>
      </w:r>
      <w:del w:id="30" w:author="Matahari Kinanti" w:date="2020-01-10T03:50:00Z">
        <w:r>
          <w:rPr>
            <w:rFonts w:ascii="Times New Roman" w:eastAsia="Times New Roman" w:hAnsi="Times New Roman" w:cs="Times New Roman"/>
          </w:rPr>
          <w:delText>In fact, t</w:delText>
        </w:r>
      </w:del>
      <w:ins w:id="31" w:author="Matahari Kinanti" w:date="2020-01-10T03:50:00Z">
        <w:r>
          <w:rPr>
            <w:rFonts w:ascii="Times New Roman" w:eastAsia="Times New Roman" w:hAnsi="Times New Roman" w:cs="Times New Roman"/>
          </w:rPr>
          <w:t xml:space="preserve"> T</w:t>
        </w:r>
      </w:ins>
      <w:r>
        <w:rPr>
          <w:rFonts w:ascii="Times New Roman" w:eastAsia="Times New Roman" w:hAnsi="Times New Roman" w:cs="Times New Roman"/>
        </w:rPr>
        <w:t xml:space="preserve">his became a valuable lesson: it’s important to have a goal, but one has to </w:t>
      </w:r>
      <w:r w:rsidR="00730E0A">
        <w:rPr>
          <w:rFonts w:ascii="Times New Roman" w:eastAsia="Times New Roman" w:hAnsi="Times New Roman" w:cs="Times New Roman"/>
        </w:rPr>
        <w:t xml:space="preserve">stay in </w:t>
      </w:r>
      <w:r>
        <w:rPr>
          <w:rFonts w:ascii="Times New Roman" w:eastAsia="Times New Roman" w:hAnsi="Times New Roman" w:cs="Times New Roman"/>
        </w:rPr>
        <w:t xml:space="preserve">check of the present and be aware of any tripping wires along the way. </w:t>
      </w:r>
    </w:p>
    <w:p w14:paraId="0000000C" w14:textId="77777777" w:rsidR="00E171AC" w:rsidRDefault="00E171AC">
      <w:pPr>
        <w:jc w:val="both"/>
        <w:rPr>
          <w:rFonts w:ascii="Times New Roman" w:eastAsia="Times New Roman" w:hAnsi="Times New Roman" w:cs="Times New Roman"/>
        </w:rPr>
      </w:pPr>
    </w:p>
    <w:p w14:paraId="0000000D" w14:textId="598DDD40" w:rsidR="00E171AC" w:rsidRDefault="000B65EF">
      <w:pPr>
        <w:jc w:val="both"/>
        <w:rPr>
          <w:rFonts w:ascii="Times New Roman" w:eastAsia="Times New Roman" w:hAnsi="Times New Roman" w:cs="Times New Roman"/>
        </w:rPr>
      </w:pPr>
      <w:commentRangeStart w:id="32"/>
      <w:r>
        <w:rPr>
          <w:rFonts w:ascii="Times New Roman" w:eastAsia="Times New Roman" w:hAnsi="Times New Roman" w:cs="Times New Roman"/>
        </w:rPr>
        <w:t>While many view fa</w:t>
      </w:r>
      <w:r>
        <w:rPr>
          <w:rFonts w:ascii="Times New Roman" w:eastAsia="Times New Roman" w:hAnsi="Times New Roman" w:cs="Times New Roman"/>
        </w:rPr>
        <w:t>ilure as unacceptable, I believe</w:t>
      </w:r>
      <w:ins w:id="33" w:author="Matahari Kinanti" w:date="2020-01-10T03:16:00Z">
        <w:r>
          <w:rPr>
            <w:rFonts w:ascii="Times New Roman" w:eastAsia="Times New Roman" w:hAnsi="Times New Roman" w:cs="Times New Roman"/>
          </w:rPr>
          <w:t xml:space="preserve"> </w:t>
        </w:r>
      </w:ins>
      <w:del w:id="34" w:author="Matahari Kinanti" w:date="2020-01-10T03:16:00Z">
        <w:r>
          <w:rPr>
            <w:rFonts w:ascii="Times New Roman" w:eastAsia="Times New Roman" w:hAnsi="Times New Roman" w:cs="Times New Roman"/>
          </w:rPr>
          <w:delText>d</w:delText>
        </w:r>
      </w:del>
      <w:r>
        <w:rPr>
          <w:rFonts w:ascii="Times New Roman" w:eastAsia="Times New Roman" w:hAnsi="Times New Roman" w:cs="Times New Roman"/>
        </w:rPr>
        <w:t xml:space="preserve">that failing </w:t>
      </w:r>
      <w:del w:id="35" w:author="Matahari Kinanti" w:date="2020-01-10T03:51:00Z">
        <w:r>
          <w:rPr>
            <w:rFonts w:ascii="Times New Roman" w:eastAsia="Times New Roman" w:hAnsi="Times New Roman" w:cs="Times New Roman"/>
          </w:rPr>
          <w:delText xml:space="preserve">every once in a while </w:delText>
        </w:r>
      </w:del>
      <w:r>
        <w:rPr>
          <w:rFonts w:ascii="Times New Roman" w:eastAsia="Times New Roman" w:hAnsi="Times New Roman" w:cs="Times New Roman"/>
        </w:rPr>
        <w:t xml:space="preserve">is necessary. </w:t>
      </w:r>
      <w:del w:id="36" w:author="Matahari Kinanti" w:date="2020-01-10T03:51:00Z">
        <w:r>
          <w:rPr>
            <w:rFonts w:ascii="Times New Roman" w:eastAsia="Times New Roman" w:hAnsi="Times New Roman" w:cs="Times New Roman"/>
          </w:rPr>
          <w:delText xml:space="preserve">It’s definitely better than never trying. </w:delText>
        </w:r>
      </w:del>
      <w:r>
        <w:rPr>
          <w:rFonts w:ascii="Times New Roman" w:eastAsia="Times New Roman" w:hAnsi="Times New Roman" w:cs="Times New Roman"/>
        </w:rPr>
        <w:t>The lessons learned from failing are many times more worth it compared to never trying at all.</w:t>
      </w:r>
      <w:ins w:id="37" w:author="Matahari Kinanti" w:date="2020-01-10T03:51:00Z">
        <w:r>
          <w:rPr>
            <w:rFonts w:ascii="Times New Roman" w:eastAsia="Times New Roman" w:hAnsi="Times New Roman" w:cs="Times New Roman"/>
          </w:rPr>
          <w:t xml:space="preserve"> </w:t>
        </w:r>
        <w:r>
          <w:rPr>
            <w:rFonts w:ascii="Times New Roman" w:eastAsia="Times New Roman" w:hAnsi="Times New Roman" w:cs="Times New Roman"/>
          </w:rPr>
          <w:t>It’s definitely better than the latter.</w:t>
        </w:r>
      </w:ins>
    </w:p>
    <w:p w14:paraId="0000000E" w14:textId="77777777" w:rsidR="00E171AC" w:rsidRDefault="00E171AC">
      <w:pPr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E171AC" w:rsidRDefault="000B65E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Failure is a blessing in disguise. It </w:t>
      </w:r>
      <w:del w:id="38" w:author="Matahari Kinanti" w:date="2020-01-10T04:19:00Z">
        <w:r>
          <w:rPr>
            <w:rFonts w:ascii="Times New Roman" w:eastAsia="Times New Roman" w:hAnsi="Times New Roman" w:cs="Times New Roman"/>
          </w:rPr>
          <w:delText xml:space="preserve">allowed </w:delText>
        </w:r>
      </w:del>
      <w:ins w:id="39" w:author="Matahari Kinanti" w:date="2020-01-10T04:19:00Z">
        <w:r>
          <w:rPr>
            <w:rFonts w:ascii="Times New Roman" w:eastAsia="Times New Roman" w:hAnsi="Times New Roman" w:cs="Times New Roman"/>
          </w:rPr>
          <w:t xml:space="preserve"> made </w:t>
        </w:r>
      </w:ins>
      <w:r>
        <w:rPr>
          <w:rFonts w:ascii="Times New Roman" w:eastAsia="Times New Roman" w:hAnsi="Times New Roman" w:cs="Times New Roman"/>
        </w:rPr>
        <w:t xml:space="preserve">me </w:t>
      </w:r>
      <w:del w:id="40" w:author="Matahari Kinanti" w:date="2020-01-10T04:19:00Z">
        <w:r>
          <w:rPr>
            <w:rFonts w:ascii="Times New Roman" w:eastAsia="Times New Roman" w:hAnsi="Times New Roman" w:cs="Times New Roman"/>
          </w:rPr>
          <w:delText>to</w:delText>
        </w:r>
      </w:del>
      <w:r>
        <w:rPr>
          <w:rFonts w:ascii="Times New Roman" w:eastAsia="Times New Roman" w:hAnsi="Times New Roman" w:cs="Times New Roman"/>
        </w:rPr>
        <w:t xml:space="preserve"> realize my physical limits and served as a reminder </w:t>
      </w:r>
      <w:del w:id="41" w:author="Matahari Kinanti" w:date="2020-01-10T03:15:00Z">
        <w:r>
          <w:rPr>
            <w:rFonts w:ascii="Times New Roman" w:eastAsia="Times New Roman" w:hAnsi="Times New Roman" w:cs="Times New Roman"/>
          </w:rPr>
          <w:delText>i</w:delText>
        </w:r>
      </w:del>
      <w:ins w:id="42" w:author="Matahari Kinanti" w:date="2020-01-10T03:15:00Z">
        <w:r>
          <w:rPr>
            <w:rFonts w:ascii="Times New Roman" w:eastAsia="Times New Roman" w:hAnsi="Times New Roman" w:cs="Times New Roman"/>
          </w:rPr>
          <w:t xml:space="preserve"> o</w:t>
        </w:r>
      </w:ins>
      <w:r>
        <w:rPr>
          <w:rFonts w:ascii="Times New Roman" w:eastAsia="Times New Roman" w:hAnsi="Times New Roman" w:cs="Times New Roman"/>
        </w:rPr>
        <w:t xml:space="preserve">n how </w:t>
      </w:r>
      <w:ins w:id="43" w:author="Matahari Kinanti" w:date="2020-01-10T04:19:00Z">
        <w:r>
          <w:rPr>
            <w:rFonts w:ascii="Times New Roman" w:eastAsia="Times New Roman" w:hAnsi="Times New Roman" w:cs="Times New Roman"/>
          </w:rPr>
          <w:t xml:space="preserve">I can </w:t>
        </w:r>
      </w:ins>
      <w:del w:id="44" w:author="Matahari Kinanti" w:date="2020-01-10T04:19:00Z">
        <w:r>
          <w:rPr>
            <w:rFonts w:ascii="Times New Roman" w:eastAsia="Times New Roman" w:hAnsi="Times New Roman" w:cs="Times New Roman"/>
          </w:rPr>
          <w:delText>to</w:delText>
        </w:r>
      </w:del>
      <w:r>
        <w:rPr>
          <w:rFonts w:ascii="Times New Roman" w:eastAsia="Times New Roman" w:hAnsi="Times New Roman" w:cs="Times New Roman"/>
        </w:rPr>
        <w:t xml:space="preserve"> be better. Had I never pushed my limits, I would’ve just be fixated on the goal without</w:t>
      </w:r>
      <w:r>
        <w:rPr>
          <w:rFonts w:ascii="Times New Roman" w:eastAsia="Times New Roman" w:hAnsi="Times New Roman" w:cs="Times New Roman"/>
        </w:rPr>
        <w:t xml:space="preserve"> </w:t>
      </w:r>
      <w:ins w:id="45" w:author="Matahari Kinanti" w:date="2020-01-10T03:33:00Z">
        <w:r>
          <w:rPr>
            <w:rFonts w:ascii="Times New Roman" w:eastAsia="Times New Roman" w:hAnsi="Times New Roman" w:cs="Times New Roman"/>
          </w:rPr>
          <w:t xml:space="preserve">thinking about </w:t>
        </w:r>
      </w:ins>
      <w:del w:id="46" w:author="Matahari Kinanti" w:date="2020-01-10T03:33:00Z">
        <w:r>
          <w:rPr>
            <w:rFonts w:ascii="Times New Roman" w:eastAsia="Times New Roman" w:hAnsi="Times New Roman" w:cs="Times New Roman"/>
          </w:rPr>
          <w:delText>regards of</w:delText>
        </w:r>
      </w:del>
      <w:r>
        <w:rPr>
          <w:rFonts w:ascii="Times New Roman" w:eastAsia="Times New Roman" w:hAnsi="Times New Roman" w:cs="Times New Roman"/>
        </w:rPr>
        <w:t xml:space="preserve"> the present. </w:t>
      </w:r>
    </w:p>
    <w:p w14:paraId="00000010" w14:textId="77777777" w:rsidR="00E171AC" w:rsidRDefault="00E171AC">
      <w:pPr>
        <w:jc w:val="both"/>
        <w:rPr>
          <w:rFonts w:ascii="Times New Roman" w:eastAsia="Times New Roman" w:hAnsi="Times New Roman" w:cs="Times New Roman"/>
        </w:rPr>
      </w:pPr>
    </w:p>
    <w:p w14:paraId="00000011" w14:textId="77777777" w:rsidR="00E171AC" w:rsidRDefault="000B65E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Failure is a delayed success. Here I am now, better than ever and broke my personal best.</w:t>
      </w:r>
      <w:commentRangeEnd w:id="32"/>
      <w:r>
        <w:rPr>
          <w:rStyle w:val="CommentReference"/>
        </w:rPr>
        <w:commentReference w:id="32"/>
      </w:r>
    </w:p>
    <w:p w14:paraId="00000012" w14:textId="77777777" w:rsidR="00E171AC" w:rsidRDefault="000B65EF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222"/>
        </w:rPr>
        <w:t> </w:t>
      </w:r>
    </w:p>
    <w:p w14:paraId="00000013" w14:textId="77777777" w:rsidR="00E171AC" w:rsidRDefault="00E171AC">
      <w:pPr>
        <w:rPr>
          <w:rFonts w:ascii="Times New Roman" w:eastAsia="Times New Roman" w:hAnsi="Times New Roman" w:cs="Times New Roman"/>
        </w:rPr>
      </w:pPr>
    </w:p>
    <w:p w14:paraId="00000014" w14:textId="77777777" w:rsidR="00E171AC" w:rsidRDefault="000B65EF">
      <w:r>
        <w:t>Editor’s note:</w:t>
      </w:r>
    </w:p>
    <w:p w14:paraId="00000015" w14:textId="77777777" w:rsidR="00E171AC" w:rsidRDefault="00E171AC"/>
    <w:p w14:paraId="00000016" w14:textId="77777777" w:rsidR="00E171AC" w:rsidRDefault="000B65EF">
      <w:r>
        <w:t xml:space="preserve">Hi </w:t>
      </w:r>
      <w:proofErr w:type="spellStart"/>
      <w:r>
        <w:t>Dwiki</w:t>
      </w:r>
      <w:proofErr w:type="spellEnd"/>
      <w:r>
        <w:t>, great essay! Very straightforward but has a deep meaning to it. Strong essay overall, I just have little edits to it. Good luck, good luck!</w:t>
      </w:r>
    </w:p>
    <w:p w14:paraId="00000017" w14:textId="77777777" w:rsidR="00E171AC" w:rsidRDefault="00E171AC"/>
    <w:p w14:paraId="00000018" w14:textId="77777777" w:rsidR="00E171AC" w:rsidRDefault="000B65EF">
      <w:proofErr w:type="spellStart"/>
      <w:r>
        <w:t>Matahari</w:t>
      </w:r>
      <w:proofErr w:type="spellEnd"/>
      <w:r>
        <w:t xml:space="preserve"> K </w:t>
      </w:r>
    </w:p>
    <w:sectPr w:rsidR="00E171AC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Paul" w:date="2020-01-13T21:44:00Z" w:initials="P">
    <w:p w14:paraId="6C0770BE" w14:textId="7AE537D0" w:rsidR="000B65EF" w:rsidRDefault="000B65EF">
      <w:pPr>
        <w:pStyle w:val="CommentText"/>
      </w:pPr>
      <w:r>
        <w:rPr>
          <w:rStyle w:val="CommentReference"/>
        </w:rPr>
        <w:annotationRef/>
      </w:r>
      <w:r>
        <w:t xml:space="preserve">I feel like your essay can be stronger here if you don’t philosophize as much about failure. It’s good that you’re showing that you’ve learned something profound about failure. I think, however, that this part can be stronger if you elaborate more on how you ended up breaking your personal best, and THEN you can reflect/philosophize on the importance of failure.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0770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">
    <w15:presenceInfo w15:providerId="None" w15:userId="Pa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AC"/>
    <w:rsid w:val="000B65EF"/>
    <w:rsid w:val="00730E0A"/>
    <w:rsid w:val="00E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981871-71EC-409A-8ABA-8FDBCFF4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B6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5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5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3</cp:revision>
  <dcterms:created xsi:type="dcterms:W3CDTF">2020-01-13T14:41:00Z</dcterms:created>
  <dcterms:modified xsi:type="dcterms:W3CDTF">2020-01-13T14:46:00Z</dcterms:modified>
</cp:coreProperties>
</file>