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C42F5" w14:textId="01B9D726" w:rsidR="00F07BB2" w:rsidRPr="00B64AE3" w:rsidRDefault="0043030A" w:rsidP="00B64AE3">
      <w:pPr>
        <w:spacing w:line="360" w:lineRule="auto"/>
        <w:rPr>
          <w:b/>
          <w:bCs/>
          <w:u w:val="single"/>
        </w:rPr>
      </w:pPr>
      <w:r w:rsidRPr="00B64AE3">
        <w:rPr>
          <w:b/>
          <w:bCs/>
          <w:u w:val="single"/>
        </w:rPr>
        <w:t>U</w:t>
      </w:r>
      <w:r w:rsidR="00B64AE3">
        <w:rPr>
          <w:b/>
          <w:bCs/>
          <w:u w:val="single"/>
        </w:rPr>
        <w:t>W-</w:t>
      </w:r>
      <w:r w:rsidRPr="00B64AE3">
        <w:rPr>
          <w:b/>
          <w:bCs/>
          <w:u w:val="single"/>
        </w:rPr>
        <w:t>Madison</w:t>
      </w:r>
      <w:r w:rsidR="00B64AE3">
        <w:rPr>
          <w:b/>
          <w:bCs/>
          <w:u w:val="single"/>
        </w:rPr>
        <w:t xml:space="preserve"> Essay Ravi</w:t>
      </w:r>
    </w:p>
    <w:p w14:paraId="3BD70FC0" w14:textId="517F8347" w:rsidR="0043030A" w:rsidRDefault="0043030A" w:rsidP="00B64AE3">
      <w:pPr>
        <w:pBdr>
          <w:bottom w:val="double" w:sz="6" w:space="1" w:color="auto"/>
        </w:pBdr>
        <w:spacing w:line="360" w:lineRule="auto"/>
        <w:rPr>
          <w:i/>
          <w:iCs/>
        </w:rPr>
      </w:pPr>
      <w:r w:rsidRPr="00B64AE3">
        <w:rPr>
          <w:i/>
          <w:iCs/>
        </w:rPr>
        <w:t xml:space="preserve">Tell us why you decided to apply to the University of Wisconsin-Madison. In addition, please include why you are interested in studying the major(s) you have selected. If you selected </w:t>
      </w:r>
      <w:r w:rsidR="00B64AE3" w:rsidRPr="00B64AE3">
        <w:rPr>
          <w:i/>
          <w:iCs/>
        </w:rPr>
        <w:t>undecided,</w:t>
      </w:r>
      <w:r w:rsidRPr="00B64AE3">
        <w:rPr>
          <w:i/>
          <w:iCs/>
        </w:rPr>
        <w:t xml:space="preserve"> please describe your areas of possible academic interest. (</w:t>
      </w:r>
      <w:r w:rsidR="00B64AE3">
        <w:rPr>
          <w:i/>
          <w:iCs/>
        </w:rPr>
        <w:t>650 words)</w:t>
      </w:r>
    </w:p>
    <w:p w14:paraId="1753A0AA" w14:textId="77777777" w:rsidR="003F7858" w:rsidRDefault="003F7858" w:rsidP="00B64AE3">
      <w:pPr>
        <w:spacing w:line="360" w:lineRule="auto"/>
        <w:jc w:val="both"/>
        <w:rPr>
          <w:rFonts w:ascii="Calibri" w:eastAsia="Times New Roman" w:hAnsi="Calibri" w:cs="Calibri"/>
        </w:rPr>
      </w:pPr>
    </w:p>
    <w:p w14:paraId="0A098864" w14:textId="77777777" w:rsidR="00B64AE3" w:rsidRPr="00C3309F" w:rsidRDefault="00B64AE3" w:rsidP="00B64AE3">
      <w:pPr>
        <w:spacing w:line="360" w:lineRule="auto"/>
        <w:jc w:val="both"/>
        <w:rPr>
          <w:i/>
          <w:iCs/>
        </w:rPr>
      </w:pPr>
    </w:p>
    <w:p w14:paraId="2AC22452" w14:textId="271FC120" w:rsidR="00B64AE3" w:rsidRPr="00C3309F" w:rsidRDefault="00B64AE3" w:rsidP="004F5E61">
      <w:pPr>
        <w:spacing w:line="360" w:lineRule="auto"/>
        <w:jc w:val="both"/>
        <w:rPr>
          <w:i/>
          <w:iCs/>
        </w:rPr>
      </w:pPr>
      <w:r w:rsidRPr="003F7858">
        <w:t>As I dawned upon the red pedestrian light, my vision caught a never-ending swarm of swerving 2- past</w:t>
      </w:r>
      <w:del w:id="0" w:author="Matthew" w:date="2021-01-28T20:47:00Z">
        <w:r w:rsidRPr="003F7858" w:rsidDel="00D24CE6">
          <w:delText xml:space="preserve"> the</w:delText>
        </w:r>
      </w:del>
      <w:r w:rsidRPr="003F7858">
        <w:t xml:space="preserve"> 4-wheelers as viscous fumes brushed over me before collected high up by the infamously grey </w:t>
      </w:r>
      <w:proofErr w:type="spellStart"/>
      <w:r w:rsidRPr="003F7858">
        <w:t>Jakartan</w:t>
      </w:r>
      <w:proofErr w:type="spellEnd"/>
      <w:r w:rsidRPr="003F7858">
        <w:t xml:space="preserve"> sky.</w:t>
      </w:r>
      <w:r w:rsidR="003F7858">
        <w:t xml:space="preserve"> After years of obliviousness, I </w:t>
      </w:r>
      <w:del w:id="1" w:author="Matthew" w:date="2021-01-28T20:49:00Z">
        <w:r w:rsidR="003F7858" w:rsidDel="00D24CE6">
          <w:delText>started to question things.</w:delText>
        </w:r>
      </w:del>
      <w:ins w:id="2" w:author="Matthew" w:date="2021-01-28T20:49:00Z">
        <w:r w:rsidR="00D24CE6">
          <w:t>was awoken from my frozen chamber.</w:t>
        </w:r>
      </w:ins>
    </w:p>
    <w:p w14:paraId="74F815E8" w14:textId="77777777" w:rsidR="00B64AE3" w:rsidRPr="00C3309F" w:rsidRDefault="00B64AE3" w:rsidP="004F5E61">
      <w:pPr>
        <w:spacing w:line="360" w:lineRule="auto"/>
        <w:jc w:val="both"/>
        <w:rPr>
          <w:i/>
          <w:iCs/>
        </w:rPr>
      </w:pPr>
    </w:p>
    <w:p w14:paraId="6C6D675B" w14:textId="0083CC86" w:rsidR="00B64AE3" w:rsidRPr="00D24CE6" w:rsidRDefault="00332057" w:rsidP="004F5E61">
      <w:pPr>
        <w:spacing w:line="360" w:lineRule="auto"/>
        <w:jc w:val="both"/>
        <w:rPr>
          <w:rPrChange w:id="3" w:author="Matthew" w:date="2021-01-28T20:54:00Z">
            <w:rPr>
              <w:i/>
              <w:iCs/>
            </w:rPr>
          </w:rPrChange>
        </w:rPr>
      </w:pPr>
      <w:del w:id="4" w:author="Matthew" w:date="2021-01-28T20:49:00Z">
        <w:r w:rsidDel="00D24CE6">
          <w:rPr>
            <w:i/>
            <w:iCs/>
          </w:rPr>
          <w:delText>What will happen if things don’t change</w:delText>
        </w:r>
        <w:r w:rsidR="00B64AE3" w:rsidRPr="00C3309F" w:rsidDel="00D24CE6">
          <w:rPr>
            <w:i/>
            <w:iCs/>
          </w:rPr>
          <w:delText>?</w:delText>
        </w:r>
      </w:del>
      <w:ins w:id="5" w:author="Matthew" w:date="2021-01-28T20:49:00Z">
        <w:r w:rsidR="00D24CE6">
          <w:rPr>
            <w:i/>
            <w:iCs/>
          </w:rPr>
          <w:t>“</w:t>
        </w:r>
      </w:ins>
      <w:proofErr w:type="spellStart"/>
      <w:ins w:id="6" w:author="Matthew" w:date="2021-01-28T20:50:00Z">
        <w:r w:rsidR="00D24CE6">
          <w:rPr>
            <w:i/>
            <w:iCs/>
          </w:rPr>
          <w:t>Uhk</w:t>
        </w:r>
        <w:proofErr w:type="spellEnd"/>
        <w:r w:rsidR="00D24CE6">
          <w:rPr>
            <w:i/>
            <w:iCs/>
          </w:rPr>
          <w:t xml:space="preserve">!” </w:t>
        </w:r>
      </w:ins>
      <w:ins w:id="7" w:author="Matthew" w:date="2021-01-28T20:51:00Z">
        <w:r w:rsidR="00D24CE6">
          <w:t xml:space="preserve">my lungs could not handle the extreme concentration of pollutants emitted by </w:t>
        </w:r>
      </w:ins>
      <w:proofErr w:type="gramStart"/>
      <w:ins w:id="8" w:author="Matthew" w:date="2021-01-28T20:53:00Z">
        <w:r w:rsidR="00D24CE6">
          <w:t>an</w:t>
        </w:r>
        <w:proofErr w:type="gramEnd"/>
        <w:r w:rsidR="00D24CE6">
          <w:t xml:space="preserve"> ubiquitous</w:t>
        </w:r>
      </w:ins>
      <w:ins w:id="9" w:author="Matthew" w:date="2021-01-28T20:54:00Z">
        <w:r w:rsidR="00D24CE6">
          <w:t>ly</w:t>
        </w:r>
      </w:ins>
      <w:ins w:id="10" w:author="Matthew" w:date="2021-01-28T20:53:00Z">
        <w:r w:rsidR="00D24CE6">
          <w:t xml:space="preserve"> unregulated public bus we used to call </w:t>
        </w:r>
        <w:r w:rsidR="00D24CE6">
          <w:rPr>
            <w:i/>
            <w:iCs/>
          </w:rPr>
          <w:t>metro m</w:t>
        </w:r>
      </w:ins>
      <w:ins w:id="11" w:author="Matthew" w:date="2021-01-28T20:54:00Z">
        <w:r w:rsidR="00D24CE6">
          <w:rPr>
            <w:i/>
            <w:iCs/>
          </w:rPr>
          <w:t>ini</w:t>
        </w:r>
        <w:r w:rsidR="00D24CE6">
          <w:t>.</w:t>
        </w:r>
      </w:ins>
    </w:p>
    <w:p w14:paraId="69704786" w14:textId="12F18B60" w:rsidR="003F7858" w:rsidRDefault="003F7858" w:rsidP="004F5E61">
      <w:pPr>
        <w:spacing w:line="360" w:lineRule="auto"/>
        <w:jc w:val="both"/>
      </w:pPr>
    </w:p>
    <w:p w14:paraId="16577DA0" w14:textId="068E3096" w:rsidR="00E73D4A" w:rsidRDefault="00D24CE6" w:rsidP="004F5E61">
      <w:pPr>
        <w:spacing w:line="360" w:lineRule="auto"/>
        <w:jc w:val="both"/>
      </w:pPr>
      <w:ins w:id="12" w:author="Matthew" w:date="2021-01-28T20:54:00Z">
        <w:r>
          <w:t>That very day</w:t>
        </w:r>
      </w:ins>
      <w:ins w:id="13" w:author="Matthew" w:date="2021-01-28T20:55:00Z">
        <w:r>
          <w:t xml:space="preserve">, my </w:t>
        </w:r>
      </w:ins>
      <w:ins w:id="14" w:author="Matthew" w:date="2021-01-28T20:58:00Z">
        <w:r w:rsidR="00082819">
          <w:t>tingled physique</w:t>
        </w:r>
      </w:ins>
      <w:ins w:id="15" w:author="Matthew" w:date="2021-01-28T20:55:00Z">
        <w:r>
          <w:t xml:space="preserve"> </w:t>
        </w:r>
      </w:ins>
      <w:ins w:id="16" w:author="Matthew" w:date="2021-01-28T20:59:00Z">
        <w:r w:rsidR="00082819">
          <w:t xml:space="preserve">almost immediately mourned for </w:t>
        </w:r>
        <w:proofErr w:type="gramStart"/>
        <w:r w:rsidR="00082819">
          <w:t>blue</w:t>
        </w:r>
      </w:ins>
      <w:ins w:id="17" w:author="Matthew" w:date="2021-01-28T21:03:00Z">
        <w:r w:rsidR="00082819">
          <w:t>-</w:t>
        </w:r>
      </w:ins>
      <w:ins w:id="18" w:author="Matthew" w:date="2021-01-28T20:59:00Z">
        <w:r w:rsidR="00082819">
          <w:t>collar</w:t>
        </w:r>
      </w:ins>
      <w:ins w:id="19" w:author="Matthew" w:date="2021-01-28T21:00:00Z">
        <w:r w:rsidR="00082819">
          <w:t>s</w:t>
        </w:r>
        <w:proofErr w:type="gramEnd"/>
        <w:r w:rsidR="00082819">
          <w:t xml:space="preserve"> who have no choice but to breathe i</w:t>
        </w:r>
      </w:ins>
      <w:ins w:id="20" w:author="Matthew" w:date="2021-01-28T21:01:00Z">
        <w:r w:rsidR="00082819">
          <w:t xml:space="preserve">n substandard working and living conditions </w:t>
        </w:r>
      </w:ins>
      <w:ins w:id="21" w:author="Matthew" w:date="2021-01-28T21:02:00Z">
        <w:r w:rsidR="00082819">
          <w:t xml:space="preserve">on a daily. </w:t>
        </w:r>
      </w:ins>
      <w:ins w:id="22" w:author="Matthew" w:date="2021-01-28T21:03:00Z">
        <w:r w:rsidR="00082819">
          <w:t xml:space="preserve">For when I was merely a passerby, </w:t>
        </w:r>
      </w:ins>
      <w:ins w:id="23" w:author="Matthew" w:date="2021-01-28T21:04:00Z">
        <w:r w:rsidR="00082819">
          <w:t xml:space="preserve">my well-equipped immune system casted a shadow on what </w:t>
        </w:r>
      </w:ins>
      <w:ins w:id="24" w:author="Matthew" w:date="2021-01-28T21:05:00Z">
        <w:r w:rsidR="00082819">
          <w:t xml:space="preserve">is happening right around me. </w:t>
        </w:r>
      </w:ins>
      <w:del w:id="25" w:author="Matthew" w:date="2021-01-28T21:05:00Z">
        <w:r w:rsidR="0093546A" w:rsidDel="00082819">
          <w:delText>T</w:delText>
        </w:r>
        <w:r w:rsidR="007F3607" w:rsidDel="00082819">
          <w:delText>his vigorous urgency has</w:delText>
        </w:r>
      </w:del>
      <w:ins w:id="26" w:author="Matthew" w:date="2021-01-28T21:05:00Z">
        <w:r w:rsidR="00082819">
          <w:t xml:space="preserve">It is this </w:t>
        </w:r>
      </w:ins>
      <w:ins w:id="27" w:author="Matthew" w:date="2021-01-28T21:06:00Z">
        <w:r w:rsidR="00082819">
          <w:t>sphere-breaking that</w:t>
        </w:r>
      </w:ins>
      <w:r w:rsidR="007F3607">
        <w:t xml:space="preserve"> </w:t>
      </w:r>
      <w:ins w:id="28" w:author="Matthew" w:date="2021-01-28T21:06:00Z">
        <w:r w:rsidR="00082819">
          <w:t xml:space="preserve">my </w:t>
        </w:r>
      </w:ins>
      <w:r w:rsidR="007F3607">
        <w:t>subconscious</w:t>
      </w:r>
      <w:ins w:id="29" w:author="Matthew" w:date="2021-01-28T21:06:00Z">
        <w:r w:rsidR="00082819">
          <w:t xml:space="preserve"> urgently tick</w:t>
        </w:r>
      </w:ins>
      <w:ins w:id="30" w:author="Matthew" w:date="2021-01-28T21:07:00Z">
        <w:r w:rsidR="00082819">
          <w:t>ed</w:t>
        </w:r>
      </w:ins>
      <w:del w:id="31" w:author="Matthew" w:date="2021-01-28T21:06:00Z">
        <w:r w:rsidR="007F3607" w:rsidDel="00082819">
          <w:delText>ly</w:delText>
        </w:r>
      </w:del>
      <w:del w:id="32" w:author="Matthew" w:date="2021-01-28T21:07:00Z">
        <w:r w:rsidR="007F3607" w:rsidDel="00082819">
          <w:delText xml:space="preserve"> </w:delText>
        </w:r>
        <w:r w:rsidR="00DD24A1" w:rsidDel="00082819">
          <w:delText>churned</w:delText>
        </w:r>
        <w:r w:rsidR="00E73D4A" w:rsidDel="00082819">
          <w:delText xml:space="preserve"> </w:delText>
        </w:r>
        <w:r w:rsidR="00054984" w:rsidDel="00082819">
          <w:delText>my</w:delText>
        </w:r>
        <w:r w:rsidR="00E73D4A" w:rsidDel="00082819">
          <w:delText xml:space="preserve"> turbine-like brain that just wouldn’t stop </w:delText>
        </w:r>
      </w:del>
      <w:ins w:id="33" w:author="Matthew" w:date="2021-01-28T21:07:00Z">
        <w:r w:rsidR="00082819">
          <w:t xml:space="preserve"> to </w:t>
        </w:r>
      </w:ins>
      <w:r w:rsidR="00E73D4A">
        <w:t>generat</w:t>
      </w:r>
      <w:del w:id="34" w:author="Matthew" w:date="2021-01-28T21:07:00Z">
        <w:r w:rsidR="00E73D4A" w:rsidDel="00082819">
          <w:delText xml:space="preserve">ing </w:delText>
        </w:r>
      </w:del>
      <w:r w:rsidR="00094B1B">
        <w:t>e</w:t>
      </w:r>
      <w:ins w:id="35" w:author="Matthew" w:date="2021-01-28T21:07:00Z">
        <w:r w:rsidR="00B41D3A">
          <w:t xml:space="preserve"> e</w:t>
        </w:r>
      </w:ins>
      <w:r w:rsidR="00094B1B">
        <w:t>nergy</w:t>
      </w:r>
      <w:del w:id="36" w:author="Matthew" w:date="2021-01-28T21:08:00Z">
        <w:r w:rsidR="00E73D4A" w:rsidDel="00B41D3A">
          <w:delText xml:space="preserve"> for my increasingly imminent passion</w:delText>
        </w:r>
      </w:del>
      <w:r w:rsidR="00E73D4A">
        <w:t xml:space="preserve">: </w:t>
      </w:r>
      <w:del w:id="37" w:author="Matthew" w:date="2021-01-28T21:08:00Z">
        <w:r w:rsidR="00E73D4A" w:rsidDel="00B41D3A">
          <w:delText>helping earth</w:delText>
        </w:r>
      </w:del>
      <w:ins w:id="38" w:author="Matthew" w:date="2021-01-28T21:08:00Z">
        <w:r w:rsidR="00B41D3A">
          <w:t>in a mental sense to help, but also quite literally</w:t>
        </w:r>
      </w:ins>
      <w:r w:rsidR="00E73D4A">
        <w:t>.</w:t>
      </w:r>
      <w:commentRangeStart w:id="39"/>
    </w:p>
    <w:p w14:paraId="7AAC2775" w14:textId="39729EA7" w:rsidR="00E73D4A" w:rsidRDefault="00E73D4A" w:rsidP="004F5E61">
      <w:pPr>
        <w:spacing w:line="360" w:lineRule="auto"/>
        <w:jc w:val="both"/>
      </w:pPr>
    </w:p>
    <w:p w14:paraId="48ECD71F" w14:textId="77777777" w:rsidR="00B41D3A" w:rsidRDefault="00E73D4A" w:rsidP="004F5E61">
      <w:pPr>
        <w:spacing w:line="360" w:lineRule="auto"/>
        <w:jc w:val="both"/>
        <w:rPr>
          <w:ins w:id="40" w:author="Matthew" w:date="2021-01-28T21:08:00Z"/>
        </w:rPr>
      </w:pPr>
      <w:del w:id="41" w:author="Matthew" w:date="2021-01-28T21:08:00Z">
        <w:r w:rsidDel="00B41D3A">
          <w:delText xml:space="preserve">This was when I discovered </w:delText>
        </w:r>
      </w:del>
      <w:r>
        <w:t>Mechanical Engineering.</w:t>
      </w:r>
      <w:r w:rsidR="00232345">
        <w:t xml:space="preserve"> </w:t>
      </w:r>
      <w:commentRangeEnd w:id="39"/>
      <w:r w:rsidR="0039602D">
        <w:rPr>
          <w:rStyle w:val="CommentReference"/>
        </w:rPr>
        <w:commentReference w:id="39"/>
      </w:r>
    </w:p>
    <w:p w14:paraId="0F51A4FB" w14:textId="77777777" w:rsidR="00B41D3A" w:rsidRDefault="00B41D3A" w:rsidP="004F5E61">
      <w:pPr>
        <w:spacing w:line="360" w:lineRule="auto"/>
        <w:jc w:val="both"/>
        <w:rPr>
          <w:ins w:id="42" w:author="Matthew" w:date="2021-01-28T21:08:00Z"/>
        </w:rPr>
      </w:pPr>
    </w:p>
    <w:p w14:paraId="1E998D04" w14:textId="57011E5D" w:rsidR="00E60273" w:rsidRDefault="00232345" w:rsidP="004F5E61">
      <w:pPr>
        <w:spacing w:line="360" w:lineRule="auto"/>
        <w:jc w:val="both"/>
      </w:pPr>
      <w:r>
        <w:t xml:space="preserve">The study of </w:t>
      </w:r>
      <w:r w:rsidRPr="008C6AA4">
        <w:rPr>
          <w:rPrChange w:id="43" w:author="Matthew" w:date="2021-01-28T00:44:00Z">
            <w:rPr>
              <w:i/>
              <w:iCs/>
            </w:rPr>
          </w:rPrChange>
        </w:rPr>
        <w:t>objects and systems in motion</w:t>
      </w:r>
      <w:r w:rsidRPr="00232345">
        <w:rPr>
          <w:i/>
          <w:iCs/>
        </w:rPr>
        <w:t xml:space="preserve"> </w:t>
      </w:r>
      <w:ins w:id="44" w:author="Matthew" w:date="2021-01-28T21:09:00Z">
        <w:r w:rsidR="00B41D3A">
          <w:t xml:space="preserve">which </w:t>
        </w:r>
      </w:ins>
      <w:r>
        <w:t>has given me a purpose</w:t>
      </w:r>
      <w:ins w:id="45" w:author="Matthew" w:date="2021-01-28T21:09:00Z">
        <w:r w:rsidR="00B41D3A">
          <w:t xml:space="preserve"> to do what I love.</w:t>
        </w:r>
      </w:ins>
      <w:del w:id="46" w:author="Matthew" w:date="2021-01-28T21:09:00Z">
        <w:r w:rsidDel="00B41D3A">
          <w:delText>,</w:delText>
        </w:r>
      </w:del>
      <w:r>
        <w:t xml:space="preserve"> </w:t>
      </w:r>
      <w:commentRangeStart w:id="47"/>
      <w:del w:id="48" w:author="Matthew" w:date="2021-01-28T00:44:00Z">
        <w:r w:rsidDel="008C6AA4">
          <w:delText xml:space="preserve">in </w:delText>
        </w:r>
      </w:del>
      <w:del w:id="49" w:author="Matthew" w:date="2021-01-28T21:09:00Z">
        <w:r w:rsidDel="00B41D3A">
          <w:delText>which</w:delText>
        </w:r>
      </w:del>
      <w:del w:id="50" w:author="Matthew" w:date="2021-01-28T00:44:00Z">
        <w:r w:rsidDel="008C6AA4">
          <w:delText xml:space="preserve"> it</w:delText>
        </w:r>
      </w:del>
      <w:del w:id="51" w:author="Matthew" w:date="2021-01-28T21:09:00Z">
        <w:r w:rsidDel="00B41D3A">
          <w:delText xml:space="preserve"> does not only combine</w:delText>
        </w:r>
      </w:del>
      <w:ins w:id="52" w:author="Matthew" w:date="2021-01-28T21:09:00Z">
        <w:r w:rsidR="00B41D3A">
          <w:t>A sweet intersection be</w:t>
        </w:r>
      </w:ins>
      <w:ins w:id="53" w:author="Matthew" w:date="2021-01-28T21:10:00Z">
        <w:r w:rsidR="00B41D3A">
          <w:t>tween</w:t>
        </w:r>
      </w:ins>
      <w:r>
        <w:t xml:space="preserve"> mathematics, engineering physics</w:t>
      </w:r>
      <w:del w:id="54" w:author="Matthew" w:date="2021-01-28T21:10:00Z">
        <w:r w:rsidDel="00B41D3A">
          <w:delText>,</w:delText>
        </w:r>
      </w:del>
      <w:r>
        <w:t xml:space="preserve"> and chemistry </w:t>
      </w:r>
      <w:ins w:id="55" w:author="Matthew" w:date="2021-01-28T21:10:00Z">
        <w:r w:rsidR="00B41D3A">
          <w:t xml:space="preserve">as means </w:t>
        </w:r>
      </w:ins>
      <w:r>
        <w:t xml:space="preserve">to design </w:t>
      </w:r>
      <w:r w:rsidR="000E70D5">
        <w:t>and manufacture</w:t>
      </w:r>
      <w:r>
        <w:t xml:space="preserve"> cutting-edge technology</w:t>
      </w:r>
      <w:del w:id="56" w:author="Matthew" w:date="2021-01-28T21:10:00Z">
        <w:r w:rsidDel="00B41D3A">
          <w:delText>, but also brea</w:delText>
        </w:r>
        <w:r w:rsidR="00AB3716" w:rsidDel="00B41D3A">
          <w:delText>d</w:delText>
        </w:r>
        <w:r w:rsidDel="00B41D3A">
          <w:delText xml:space="preserve">th from various principles </w:delText>
        </w:r>
        <w:r w:rsidR="000E70D5" w:rsidDel="00B41D3A">
          <w:delText xml:space="preserve">to ensure the </w:delText>
        </w:r>
        <w:r w:rsidR="00E35A25" w:rsidDel="00B41D3A">
          <w:delText>machines</w:delText>
        </w:r>
        <w:r w:rsidR="000E70D5" w:rsidDel="00B41D3A">
          <w:delText xml:space="preserve"> around us</w:delText>
        </w:r>
      </w:del>
      <w:ins w:id="57" w:author="Matthew" w:date="2021-01-28T21:10:00Z">
        <w:r w:rsidR="00B41D3A">
          <w:t xml:space="preserve"> which</w:t>
        </w:r>
      </w:ins>
      <w:r w:rsidR="000E70D5">
        <w:t xml:space="preserve"> </w:t>
      </w:r>
      <w:del w:id="58" w:author="Matthew" w:date="2021-01-28T21:11:00Z">
        <w:r w:rsidR="000E70D5" w:rsidDel="00B41D3A">
          <w:delText xml:space="preserve">are </w:delText>
        </w:r>
        <w:r w:rsidR="007D4055" w:rsidDel="00B41D3A">
          <w:delText>cost-</w:delText>
        </w:r>
        <w:r w:rsidR="000E70D5" w:rsidDel="00B41D3A">
          <w:delText>efficient and ready for long-term use</w:delText>
        </w:r>
      </w:del>
      <w:ins w:id="59" w:author="Matthew" w:date="2021-01-28T21:11:00Z">
        <w:r w:rsidR="00B41D3A">
          <w:t>not only tap upon the domain of economics but also politics</w:t>
        </w:r>
      </w:ins>
      <w:r w:rsidR="000E70D5">
        <w:t>.</w:t>
      </w:r>
      <w:ins w:id="60" w:author="Matthew" w:date="2021-01-28T21:11:00Z">
        <w:r w:rsidR="00B41D3A">
          <w:t xml:space="preserve"> In other words</w:t>
        </w:r>
      </w:ins>
      <w:ins w:id="61" w:author="Matthew" w:date="2021-01-28T21:12:00Z">
        <w:r w:rsidR="00B41D3A">
          <w:t>, cost-efficient yet also feasibly implementable in the long</w:t>
        </w:r>
      </w:ins>
      <w:ins w:id="62" w:author="Matthew" w:date="2021-01-28T21:13:00Z">
        <w:r w:rsidR="00B41D3A">
          <w:t xml:space="preserve"> </w:t>
        </w:r>
      </w:ins>
      <w:ins w:id="63" w:author="Matthew" w:date="2021-01-28T21:12:00Z">
        <w:r w:rsidR="00B41D3A">
          <w:t xml:space="preserve">run. </w:t>
        </w:r>
      </w:ins>
      <w:commentRangeEnd w:id="47"/>
      <w:r w:rsidR="0039602D">
        <w:rPr>
          <w:rStyle w:val="CommentReference"/>
        </w:rPr>
        <w:commentReference w:id="47"/>
      </w:r>
    </w:p>
    <w:p w14:paraId="7D3D3CEA" w14:textId="540289CF" w:rsidR="00E73D4A" w:rsidRDefault="00E73D4A" w:rsidP="004F5E61">
      <w:pPr>
        <w:spacing w:line="360" w:lineRule="auto"/>
        <w:jc w:val="both"/>
      </w:pPr>
    </w:p>
    <w:p w14:paraId="5908BA3F" w14:textId="438A5D83" w:rsidR="002A7EAE" w:rsidDel="004629C4" w:rsidRDefault="002A7EAE" w:rsidP="004F5E61">
      <w:pPr>
        <w:spacing w:line="360" w:lineRule="auto"/>
        <w:jc w:val="both"/>
        <w:rPr>
          <w:del w:id="64" w:author="Matthew" w:date="2021-01-28T22:37:00Z"/>
        </w:rPr>
      </w:pPr>
      <w:r>
        <w:t xml:space="preserve">At </w:t>
      </w:r>
      <w:r w:rsidR="00094B1B">
        <w:t>UW</w:t>
      </w:r>
      <w:ins w:id="65" w:author="Matthew" w:date="2021-01-28T00:44:00Z">
        <w:r w:rsidR="008C6AA4">
          <w:t xml:space="preserve"> </w:t>
        </w:r>
      </w:ins>
      <w:del w:id="66" w:author="Matthew" w:date="2021-01-28T00:44:00Z">
        <w:r w:rsidR="00094B1B" w:rsidDel="008C6AA4">
          <w:delText>-</w:delText>
        </w:r>
      </w:del>
      <w:r>
        <w:t>Madison, walking that extra mile means being at the forefront of innovation and research</w:t>
      </w:r>
      <w:ins w:id="67" w:author="Matthew" w:date="2021-01-28T21:14:00Z">
        <w:r w:rsidR="00B41D3A">
          <w:t xml:space="preserve">; </w:t>
        </w:r>
      </w:ins>
      <w:ins w:id="68" w:author="Matthew" w:date="2021-01-28T22:19:00Z">
        <w:r w:rsidR="00A0737B">
          <w:t xml:space="preserve">I am </w:t>
        </w:r>
      </w:ins>
      <w:ins w:id="69" w:author="Matthew" w:date="2021-01-28T21:14:00Z">
        <w:r w:rsidR="00B41D3A">
          <w:t xml:space="preserve">excited to be called a fellow </w:t>
        </w:r>
      </w:ins>
      <w:del w:id="70" w:author="Matthew" w:date="2021-01-28T21:14:00Z">
        <w:r w:rsidDel="00B41D3A">
          <w:delText xml:space="preserve">.  </w:delText>
        </w:r>
      </w:del>
      <w:r>
        <w:t>Badger</w:t>
      </w:r>
      <w:del w:id="71" w:author="Matthew" w:date="2021-01-28T21:14:00Z">
        <w:r w:rsidDel="00B41D3A">
          <w:delText>s</w:delText>
        </w:r>
      </w:del>
      <w:r>
        <w:t xml:space="preserve"> </w:t>
      </w:r>
      <w:del w:id="72" w:author="Matthew" w:date="2021-01-28T21:14:00Z">
        <w:r w:rsidDel="00B41D3A">
          <w:delText xml:space="preserve">are taught to pursue </w:delText>
        </w:r>
      </w:del>
      <w:ins w:id="73" w:author="Matthew" w:date="2021-01-28T21:14:00Z">
        <w:r w:rsidR="00B41D3A">
          <w:t xml:space="preserve">whose brand is in pursuing </w:t>
        </w:r>
      </w:ins>
      <w:r>
        <w:t xml:space="preserve">knowledge </w:t>
      </w:r>
      <w:del w:id="74" w:author="Matthew" w:date="2021-01-28T21:15:00Z">
        <w:r w:rsidDel="00B41D3A">
          <w:delText xml:space="preserve">with </w:delText>
        </w:r>
      </w:del>
      <w:ins w:id="75" w:author="Matthew" w:date="2021-01-28T21:15:00Z">
        <w:r w:rsidR="00B41D3A">
          <w:t xml:space="preserve">through </w:t>
        </w:r>
      </w:ins>
      <w:del w:id="76" w:author="Matthew" w:date="2021-01-28T22:21:00Z">
        <w:r w:rsidDel="00A0737B">
          <w:delText xml:space="preserve">integrity </w:delText>
        </w:r>
      </w:del>
      <w:del w:id="77" w:author="Matthew" w:date="2021-01-28T21:15:00Z">
        <w:r w:rsidDel="00B41D3A">
          <w:delText>for</w:delText>
        </w:r>
      </w:del>
      <w:del w:id="78" w:author="Matthew" w:date="2021-01-28T22:21:00Z">
        <w:r w:rsidDel="00A0737B">
          <w:delText xml:space="preserve"> excellence</w:delText>
        </w:r>
      </w:del>
      <w:ins w:id="79" w:author="Matthew" w:date="2021-01-28T22:22:00Z">
        <w:r w:rsidR="00A0737B">
          <w:t>interdisciplinarity</w:t>
        </w:r>
      </w:ins>
      <w:ins w:id="80" w:author="Matthew" w:date="2021-01-28T21:15:00Z">
        <w:r w:rsidR="00B41D3A">
          <w:t>.</w:t>
        </w:r>
      </w:ins>
      <w:r>
        <w:t xml:space="preserve"> </w:t>
      </w:r>
      <w:commentRangeStart w:id="81"/>
      <w:del w:id="82" w:author="Matthew" w:date="2021-01-28T22:23:00Z">
        <w:r w:rsidDel="00A0737B">
          <w:delText>and purpose whilst respecting the natural environment and</w:delText>
        </w:r>
      </w:del>
      <w:ins w:id="83" w:author="Matthew" w:date="2021-01-28T22:25:00Z">
        <w:r w:rsidR="00A0737B">
          <w:t xml:space="preserve">It is only true this day and age that students </w:t>
        </w:r>
      </w:ins>
      <w:ins w:id="84" w:author="Matthew" w:date="2021-01-28T22:26:00Z">
        <w:r w:rsidR="00A0737B">
          <w:t xml:space="preserve">not only be trained on the </w:t>
        </w:r>
        <w:r w:rsidR="00A0737B">
          <w:lastRenderedPageBreak/>
          <w:t>technical know-hows in lecture rooms and laboratories</w:t>
        </w:r>
      </w:ins>
      <w:del w:id="85" w:author="Matthew" w:date="2021-01-28T22:25:00Z">
        <w:r w:rsidDel="00A0737B">
          <w:delText xml:space="preserve"> engaging with communities that goes beyond Wisconsin</w:delText>
        </w:r>
      </w:del>
      <w:ins w:id="86" w:author="Matthew" w:date="2021-01-28T22:27:00Z">
        <w:r w:rsidR="00A0737B">
          <w:t>;</w:t>
        </w:r>
      </w:ins>
      <w:del w:id="87" w:author="Matthew" w:date="2021-01-28T22:26:00Z">
        <w:r w:rsidDel="00A0737B">
          <w:delText>.</w:delText>
        </w:r>
      </w:del>
      <w:r>
        <w:t xml:space="preserve"> </w:t>
      </w:r>
      <w:ins w:id="88" w:author="Matthew" w:date="2021-01-28T22:27:00Z">
        <w:r w:rsidR="00A0737B">
          <w:t xml:space="preserve">soft skills such as </w:t>
        </w:r>
      </w:ins>
      <w:ins w:id="89" w:author="Matthew" w:date="2021-01-28T22:28:00Z">
        <w:r w:rsidR="00A0737B">
          <w:t xml:space="preserve">negotiation and presentation are just as important to succeed in both academia and professional worlds. </w:t>
        </w:r>
      </w:ins>
      <w:commentRangeEnd w:id="81"/>
      <w:r w:rsidR="0039602D">
        <w:rPr>
          <w:rStyle w:val="CommentReference"/>
        </w:rPr>
        <w:commentReference w:id="81"/>
      </w:r>
      <w:commentRangeStart w:id="90"/>
      <w:del w:id="91" w:author="Matthew" w:date="2021-01-28T23:03:00Z">
        <w:r w:rsidDel="00B3675F">
          <w:delText xml:space="preserve">The winning research-intensive plus innovation-driven combination is what </w:delText>
        </w:r>
      </w:del>
      <w:del w:id="92" w:author="Matthew" w:date="2021-01-28T22:29:00Z">
        <w:r w:rsidDel="004629C4">
          <w:delText xml:space="preserve">excites </w:delText>
        </w:r>
      </w:del>
      <w:del w:id="93" w:author="Matthew" w:date="2021-01-28T23:03:00Z">
        <w:r w:rsidDel="00B3675F">
          <w:delText xml:space="preserve">me to </w:delText>
        </w:r>
      </w:del>
      <w:del w:id="94" w:author="Matthew" w:date="2021-01-28T22:30:00Z">
        <w:r w:rsidDel="004629C4">
          <w:delText>study</w:delText>
        </w:r>
      </w:del>
      <w:del w:id="95" w:author="Matthew" w:date="2021-01-28T22:29:00Z">
        <w:r w:rsidDel="004629C4">
          <w:delText>ing</w:delText>
        </w:r>
      </w:del>
      <w:del w:id="96" w:author="Matthew" w:date="2021-01-28T22:30:00Z">
        <w:r w:rsidR="00BE2A49" w:rsidDel="004629C4">
          <w:delText xml:space="preserve"> Mechanical</w:delText>
        </w:r>
        <w:r w:rsidDel="004629C4">
          <w:delText xml:space="preserve"> Engineering</w:delText>
        </w:r>
      </w:del>
      <w:del w:id="97" w:author="Matthew" w:date="2021-01-28T23:03:00Z">
        <w:r w:rsidDel="00B3675F">
          <w:delText xml:space="preserve"> at UW</w:delText>
        </w:r>
      </w:del>
      <w:del w:id="98" w:author="Matthew" w:date="2021-01-28T00:45:00Z">
        <w:r w:rsidDel="008C6AA4">
          <w:delText>-</w:delText>
        </w:r>
      </w:del>
      <w:del w:id="99" w:author="Matthew" w:date="2021-01-28T23:03:00Z">
        <w:r w:rsidDel="00B3675F">
          <w:delText>Madison</w:delText>
        </w:r>
        <w:r w:rsidR="00BE2A49" w:rsidDel="00B3675F">
          <w:delText>.</w:delText>
        </w:r>
      </w:del>
    </w:p>
    <w:p w14:paraId="68BE97C2" w14:textId="22330392" w:rsidR="002A7EAE" w:rsidDel="004629C4" w:rsidRDefault="002A7EAE" w:rsidP="004F5E61">
      <w:pPr>
        <w:spacing w:line="360" w:lineRule="auto"/>
        <w:jc w:val="both"/>
        <w:rPr>
          <w:del w:id="100" w:author="Matthew" w:date="2021-01-28T22:37:00Z"/>
        </w:rPr>
      </w:pPr>
    </w:p>
    <w:p w14:paraId="4CF0A29F" w14:textId="0953501B" w:rsidR="00332057" w:rsidRDefault="00DE4DDA" w:rsidP="00F2317D">
      <w:pPr>
        <w:spacing w:line="360" w:lineRule="auto"/>
        <w:jc w:val="both"/>
      </w:pPr>
      <w:del w:id="101" w:author="Matthew" w:date="2021-01-28T22:31:00Z">
        <w:r w:rsidDel="004629C4">
          <w:delText>W</w:delText>
        </w:r>
        <w:r w:rsidR="00D400D1" w:rsidDel="004629C4">
          <w:delText>hat sets</w:delText>
        </w:r>
      </w:del>
      <w:del w:id="102" w:author="Matthew" w:date="2021-01-28T00:45:00Z">
        <w:r w:rsidR="00D400D1" w:rsidDel="008C6AA4">
          <w:delText xml:space="preserve"> apart</w:delText>
        </w:r>
      </w:del>
      <w:del w:id="103" w:author="Matthew" w:date="2021-01-28T22:31:00Z">
        <w:r w:rsidR="00D400D1" w:rsidDel="004629C4">
          <w:delText xml:space="preserve"> </w:delText>
        </w:r>
      </w:del>
      <w:del w:id="104" w:author="Matthew" w:date="2021-01-28T00:45:00Z">
        <w:r w:rsidR="00D400D1" w:rsidDel="008C6AA4">
          <w:delText>UW-Madison</w:delText>
        </w:r>
      </w:del>
      <w:del w:id="105" w:author="Matthew" w:date="2021-01-28T22:31:00Z">
        <w:r w:rsidR="00D400D1" w:rsidDel="004629C4">
          <w:delText xml:space="preserve"> College of Engineering </w:delText>
        </w:r>
      </w:del>
      <w:del w:id="106" w:author="Matthew" w:date="2021-01-28T00:45:00Z">
        <w:r w:rsidR="00D400D1" w:rsidDel="008C6AA4">
          <w:delText xml:space="preserve">with </w:delText>
        </w:r>
      </w:del>
      <w:del w:id="107" w:author="Matthew" w:date="2021-01-28T22:31:00Z">
        <w:r w:rsidR="00D400D1" w:rsidDel="004629C4">
          <w:delText>others is its ability to prevail in every department</w:delText>
        </w:r>
        <w:r w:rsidR="00410F69" w:rsidDel="004629C4">
          <w:delText xml:space="preserve"> through research. This day and age, education only sounds right when students are able to develop their technical skills from the help of outstanding research resources </w:delText>
        </w:r>
        <w:r w:rsidR="00E35A25" w:rsidDel="004629C4">
          <w:delText xml:space="preserve">and interdisciplinary environments </w:delText>
        </w:r>
        <w:r w:rsidR="00410F69" w:rsidDel="004629C4">
          <w:delText>such as that of</w:delText>
        </w:r>
      </w:del>
      <w:ins w:id="108" w:author="Matthew" w:date="2021-01-28T23:05:00Z">
        <w:r w:rsidR="00B3675F">
          <w:t>The</w:t>
        </w:r>
      </w:ins>
      <w:del w:id="109" w:author="Matthew" w:date="2021-01-28T23:05:00Z">
        <w:r w:rsidR="00410F69" w:rsidDel="00B3675F">
          <w:delText xml:space="preserve"> </w:delText>
        </w:r>
        <w:r w:rsidR="003D12BE" w:rsidDel="00B3675F">
          <w:delText>the</w:delText>
        </w:r>
      </w:del>
      <w:r w:rsidR="003D12BE">
        <w:t xml:space="preserve"> </w:t>
      </w:r>
      <w:r w:rsidR="00410F69">
        <w:t>Grainger Institute for Engineering</w:t>
      </w:r>
      <w:ins w:id="110" w:author="Matthew" w:date="2021-01-28T23:06:00Z">
        <w:r w:rsidR="00B3675F">
          <w:t>, for instance, is</w:t>
        </w:r>
      </w:ins>
      <w:del w:id="111" w:author="Matthew" w:date="2021-01-28T22:31:00Z">
        <w:r w:rsidR="00E35A25" w:rsidDel="004629C4">
          <w:delText>,</w:delText>
        </w:r>
      </w:del>
      <w:del w:id="112" w:author="Matthew" w:date="2021-01-28T23:06:00Z">
        <w:r w:rsidR="00E35A25" w:rsidDel="00B3675F">
          <w:delText xml:space="preserve"> </w:delText>
        </w:r>
      </w:del>
      <w:ins w:id="113" w:author="Matthew" w:date="2021-01-28T22:32:00Z">
        <w:r w:rsidR="004629C4">
          <w:t xml:space="preserve"> a dream-to-life landmark</w:t>
        </w:r>
      </w:ins>
      <w:ins w:id="114" w:author="Matthew" w:date="2021-01-28T22:31:00Z">
        <w:r w:rsidR="004629C4">
          <w:t xml:space="preserve"> </w:t>
        </w:r>
      </w:ins>
      <w:ins w:id="115" w:author="Matthew" w:date="2021-01-28T23:06:00Z">
        <w:r w:rsidR="00B3675F">
          <w:t xml:space="preserve">for me </w:t>
        </w:r>
      </w:ins>
      <w:del w:id="116" w:author="Matthew" w:date="2021-01-28T23:06:00Z">
        <w:r w:rsidR="00E35A25" w:rsidDel="00B3675F">
          <w:delText>where</w:delText>
        </w:r>
        <w:r w:rsidR="00410F69" w:rsidDel="00B3675F">
          <w:delText xml:space="preserve"> </w:delText>
        </w:r>
      </w:del>
      <w:del w:id="117" w:author="Matthew" w:date="2021-01-28T22:37:00Z">
        <w:r w:rsidR="00E35A25" w:rsidDel="004629C4">
          <w:delText>t</w:delText>
        </w:r>
      </w:del>
      <w:del w:id="118" w:author="Matthew" w:date="2021-01-28T22:36:00Z">
        <w:r w:rsidR="00332057" w:rsidDel="004629C4">
          <w:delText xml:space="preserve">he </w:delText>
        </w:r>
        <w:r w:rsidR="00332057" w:rsidRPr="004629C4" w:rsidDel="004629C4">
          <w:rPr>
            <w:rPrChange w:id="119" w:author="Matthew" w:date="2021-01-28T22:33:00Z">
              <w:rPr>
                <w:b/>
                <w:bCs/>
              </w:rPr>
            </w:rPrChange>
          </w:rPr>
          <w:delText>collective</w:delText>
        </w:r>
        <w:r w:rsidR="00332057" w:rsidDel="004629C4">
          <w:delText xml:space="preserve"> minds</w:delText>
        </w:r>
      </w:del>
      <w:del w:id="120" w:author="Matthew" w:date="2021-01-28T22:33:00Z">
        <w:r w:rsidR="00332057" w:rsidDel="004629C4">
          <w:delText>et</w:delText>
        </w:r>
      </w:del>
      <w:del w:id="121" w:author="Matthew" w:date="2021-01-28T22:36:00Z">
        <w:r w:rsidR="00332057" w:rsidDel="004629C4">
          <w:delText xml:space="preserve"> </w:delText>
        </w:r>
      </w:del>
      <w:del w:id="122" w:author="Matthew" w:date="2021-01-28T22:33:00Z">
        <w:r w:rsidR="00332057" w:rsidDel="004629C4">
          <w:delText>of</w:delText>
        </w:r>
        <w:r w:rsidR="00410F69" w:rsidDel="004629C4">
          <w:delText xml:space="preserve"> translating</w:delText>
        </w:r>
        <w:r w:rsidR="00332057" w:rsidDel="004629C4">
          <w:delText xml:space="preserve"> ideas</w:delText>
        </w:r>
      </w:del>
      <w:del w:id="123" w:author="Matthew" w:date="2021-01-28T22:37:00Z">
        <w:r w:rsidR="00332057" w:rsidDel="004629C4">
          <w:delText xml:space="preserve"> </w:delText>
        </w:r>
      </w:del>
      <w:del w:id="124" w:author="Matthew" w:date="2021-01-28T23:06:00Z">
        <w:r w:rsidR="007F3607" w:rsidDel="00B3675F">
          <w:delText>into real-world solutions</w:delText>
        </w:r>
      </w:del>
      <w:del w:id="125" w:author="Matthew" w:date="2021-01-28T22:33:00Z">
        <w:r w:rsidR="007F3607" w:rsidDel="004629C4">
          <w:delText xml:space="preserve"> is </w:delText>
        </w:r>
        <w:r w:rsidR="00E35A25" w:rsidDel="004629C4">
          <w:delText>nurtured and embraced</w:delText>
        </w:r>
      </w:del>
      <w:del w:id="126" w:author="Matthew" w:date="2021-01-28T23:06:00Z">
        <w:r w:rsidR="00E35A25" w:rsidDel="00B3675F">
          <w:delText>.</w:delText>
        </w:r>
      </w:del>
      <w:ins w:id="127" w:author="Matthew" w:date="2021-01-28T23:06:00Z">
        <w:r w:rsidR="00B3675F">
          <w:t>cementing this concept.</w:t>
        </w:r>
      </w:ins>
      <w:commentRangeEnd w:id="90"/>
      <w:r w:rsidR="0039602D">
        <w:rPr>
          <w:rStyle w:val="CommentReference"/>
        </w:rPr>
        <w:commentReference w:id="90"/>
      </w:r>
    </w:p>
    <w:p w14:paraId="7A67EDE4" w14:textId="001E2E28" w:rsidR="00DE4DDA" w:rsidRDefault="00DE4DDA" w:rsidP="004F5E61">
      <w:pPr>
        <w:spacing w:line="360" w:lineRule="auto"/>
        <w:jc w:val="both"/>
      </w:pPr>
    </w:p>
    <w:p w14:paraId="6658CF73" w14:textId="6A07C1E6" w:rsidR="00F66B69" w:rsidRDefault="00410F69" w:rsidP="004F5E61">
      <w:pPr>
        <w:spacing w:line="360" w:lineRule="auto"/>
        <w:jc w:val="both"/>
      </w:pPr>
      <w:del w:id="128" w:author="Matthew" w:date="2021-01-28T22:39:00Z">
        <w:r w:rsidDel="004629C4">
          <w:delText>I’m glad that UW-Madison</w:delText>
        </w:r>
        <w:r w:rsidR="00AF5C60" w:rsidDel="004629C4">
          <w:delText xml:space="preserve"> </w:delText>
        </w:r>
        <w:r w:rsidR="00726FE8" w:rsidDel="004629C4">
          <w:delText>emphasizes research for</w:delText>
        </w:r>
      </w:del>
      <w:ins w:id="129" w:author="Matthew" w:date="2021-01-28T22:39:00Z">
        <w:r w:rsidR="004629C4">
          <w:t>Clean</w:t>
        </w:r>
      </w:ins>
      <w:r w:rsidR="00726FE8">
        <w:t xml:space="preserve"> energy and sustainability</w:t>
      </w:r>
      <w:ins w:id="130" w:author="Matthew" w:date="2021-01-28T22:39:00Z">
        <w:r w:rsidR="004629C4">
          <w:t xml:space="preserve"> are hot buzzwords I look forward to discovering more of</w:t>
        </w:r>
      </w:ins>
      <w:del w:id="131" w:author="Matthew" w:date="2021-01-28T22:39:00Z">
        <w:r w:rsidR="00726FE8" w:rsidDel="004629C4">
          <w:delText>.</w:delText>
        </w:r>
      </w:del>
      <w:r w:rsidR="00726FE8">
        <w:t xml:space="preserve"> </w:t>
      </w:r>
      <w:ins w:id="132" w:author="Matthew" w:date="2021-01-28T22:39:00Z">
        <w:r w:rsidR="004629C4">
          <w:t>a</w:t>
        </w:r>
      </w:ins>
      <w:del w:id="133" w:author="Matthew" w:date="2021-01-28T22:39:00Z">
        <w:r w:rsidR="00726FE8" w:rsidDel="004629C4">
          <w:delText>A</w:delText>
        </w:r>
      </w:del>
      <w:r w:rsidR="00726FE8">
        <w:t>s a future engineer</w:t>
      </w:r>
      <w:ins w:id="134" w:author="Matthew" w:date="2021-01-28T22:39:00Z">
        <w:r w:rsidR="008F01F4">
          <w:t>.</w:t>
        </w:r>
      </w:ins>
      <w:del w:id="135" w:author="Matthew" w:date="2021-01-28T22:39:00Z">
        <w:r w:rsidR="00726FE8" w:rsidDel="008F01F4">
          <w:delText>,</w:delText>
        </w:r>
      </w:del>
      <w:r w:rsidR="00726FE8">
        <w:t xml:space="preserve"> </w:t>
      </w:r>
      <w:commentRangeStart w:id="136"/>
      <w:del w:id="137" w:author="Matthew" w:date="2021-01-28T22:40:00Z">
        <w:r w:rsidR="00726FE8" w:rsidDel="008F01F4">
          <w:delText>I’d like</w:delText>
        </w:r>
        <w:r w:rsidR="00E35A25" w:rsidDel="008F01F4">
          <w:delText xml:space="preserve"> to know that I’m at the helm of the latest technological advancements regarding clean energy. Fortunately, </w:delText>
        </w:r>
        <w:r w:rsidR="00726FE8" w:rsidDel="008F01F4">
          <w:delText xml:space="preserve">UW-Madison’s </w:delText>
        </w:r>
      </w:del>
      <w:ins w:id="138" w:author="Matthew" w:date="2021-01-28T22:40:00Z">
        <w:r w:rsidR="008F01F4">
          <w:t xml:space="preserve">Through the University’s </w:t>
        </w:r>
      </w:ins>
      <w:r w:rsidR="00726FE8">
        <w:t>Engine Research Center</w:t>
      </w:r>
      <w:ins w:id="139" w:author="Matthew" w:date="2021-01-28T22:40:00Z">
        <w:r w:rsidR="008F01F4">
          <w:t>, I hope to</w:t>
        </w:r>
      </w:ins>
      <w:r w:rsidR="00726FE8">
        <w:t xml:space="preserve"> </w:t>
      </w:r>
      <w:del w:id="140" w:author="Matthew" w:date="2021-01-28T22:41:00Z">
        <w:r w:rsidR="00726FE8" w:rsidDel="008F01F4">
          <w:delText xml:space="preserve">provides the opportunity </w:delText>
        </w:r>
        <w:r w:rsidR="00E35A25" w:rsidDel="008F01F4">
          <w:delText xml:space="preserve">for me to be at that helm, where I’d be able to learn </w:delText>
        </w:r>
        <w:r w:rsidR="00726FE8" w:rsidDel="008F01F4">
          <w:delText>the</w:delText>
        </w:r>
      </w:del>
      <w:ins w:id="141" w:author="Matthew" w:date="2021-01-28T22:41:00Z">
        <w:r w:rsidR="008F01F4">
          <w:t xml:space="preserve">be able to </w:t>
        </w:r>
      </w:ins>
      <w:ins w:id="142" w:author="Matthew" w:date="2021-01-28T22:42:00Z">
        <w:r w:rsidR="008F01F4">
          <w:t xml:space="preserve">start by </w:t>
        </w:r>
      </w:ins>
      <w:ins w:id="143" w:author="Matthew" w:date="2021-01-28T22:41:00Z">
        <w:r w:rsidR="008F01F4">
          <w:t>learn</w:t>
        </w:r>
      </w:ins>
      <w:ins w:id="144" w:author="Matthew" w:date="2021-01-28T22:42:00Z">
        <w:r w:rsidR="008F01F4">
          <w:t>ing</w:t>
        </w:r>
      </w:ins>
      <w:ins w:id="145" w:author="Matthew" w:date="2021-01-28T22:41:00Z">
        <w:r w:rsidR="008F01F4">
          <w:t xml:space="preserve"> about the </w:t>
        </w:r>
      </w:ins>
      <w:del w:id="146" w:author="Matthew" w:date="2021-01-28T22:41:00Z">
        <w:r w:rsidR="00726FE8" w:rsidDel="008F01F4">
          <w:delText xml:space="preserve"> </w:delText>
        </w:r>
      </w:del>
      <w:r w:rsidR="00726FE8">
        <w:t>fundamentals of engine combustion</w:t>
      </w:r>
      <w:ins w:id="147" w:author="Matthew" w:date="2021-01-28T22:44:00Z">
        <w:r w:rsidR="008F01F4">
          <w:t xml:space="preserve"> together with its internal processes and external </w:t>
        </w:r>
      </w:ins>
      <w:ins w:id="148" w:author="Matthew" w:date="2021-01-28T22:45:00Z">
        <w:r w:rsidR="008F01F4">
          <w:t>interactions with the environment</w:t>
        </w:r>
      </w:ins>
      <w:commentRangeEnd w:id="136"/>
      <w:r w:rsidR="0039602D">
        <w:rPr>
          <w:rStyle w:val="CommentReference"/>
        </w:rPr>
        <w:commentReference w:id="136"/>
      </w:r>
      <w:del w:id="149" w:author="Matthew" w:date="2021-01-28T22:44:00Z">
        <w:r w:rsidR="00726FE8" w:rsidDel="008F01F4">
          <w:delText xml:space="preserve"> and pollutant</w:delText>
        </w:r>
      </w:del>
      <w:del w:id="150" w:author="Matthew" w:date="2021-01-28T22:41:00Z">
        <w:r w:rsidR="00726FE8" w:rsidDel="008F01F4">
          <w:delText>s</w:delText>
        </w:r>
      </w:del>
      <w:del w:id="151" w:author="Matthew" w:date="2021-01-28T22:44:00Z">
        <w:r w:rsidR="00726FE8" w:rsidDel="008F01F4">
          <w:delText xml:space="preserve"> </w:delText>
        </w:r>
        <w:r w:rsidR="00E35A25" w:rsidDel="008F01F4">
          <w:delText>formation</w:delText>
        </w:r>
      </w:del>
      <w:del w:id="152" w:author="Matthew" w:date="2021-01-28T22:43:00Z">
        <w:r w:rsidR="00726FE8" w:rsidDel="008F01F4">
          <w:delText xml:space="preserve"> in internal combustion engines</w:delText>
        </w:r>
      </w:del>
      <w:ins w:id="153" w:author="Matthew" w:date="2021-01-28T22:43:00Z">
        <w:r w:rsidR="008F01F4">
          <w:t>.</w:t>
        </w:r>
      </w:ins>
      <w:del w:id="154" w:author="Matthew" w:date="2021-01-28T22:43:00Z">
        <w:r w:rsidR="00726FE8" w:rsidDel="008F01F4">
          <w:delText>.</w:delText>
        </w:r>
      </w:del>
      <w:r w:rsidR="00726FE8">
        <w:t xml:space="preserve"> </w:t>
      </w:r>
      <w:r w:rsidR="00E35A25">
        <w:t>Research in this area</w:t>
      </w:r>
      <w:r w:rsidR="00F66B69">
        <w:t xml:space="preserve"> is important for me as I aim to understand the impact of conventional engines </w:t>
      </w:r>
      <w:del w:id="155" w:author="Matthew" w:date="2021-01-28T23:07:00Z">
        <w:r w:rsidR="00F66B69" w:rsidDel="00B3675F">
          <w:delText>and work my way towards innovatin</w:delText>
        </w:r>
        <w:r w:rsidR="00C97EF9" w:rsidDel="00B3675F">
          <w:delText>g</w:delText>
        </w:r>
        <w:r w:rsidR="00F66B69" w:rsidDel="00B3675F">
          <w:delText xml:space="preserve"> </w:delText>
        </w:r>
      </w:del>
      <w:ins w:id="156" w:author="Matthew" w:date="2021-01-28T23:07:00Z">
        <w:r w:rsidR="00B3675F">
          <w:t xml:space="preserve">as I </w:t>
        </w:r>
      </w:ins>
      <w:ins w:id="157" w:author="Matthew" w:date="2021-01-28T23:08:00Z">
        <w:r w:rsidR="00B3675F">
          <w:t xml:space="preserve">yearn for </w:t>
        </w:r>
      </w:ins>
      <w:del w:id="158" w:author="Matthew" w:date="2021-01-28T23:08:00Z">
        <w:r w:rsidR="00F66B69" w:rsidDel="00B3675F">
          <w:delText xml:space="preserve">cleaner </w:delText>
        </w:r>
        <w:r w:rsidR="00C97EF9" w:rsidDel="00B3675F">
          <w:delText xml:space="preserve">fuel solutions to power </w:delText>
        </w:r>
      </w:del>
      <w:r w:rsidR="00C97EF9">
        <w:t xml:space="preserve">Jakarta’s </w:t>
      </w:r>
      <w:del w:id="159" w:author="Matthew" w:date="2021-01-28T22:46:00Z">
        <w:r w:rsidR="00C97EF9" w:rsidDel="008F01F4">
          <w:delText xml:space="preserve">bustling </w:delText>
        </w:r>
      </w:del>
      <w:ins w:id="160" w:author="Matthew" w:date="2021-01-28T22:46:00Z">
        <w:r w:rsidR="008F01F4">
          <w:t xml:space="preserve">incumbent </w:t>
        </w:r>
      </w:ins>
      <w:r w:rsidR="00C97EF9">
        <w:t>cars and motorbikes.</w:t>
      </w:r>
    </w:p>
    <w:p w14:paraId="7D86E686" w14:textId="77777777" w:rsidR="00C97EF9" w:rsidRDefault="00C97EF9" w:rsidP="004F5E61">
      <w:pPr>
        <w:spacing w:line="360" w:lineRule="auto"/>
        <w:jc w:val="both"/>
      </w:pPr>
    </w:p>
    <w:p w14:paraId="1DB4C766" w14:textId="77777777" w:rsidR="004B2C05" w:rsidRDefault="00C97EF9" w:rsidP="004F5E61">
      <w:pPr>
        <w:spacing w:line="360" w:lineRule="auto"/>
        <w:jc w:val="both"/>
        <w:rPr>
          <w:ins w:id="161" w:author="Matthew" w:date="2021-01-28T22:54:00Z"/>
        </w:rPr>
      </w:pPr>
      <w:del w:id="162" w:author="Matthew" w:date="2021-01-28T22:47:00Z">
        <w:r w:rsidDel="008F01F4">
          <w:delText>Furthermore</w:delText>
        </w:r>
      </w:del>
      <w:ins w:id="163" w:author="Matthew" w:date="2021-01-28T22:47:00Z">
        <w:r w:rsidR="008F01F4">
          <w:t>Outside of academics</w:t>
        </w:r>
      </w:ins>
      <w:r>
        <w:t xml:space="preserve">, </w:t>
      </w:r>
      <w:ins w:id="164" w:author="Matthew" w:date="2021-01-28T22:47:00Z">
        <w:r w:rsidR="008F01F4">
          <w:t xml:space="preserve">I am also stoked about the </w:t>
        </w:r>
      </w:ins>
      <w:ins w:id="165" w:author="Matthew" w:date="2021-01-28T22:48:00Z">
        <w:r w:rsidR="008F01F4">
          <w:t xml:space="preserve">myriad of student-run organizations that </w:t>
        </w:r>
      </w:ins>
      <w:r>
        <w:t>E</w:t>
      </w:r>
      <w:r w:rsidR="00D4670C">
        <w:t xml:space="preserve">ngineering </w:t>
      </w:r>
      <w:r w:rsidR="00E60273">
        <w:t>B</w:t>
      </w:r>
      <w:r w:rsidR="00D4670C">
        <w:t xml:space="preserve">adgers get the </w:t>
      </w:r>
      <w:del w:id="166" w:author="Matthew" w:date="2021-01-28T22:48:00Z">
        <w:r w:rsidR="00D4670C" w:rsidDel="008F01F4">
          <w:delText xml:space="preserve">privilege to pursue their passion in </w:delText>
        </w:r>
        <w:r w:rsidDel="008F01F4">
          <w:delText>vibrant student-run organizations</w:delText>
        </w:r>
      </w:del>
      <w:ins w:id="167" w:author="Matthew" w:date="2021-01-28T22:48:00Z">
        <w:r w:rsidR="008F01F4">
          <w:t>privilege to be part of</w:t>
        </w:r>
      </w:ins>
      <w:del w:id="168" w:author="Matthew" w:date="2021-01-28T22:49:00Z">
        <w:r w:rsidDel="008F01F4">
          <w:delText>.</w:delText>
        </w:r>
        <w:r w:rsidR="00002DFB" w:rsidDel="008F01F4">
          <w:delText xml:space="preserve"> Among the 50+ organizations and institutions, I’m excited to apply my technical skills in</w:delText>
        </w:r>
      </w:del>
      <w:ins w:id="169" w:author="Matthew" w:date="2021-01-28T22:49:00Z">
        <w:r w:rsidR="008F01F4">
          <w:t xml:space="preserve"> such as</w:t>
        </w:r>
      </w:ins>
      <w:r w:rsidR="00002DFB">
        <w:t xml:space="preserve"> Wisconsin Racing. To be </w:t>
      </w:r>
      <w:r w:rsidR="00934A59">
        <w:t>involved in such</w:t>
      </w:r>
      <w:r w:rsidR="008A35C8">
        <w:t xml:space="preserve"> a</w:t>
      </w:r>
      <w:r w:rsidR="00002DFB">
        <w:t xml:space="preserve"> team is every mechanical engineer’s dream. I </w:t>
      </w:r>
      <w:ins w:id="170" w:author="Matthew" w:date="2021-01-28T22:49:00Z">
        <w:r w:rsidR="004B2C05">
          <w:t xml:space="preserve">will </w:t>
        </w:r>
      </w:ins>
      <w:r w:rsidR="00002DFB">
        <w:t xml:space="preserve">get to design, build, and test-run race cars </w:t>
      </w:r>
      <w:ins w:id="171" w:author="Matthew" w:date="2021-01-28T22:50:00Z">
        <w:r w:rsidR="004B2C05">
          <w:t xml:space="preserve">all at once </w:t>
        </w:r>
      </w:ins>
      <w:r w:rsidR="00934A59">
        <w:t xml:space="preserve">which </w:t>
      </w:r>
      <w:r w:rsidR="00002DFB">
        <w:t xml:space="preserve">takes the fun in </w:t>
      </w:r>
      <w:r w:rsidR="00BA4570">
        <w:t xml:space="preserve">mechanical </w:t>
      </w:r>
      <w:r w:rsidR="00002DFB">
        <w:t>engineering to a whole new level</w:t>
      </w:r>
      <w:r w:rsidR="00BA4570">
        <w:t>.</w:t>
      </w:r>
      <w:commentRangeStart w:id="172"/>
      <w:r w:rsidR="00BA4570">
        <w:t xml:space="preserve"> I also crave the competitive nature of the team’s participation in</w:t>
      </w:r>
      <w:r w:rsidR="00D63F62">
        <w:t xml:space="preserve"> formula races.</w:t>
      </w:r>
      <w:r w:rsidR="00BA4570">
        <w:t xml:space="preserve"> </w:t>
      </w:r>
      <w:del w:id="173" w:author="Matthew" w:date="2021-01-28T22:51:00Z">
        <w:r w:rsidR="00934A59" w:rsidDel="004B2C05">
          <w:delText>I hope to be</w:delText>
        </w:r>
      </w:del>
      <w:ins w:id="174" w:author="Matthew" w:date="2021-01-28T22:51:00Z">
        <w:r w:rsidR="004B2C05">
          <w:t>Interested in being</w:t>
        </w:r>
      </w:ins>
      <w:r w:rsidR="00934A59">
        <w:t xml:space="preserve"> a part </w:t>
      </w:r>
      <w:r w:rsidR="00D63F62">
        <w:t xml:space="preserve">of the </w:t>
      </w:r>
      <w:r w:rsidR="008A35C8">
        <w:t xml:space="preserve">Wisconsin Racing’s Electric </w:t>
      </w:r>
      <w:ins w:id="175" w:author="Matthew" w:date="2021-01-28T22:51:00Z">
        <w:r w:rsidR="004B2C05">
          <w:t>T</w:t>
        </w:r>
      </w:ins>
      <w:del w:id="176" w:author="Matthew" w:date="2021-01-28T22:51:00Z">
        <w:r w:rsidR="008A35C8" w:rsidDel="004B2C05">
          <w:delText>t</w:delText>
        </w:r>
      </w:del>
      <w:r w:rsidR="008A35C8">
        <w:t>eam</w:t>
      </w:r>
      <w:r w:rsidR="00934A59">
        <w:t xml:space="preserve">, </w:t>
      </w:r>
      <w:ins w:id="177" w:author="Matthew" w:date="2021-01-28T22:52:00Z">
        <w:r w:rsidR="004B2C05">
          <w:t xml:space="preserve">I would be in my happy zone as I collaborate with like-minded peers on </w:t>
        </w:r>
      </w:ins>
      <w:r w:rsidR="00934A59">
        <w:t xml:space="preserve">designing </w:t>
      </w:r>
      <w:r w:rsidR="008A35C8">
        <w:t xml:space="preserve">and improving </w:t>
      </w:r>
      <w:r w:rsidR="00934A59">
        <w:t>the efficacy of the</w:t>
      </w:r>
      <w:del w:id="178" w:author="Matthew" w:date="2021-01-28T22:52:00Z">
        <w:r w:rsidR="00934A59" w:rsidDel="004B2C05">
          <w:delText>ir</w:delText>
        </w:r>
      </w:del>
      <w:r w:rsidR="00D63F62">
        <w:t xml:space="preserve"> race</w:t>
      </w:r>
      <w:r w:rsidR="00934A59">
        <w:t xml:space="preserve"> car’s battery as a fueling component.  </w:t>
      </w:r>
      <w:commentRangeEnd w:id="172"/>
      <w:r w:rsidR="0039602D">
        <w:rPr>
          <w:rStyle w:val="CommentReference"/>
        </w:rPr>
        <w:commentReference w:id="172"/>
      </w:r>
    </w:p>
    <w:p w14:paraId="608BC730" w14:textId="77777777" w:rsidR="004B2C05" w:rsidRDefault="004B2C05" w:rsidP="004F5E61">
      <w:pPr>
        <w:spacing w:line="360" w:lineRule="auto"/>
        <w:jc w:val="both"/>
        <w:rPr>
          <w:ins w:id="179" w:author="Matthew" w:date="2021-01-28T22:54:00Z"/>
        </w:rPr>
      </w:pPr>
    </w:p>
    <w:p w14:paraId="1A1CC332" w14:textId="31738386" w:rsidR="00D400D1" w:rsidDel="004B2C05" w:rsidRDefault="00934A59" w:rsidP="004F5E61">
      <w:pPr>
        <w:spacing w:line="360" w:lineRule="auto"/>
        <w:jc w:val="both"/>
        <w:rPr>
          <w:del w:id="180" w:author="Matthew" w:date="2021-01-28T22:54:00Z"/>
        </w:rPr>
      </w:pPr>
      <w:del w:id="181" w:author="Matthew" w:date="2021-01-28T22:54:00Z">
        <w:r w:rsidDel="004B2C05">
          <w:delText>With t</w:delText>
        </w:r>
        <w:r w:rsidR="008A35C8" w:rsidDel="004B2C05">
          <w:delText>hat, I’d be able to</w:delText>
        </w:r>
      </w:del>
      <w:ins w:id="182" w:author="Matthew" w:date="2021-01-28T22:54:00Z">
        <w:r w:rsidR="004B2C05">
          <w:t>Yet it is not only about</w:t>
        </w:r>
      </w:ins>
      <w:r w:rsidR="008A35C8">
        <w:t xml:space="preserve"> foster</w:t>
      </w:r>
      <w:ins w:id="183" w:author="Matthew" w:date="2021-01-28T22:54:00Z">
        <w:r w:rsidR="004B2C05">
          <w:t>ing</w:t>
        </w:r>
      </w:ins>
      <w:r w:rsidR="008A35C8">
        <w:t xml:space="preserve"> my </w:t>
      </w:r>
      <w:del w:id="184" w:author="Matthew" w:date="2021-01-28T22:55:00Z">
        <w:r w:rsidR="008A35C8" w:rsidDel="004B2C05">
          <w:delText xml:space="preserve">passion </w:delText>
        </w:r>
      </w:del>
      <w:ins w:id="185" w:author="Matthew" w:date="2021-01-28T22:55:00Z">
        <w:r w:rsidR="004B2C05">
          <w:t xml:space="preserve">avidity </w:t>
        </w:r>
      </w:ins>
      <w:r w:rsidR="008A35C8">
        <w:t>for sustainable</w:t>
      </w:r>
      <w:ins w:id="186" w:author="Matthew" w:date="2021-01-28T22:56:00Z">
        <w:r w:rsidR="004B2C05">
          <w:t xml:space="preserve"> vehicular</w:t>
        </w:r>
      </w:ins>
      <w:r w:rsidR="008A35C8">
        <w:t xml:space="preserve"> fuel </w:t>
      </w:r>
      <w:del w:id="187" w:author="Matthew" w:date="2021-01-28T22:56:00Z">
        <w:r w:rsidR="003D12BE" w:rsidDel="004B2C05">
          <w:delText xml:space="preserve">in vehicles </w:delText>
        </w:r>
        <w:r w:rsidR="00D63F62" w:rsidDel="004B2C05">
          <w:delText xml:space="preserve">and surround </w:delText>
        </w:r>
        <w:r w:rsidR="008A35C8" w:rsidDel="004B2C05">
          <w:delText xml:space="preserve">myself </w:delText>
        </w:r>
        <w:r w:rsidR="00D63F62" w:rsidDel="004B2C05">
          <w:delText>with</w:delText>
        </w:r>
        <w:r w:rsidR="008A35C8" w:rsidDel="004B2C05">
          <w:delText xml:space="preserve"> talented engineers who</w:delText>
        </w:r>
        <w:r w:rsidR="003D12BE" w:rsidDel="004B2C05">
          <w:delText xml:space="preserve"> strive to</w:delText>
        </w:r>
        <w:r w:rsidR="008A35C8" w:rsidDel="004B2C05">
          <w:delText xml:space="preserve"> </w:delText>
        </w:r>
      </w:del>
      <w:ins w:id="188" w:author="Matthew" w:date="2021-01-28T22:56:00Z">
        <w:r w:rsidR="004B2C05">
          <w:t xml:space="preserve">as I </w:t>
        </w:r>
      </w:ins>
      <w:r w:rsidR="008A35C8">
        <w:t>challenge</w:t>
      </w:r>
      <w:r w:rsidR="003D12BE">
        <w:t xml:space="preserve"> </w:t>
      </w:r>
      <w:del w:id="189" w:author="Matthew" w:date="2021-01-28T22:56:00Z">
        <w:r w:rsidR="003D12BE" w:rsidDel="004B2C05">
          <w:delText xml:space="preserve">their </w:delText>
        </w:r>
      </w:del>
      <w:ins w:id="190" w:author="Matthew" w:date="2021-01-28T22:56:00Z">
        <w:r w:rsidR="004B2C05">
          <w:t xml:space="preserve">my </w:t>
        </w:r>
      </w:ins>
      <w:del w:id="191" w:author="Matthew" w:date="2021-01-28T22:57:00Z">
        <w:r w:rsidR="003D12BE" w:rsidDel="004B2C05">
          <w:delText xml:space="preserve">knowledge </w:delText>
        </w:r>
      </w:del>
      <w:ins w:id="192" w:author="Matthew" w:date="2021-01-28T22:57:00Z">
        <w:r w:rsidR="004B2C05">
          <w:t xml:space="preserve">technical proficiency </w:t>
        </w:r>
      </w:ins>
      <w:r w:rsidR="00D63F62">
        <w:t>outside of the classroom.</w:t>
      </w:r>
      <w:ins w:id="193" w:author="Matthew" w:date="2021-01-28T22:54:00Z">
        <w:r w:rsidR="004B2C05">
          <w:t xml:space="preserve"> </w:t>
        </w:r>
      </w:ins>
    </w:p>
    <w:p w14:paraId="68E75E4A" w14:textId="425EE45C" w:rsidR="00DE4DDA" w:rsidDel="004B2C05" w:rsidRDefault="00DE4DDA" w:rsidP="004F5E61">
      <w:pPr>
        <w:spacing w:line="360" w:lineRule="auto"/>
        <w:jc w:val="both"/>
        <w:rPr>
          <w:del w:id="194" w:author="Matthew" w:date="2021-01-28T22:54:00Z"/>
        </w:rPr>
      </w:pPr>
    </w:p>
    <w:p w14:paraId="4D6B7E87" w14:textId="4A06BEC9" w:rsidR="003D12BE" w:rsidRDefault="000B785F" w:rsidP="004F5E61">
      <w:pPr>
        <w:spacing w:line="360" w:lineRule="auto"/>
        <w:jc w:val="both"/>
      </w:pPr>
      <w:r>
        <w:t>When I think about studying</w:t>
      </w:r>
      <w:r w:rsidR="00094B1B">
        <w:t xml:space="preserve"> mechanical</w:t>
      </w:r>
      <w:r>
        <w:t xml:space="preserve"> engineering, I </w:t>
      </w:r>
      <w:ins w:id="195" w:author="Matthew" w:date="2021-01-28T22:57:00Z">
        <w:r w:rsidR="004B2C05">
          <w:t xml:space="preserve">also </w:t>
        </w:r>
      </w:ins>
      <w:r>
        <w:t xml:space="preserve">think about the impact </w:t>
      </w:r>
      <w:ins w:id="196" w:author="Matthew" w:date="2021-01-28T22:58:00Z">
        <w:r w:rsidR="004B2C05">
          <w:t>that I could bring</w:t>
        </w:r>
      </w:ins>
      <w:del w:id="197" w:author="Matthew" w:date="2021-01-28T22:58:00Z">
        <w:r w:rsidDel="004B2C05">
          <w:delText>I c</w:delText>
        </w:r>
      </w:del>
      <w:del w:id="198" w:author="Matthew" w:date="2021-01-28T22:57:00Z">
        <w:r w:rsidDel="004B2C05">
          <w:delText>an</w:delText>
        </w:r>
      </w:del>
      <w:r>
        <w:t xml:space="preserve"> </w:t>
      </w:r>
      <w:del w:id="199" w:author="Matthew" w:date="2021-01-28T22:58:00Z">
        <w:r w:rsidDel="004B2C05">
          <w:delText xml:space="preserve">bring towards </w:delText>
        </w:r>
      </w:del>
      <w:ins w:id="200" w:author="Matthew" w:date="2021-01-28T22:58:00Z">
        <w:r w:rsidR="004B2C05">
          <w:t xml:space="preserve">to </w:t>
        </w:r>
      </w:ins>
      <w:r>
        <w:t>communities across the globe.</w:t>
      </w:r>
      <w:r w:rsidR="00780F81">
        <w:t xml:space="preserve">  </w:t>
      </w:r>
      <w:del w:id="201" w:author="Matthew" w:date="2021-01-28T22:58:00Z">
        <w:r w:rsidR="00094B1B" w:rsidDel="004B2C05">
          <w:delText xml:space="preserve">That is why </w:delText>
        </w:r>
        <w:r w:rsidR="00871B7C" w:rsidDel="004B2C05">
          <w:delText xml:space="preserve">thinking about the possibility to provide an important link for the </w:delText>
        </w:r>
      </w:del>
      <w:ins w:id="202" w:author="Matthew" w:date="2021-01-28T23:00:00Z">
        <w:r w:rsidR="00B3675F">
          <w:t>It is with</w:t>
        </w:r>
      </w:ins>
      <w:ins w:id="203" w:author="Matthew" w:date="2021-01-28T22:58:00Z">
        <w:r w:rsidR="004B2C05">
          <w:t xml:space="preserve"> the College of Engineering’s</w:t>
        </w:r>
      </w:ins>
      <w:del w:id="204" w:author="Matthew" w:date="2021-01-28T22:58:00Z">
        <w:r w:rsidR="00871B7C" w:rsidDel="004B2C05">
          <w:delText>UW-Madison Engineering</w:delText>
        </w:r>
      </w:del>
      <w:r w:rsidR="00871B7C">
        <w:t xml:space="preserve"> </w:t>
      </w:r>
      <w:ins w:id="205" w:author="Matthew" w:date="2021-01-28T22:59:00Z">
        <w:r w:rsidR="004B2C05">
          <w:t xml:space="preserve">strong student network and alumni </w:t>
        </w:r>
      </w:ins>
      <w:r w:rsidR="00871B7C">
        <w:t xml:space="preserve">community </w:t>
      </w:r>
      <w:ins w:id="206" w:author="Matthew" w:date="2021-01-28T23:01:00Z">
        <w:r w:rsidR="00B3675F">
          <w:t xml:space="preserve">that I wish to leverage in my </w:t>
        </w:r>
      </w:ins>
      <w:del w:id="207" w:author="Matthew" w:date="2021-01-28T23:01:00Z">
        <w:r w:rsidR="00871B7C" w:rsidDel="00B3675F">
          <w:delText>to access water-vulnerable regions of Indonesia excites me. Aside from collaborating with fellow students and professors, I believe I could help liaise</w:delText>
        </w:r>
      </w:del>
      <w:ins w:id="208" w:author="Matthew" w:date="2021-01-28T23:01:00Z">
        <w:r w:rsidR="00B3675F">
          <w:t>liaison</w:t>
        </w:r>
      </w:ins>
      <w:r w:rsidR="00871B7C">
        <w:t xml:space="preserve"> with governmental bodies and/or local non-profits to build water treatment facilities in regions </w:t>
      </w:r>
      <w:ins w:id="209" w:author="Matthew" w:date="2021-01-28T23:02:00Z">
        <w:r w:rsidR="00B3675F">
          <w:t xml:space="preserve">across the Indonesian archipelago </w:t>
        </w:r>
      </w:ins>
      <w:r w:rsidR="00871B7C">
        <w:t>that lack quality infrastructure</w:t>
      </w:r>
      <w:del w:id="210" w:author="Matthew" w:date="2021-01-28T23:02:00Z">
        <w:r w:rsidR="00871B7C" w:rsidDel="00B3675F">
          <w:delText>, such as remote islands near Papua or rural areas just outside of Jakarta</w:delText>
        </w:r>
      </w:del>
      <w:r w:rsidR="00871B7C">
        <w:t xml:space="preserve">. </w:t>
      </w:r>
      <w:commentRangeStart w:id="211"/>
      <w:r w:rsidR="00094B1B">
        <w:t>Thankfully, s</w:t>
      </w:r>
      <w:r w:rsidR="00871B7C">
        <w:t xml:space="preserve">ervice organizations </w:t>
      </w:r>
      <w:r w:rsidR="00094B1B">
        <w:t>like</w:t>
      </w:r>
      <w:r w:rsidR="00871B7C">
        <w:t xml:space="preserve"> UW-Madison’s Engineering Without Border</w:t>
      </w:r>
      <w:r w:rsidR="00094B1B">
        <w:t xml:space="preserve">s </w:t>
      </w:r>
      <w:del w:id="212" w:author="Matthew" w:date="2021-01-28T23:00:00Z">
        <w:r w:rsidR="00094B1B" w:rsidDel="00B3675F">
          <w:delText xml:space="preserve">could </w:delText>
        </w:r>
      </w:del>
      <w:ins w:id="213" w:author="Matthew" w:date="2021-01-28T23:00:00Z">
        <w:r w:rsidR="00B3675F">
          <w:t xml:space="preserve">would be able to </w:t>
        </w:r>
      </w:ins>
      <w:r w:rsidR="00094B1B">
        <w:t>help me do just that.</w:t>
      </w:r>
      <w:commentRangeEnd w:id="211"/>
      <w:r w:rsidR="0039602D">
        <w:rPr>
          <w:rStyle w:val="CommentReference"/>
        </w:rPr>
        <w:commentReference w:id="211"/>
      </w:r>
    </w:p>
    <w:p w14:paraId="59EA9117" w14:textId="77777777" w:rsidR="00094B1B" w:rsidRDefault="00094B1B" w:rsidP="004F5E61">
      <w:pPr>
        <w:spacing w:line="360" w:lineRule="auto"/>
        <w:jc w:val="both"/>
      </w:pPr>
    </w:p>
    <w:p w14:paraId="16CD0004" w14:textId="248BBA34" w:rsidR="00094B1B" w:rsidRDefault="00094B1B" w:rsidP="004F5E61">
      <w:pPr>
        <w:spacing w:line="360" w:lineRule="auto"/>
        <w:jc w:val="both"/>
      </w:pPr>
      <w:r>
        <w:t>As my mind warped back to my lovely capital – alerted by the ringing pedestrian light which just turned green – I walked past what was the last streak of sunset, hoping that I can come out of UW</w:t>
      </w:r>
      <w:ins w:id="214" w:author="Matthew" w:date="2021-01-28T00:46:00Z">
        <w:r w:rsidR="00FB69F2">
          <w:t xml:space="preserve"> </w:t>
        </w:r>
      </w:ins>
      <w:del w:id="215" w:author="Matthew" w:date="2021-01-28T00:46:00Z">
        <w:r w:rsidDel="00FB69F2">
          <w:delText>-</w:delText>
        </w:r>
      </w:del>
      <w:r>
        <w:t xml:space="preserve">Madison as </w:t>
      </w:r>
      <w:del w:id="216" w:author="Matthew" w:date="2021-01-28T22:53:00Z">
        <w:r w:rsidDel="004B2C05">
          <w:delText>one of many</w:delText>
        </w:r>
      </w:del>
      <w:ins w:id="217" w:author="Matthew" w:date="2021-01-28T22:53:00Z">
        <w:r w:rsidR="004B2C05">
          <w:t>a</w:t>
        </w:r>
      </w:ins>
      <w:r>
        <w:t xml:space="preserve"> purposeful engineer</w:t>
      </w:r>
      <w:del w:id="218" w:author="Matthew" w:date="2021-01-28T22:53:00Z">
        <w:r w:rsidDel="004B2C05">
          <w:delText>s</w:delText>
        </w:r>
      </w:del>
      <w:r>
        <w:t xml:space="preserve"> </w:t>
      </w:r>
      <w:ins w:id="219" w:author="Matthew" w:date="2021-01-28T22:53:00Z">
        <w:r w:rsidR="004B2C05">
          <w:t>on</w:t>
        </w:r>
      </w:ins>
      <w:del w:id="220" w:author="Matthew" w:date="2021-01-28T22:53:00Z">
        <w:r w:rsidDel="004B2C05">
          <w:delText>in</w:delText>
        </w:r>
      </w:del>
      <w:r>
        <w:t xml:space="preserve"> sustaining the beauty of our planet Earth: one to be enjoyed and celebrated by generations to come.</w:t>
      </w:r>
    </w:p>
    <w:p w14:paraId="367C22E8" w14:textId="36765CBC" w:rsidR="00094B1B" w:rsidRDefault="00094B1B" w:rsidP="004F5E61">
      <w:pPr>
        <w:spacing w:line="360" w:lineRule="auto"/>
        <w:jc w:val="both"/>
        <w:rPr>
          <w:ins w:id="221" w:author="Matthew" w:date="2021-01-28T23:08:00Z"/>
        </w:rPr>
      </w:pPr>
    </w:p>
    <w:p w14:paraId="75D05F1A" w14:textId="55DD5B3C" w:rsidR="00F2317D" w:rsidRDefault="00F2317D" w:rsidP="004F5E61">
      <w:pPr>
        <w:spacing w:line="360" w:lineRule="auto"/>
        <w:jc w:val="both"/>
        <w:rPr>
          <w:ins w:id="222" w:author="Matthew" w:date="2021-01-28T23:08:00Z"/>
        </w:rPr>
      </w:pPr>
    </w:p>
    <w:p w14:paraId="2801F121" w14:textId="6D8C3AC7" w:rsidR="00F2317D" w:rsidRDefault="00F2317D" w:rsidP="004F5E61">
      <w:pPr>
        <w:spacing w:line="360" w:lineRule="auto"/>
        <w:jc w:val="both"/>
        <w:rPr>
          <w:ins w:id="223" w:author="Matthew" w:date="2021-01-28T23:08:00Z"/>
        </w:rPr>
      </w:pPr>
    </w:p>
    <w:p w14:paraId="37B7E28C" w14:textId="0B951EDE" w:rsidR="00F2317D" w:rsidRPr="00F2317D" w:rsidRDefault="00F2317D" w:rsidP="004F5E61">
      <w:pPr>
        <w:spacing w:line="360" w:lineRule="auto"/>
        <w:jc w:val="both"/>
        <w:rPr>
          <w:ins w:id="224" w:author="Matthew" w:date="2021-01-28T23:09:00Z"/>
          <w:rFonts w:ascii="Times New Roman" w:hAnsi="Times New Roman" w:cs="Times New Roman"/>
          <w:i/>
          <w:iCs/>
          <w:rPrChange w:id="225" w:author="Matthew" w:date="2021-01-28T23:09:00Z">
            <w:rPr>
              <w:ins w:id="226" w:author="Matthew" w:date="2021-01-28T23:09:00Z"/>
              <w:i/>
              <w:iCs/>
            </w:rPr>
          </w:rPrChange>
        </w:rPr>
      </w:pPr>
      <w:ins w:id="227" w:author="Matthew" w:date="2021-01-28T23:09:00Z">
        <w:r w:rsidRPr="00F2317D">
          <w:rPr>
            <w:rFonts w:ascii="Times New Roman" w:hAnsi="Times New Roman" w:cs="Times New Roman"/>
            <w:i/>
            <w:iCs/>
            <w:rPrChange w:id="228" w:author="Matthew" w:date="2021-01-28T23:09:00Z">
              <w:rPr>
                <w:i/>
                <w:iCs/>
              </w:rPr>
            </w:rPrChange>
          </w:rPr>
          <w:t>Hi Ravi!</w:t>
        </w:r>
      </w:ins>
    </w:p>
    <w:p w14:paraId="72CDD80D" w14:textId="5DE66DC5" w:rsidR="00F2317D" w:rsidRPr="00F2317D" w:rsidRDefault="00F2317D" w:rsidP="004F5E61">
      <w:pPr>
        <w:spacing w:line="360" w:lineRule="auto"/>
        <w:jc w:val="both"/>
        <w:rPr>
          <w:ins w:id="229" w:author="Matthew" w:date="2021-01-28T23:09:00Z"/>
          <w:rFonts w:ascii="Times New Roman" w:hAnsi="Times New Roman" w:cs="Times New Roman"/>
          <w:i/>
          <w:iCs/>
          <w:rPrChange w:id="230" w:author="Matthew" w:date="2021-01-28T23:09:00Z">
            <w:rPr>
              <w:ins w:id="231" w:author="Matthew" w:date="2021-01-28T23:09:00Z"/>
              <w:i/>
              <w:iCs/>
            </w:rPr>
          </w:rPrChange>
        </w:rPr>
      </w:pPr>
    </w:p>
    <w:p w14:paraId="6C0E12ED" w14:textId="635BF196" w:rsidR="00F2317D" w:rsidRDefault="00F2317D" w:rsidP="004F5E61">
      <w:pPr>
        <w:spacing w:line="360" w:lineRule="auto"/>
        <w:jc w:val="both"/>
        <w:rPr>
          <w:ins w:id="232" w:author="Matthew" w:date="2021-01-28T23:10:00Z"/>
          <w:rFonts w:ascii="Times New Roman" w:hAnsi="Times New Roman" w:cs="Times New Roman"/>
          <w:i/>
          <w:iCs/>
        </w:rPr>
      </w:pPr>
      <w:ins w:id="233" w:author="Matthew" w:date="2021-01-28T23:09:00Z">
        <w:r>
          <w:rPr>
            <w:rFonts w:ascii="Times New Roman" w:hAnsi="Times New Roman" w:cs="Times New Roman"/>
            <w:i/>
            <w:iCs/>
          </w:rPr>
          <w:t xml:space="preserve">I think overall this essay is a </w:t>
        </w:r>
      </w:ins>
      <w:ins w:id="234" w:author="Matthew" w:date="2021-01-28T23:10:00Z">
        <w:r w:rsidR="00E1502D">
          <w:rPr>
            <w:rFonts w:ascii="Times New Roman" w:hAnsi="Times New Roman" w:cs="Times New Roman"/>
            <w:i/>
            <w:iCs/>
          </w:rPr>
          <w:t>decent consolidation of your previous pieces.</w:t>
        </w:r>
      </w:ins>
    </w:p>
    <w:p w14:paraId="594FF350" w14:textId="6B362C83" w:rsidR="00E1502D" w:rsidRDefault="00E1502D" w:rsidP="004F5E61">
      <w:pPr>
        <w:spacing w:line="360" w:lineRule="auto"/>
        <w:jc w:val="both"/>
        <w:rPr>
          <w:ins w:id="235" w:author="Matthew" w:date="2021-01-28T23:10:00Z"/>
          <w:rFonts w:ascii="Times New Roman" w:hAnsi="Times New Roman" w:cs="Times New Roman"/>
          <w:i/>
          <w:iCs/>
        </w:rPr>
      </w:pPr>
    </w:p>
    <w:p w14:paraId="4ABFAC2C" w14:textId="6C179867" w:rsidR="00E1502D" w:rsidRDefault="00E1502D" w:rsidP="004F5E61">
      <w:pPr>
        <w:spacing w:line="360" w:lineRule="auto"/>
        <w:jc w:val="both"/>
        <w:rPr>
          <w:ins w:id="236" w:author="Matthew" w:date="2021-01-28T23:15:00Z"/>
          <w:rFonts w:ascii="Times New Roman" w:hAnsi="Times New Roman" w:cs="Times New Roman"/>
          <w:i/>
          <w:iCs/>
        </w:rPr>
      </w:pPr>
      <w:ins w:id="237" w:author="Matthew" w:date="2021-01-28T23:10:00Z">
        <w:r>
          <w:rPr>
            <w:rFonts w:ascii="Times New Roman" w:hAnsi="Times New Roman" w:cs="Times New Roman"/>
            <w:i/>
            <w:iCs/>
          </w:rPr>
          <w:t>What I observed here</w:t>
        </w:r>
      </w:ins>
      <w:ins w:id="238" w:author="Matthew" w:date="2021-01-28T23:11:00Z">
        <w:r>
          <w:rPr>
            <w:rFonts w:ascii="Times New Roman" w:hAnsi="Times New Roman" w:cs="Times New Roman"/>
            <w:i/>
            <w:iCs/>
          </w:rPr>
          <w:t>, however, is that your piecing</w:t>
        </w:r>
      </w:ins>
      <w:ins w:id="239" w:author="Matthew" w:date="2021-01-28T23:12:00Z">
        <w:r>
          <w:rPr>
            <w:rFonts w:ascii="Times New Roman" w:hAnsi="Times New Roman" w:cs="Times New Roman"/>
            <w:i/>
            <w:iCs/>
          </w:rPr>
          <w:t xml:space="preserve"> sort of made your personal branding go all over the place; you want to make sure that </w:t>
        </w:r>
        <w:proofErr w:type="gramStart"/>
        <w:r>
          <w:rPr>
            <w:rFonts w:ascii="Times New Roman" w:hAnsi="Times New Roman" w:cs="Times New Roman"/>
            <w:i/>
            <w:iCs/>
          </w:rPr>
          <w:t>you’ve</w:t>
        </w:r>
        <w:proofErr w:type="gramEnd"/>
        <w:r>
          <w:rPr>
            <w:rFonts w:ascii="Times New Roman" w:hAnsi="Times New Roman" w:cs="Times New Roman"/>
            <w:i/>
            <w:iCs/>
          </w:rPr>
          <w:t xml:space="preserve"> glued e</w:t>
        </w:r>
      </w:ins>
      <w:ins w:id="240" w:author="Matthew" w:date="2021-01-28T23:13:00Z">
        <w:r>
          <w:rPr>
            <w:rFonts w:ascii="Times New Roman" w:hAnsi="Times New Roman" w:cs="Times New Roman"/>
            <w:i/>
            <w:iCs/>
          </w:rPr>
          <w:t xml:space="preserve">very part – from academics to research to extracurriculars to career goal </w:t>
        </w:r>
      </w:ins>
      <w:ins w:id="241" w:author="Matthew" w:date="2021-01-28T23:14:00Z">
        <w:r>
          <w:rPr>
            <w:rFonts w:ascii="Times New Roman" w:hAnsi="Times New Roman" w:cs="Times New Roman"/>
            <w:i/>
            <w:iCs/>
          </w:rPr>
          <w:t>–</w:t>
        </w:r>
      </w:ins>
      <w:ins w:id="242" w:author="Matthew" w:date="2021-01-28T23:13:00Z">
        <w:r>
          <w:rPr>
            <w:rFonts w:ascii="Times New Roman" w:hAnsi="Times New Roman" w:cs="Times New Roman"/>
            <w:i/>
            <w:iCs/>
          </w:rPr>
          <w:t xml:space="preserve"> in</w:t>
        </w:r>
      </w:ins>
      <w:ins w:id="243" w:author="Matthew" w:date="2021-01-28T23:14:00Z">
        <w:r>
          <w:rPr>
            <w:rFonts w:ascii="Times New Roman" w:hAnsi="Times New Roman" w:cs="Times New Roman"/>
            <w:i/>
            <w:iCs/>
          </w:rPr>
          <w:t xml:space="preserve"> a way that screams “I am your missing piece in yo</w:t>
        </w:r>
      </w:ins>
      <w:ins w:id="244" w:author="Matthew" w:date="2021-01-28T23:15:00Z">
        <w:r>
          <w:rPr>
            <w:rFonts w:ascii="Times New Roman" w:hAnsi="Times New Roman" w:cs="Times New Roman"/>
            <w:i/>
            <w:iCs/>
          </w:rPr>
          <w:t>ur Badger Class of 2025!”</w:t>
        </w:r>
      </w:ins>
    </w:p>
    <w:p w14:paraId="603E9C74" w14:textId="5D0503DA" w:rsidR="00E1502D" w:rsidRDefault="00E1502D" w:rsidP="004F5E61">
      <w:pPr>
        <w:spacing w:line="360" w:lineRule="auto"/>
        <w:jc w:val="both"/>
        <w:rPr>
          <w:ins w:id="245" w:author="Matthew" w:date="2021-01-28T23:15:00Z"/>
          <w:rFonts w:ascii="Times New Roman" w:hAnsi="Times New Roman" w:cs="Times New Roman"/>
          <w:i/>
          <w:iCs/>
        </w:rPr>
      </w:pPr>
    </w:p>
    <w:p w14:paraId="2471A9C0" w14:textId="0CE53BD3" w:rsidR="00E1502D" w:rsidRPr="00F2317D" w:rsidRDefault="00E1502D" w:rsidP="004F5E61">
      <w:pPr>
        <w:spacing w:line="360" w:lineRule="auto"/>
        <w:jc w:val="both"/>
        <w:rPr>
          <w:rFonts w:ascii="Times New Roman" w:hAnsi="Times New Roman" w:cs="Times New Roman"/>
          <w:i/>
          <w:iCs/>
          <w:rPrChange w:id="246" w:author="Matthew" w:date="2021-01-28T23:09:00Z">
            <w:rPr/>
          </w:rPrChange>
        </w:rPr>
      </w:pPr>
      <w:ins w:id="247" w:author="Matthew" w:date="2021-01-28T23:15:00Z">
        <w:r>
          <w:rPr>
            <w:rFonts w:ascii="Times New Roman" w:hAnsi="Times New Roman" w:cs="Times New Roman"/>
            <w:i/>
            <w:iCs/>
          </w:rPr>
          <w:t>- Matthew</w:t>
        </w:r>
      </w:ins>
    </w:p>
    <w:sectPr w:rsidR="00E1502D" w:rsidRPr="00F2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9" w:author="Paul Edison" w:date="2021-01-28T22:47:00Z" w:initials="PE">
    <w:p w14:paraId="7DA49B56" w14:textId="6C7208A7" w:rsidR="0039602D" w:rsidRDefault="0039602D">
      <w:pPr>
        <w:pStyle w:val="CommentText"/>
      </w:pPr>
      <w:r>
        <w:rPr>
          <w:rStyle w:val="CommentReference"/>
        </w:rPr>
        <w:annotationRef/>
      </w:r>
      <w:r>
        <w:t xml:space="preserve">This feels very abrupt. Can you make a smoother transition between your ideas here? </w:t>
      </w:r>
    </w:p>
  </w:comment>
  <w:comment w:id="47" w:author="Paul Edison" w:date="2021-01-28T22:48:00Z" w:initials="PE">
    <w:p w14:paraId="6DC2E487" w14:textId="22840EA3" w:rsidR="0039602D" w:rsidRDefault="0039602D">
      <w:pPr>
        <w:pStyle w:val="CommentText"/>
      </w:pPr>
      <w:r>
        <w:rPr>
          <w:rStyle w:val="CommentReference"/>
        </w:rPr>
        <w:annotationRef/>
      </w:r>
      <w:r>
        <w:t xml:space="preserve">Instead of explaining what mechanical engineering is to the admission officer, I think </w:t>
      </w:r>
      <w:proofErr w:type="gramStart"/>
      <w:r>
        <w:t>it’s</w:t>
      </w:r>
      <w:proofErr w:type="gramEnd"/>
      <w:r>
        <w:t xml:space="preserve"> more effective here to explain why YOU personally are interested in it.</w:t>
      </w:r>
    </w:p>
  </w:comment>
  <w:comment w:id="81" w:author="Paul Edison" w:date="2021-01-28T22:49:00Z" w:initials="PE">
    <w:p w14:paraId="1B3C3425" w14:textId="47DFFBE4" w:rsidR="0039602D" w:rsidRDefault="0039602D">
      <w:pPr>
        <w:pStyle w:val="CommentText"/>
      </w:pPr>
      <w:r>
        <w:rPr>
          <w:rStyle w:val="CommentReference"/>
        </w:rPr>
        <w:annotationRef/>
      </w:r>
      <w:r>
        <w:t xml:space="preserve">Why at </w:t>
      </w:r>
      <w:proofErr w:type="spellStart"/>
      <w:r>
        <w:t>UWMadison</w:t>
      </w:r>
      <w:proofErr w:type="spellEnd"/>
      <w:r>
        <w:t>?</w:t>
      </w:r>
    </w:p>
  </w:comment>
  <w:comment w:id="90" w:author="Paul Edison" w:date="2021-01-28T22:49:00Z" w:initials="PE">
    <w:p w14:paraId="3F3237E4" w14:textId="73944C33" w:rsidR="0039602D" w:rsidRDefault="0039602D">
      <w:pPr>
        <w:pStyle w:val="CommentText"/>
      </w:pPr>
      <w:r>
        <w:rPr>
          <w:rStyle w:val="CommentReference"/>
        </w:rPr>
        <w:annotationRef/>
      </w:r>
      <w:r>
        <w:t>Why?</w:t>
      </w:r>
    </w:p>
  </w:comment>
  <w:comment w:id="136" w:author="Paul Edison" w:date="2021-01-28T22:49:00Z" w:initials="PE">
    <w:p w14:paraId="0F123FA6" w14:textId="50403303" w:rsidR="0039602D" w:rsidRDefault="0039602D">
      <w:pPr>
        <w:pStyle w:val="CommentText"/>
      </w:pPr>
      <w:r>
        <w:rPr>
          <w:rStyle w:val="CommentReference"/>
        </w:rPr>
        <w:annotationRef/>
      </w:r>
      <w:proofErr w:type="gramStart"/>
      <w:r>
        <w:t>What’s</w:t>
      </w:r>
      <w:proofErr w:type="gramEnd"/>
      <w:r>
        <w:t xml:space="preserve"> special about the Engine Research Center? Why can’t you learn this at other universities? </w:t>
      </w:r>
    </w:p>
  </w:comment>
  <w:comment w:id="172" w:author="Paul Edison" w:date="2021-01-28T22:50:00Z" w:initials="PE">
    <w:p w14:paraId="49F1CAA3" w14:textId="41A47607" w:rsidR="0039602D" w:rsidRDefault="0039602D">
      <w:pPr>
        <w:pStyle w:val="CommentText"/>
      </w:pPr>
      <w:r>
        <w:rPr>
          <w:rStyle w:val="CommentReference"/>
        </w:rPr>
        <w:annotationRef/>
      </w:r>
      <w:r>
        <w:t xml:space="preserve">How will they benefit from having you in their team? </w:t>
      </w:r>
    </w:p>
  </w:comment>
  <w:comment w:id="211" w:author="Paul Edison" w:date="2021-01-28T22:51:00Z" w:initials="PE">
    <w:p w14:paraId="5DF6C219" w14:textId="77777777" w:rsidR="0039602D" w:rsidRDefault="0039602D">
      <w:pPr>
        <w:pStyle w:val="CommentText"/>
      </w:pPr>
      <w:r>
        <w:rPr>
          <w:rStyle w:val="CommentReference"/>
        </w:rPr>
        <w:annotationRef/>
      </w:r>
      <w:r>
        <w:t xml:space="preserve">How? </w:t>
      </w:r>
    </w:p>
    <w:p w14:paraId="197A9101" w14:textId="77777777" w:rsidR="0039602D" w:rsidRDefault="0039602D">
      <w:pPr>
        <w:pStyle w:val="CommentText"/>
      </w:pPr>
    </w:p>
    <w:p w14:paraId="5D50CD99" w14:textId="27FAC3C2" w:rsidR="0039602D" w:rsidRDefault="0039602D">
      <w:pPr>
        <w:pStyle w:val="CommentText"/>
      </w:pPr>
      <w:r>
        <w:t xml:space="preserve">You have a lot of good ideas here and there. However, they can benefit more from further elaboration. </w:t>
      </w:r>
      <w:proofErr w:type="gramStart"/>
      <w:r>
        <w:t>It’s</w:t>
      </w:r>
      <w:proofErr w:type="gramEnd"/>
      <w:r>
        <w:t xml:space="preserve"> better to choose a few of these and expand on them rather than mentioning all these aspects that you’re excited about but not really elaborating them beyond the surface level.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DA49B56" w15:done="0"/>
  <w15:commentEx w15:paraId="6DC2E487" w15:done="0"/>
  <w15:commentEx w15:paraId="1B3C3425" w15:done="0"/>
  <w15:commentEx w15:paraId="3F3237E4" w15:done="0"/>
  <w15:commentEx w15:paraId="0F123FA6" w15:done="0"/>
  <w15:commentEx w15:paraId="49F1CAA3" w15:done="0"/>
  <w15:commentEx w15:paraId="5D50CD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DBD89" w16cex:dateUtc="2021-01-28T15:47:00Z"/>
  <w16cex:commentExtensible w16cex:durableId="23BDBDAD" w16cex:dateUtc="2021-01-28T15:48:00Z"/>
  <w16cex:commentExtensible w16cex:durableId="23BDBDF1" w16cex:dateUtc="2021-01-28T15:49:00Z"/>
  <w16cex:commentExtensible w16cex:durableId="23BDBDE7" w16cex:dateUtc="2021-01-28T15:49:00Z"/>
  <w16cex:commentExtensible w16cex:durableId="23BDBE15" w16cex:dateUtc="2021-01-28T15:49:00Z"/>
  <w16cex:commentExtensible w16cex:durableId="23BDBE3D" w16cex:dateUtc="2021-01-28T15:50:00Z"/>
  <w16cex:commentExtensible w16cex:durableId="23BDBE55" w16cex:dateUtc="2021-01-28T15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A49B56" w16cid:durableId="23BDBD89"/>
  <w16cid:commentId w16cid:paraId="6DC2E487" w16cid:durableId="23BDBDAD"/>
  <w16cid:commentId w16cid:paraId="1B3C3425" w16cid:durableId="23BDBDF1"/>
  <w16cid:commentId w16cid:paraId="3F3237E4" w16cid:durableId="23BDBDE7"/>
  <w16cid:commentId w16cid:paraId="0F123FA6" w16cid:durableId="23BDBE15"/>
  <w16cid:commentId w16cid:paraId="49F1CAA3" w16cid:durableId="23BDBE3D"/>
  <w16cid:commentId w16cid:paraId="5D50CD99" w16cid:durableId="23BDBE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  <w15:person w15:author="Paul Edison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0A"/>
    <w:rsid w:val="00002DFB"/>
    <w:rsid w:val="00054984"/>
    <w:rsid w:val="00082819"/>
    <w:rsid w:val="00094B1B"/>
    <w:rsid w:val="000B785F"/>
    <w:rsid w:val="000E70D5"/>
    <w:rsid w:val="00115708"/>
    <w:rsid w:val="00185696"/>
    <w:rsid w:val="00232345"/>
    <w:rsid w:val="002A7EAE"/>
    <w:rsid w:val="00332057"/>
    <w:rsid w:val="00385EE1"/>
    <w:rsid w:val="0039602D"/>
    <w:rsid w:val="003D12BE"/>
    <w:rsid w:val="003F7858"/>
    <w:rsid w:val="00410F69"/>
    <w:rsid w:val="0043030A"/>
    <w:rsid w:val="00432BBA"/>
    <w:rsid w:val="004629C4"/>
    <w:rsid w:val="00486CCB"/>
    <w:rsid w:val="004B2C05"/>
    <w:rsid w:val="004F5E61"/>
    <w:rsid w:val="006B1AF0"/>
    <w:rsid w:val="00726FE8"/>
    <w:rsid w:val="007544C4"/>
    <w:rsid w:val="00780F81"/>
    <w:rsid w:val="007D4055"/>
    <w:rsid w:val="007F3607"/>
    <w:rsid w:val="00871B7C"/>
    <w:rsid w:val="008A35C8"/>
    <w:rsid w:val="008C6AA4"/>
    <w:rsid w:val="008F01F4"/>
    <w:rsid w:val="00934A59"/>
    <w:rsid w:val="0093546A"/>
    <w:rsid w:val="00A05752"/>
    <w:rsid w:val="00A0737B"/>
    <w:rsid w:val="00A277A8"/>
    <w:rsid w:val="00AB3716"/>
    <w:rsid w:val="00AD612A"/>
    <w:rsid w:val="00AF5C60"/>
    <w:rsid w:val="00AF7624"/>
    <w:rsid w:val="00B3675F"/>
    <w:rsid w:val="00B41D3A"/>
    <w:rsid w:val="00B64AE3"/>
    <w:rsid w:val="00BA4570"/>
    <w:rsid w:val="00BE2A49"/>
    <w:rsid w:val="00C97EF9"/>
    <w:rsid w:val="00D24CE6"/>
    <w:rsid w:val="00D400D1"/>
    <w:rsid w:val="00D4670C"/>
    <w:rsid w:val="00D63F62"/>
    <w:rsid w:val="00DD24A1"/>
    <w:rsid w:val="00DE4DDA"/>
    <w:rsid w:val="00E1502D"/>
    <w:rsid w:val="00E35A25"/>
    <w:rsid w:val="00E37363"/>
    <w:rsid w:val="00E60273"/>
    <w:rsid w:val="00E73D4A"/>
    <w:rsid w:val="00EB2D19"/>
    <w:rsid w:val="00F2317D"/>
    <w:rsid w:val="00F44EBE"/>
    <w:rsid w:val="00F66B69"/>
    <w:rsid w:val="00F86581"/>
    <w:rsid w:val="00FB69F2"/>
    <w:rsid w:val="00FE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5A9A"/>
  <w15:chartTrackingRefBased/>
  <w15:docId w15:val="{44C9876B-DB12-C64B-8940-E6702D92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60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0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0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0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0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Paul Edison</cp:lastModifiedBy>
  <cp:revision>7</cp:revision>
  <dcterms:created xsi:type="dcterms:W3CDTF">2021-01-26T04:45:00Z</dcterms:created>
  <dcterms:modified xsi:type="dcterms:W3CDTF">2021-01-28T15:52:00Z</dcterms:modified>
</cp:coreProperties>
</file>