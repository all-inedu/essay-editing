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color w:val="C00000"/>
        </w:rPr>
      </w:pPr>
      <w:bookmarkStart w:id="0" w:name="__DdeLink__455_379185190"/>
      <w:r>
        <w:rPr>
          <w:rFonts w:cs="Arial" w:ascii="Arial" w:hAnsi="Arial"/>
          <w:color w:val="C00000"/>
        </w:rPr>
        <w:t>“</w:t>
      </w:r>
      <w:r>
        <w:rPr>
          <w:rFonts w:cs="Arial" w:ascii="Arial" w:hAnsi="Arial"/>
          <w:color w:val="C00000"/>
        </w:rPr>
        <w:t>Discuss an accomplishment, event, or realisation that sparked a period of personal growth and a new understanding of yourself or others.</w:t>
      </w:r>
      <w:bookmarkEnd w:id="0"/>
      <w:r>
        <w:rPr>
          <w:rFonts w:cs="Arial" w:ascii="Arial" w:hAnsi="Arial"/>
          <w:color w:val="C00000"/>
        </w:rPr>
        <w:t>”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rPr>
          <w:rFonts w:ascii="Times New Roman" w:hAnsi="Times New Roman" w:cs="Times New Roman"/>
          <w:i/>
          <w:i/>
          <w:iCs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</w:rPr>
        <w:t>It</w:t>
      </w:r>
      <w:ins w:id="0" w:author="Matthew" w:date="2020-10-16T12:07:00Z">
        <w:r>
          <w:rPr>
            <w:rFonts w:cs="Arial" w:ascii="Arial" w:hAnsi="Arial"/>
            <w:color w:val="000000" w:themeColor="text1"/>
          </w:rPr>
          <w:t xml:space="preserve"> was</w:t>
        </w:r>
      </w:ins>
      <w:del w:id="1" w:author="Matthew" w:date="2020-10-16T12:07:00Z">
        <w:r>
          <w:rPr>
            <w:rFonts w:cs="Arial" w:ascii="Arial" w:hAnsi="Arial"/>
            <w:color w:val="000000" w:themeColor="text1"/>
          </w:rPr>
          <w:delText>’s</w:delText>
        </w:r>
      </w:del>
      <w:r>
        <w:rPr>
          <w:rFonts w:cs="Arial" w:ascii="Arial" w:hAnsi="Arial"/>
          <w:color w:val="000000" w:themeColor="text1"/>
        </w:rPr>
        <w:t xml:space="preserve"> 2 a.m. I w</w:t>
      </w:r>
      <w:ins w:id="2" w:author="Matthew" w:date="2020-10-16T11:45:00Z">
        <w:r>
          <w:rPr>
            <w:rFonts w:cs="Arial" w:ascii="Arial" w:hAnsi="Arial"/>
            <w:color w:val="000000" w:themeColor="text1"/>
          </w:rPr>
          <w:t>o</w:t>
        </w:r>
      </w:ins>
      <w:del w:id="3" w:author="Matthew" w:date="2020-10-16T11:45:00Z">
        <w:r>
          <w:rPr>
            <w:rFonts w:cs="Arial" w:ascii="Arial" w:hAnsi="Arial"/>
            <w:color w:val="000000" w:themeColor="text1"/>
          </w:rPr>
          <w:delText>a</w:delText>
        </w:r>
      </w:del>
      <w:r>
        <w:rPr>
          <w:rFonts w:cs="Arial" w:ascii="Arial" w:hAnsi="Arial"/>
          <w:color w:val="000000" w:themeColor="text1"/>
        </w:rPr>
        <w:t>ke up to that characteri</w:t>
      </w:r>
      <w:ins w:id="4" w:author="Matthew" w:date="2020-10-16T11:45:00Z">
        <w:r>
          <w:rPr>
            <w:rFonts w:cs="Arial" w:ascii="Arial" w:hAnsi="Arial"/>
            <w:color w:val="000000" w:themeColor="text1"/>
          </w:rPr>
          <w:t>zed</w:t>
        </w:r>
      </w:ins>
      <w:del w:id="5" w:author="Matthew" w:date="2020-10-16T11:45:00Z">
        <w:r>
          <w:rPr>
            <w:rFonts w:cs="Arial" w:ascii="Arial" w:hAnsi="Arial"/>
            <w:color w:val="000000" w:themeColor="text1"/>
          </w:rPr>
          <w:delText>stic</w:delText>
        </w:r>
      </w:del>
      <w:r>
        <w:rPr>
          <w:rFonts w:cs="Arial" w:ascii="Arial" w:hAnsi="Arial"/>
          <w:color w:val="000000" w:themeColor="text1"/>
        </w:rPr>
        <w:t xml:space="preserve"> Skype jingle. It’s Kath; </w:t>
      </w:r>
      <w:r>
        <w:rPr>
          <w:rFonts w:cs="Arial" w:ascii="Arial" w:hAnsi="Arial"/>
          <w:i/>
          <w:iCs/>
          <w:color w:val="000000" w:themeColor="text1"/>
        </w:rPr>
        <w:t>I’m not getting much sleep tonight. </w:t>
      </w:r>
    </w:p>
    <w:p>
      <w:pPr>
        <w:pStyle w:val="Normal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 xml:space="preserve">I </w:t>
      </w:r>
      <w:del w:id="6" w:author="Matthew" w:date="2020-10-16T09:47:00Z">
        <w:r>
          <w:rPr>
            <w:rFonts w:cs="Arial" w:ascii="Arial" w:hAnsi="Arial"/>
            <w:color w:val="000000" w:themeColor="text1"/>
          </w:rPr>
          <w:delText xml:space="preserve">catch </w:delText>
        </w:r>
      </w:del>
      <w:ins w:id="7" w:author="Matthew" w:date="2020-10-16T09:47:00Z">
        <w:r>
          <w:rPr>
            <w:rFonts w:cs="Arial" w:ascii="Arial" w:hAnsi="Arial"/>
            <w:color w:val="000000" w:themeColor="text1"/>
          </w:rPr>
          <w:t xml:space="preserve">caught </w:t>
        </w:r>
      </w:ins>
      <w:r>
        <w:rPr>
          <w:rFonts w:cs="Arial" w:ascii="Arial" w:hAnsi="Arial"/>
          <w:color w:val="000000" w:themeColor="text1"/>
        </w:rPr>
        <w:t>a single tear breaking free through the painfully pixelated screen. Between the audio breaks we’ve begun associating with these sessions, I hear</w:t>
      </w:r>
      <w:ins w:id="8" w:author="Matthew" w:date="2020-10-16T11:46:00Z">
        <w:r>
          <w:rPr>
            <w:rFonts w:cs="Arial" w:ascii="Arial" w:hAnsi="Arial"/>
            <w:color w:val="000000" w:themeColor="text1"/>
          </w:rPr>
          <w:t>d</w:t>
        </w:r>
      </w:ins>
      <w:r>
        <w:rPr>
          <w:rFonts w:cs="Arial" w:ascii="Arial" w:hAnsi="Arial"/>
          <w:color w:val="000000" w:themeColor="text1"/>
        </w:rPr>
        <w:t xml:space="preserve"> her staggered sniffling.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</w:rPr>
        <w:t>Entering secondary school, I</w:t>
      </w:r>
      <w:ins w:id="9" w:author="Matthew" w:date="2020-10-16T11:48:00Z">
        <w:r>
          <w:rPr>
            <w:rFonts w:cs="Arial" w:ascii="Arial" w:hAnsi="Arial"/>
            <w:color w:val="000000" w:themeColor="text1"/>
          </w:rPr>
          <w:t xml:space="preserve"> had</w:t>
        </w:r>
      </w:ins>
      <w:del w:id="10" w:author="Matthew" w:date="2020-10-16T11:48:00Z">
        <w:r>
          <w:rPr>
            <w:rFonts w:cs="Arial" w:ascii="Arial" w:hAnsi="Arial"/>
            <w:color w:val="000000" w:themeColor="text1"/>
          </w:rPr>
          <w:delText>’d</w:delText>
        </w:r>
      </w:del>
      <w:r>
        <w:rPr>
          <w:rFonts w:cs="Arial" w:ascii="Arial" w:hAnsi="Arial"/>
          <w:color w:val="000000" w:themeColor="text1"/>
        </w:rPr>
        <w:t xml:space="preserve"> never consider</w:t>
      </w:r>
      <w:del w:id="11" w:author="Matthew" w:date="2020-10-16T11:46:00Z">
        <w:r>
          <w:rPr>
            <w:rFonts w:cs="Arial" w:ascii="Arial" w:hAnsi="Arial"/>
            <w:color w:val="000000" w:themeColor="text1"/>
          </w:rPr>
          <w:delText>ed</w:delText>
        </w:r>
      </w:del>
      <w:r>
        <w:rPr>
          <w:rFonts w:cs="Arial" w:ascii="Arial" w:hAnsi="Arial"/>
          <w:color w:val="000000" w:themeColor="text1"/>
        </w:rPr>
        <w:t xml:space="preserve"> myself shy</w:t>
      </w:r>
      <w:ins w:id="12" w:author="Matthew" w:date="2020-10-16T11:49:00Z">
        <w:r>
          <w:rPr>
            <w:rFonts w:cs="Arial" w:ascii="Arial" w:hAnsi="Arial"/>
            <w:color w:val="000000" w:themeColor="text1"/>
          </w:rPr>
          <w:t xml:space="preserve"> – </w:t>
        </w:r>
      </w:ins>
      <w:del w:id="13" w:author="Matthew" w:date="2020-10-16T11:49:00Z">
        <w:r>
          <w:rPr>
            <w:rFonts w:cs="Arial" w:ascii="Arial" w:hAnsi="Arial"/>
            <w:color w:val="000000" w:themeColor="text1"/>
          </w:rPr>
          <w:delText>—</w:delText>
        </w:r>
      </w:del>
      <w:r>
        <w:rPr>
          <w:rFonts w:cs="Arial" w:ascii="Arial" w:hAnsi="Arial"/>
          <w:color w:val="000000" w:themeColor="text1"/>
        </w:rPr>
        <w:t>I</w:t>
      </w:r>
      <w:ins w:id="14" w:author="Matthew" w:date="2020-10-16T11:49:00Z">
        <w:r>
          <w:rPr>
            <w:rFonts w:cs="Arial" w:ascii="Arial" w:hAnsi="Arial"/>
            <w:color w:val="000000" w:themeColor="text1"/>
          </w:rPr>
          <w:t xml:space="preserve"> </w:t>
        </w:r>
      </w:ins>
      <w:del w:id="15" w:author="Matthew" w:date="2020-10-16T11:49:00Z">
        <w:r>
          <w:rPr>
            <w:rFonts w:cs="Arial" w:ascii="Arial" w:hAnsi="Arial"/>
            <w:color w:val="000000" w:themeColor="text1"/>
          </w:rPr>
          <w:delText xml:space="preserve"> </w:delText>
        </w:r>
      </w:del>
      <w:del w:id="16" w:author="Matthew" w:date="2020-10-16T11:48:00Z">
        <w:r>
          <w:rPr>
            <w:rFonts w:cs="Arial" w:ascii="Arial" w:hAnsi="Arial"/>
            <w:color w:val="000000" w:themeColor="text1"/>
          </w:rPr>
          <w:delText>wouldn’t be doing everything in my power to escape that</w:delText>
        </w:r>
      </w:del>
      <w:ins w:id="17" w:author="Matthew" w:date="2020-10-16T11:48:00Z">
        <w:r>
          <w:rPr>
            <w:rFonts w:cs="Arial" w:ascii="Arial" w:hAnsi="Arial"/>
            <w:color w:val="000000" w:themeColor="text1"/>
          </w:rPr>
          <w:t>was never bothered by one too many invitations to a</w:t>
        </w:r>
      </w:ins>
      <w:r>
        <w:rPr>
          <w:rFonts w:cs="Arial" w:ascii="Arial" w:hAnsi="Arial"/>
          <w:color w:val="000000" w:themeColor="text1"/>
        </w:rPr>
        <w:t xml:space="preserve"> party</w:t>
      </w:r>
      <w:ins w:id="18" w:author="Matthew" w:date="2020-10-16T11:49:00Z">
        <w:r>
          <w:rPr>
            <w:rFonts w:cs="Arial" w:ascii="Arial" w:hAnsi="Arial"/>
            <w:color w:val="000000" w:themeColor="text1"/>
          </w:rPr>
          <w:t>,</w:t>
        </w:r>
      </w:ins>
      <w:del w:id="19" w:author="Matthew" w:date="2020-10-16T11:49:00Z">
        <w:r>
          <w:rPr>
            <w:rFonts w:cs="Arial" w:ascii="Arial" w:hAnsi="Arial"/>
            <w:color w:val="000000" w:themeColor="text1"/>
          </w:rPr>
          <w:delText>.</w:delText>
        </w:r>
      </w:del>
      <w:r>
        <w:rPr>
          <w:rFonts w:cs="Arial" w:ascii="Arial" w:hAnsi="Arial"/>
          <w:color w:val="000000" w:themeColor="text1"/>
        </w:rPr>
        <w:t xml:space="preserve"> </w:t>
      </w:r>
      <w:ins w:id="20" w:author="Matthew" w:date="2020-10-16T11:49:00Z">
        <w:r>
          <w:rPr>
            <w:rFonts w:cs="Arial" w:ascii="Arial" w:hAnsi="Arial"/>
            <w:color w:val="000000" w:themeColor="text1"/>
          </w:rPr>
          <w:t>t</w:t>
        </w:r>
      </w:ins>
      <w:del w:id="21" w:author="Matthew" w:date="2020-10-16T11:49:00Z">
        <w:r>
          <w:rPr>
            <w:rFonts w:cs="Arial" w:ascii="Arial" w:hAnsi="Arial"/>
            <w:color w:val="000000" w:themeColor="text1"/>
          </w:rPr>
          <w:delText>T</w:delText>
        </w:r>
      </w:del>
      <w:r>
        <w:rPr>
          <w:rFonts w:cs="Arial" w:ascii="Arial" w:hAnsi="Arial"/>
          <w:color w:val="000000" w:themeColor="text1"/>
        </w:rPr>
        <w:t>hough</w:t>
      </w:r>
      <w:del w:id="22" w:author="Matthew" w:date="2020-10-16T11:49:00Z">
        <w:r>
          <w:rPr>
            <w:rFonts w:cs="Arial" w:ascii="Arial" w:hAnsi="Arial"/>
            <w:color w:val="000000" w:themeColor="text1"/>
          </w:rPr>
          <w:delText>,</w:delText>
        </w:r>
      </w:del>
      <w:r>
        <w:rPr>
          <w:rFonts w:cs="Arial" w:ascii="Arial" w:hAnsi="Arial"/>
          <w:color w:val="000000" w:themeColor="text1"/>
        </w:rPr>
        <w:t xml:space="preserve"> I wouldn’t be bouncing </w:t>
      </w:r>
      <w:ins w:id="23" w:author="Matthew" w:date="2020-10-16T11:49:00Z">
        <w:r>
          <w:rPr>
            <w:rFonts w:cs="Arial" w:ascii="Arial" w:hAnsi="Arial"/>
            <w:color w:val="000000" w:themeColor="text1"/>
          </w:rPr>
          <w:t xml:space="preserve">too </w:t>
        </w:r>
      </w:ins>
      <w:r>
        <w:rPr>
          <w:rFonts w:cs="Arial" w:ascii="Arial" w:hAnsi="Arial"/>
          <w:color w:val="000000" w:themeColor="text1"/>
        </w:rPr>
        <w:t>excitedly either.</w:t>
      </w:r>
      <w:ins w:id="24" w:author="Matthew" w:date="2020-10-16T11:50:00Z">
        <w:r>
          <w:rPr>
            <w:rFonts w:cs="Arial" w:ascii="Arial" w:hAnsi="Arial"/>
            <w:color w:val="000000" w:themeColor="text1"/>
          </w:rPr>
          <w:t xml:space="preserve"> Most of my time</w:t>
        </w:r>
      </w:ins>
      <w:r>
        <w:rPr>
          <w:rFonts w:cs="Arial" w:ascii="Arial" w:hAnsi="Arial"/>
          <w:color w:val="000000" w:themeColor="text1"/>
        </w:rPr>
        <w:t xml:space="preserve"> I </w:t>
      </w:r>
      <w:del w:id="25" w:author="Matthew" w:date="2020-10-16T11:50:00Z">
        <w:r>
          <w:rPr>
            <w:rFonts w:cs="Arial" w:ascii="Arial" w:hAnsi="Arial"/>
            <w:color w:val="000000" w:themeColor="text1"/>
          </w:rPr>
          <w:delText>spent my time</w:delText>
        </w:r>
      </w:del>
      <w:ins w:id="26" w:author="Matthew" w:date="2020-10-16T11:50:00Z">
        <w:r>
          <w:rPr>
            <w:rFonts w:cs="Arial" w:ascii="Arial" w:hAnsi="Arial"/>
            <w:color w:val="000000" w:themeColor="text1"/>
          </w:rPr>
          <w:t>would spend</w:t>
        </w:r>
      </w:ins>
      <w:r>
        <w:rPr>
          <w:rFonts w:cs="Arial" w:ascii="Arial" w:hAnsi="Arial"/>
          <w:color w:val="000000" w:themeColor="text1"/>
        </w:rPr>
        <w:t xml:space="preserve"> walking down mental hallways of memories, picking up and inspecting the hanging picture frames. </w:t>
      </w:r>
      <w:ins w:id="27" w:author="Matthew" w:date="2020-10-16T11:50:00Z">
        <w:r>
          <w:rPr>
            <w:rFonts w:cs="Arial" w:ascii="Arial" w:hAnsi="Arial"/>
            <w:color w:val="000000" w:themeColor="text1"/>
          </w:rPr>
          <w:t xml:space="preserve">Deep down, </w:t>
        </w:r>
      </w:ins>
      <w:r>
        <w:rPr>
          <w:rFonts w:cs="Arial" w:ascii="Arial" w:hAnsi="Arial"/>
          <w:color w:val="000000" w:themeColor="text1"/>
        </w:rPr>
        <w:t xml:space="preserve">I </w:t>
      </w:r>
      <w:del w:id="28" w:author="Matthew" w:date="2020-10-16T11:50:00Z">
        <w:r>
          <w:rPr>
            <w:rFonts w:cs="Arial" w:ascii="Arial" w:hAnsi="Arial"/>
            <w:color w:val="000000" w:themeColor="text1"/>
          </w:rPr>
          <w:delText xml:space="preserve">didn’t feel much </w:delText>
        </w:r>
      </w:del>
      <w:ins w:id="29" w:author="Matthew" w:date="2020-10-16T11:50:00Z">
        <w:r>
          <w:rPr>
            <w:rFonts w:cs="Arial" w:ascii="Arial" w:hAnsi="Arial"/>
            <w:color w:val="000000" w:themeColor="text1"/>
          </w:rPr>
          <w:t xml:space="preserve">have never felt the </w:t>
        </w:r>
      </w:ins>
      <w:r>
        <w:rPr>
          <w:rFonts w:cs="Arial" w:ascii="Arial" w:hAnsi="Arial"/>
          <w:color w:val="000000" w:themeColor="text1"/>
        </w:rPr>
        <w:t>need to interact with classmates beyond</w:t>
      </w:r>
      <w:del w:id="30" w:author="Matthew" w:date="2020-10-16T11:51:00Z">
        <w:r>
          <w:rPr>
            <w:rFonts w:cs="Arial" w:ascii="Arial" w:hAnsi="Arial"/>
            <w:color w:val="000000" w:themeColor="text1"/>
          </w:rPr>
          <w:delText>,</w:delText>
        </w:r>
      </w:del>
      <w:r>
        <w:rPr>
          <w:rFonts w:cs="Arial" w:ascii="Arial" w:hAnsi="Arial"/>
          <w:color w:val="000000" w:themeColor="text1"/>
        </w:rPr>
        <w:t xml:space="preserve"> “</w:t>
      </w:r>
      <w:ins w:id="31" w:author="Matthew" w:date="2020-10-16T11:51:00Z">
        <w:r>
          <w:rPr>
            <w:rFonts w:cs="Arial" w:ascii="Arial" w:hAnsi="Arial"/>
            <w:color w:val="000000" w:themeColor="text1"/>
          </w:rPr>
          <w:t>h</w:t>
        </w:r>
      </w:ins>
      <w:del w:id="32" w:author="Matthew" w:date="2020-10-16T11:51:00Z">
        <w:r>
          <w:rPr>
            <w:rFonts w:cs="Arial" w:ascii="Arial" w:hAnsi="Arial"/>
            <w:color w:val="000000" w:themeColor="text1"/>
          </w:rPr>
          <w:delText>H</w:delText>
        </w:r>
      </w:del>
      <w:r>
        <w:rPr>
          <w:rFonts w:cs="Arial" w:ascii="Arial" w:hAnsi="Arial"/>
          <w:color w:val="000000" w:themeColor="text1"/>
        </w:rPr>
        <w:t>ow</w:t>
      </w:r>
      <w:del w:id="33" w:author="Matthew" w:date="2020-10-16T11:51:00Z">
        <w:r>
          <w:rPr>
            <w:rFonts w:cs="Arial" w:ascii="Arial" w:hAnsi="Arial"/>
            <w:color w:val="000000" w:themeColor="text1"/>
          </w:rPr>
          <w:delText xml:space="preserve"> </w:delText>
        </w:r>
      </w:del>
      <w:ins w:id="34" w:author="Matthew" w:date="2020-10-16T11:51:00Z">
        <w:r>
          <w:rPr>
            <w:rFonts w:cs="Arial" w:ascii="Arial" w:hAnsi="Arial"/>
            <w:color w:val="000000" w:themeColor="text1"/>
          </w:rPr>
          <w:t>’s the progress with your group project</w:t>
        </w:r>
      </w:ins>
      <w:del w:id="35" w:author="Matthew" w:date="2020-10-16T11:51:00Z">
        <w:r>
          <w:rPr>
            <w:rFonts w:cs="Arial" w:ascii="Arial" w:hAnsi="Arial"/>
            <w:color w:val="000000" w:themeColor="text1"/>
          </w:rPr>
          <w:delText>much homework do you have</w:delText>
        </w:r>
      </w:del>
      <w:r>
        <w:rPr>
          <w:rFonts w:cs="Arial" w:ascii="Arial" w:hAnsi="Arial"/>
          <w:color w:val="000000" w:themeColor="text1"/>
        </w:rPr>
        <w:t>?”</w:t>
      </w:r>
    </w:p>
    <w:p>
      <w:pPr>
        <w:pStyle w:val="Normal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val="en-GB"/>
        </w:rPr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That</w:t>
      </w:r>
      <w:ins w:id="36" w:author="Matthew" w:date="2020-10-16T11:51:00Z">
        <w:r>
          <w:rPr>
            <w:rFonts w:cs="Arial" w:ascii="Arial" w:hAnsi="Arial"/>
            <w:color w:val="000000" w:themeColor="text1"/>
          </w:rPr>
          <w:t>, however,</w:t>
        </w:r>
      </w:ins>
      <w:r>
        <w:rPr>
          <w:rFonts w:cs="Arial" w:ascii="Arial" w:hAnsi="Arial"/>
          <w:color w:val="000000" w:themeColor="text1"/>
        </w:rPr>
        <w:t xml:space="preserve"> changed four years ago with a passing question I</w:t>
      </w:r>
      <w:del w:id="37" w:author="Matthew" w:date="2020-10-16T11:52:00Z">
        <w:r>
          <w:rPr>
            <w:rFonts w:cs="Arial" w:ascii="Arial" w:hAnsi="Arial"/>
            <w:color w:val="000000" w:themeColor="text1"/>
          </w:rPr>
          <w:delText>’d</w:delText>
        </w:r>
      </w:del>
      <w:r>
        <w:rPr>
          <w:rFonts w:cs="Arial" w:ascii="Arial" w:hAnsi="Arial"/>
          <w:color w:val="000000" w:themeColor="text1"/>
        </w:rPr>
        <w:t xml:space="preserve"> asked Kath </w:t>
      </w:r>
      <w:ins w:id="38" w:author="Matthew" w:date="2020-10-16T11:52:00Z">
        <w:r>
          <w:rPr>
            <w:rFonts w:cs="Arial" w:ascii="Arial" w:hAnsi="Arial"/>
            <w:color w:val="000000" w:themeColor="text1"/>
          </w:rPr>
          <w:t xml:space="preserve">just </w:t>
        </w:r>
      </w:ins>
      <w:r>
        <w:rPr>
          <w:rFonts w:cs="Arial" w:ascii="Arial" w:hAnsi="Arial"/>
          <w:color w:val="000000" w:themeColor="text1"/>
        </w:rPr>
        <w:t>to fulfi</w:t>
      </w:r>
      <w:del w:id="39" w:author="Matthew" w:date="2020-10-16T11:52:00Z">
        <w:r>
          <w:rPr>
            <w:rFonts w:cs="Arial" w:ascii="Arial" w:hAnsi="Arial"/>
            <w:color w:val="000000" w:themeColor="text1"/>
          </w:rPr>
          <w:delText>l</w:delText>
        </w:r>
      </w:del>
      <w:r>
        <w:rPr>
          <w:rFonts w:cs="Arial" w:ascii="Arial" w:hAnsi="Arial"/>
          <w:color w:val="000000" w:themeColor="text1"/>
        </w:rPr>
        <w:t xml:space="preserve">l the </w:t>
      </w:r>
      <w:del w:id="40" w:author="Matthew" w:date="2020-10-16T11:52:00Z">
        <w:r>
          <w:rPr>
            <w:rFonts w:cs="Arial" w:ascii="Arial" w:hAnsi="Arial"/>
            <w:color w:val="000000" w:themeColor="text1"/>
          </w:rPr>
          <w:delText xml:space="preserve">need for </w:delText>
        </w:r>
      </w:del>
      <w:r>
        <w:rPr>
          <w:rFonts w:cs="Arial" w:ascii="Arial" w:hAnsi="Arial"/>
          <w:color w:val="000000" w:themeColor="text1"/>
        </w:rPr>
        <w:t xml:space="preserve">obligatory </w:t>
      </w:r>
      <w:ins w:id="41" w:author="Matthew" w:date="2020-10-16T11:52:00Z">
        <w:r>
          <w:rPr>
            <w:rFonts w:cs="Arial" w:ascii="Arial" w:hAnsi="Arial"/>
            <w:color w:val="000000" w:themeColor="text1"/>
          </w:rPr>
          <w:t xml:space="preserve">need for a </w:t>
        </w:r>
      </w:ins>
      <w:r>
        <w:rPr>
          <w:rFonts w:cs="Arial" w:ascii="Arial" w:hAnsi="Arial"/>
          <w:color w:val="000000" w:themeColor="text1"/>
        </w:rPr>
        <w:t>chit-chat</w:t>
      </w:r>
      <w:ins w:id="42" w:author="Matthew" w:date="2020-10-16T11:53:00Z">
        <w:r>
          <w:rPr>
            <w:rFonts w:cs="Arial" w:ascii="Arial" w:hAnsi="Arial"/>
            <w:color w:val="000000" w:themeColor="text1"/>
          </w:rPr>
          <w:t>.</w:t>
        </w:r>
      </w:ins>
      <w:del w:id="43" w:author="Matthew" w:date="2020-10-16T11:53:00Z">
        <w:r>
          <w:rPr>
            <w:rFonts w:cs="Arial" w:ascii="Arial" w:hAnsi="Arial"/>
            <w:color w:val="000000" w:themeColor="text1"/>
          </w:rPr>
          <w:delText>,</w:delText>
        </w:r>
      </w:del>
      <w:r>
        <w:rPr>
          <w:rFonts w:cs="Arial" w:ascii="Arial" w:hAnsi="Arial"/>
          <w:color w:val="000000" w:themeColor="text1"/>
        </w:rPr>
        <w:t xml:space="preserve"> “Why</w:t>
      </w:r>
      <w:del w:id="44" w:author="Matthew" w:date="2020-10-16T09:48:00Z">
        <w:r>
          <w:rPr>
            <w:rFonts w:cs="Arial" w:ascii="Arial" w:hAnsi="Arial"/>
            <w:color w:val="000000" w:themeColor="text1"/>
          </w:rPr>
          <w:delText>’re</w:delText>
        </w:r>
      </w:del>
      <w:ins w:id="45" w:author="Matthew" w:date="2020-10-16T09:48:00Z">
        <w:r>
          <w:rPr>
            <w:rFonts w:cs="Arial" w:ascii="Arial" w:hAnsi="Arial"/>
            <w:color w:val="000000" w:themeColor="text1"/>
          </w:rPr>
          <w:t xml:space="preserve"> are</w:t>
        </w:r>
      </w:ins>
      <w:r>
        <w:rPr>
          <w:rFonts w:cs="Arial" w:ascii="Arial" w:hAnsi="Arial"/>
          <w:color w:val="000000" w:themeColor="text1"/>
        </w:rPr>
        <w:t xml:space="preserve"> you so excited to leave town?” We were flying out to perform in a school concert.</w:t>
      </w:r>
    </w:p>
    <w:p>
      <w:pPr>
        <w:pStyle w:val="Normal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</w:rPr>
        <w:t>“</w:t>
      </w:r>
      <w:r>
        <w:rPr>
          <w:rFonts w:cs="Arial" w:ascii="Arial" w:hAnsi="Arial"/>
          <w:color w:val="000000" w:themeColor="text1"/>
        </w:rPr>
        <w:t>Just bored of home</w:t>
      </w:r>
      <w:ins w:id="46" w:author="Matthew" w:date="2020-10-16T11:53:00Z">
        <w:r>
          <w:rPr>
            <w:rFonts w:cs="Arial" w:ascii="Arial" w:hAnsi="Arial"/>
            <w:color w:val="000000" w:themeColor="text1"/>
          </w:rPr>
          <w:t>,</w:t>
        </w:r>
      </w:ins>
      <w:del w:id="47" w:author="Matthew" w:date="2020-10-16T11:53:00Z">
        <w:r>
          <w:rPr>
            <w:rFonts w:cs="Arial" w:ascii="Arial" w:hAnsi="Arial"/>
            <w:color w:val="000000" w:themeColor="text1"/>
          </w:rPr>
          <w:delText>.</w:delText>
        </w:r>
      </w:del>
      <w:r>
        <w:rPr>
          <w:rFonts w:cs="Arial" w:ascii="Arial" w:hAnsi="Arial"/>
          <w:color w:val="000000" w:themeColor="text1"/>
        </w:rPr>
        <w:t xml:space="preserve">” </w:t>
      </w:r>
      <w:ins w:id="48" w:author="Matthew" w:date="2020-10-16T11:53:00Z">
        <w:r>
          <w:rPr>
            <w:rFonts w:cs="Arial" w:ascii="Arial" w:hAnsi="Arial"/>
            <w:color w:val="000000" w:themeColor="text1"/>
          </w:rPr>
          <w:t>s</w:t>
        </w:r>
      </w:ins>
      <w:del w:id="49" w:author="Matthew" w:date="2020-10-16T11:53:00Z">
        <w:r>
          <w:rPr>
            <w:rFonts w:cs="Arial" w:ascii="Arial" w:hAnsi="Arial"/>
            <w:color w:val="000000" w:themeColor="text1"/>
          </w:rPr>
          <w:delText>S</w:delText>
        </w:r>
      </w:del>
      <w:r>
        <w:rPr>
          <w:rFonts w:cs="Arial" w:ascii="Arial" w:hAnsi="Arial"/>
          <w:color w:val="000000" w:themeColor="text1"/>
        </w:rPr>
        <w:t>he hesitated</w:t>
      </w:r>
      <w:ins w:id="50" w:author="Matthew" w:date="2020-10-16T11:54:00Z">
        <w:r>
          <w:rPr>
            <w:rFonts w:cs="Arial" w:ascii="Arial" w:hAnsi="Arial"/>
            <w:color w:val="000000" w:themeColor="text1"/>
          </w:rPr>
          <w:t>.</w:t>
        </w:r>
      </w:ins>
      <w:del w:id="51" w:author="Matthew" w:date="2020-10-16T11:54:00Z">
        <w:r>
          <w:rPr>
            <w:rFonts w:cs="Arial" w:ascii="Arial" w:hAnsi="Arial"/>
            <w:color w:val="000000" w:themeColor="text1"/>
          </w:rPr>
          <w:delText>,</w:delText>
        </w:r>
      </w:del>
      <w:r>
        <w:rPr>
          <w:rFonts w:cs="Arial" w:ascii="Arial" w:hAnsi="Arial"/>
          <w:color w:val="000000" w:themeColor="text1"/>
        </w:rPr>
        <w:t xml:space="preserve"> </w:t>
      </w:r>
      <w:ins w:id="52" w:author="Matthew" w:date="2020-10-16T11:54:00Z">
        <w:r>
          <w:rPr>
            <w:rFonts w:cs="Arial" w:ascii="Arial" w:hAnsi="Arial"/>
            <w:color w:val="000000" w:themeColor="text1"/>
          </w:rPr>
          <w:t>S</w:t>
        </w:r>
      </w:ins>
      <w:del w:id="53" w:author="Matthew" w:date="2020-10-16T11:54:00Z">
        <w:r>
          <w:rPr>
            <w:rFonts w:cs="Arial" w:ascii="Arial" w:hAnsi="Arial"/>
            <w:color w:val="000000" w:themeColor="text1"/>
          </w:rPr>
          <w:delText>s</w:delText>
        </w:r>
      </w:del>
      <w:r>
        <w:rPr>
          <w:rFonts w:cs="Arial" w:ascii="Arial" w:hAnsi="Arial"/>
          <w:color w:val="000000" w:themeColor="text1"/>
        </w:rPr>
        <w:t xml:space="preserve">eemingly wanting to say more, </w:t>
      </w:r>
      <w:del w:id="54" w:author="Matthew" w:date="2020-10-16T11:54:00Z">
        <w:r>
          <w:rPr>
            <w:rFonts w:cs="Arial" w:ascii="Arial" w:hAnsi="Arial"/>
            <w:color w:val="000000" w:themeColor="text1"/>
          </w:rPr>
          <w:delText xml:space="preserve">but </w:delText>
        </w:r>
      </w:del>
      <w:r>
        <w:rPr>
          <w:rFonts w:cs="Arial" w:ascii="Arial" w:hAnsi="Arial"/>
          <w:color w:val="000000" w:themeColor="text1"/>
        </w:rPr>
        <w:t>I avoided opening that door</w:t>
      </w:r>
      <w:ins w:id="55" w:author="Matthew" w:date="2020-10-16T11:54:00Z">
        <w:r>
          <w:rPr>
            <w:rFonts w:cs="Arial" w:ascii="Arial" w:hAnsi="Arial"/>
            <w:color w:val="000000" w:themeColor="text1"/>
          </w:rPr>
          <w:t>, though</w:t>
        </w:r>
      </w:ins>
      <w:del w:id="56" w:author="Matthew" w:date="2020-10-16T11:54:00Z">
        <w:r>
          <w:rPr>
            <w:rFonts w:cs="Arial" w:ascii="Arial" w:hAnsi="Arial"/>
            <w:color w:val="000000" w:themeColor="text1"/>
          </w:rPr>
          <w:delText>.</w:delText>
        </w:r>
      </w:del>
      <w:r>
        <w:rPr>
          <w:rFonts w:cs="Arial" w:ascii="Arial" w:hAnsi="Arial"/>
          <w:color w:val="000000" w:themeColor="text1"/>
        </w:rPr>
        <w:t xml:space="preserve"> I got my answer on the ride home. 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 xml:space="preserve">We </w:t>
      </w:r>
      <w:ins w:id="57" w:author="Matthew" w:date="2020-10-16T11:56:00Z">
        <w:r>
          <w:rPr>
            <w:rFonts w:cs="Arial" w:ascii="Arial" w:hAnsi="Arial"/>
            <w:color w:val="000000" w:themeColor="text1"/>
          </w:rPr>
          <w:t xml:space="preserve">were </w:t>
        </w:r>
      </w:ins>
      <w:r>
        <w:rPr>
          <w:rFonts w:cs="Arial" w:ascii="Arial" w:hAnsi="Arial"/>
          <w:color w:val="000000" w:themeColor="text1"/>
        </w:rPr>
        <w:t>rummag</w:t>
      </w:r>
      <w:ins w:id="58" w:author="Matthew" w:date="2020-10-16T11:56:00Z">
        <w:r>
          <w:rPr>
            <w:rFonts w:cs="Arial" w:ascii="Arial" w:hAnsi="Arial"/>
            <w:color w:val="000000" w:themeColor="text1"/>
          </w:rPr>
          <w:t>ing</w:t>
        </w:r>
      </w:ins>
      <w:del w:id="59" w:author="Matthew" w:date="2020-10-16T11:56:00Z">
        <w:r>
          <w:rPr>
            <w:rFonts w:cs="Arial" w:ascii="Arial" w:hAnsi="Arial"/>
            <w:color w:val="000000" w:themeColor="text1"/>
          </w:rPr>
          <w:delText>e</w:delText>
        </w:r>
      </w:del>
      <w:r>
        <w:rPr>
          <w:rFonts w:cs="Arial" w:ascii="Arial" w:hAnsi="Arial"/>
          <w:color w:val="000000" w:themeColor="text1"/>
        </w:rPr>
        <w:t xml:space="preserve"> through </w:t>
      </w:r>
      <w:ins w:id="60" w:author="Matthew" w:date="2020-10-16T11:56:00Z">
        <w:r>
          <w:rPr>
            <w:rFonts w:cs="Arial" w:ascii="Arial" w:hAnsi="Arial"/>
            <w:color w:val="000000" w:themeColor="text1"/>
          </w:rPr>
          <w:t xml:space="preserve">the overhead </w:t>
        </w:r>
      </w:ins>
      <w:r>
        <w:rPr>
          <w:rFonts w:cs="Arial" w:ascii="Arial" w:hAnsi="Arial"/>
          <w:color w:val="000000" w:themeColor="text1"/>
        </w:rPr>
        <w:t>compartments and overturn</w:t>
      </w:r>
      <w:ins w:id="61" w:author="Matthew" w:date="2020-10-16T09:49:00Z">
        <w:r>
          <w:rPr>
            <w:rFonts w:cs="Arial" w:ascii="Arial" w:hAnsi="Arial"/>
            <w:color w:val="000000" w:themeColor="text1"/>
          </w:rPr>
          <w:t>ed</w:t>
        </w:r>
      </w:ins>
      <w:r>
        <w:rPr>
          <w:rFonts w:cs="Arial" w:ascii="Arial" w:hAnsi="Arial"/>
          <w:color w:val="000000" w:themeColor="text1"/>
        </w:rPr>
        <w:t xml:space="preserve"> bags</w:t>
      </w:r>
      <w:ins w:id="62" w:author="Matthew" w:date="2020-10-16T11:56:00Z">
        <w:r>
          <w:rPr>
            <w:rFonts w:cs="Arial" w:ascii="Arial" w:hAnsi="Arial"/>
            <w:color w:val="000000" w:themeColor="text1"/>
          </w:rPr>
          <w:t xml:space="preserve"> – </w:t>
        </w:r>
      </w:ins>
      <w:del w:id="63" w:author="Matthew" w:date="2020-10-16T11:56:00Z">
        <w:r>
          <w:rPr>
            <w:rFonts w:cs="Arial" w:ascii="Arial" w:hAnsi="Arial"/>
            <w:color w:val="000000" w:themeColor="text1"/>
          </w:rPr>
          <w:delText>—</w:delText>
        </w:r>
      </w:del>
      <w:r>
        <w:rPr>
          <w:rFonts w:cs="Arial" w:ascii="Arial" w:hAnsi="Arial"/>
          <w:color w:val="000000" w:themeColor="text1"/>
        </w:rPr>
        <w:t>nothing</w:t>
      </w:r>
      <w:ins w:id="64" w:author="Matthew" w:date="2020-10-16T11:56:00Z">
        <w:r>
          <w:rPr>
            <w:rFonts w:cs="Arial" w:ascii="Arial" w:hAnsi="Arial"/>
            <w:color w:val="000000" w:themeColor="text1"/>
          </w:rPr>
          <w:t>.</w:t>
        </w:r>
      </w:ins>
      <w:del w:id="65" w:author="Matthew" w:date="2020-10-16T11:56:00Z">
        <w:r>
          <w:rPr>
            <w:rFonts w:cs="Arial" w:ascii="Arial" w:hAnsi="Arial"/>
            <w:color w:val="000000" w:themeColor="text1"/>
          </w:rPr>
          <w:delText>.</w:delText>
        </w:r>
      </w:del>
      <w:r>
        <w:rPr>
          <w:rFonts w:cs="Arial" w:ascii="Arial" w:hAnsi="Arial"/>
          <w:color w:val="000000" w:themeColor="text1"/>
        </w:rPr>
        <w:t xml:space="preserve"> Her face turn</w:t>
      </w:r>
      <w:ins w:id="66" w:author="Matthew" w:date="2020-10-16T11:56:00Z">
        <w:r>
          <w:rPr>
            <w:rFonts w:cs="Arial" w:ascii="Arial" w:hAnsi="Arial"/>
            <w:color w:val="000000" w:themeColor="text1"/>
          </w:rPr>
          <w:t>ed</w:t>
        </w:r>
      </w:ins>
      <w:del w:id="67" w:author="Matthew" w:date="2020-10-16T11:56:00Z">
        <w:r>
          <w:rPr>
            <w:rFonts w:cs="Arial" w:ascii="Arial" w:hAnsi="Arial"/>
            <w:color w:val="000000" w:themeColor="text1"/>
          </w:rPr>
          <w:delText>s</w:delText>
        </w:r>
      </w:del>
      <w:r>
        <w:rPr>
          <w:rFonts w:cs="Arial" w:ascii="Arial" w:hAnsi="Arial"/>
          <w:color w:val="000000" w:themeColor="text1"/>
        </w:rPr>
        <w:t xml:space="preserve"> pale as it s</w:t>
      </w:r>
      <w:ins w:id="68" w:author="Matthew" w:date="2020-10-16T11:57:00Z">
        <w:r>
          <w:rPr>
            <w:rFonts w:cs="Arial" w:ascii="Arial" w:hAnsi="Arial"/>
            <w:color w:val="000000" w:themeColor="text1"/>
          </w:rPr>
          <w:t>unk</w:t>
        </w:r>
      </w:ins>
      <w:del w:id="69" w:author="Matthew" w:date="2020-10-16T11:57:00Z">
        <w:r>
          <w:rPr>
            <w:rFonts w:cs="Arial" w:ascii="Arial" w:hAnsi="Arial"/>
            <w:color w:val="000000" w:themeColor="text1"/>
          </w:rPr>
          <w:delText>ink</w:delText>
        </w:r>
      </w:del>
      <w:del w:id="70" w:author="Matthew" w:date="2020-10-16T11:56:00Z">
        <w:r>
          <w:rPr>
            <w:rFonts w:cs="Arial" w:ascii="Arial" w:hAnsi="Arial"/>
            <w:color w:val="000000" w:themeColor="text1"/>
          </w:rPr>
          <w:delText>s</w:delText>
        </w:r>
      </w:del>
      <w:r>
        <w:rPr>
          <w:rFonts w:cs="Arial" w:ascii="Arial" w:hAnsi="Arial"/>
          <w:color w:val="000000" w:themeColor="text1"/>
        </w:rPr>
        <w:t xml:space="preserve"> in: she’d lost her phone. </w:t>
      </w:r>
      <w:del w:id="71" w:author="Matthew" w:date="2020-10-16T11:58:00Z">
        <w:r>
          <w:rPr>
            <w:rFonts w:cs="Arial" w:ascii="Arial" w:hAnsi="Arial"/>
            <w:color w:val="000000" w:themeColor="text1"/>
          </w:rPr>
          <w:delText>We’ve held</w:delText>
        </w:r>
      </w:del>
      <w:ins w:id="72" w:author="Matthew" w:date="2020-10-16T11:58:00Z">
        <w:r>
          <w:rPr>
            <w:rFonts w:cs="Arial" w:ascii="Arial" w:hAnsi="Arial"/>
            <w:color w:val="000000" w:themeColor="text1"/>
          </w:rPr>
          <w:t>Scathing through common topics trying to hold</w:t>
        </w:r>
      </w:ins>
      <w:r>
        <w:rPr>
          <w:rFonts w:cs="Arial" w:ascii="Arial" w:hAnsi="Arial"/>
          <w:color w:val="000000" w:themeColor="text1"/>
        </w:rPr>
        <w:t xml:space="preserve"> up the flight for as long as </w:t>
      </w:r>
      <w:del w:id="73" w:author="Matthew" w:date="2020-10-16T11:58:00Z">
        <w:r>
          <w:rPr>
            <w:rFonts w:cs="Arial" w:ascii="Arial" w:hAnsi="Arial"/>
            <w:color w:val="000000" w:themeColor="text1"/>
          </w:rPr>
          <w:delText>we can</w:delText>
        </w:r>
      </w:del>
      <w:ins w:id="74" w:author="Matthew" w:date="2020-10-16T11:58:00Z">
        <w:r>
          <w:rPr>
            <w:rFonts w:cs="Arial" w:ascii="Arial" w:hAnsi="Arial"/>
            <w:color w:val="000000" w:themeColor="text1"/>
          </w:rPr>
          <w:t>I could, I failed</w:t>
        </w:r>
      </w:ins>
      <w:r>
        <w:rPr>
          <w:rFonts w:cs="Arial" w:ascii="Arial" w:hAnsi="Arial"/>
          <w:color w:val="000000" w:themeColor="text1"/>
        </w:rPr>
        <w:t xml:space="preserve">. </w:t>
      </w:r>
      <w:del w:id="75" w:author="Matthew" w:date="2020-10-16T11:59:00Z">
        <w:r>
          <w:rPr>
            <w:rFonts w:cs="Arial" w:ascii="Arial" w:hAnsi="Arial"/>
            <w:color w:val="000000" w:themeColor="text1"/>
          </w:rPr>
          <w:delText>The plane rumbles and ascends. Like</w:delText>
        </w:r>
      </w:del>
      <w:ins w:id="76" w:author="Matthew" w:date="2020-10-16T11:59:00Z">
        <w:r>
          <w:rPr>
            <w:rFonts w:cs="Arial" w:ascii="Arial" w:hAnsi="Arial"/>
            <w:color w:val="000000" w:themeColor="text1"/>
          </w:rPr>
          <w:t>As if</w:t>
        </w:r>
      </w:ins>
      <w:r>
        <w:rPr>
          <w:rFonts w:cs="Arial" w:ascii="Arial" w:hAnsi="Arial"/>
          <w:color w:val="000000" w:themeColor="text1"/>
        </w:rPr>
        <w:t xml:space="preserve"> her soul had been wrung out, Kath’s head collapse</w:t>
      </w:r>
      <w:ins w:id="77" w:author="Matthew" w:date="2020-10-16T11:59:00Z">
        <w:r>
          <w:rPr>
            <w:rFonts w:cs="Arial" w:ascii="Arial" w:hAnsi="Arial"/>
            <w:color w:val="000000" w:themeColor="text1"/>
          </w:rPr>
          <w:t>d</w:t>
        </w:r>
      </w:ins>
      <w:del w:id="78" w:author="Matthew" w:date="2020-10-16T11:59:00Z">
        <w:r>
          <w:rPr>
            <w:rFonts w:cs="Arial" w:ascii="Arial" w:hAnsi="Arial"/>
            <w:color w:val="000000" w:themeColor="text1"/>
          </w:rPr>
          <w:delText>s</w:delText>
        </w:r>
      </w:del>
      <w:r>
        <w:rPr>
          <w:rFonts w:cs="Arial" w:ascii="Arial" w:hAnsi="Arial"/>
          <w:color w:val="000000" w:themeColor="text1"/>
        </w:rPr>
        <w:t xml:space="preserve"> onto my shoulder. 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rPr>
          <w:rFonts w:ascii="Arial" w:hAnsi="Arial" w:cs="Arial"/>
          <w:i/>
          <w:i/>
          <w:iCs/>
          <w:color w:val="000000" w:themeColor="text1"/>
        </w:rPr>
      </w:pPr>
      <w:r>
        <w:rPr>
          <w:rFonts w:cs="Arial" w:ascii="Arial" w:hAnsi="Arial"/>
          <w:i/>
          <w:iCs/>
          <w:color w:val="000000" w:themeColor="text1"/>
        </w:rPr>
        <w:t xml:space="preserve">Oh gosh. </w:t>
      </w:r>
    </w:p>
    <w:p>
      <w:pPr>
        <w:pStyle w:val="Normal"/>
        <w:rPr>
          <w:rFonts w:ascii="Arial" w:hAnsi="Arial" w:cs="Arial"/>
          <w:i/>
          <w:i/>
          <w:iCs/>
          <w:color w:val="000000" w:themeColor="text1"/>
        </w:rPr>
      </w:pPr>
      <w:r>
        <w:rPr>
          <w:rFonts w:cs="Arial" w:ascii="Arial" w:hAnsi="Arial"/>
          <w:i/>
          <w:iCs/>
          <w:color w:val="000000" w:themeColor="text1"/>
        </w:rPr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i/>
          <w:iCs/>
          <w:color w:val="000000" w:themeColor="text1"/>
        </w:rPr>
        <w:t>What do I do.</w:t>
      </w:r>
      <w:r>
        <w:rPr>
          <w:rFonts w:cs="Arial" w:ascii="Arial" w:hAnsi="Arial"/>
          <w:color w:val="000000" w:themeColor="text1"/>
        </w:rPr>
        <w:t xml:space="preserve"> 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Just as suddenly, she sho</w:t>
      </w:r>
      <w:del w:id="79" w:author="Matthew" w:date="2020-10-16T11:59:00Z">
        <w:r>
          <w:rPr>
            <w:rFonts w:cs="Arial" w:ascii="Arial" w:hAnsi="Arial"/>
            <w:color w:val="000000" w:themeColor="text1"/>
          </w:rPr>
          <w:delText>o</w:delText>
        </w:r>
      </w:del>
      <w:r>
        <w:rPr>
          <w:rFonts w:cs="Arial" w:ascii="Arial" w:hAnsi="Arial"/>
          <w:color w:val="000000" w:themeColor="text1"/>
        </w:rPr>
        <w:t>t</w:t>
      </w:r>
      <w:del w:id="80" w:author="Matthew" w:date="2020-10-16T11:59:00Z">
        <w:r>
          <w:rPr>
            <w:rFonts w:cs="Arial" w:ascii="Arial" w:hAnsi="Arial"/>
            <w:color w:val="000000" w:themeColor="text1"/>
          </w:rPr>
          <w:delText>s</w:delText>
        </w:r>
      </w:del>
      <w:r>
        <w:rPr>
          <w:rFonts w:cs="Arial" w:ascii="Arial" w:hAnsi="Arial"/>
          <w:color w:val="000000" w:themeColor="text1"/>
        </w:rPr>
        <w:t xml:space="preserve"> upright as if pulled by a</w:t>
      </w:r>
      <w:ins w:id="81" w:author="Matthew" w:date="2020-10-16T12:00:00Z">
        <w:r>
          <w:rPr>
            <w:rFonts w:cs="Arial" w:ascii="Arial" w:hAnsi="Arial"/>
            <w:color w:val="000000" w:themeColor="text1"/>
          </w:rPr>
          <w:t>n imaginary</w:t>
        </w:r>
      </w:ins>
      <w:r>
        <w:rPr>
          <w:rFonts w:cs="Arial" w:ascii="Arial" w:hAnsi="Arial"/>
          <w:color w:val="000000" w:themeColor="text1"/>
        </w:rPr>
        <w:t xml:space="preserve"> string</w:t>
      </w:r>
      <w:ins w:id="82" w:author="Matthew" w:date="2020-10-16T12:00:00Z">
        <w:r>
          <w:rPr>
            <w:rFonts w:cs="Arial" w:ascii="Arial" w:hAnsi="Arial"/>
            <w:color w:val="000000" w:themeColor="text1"/>
          </w:rPr>
          <w:t xml:space="preserve"> waking up from a nightmare</w:t>
        </w:r>
      </w:ins>
      <w:r>
        <w:rPr>
          <w:rFonts w:cs="Arial" w:ascii="Arial" w:hAnsi="Arial"/>
          <w:color w:val="000000" w:themeColor="text1"/>
        </w:rPr>
        <w:t xml:space="preserve">. 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rPr>
          <w:rFonts w:ascii="Arial" w:hAnsi="Arial" w:cs="Arial"/>
          <w:i/>
          <w:i/>
          <w:iCs/>
          <w:color w:val="000000" w:themeColor="text1"/>
        </w:rPr>
      </w:pPr>
      <w:r>
        <w:rPr>
          <w:rFonts w:cs="Arial" w:ascii="Arial" w:hAnsi="Arial"/>
          <w:i/>
          <w:iCs/>
          <w:color w:val="000000" w:themeColor="text1"/>
        </w:rPr>
        <w:t>What am I even supposed to say? What if she faints again? I have to say something though, right?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“</w:t>
      </w:r>
      <w:r>
        <w:rPr>
          <w:rFonts w:cs="Arial" w:ascii="Arial" w:hAnsi="Arial"/>
          <w:color w:val="000000" w:themeColor="text1"/>
        </w:rPr>
        <w:t>Kath, what’s wrong?”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She stumble</w:t>
      </w:r>
      <w:ins w:id="83" w:author="Matthew" w:date="2020-10-16T12:00:00Z">
        <w:r>
          <w:rPr>
            <w:rFonts w:cs="Arial" w:ascii="Arial" w:hAnsi="Arial"/>
            <w:color w:val="000000" w:themeColor="text1"/>
          </w:rPr>
          <w:t>d</w:t>
        </w:r>
      </w:ins>
      <w:del w:id="84" w:author="Matthew" w:date="2020-10-16T12:00:00Z">
        <w:r>
          <w:rPr>
            <w:rFonts w:cs="Arial" w:ascii="Arial" w:hAnsi="Arial"/>
            <w:color w:val="000000" w:themeColor="text1"/>
          </w:rPr>
          <w:delText>s</w:delText>
        </w:r>
      </w:del>
      <w:r>
        <w:rPr>
          <w:rFonts w:cs="Arial" w:ascii="Arial" w:hAnsi="Arial"/>
          <w:color w:val="000000" w:themeColor="text1"/>
        </w:rPr>
        <w:t xml:space="preserve"> on her words, accelerating until the </w:t>
      </w:r>
      <w:del w:id="85" w:author="Matthew" w:date="2020-10-16T12:01:00Z">
        <w:r>
          <w:rPr>
            <w:rFonts w:cs="Arial" w:ascii="Arial" w:hAnsi="Arial"/>
            <w:color w:val="000000" w:themeColor="text1"/>
          </w:rPr>
          <w:delText>fullstops</w:delText>
        </w:r>
      </w:del>
      <w:ins w:id="86" w:author="Matthew" w:date="2020-10-16T12:01:00Z">
        <w:r>
          <w:rPr>
            <w:rFonts w:cs="Arial" w:ascii="Arial" w:hAnsi="Arial"/>
            <w:color w:val="000000" w:themeColor="text1"/>
          </w:rPr>
          <w:t>commas</w:t>
        </w:r>
      </w:ins>
      <w:r>
        <w:rPr>
          <w:rFonts w:cs="Arial" w:ascii="Arial" w:hAnsi="Arial"/>
          <w:color w:val="000000" w:themeColor="text1"/>
        </w:rPr>
        <w:t xml:space="preserve"> in her </w:t>
      </w:r>
      <w:del w:id="87" w:author="Matthew" w:date="2020-10-16T12:01:00Z">
        <w:r>
          <w:rPr>
            <w:rFonts w:cs="Arial" w:ascii="Arial" w:hAnsi="Arial"/>
            <w:color w:val="000000" w:themeColor="text1"/>
          </w:rPr>
          <w:delText xml:space="preserve">speech </w:delText>
        </w:r>
      </w:del>
      <w:ins w:id="88" w:author="Matthew" w:date="2020-10-16T12:01:00Z">
        <w:r>
          <w:rPr>
            <w:rFonts w:cs="Arial" w:ascii="Arial" w:hAnsi="Arial"/>
            <w:color w:val="000000" w:themeColor="text1"/>
          </w:rPr>
          <w:t xml:space="preserve">mumble </w:t>
        </w:r>
      </w:ins>
      <w:r>
        <w:rPr>
          <w:rFonts w:cs="Arial" w:ascii="Arial" w:hAnsi="Arial"/>
          <w:color w:val="000000" w:themeColor="text1"/>
        </w:rPr>
        <w:t>disappear</w:t>
      </w:r>
      <w:ins w:id="89" w:author="Matthew" w:date="2020-10-16T12:01:00Z">
        <w:r>
          <w:rPr>
            <w:rFonts w:cs="Arial" w:ascii="Arial" w:hAnsi="Arial"/>
            <w:color w:val="000000" w:themeColor="text1"/>
          </w:rPr>
          <w:t>ed</w:t>
        </w:r>
      </w:ins>
      <w:r>
        <w:rPr>
          <w:rFonts w:cs="Arial" w:ascii="Arial" w:hAnsi="Arial"/>
          <w:color w:val="000000" w:themeColor="text1"/>
        </w:rPr>
        <w:t>.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Arial" w:ascii="Arial" w:hAnsi="Arial"/>
          <w:i/>
          <w:iCs/>
          <w:color w:val="000000" w:themeColor="text1"/>
        </w:rPr>
        <w:t>Oh no. Not good</w:t>
      </w:r>
      <w:r>
        <w:rPr>
          <w:rFonts w:cs="Arial" w:ascii="Arial" w:hAnsi="Arial"/>
          <w:color w:val="000000" w:themeColor="text1"/>
        </w:rPr>
        <w:t>. </w:t>
      </w:r>
    </w:p>
    <w:p>
      <w:pPr>
        <w:pStyle w:val="Normal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rPr>
          <w:rFonts w:ascii="Arial" w:hAnsi="Arial" w:cs="Arial"/>
          <w:i/>
          <w:i/>
          <w:iCs/>
          <w:color w:val="000000" w:themeColor="text1"/>
        </w:rPr>
      </w:pPr>
      <w:r>
        <w:rPr>
          <w:rFonts w:cs="Arial" w:ascii="Arial" w:hAnsi="Arial"/>
          <w:color w:val="000000" w:themeColor="text1"/>
        </w:rPr>
        <w:t>“</w:t>
      </w:r>
      <w:r>
        <w:rPr>
          <w:rFonts w:cs="Arial" w:ascii="Arial" w:hAnsi="Arial"/>
          <w:color w:val="000000" w:themeColor="text1"/>
        </w:rPr>
        <w:t xml:space="preserve">I mean, it </w:t>
      </w:r>
      <w:del w:id="90" w:author="Matthew" w:date="2020-10-16T12:01:00Z">
        <w:r>
          <w:rPr>
            <w:rFonts w:cs="Arial" w:ascii="Arial" w:hAnsi="Arial"/>
            <w:color w:val="000000" w:themeColor="text1"/>
          </w:rPr>
          <w:delText>can’t be</w:delText>
        </w:r>
      </w:del>
      <w:ins w:id="91" w:author="Matthew" w:date="2020-10-16T12:01:00Z">
        <w:r>
          <w:rPr>
            <w:rFonts w:cs="Arial" w:ascii="Arial" w:hAnsi="Arial"/>
            <w:color w:val="000000" w:themeColor="text1"/>
          </w:rPr>
          <w:t>couldn’t have been</w:t>
        </w:r>
      </w:ins>
      <w:r>
        <w:rPr>
          <w:rFonts w:cs="Arial" w:ascii="Arial" w:hAnsi="Arial"/>
          <w:color w:val="000000" w:themeColor="text1"/>
        </w:rPr>
        <w:t xml:space="preserve"> worse than Brian confessing to you in the canteen yesterday</w:t>
      </w:r>
      <w:ins w:id="92" w:author="Matthew" w:date="2020-10-16T12:01:00Z">
        <w:r>
          <w:rPr>
            <w:rFonts w:cs="Arial" w:ascii="Arial" w:hAnsi="Arial"/>
            <w:color w:val="000000" w:themeColor="text1"/>
          </w:rPr>
          <w:t>?</w:t>
        </w:r>
      </w:ins>
      <w:del w:id="93" w:author="Matthew" w:date="2020-10-16T12:01:00Z">
        <w:r>
          <w:rPr>
            <w:rFonts w:cs="Arial" w:ascii="Arial" w:hAnsi="Arial"/>
            <w:color w:val="000000" w:themeColor="text1"/>
          </w:rPr>
          <w:delText>,</w:delText>
        </w:r>
      </w:del>
      <w:r>
        <w:rPr>
          <w:rFonts w:cs="Arial" w:ascii="Arial" w:hAnsi="Arial"/>
          <w:color w:val="000000" w:themeColor="text1"/>
        </w:rPr>
        <w:t xml:space="preserve">” I </w:t>
      </w:r>
      <w:del w:id="94" w:author="Matthew" w:date="2020-10-16T12:02:00Z">
        <w:r>
          <w:rPr>
            <w:rFonts w:cs="Arial" w:ascii="Arial" w:hAnsi="Arial"/>
            <w:color w:val="000000" w:themeColor="text1"/>
          </w:rPr>
          <w:delText>joke,</w:delText>
        </w:r>
      </w:del>
      <w:ins w:id="95" w:author="Matthew" w:date="2020-10-16T12:02:00Z">
        <w:r>
          <w:rPr>
            <w:rFonts w:cs="Arial" w:ascii="Arial" w:hAnsi="Arial"/>
            <w:color w:val="000000" w:themeColor="text1"/>
          </w:rPr>
          <w:t>poked her</w:t>
        </w:r>
      </w:ins>
      <w:r>
        <w:rPr>
          <w:rFonts w:cs="Arial" w:ascii="Arial" w:hAnsi="Arial"/>
          <w:color w:val="000000" w:themeColor="text1"/>
        </w:rPr>
        <w:t xml:space="preserve"> </w:t>
      </w:r>
      <w:del w:id="96" w:author="Matthew" w:date="2020-10-16T12:02:00Z">
        <w:r>
          <w:rPr>
            <w:rFonts w:cs="Arial" w:ascii="Arial" w:hAnsi="Arial"/>
            <w:color w:val="000000" w:themeColor="text1"/>
          </w:rPr>
          <w:delText>calmly</w:delText>
        </w:r>
      </w:del>
      <w:ins w:id="97" w:author="Matthew" w:date="2020-10-16T12:02:00Z">
        <w:r>
          <w:rPr>
            <w:rFonts w:cs="Arial" w:ascii="Arial" w:hAnsi="Arial"/>
            <w:color w:val="000000" w:themeColor="text1"/>
          </w:rPr>
          <w:t>in a playful manner</w:t>
        </w:r>
      </w:ins>
      <w:r>
        <w:rPr>
          <w:rFonts w:cs="Arial" w:ascii="Arial" w:hAnsi="Arial"/>
          <w:color w:val="000000" w:themeColor="text1"/>
        </w:rPr>
        <w:t xml:space="preserve">. </w:t>
      </w:r>
      <w:del w:id="98" w:author="Matthew" w:date="2020-10-16T12:03:00Z">
        <w:r>
          <w:rPr>
            <w:rFonts w:cs="Arial" w:ascii="Arial" w:hAnsi="Arial"/>
            <w:color w:val="000000" w:themeColor="text1"/>
          </w:rPr>
          <w:delText>Of course, in reality, I’m terri</w:delText>
        </w:r>
      </w:del>
      <w:ins w:id="99" w:author="Matthew" w:date="2020-10-16T12:03:00Z">
        <w:r>
          <w:rPr>
            <w:rFonts w:cs="Arial" w:ascii="Arial" w:hAnsi="Arial"/>
            <w:color w:val="000000" w:themeColor="text1"/>
          </w:rPr>
          <w:t xml:space="preserve">In my </w:t>
        </w:r>
      </w:ins>
      <w:ins w:id="100" w:author="Matthew" w:date="2020-10-16T12:04:00Z">
        <w:r>
          <w:rPr>
            <w:rFonts w:cs="Arial" w:ascii="Arial" w:hAnsi="Arial"/>
            <w:color w:val="000000" w:themeColor="text1"/>
          </w:rPr>
          <w:t xml:space="preserve">veins, though, all I could feel was </w:t>
        </w:r>
      </w:ins>
      <w:ins w:id="101" w:author="Matthew" w:date="2020-10-16T12:05:00Z">
        <w:r>
          <w:rPr>
            <w:rFonts w:cs="Arial" w:ascii="Arial" w:hAnsi="Arial"/>
            <w:color w:val="000000" w:themeColor="text1"/>
          </w:rPr>
          <w:t xml:space="preserve">my hands quickly turning cold as </w:t>
        </w:r>
      </w:ins>
      <w:ins w:id="102" w:author="Matthew" w:date="2020-10-16T12:26:00Z">
        <w:r>
          <w:rPr>
            <w:rFonts w:cs="Arial" w:ascii="Arial" w:hAnsi="Arial"/>
            <w:color w:val="000000" w:themeColor="text1"/>
          </w:rPr>
          <w:t>the metal body</w:t>
        </w:r>
      </w:ins>
      <w:ins w:id="103" w:author="Matthew" w:date="2020-10-16T12:06:00Z">
        <w:r>
          <w:rPr>
            <w:rFonts w:cs="Arial" w:ascii="Arial" w:hAnsi="Arial"/>
            <w:color w:val="000000" w:themeColor="text1"/>
          </w:rPr>
          <w:t xml:space="preserve"> passed by a dark turbulence</w:t>
        </w:r>
      </w:ins>
      <w:del w:id="104" w:author="Matthew" w:date="2020-10-16T12:03:00Z">
        <w:r>
          <w:rPr>
            <w:rFonts w:cs="Arial" w:ascii="Arial" w:hAnsi="Arial"/>
            <w:color w:val="000000" w:themeColor="text1"/>
          </w:rPr>
          <w:delText>fied</w:delText>
        </w:r>
      </w:del>
      <w:r>
        <w:rPr>
          <w:rFonts w:cs="Arial" w:ascii="Arial" w:hAnsi="Arial"/>
          <w:color w:val="000000" w:themeColor="text1"/>
        </w:rPr>
        <w:t>.</w:t>
      </w:r>
      <w:r>
        <w:rPr>
          <w:rFonts w:cs="Arial" w:ascii="Arial" w:hAnsi="Arial"/>
          <w:i/>
          <w:iCs/>
          <w:color w:val="000000" w:themeColor="text1"/>
        </w:rPr>
        <w:t xml:space="preserve"> </w:t>
      </w:r>
    </w:p>
    <w:p>
      <w:pPr>
        <w:pStyle w:val="Normal"/>
        <w:rPr>
          <w:rFonts w:ascii="Arial" w:hAnsi="Arial" w:cs="Arial"/>
          <w:i/>
          <w:i/>
          <w:iCs/>
          <w:color w:val="000000" w:themeColor="text1"/>
        </w:rPr>
      </w:pPr>
      <w:r>
        <w:rPr>
          <w:rFonts w:cs="Arial" w:ascii="Arial" w:hAnsi="Arial"/>
          <w:i/>
          <w:iCs/>
          <w:color w:val="000000" w:themeColor="text1"/>
        </w:rPr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i/>
          <w:iCs/>
          <w:color w:val="000000" w:themeColor="text1"/>
        </w:rPr>
        <w:t xml:space="preserve">Please don’t let me be the reason she faints again. </w:t>
      </w:r>
    </w:p>
    <w:p>
      <w:pPr>
        <w:pStyle w:val="Normal"/>
        <w:rPr>
          <w:rFonts w:ascii="Times New Roman" w:hAnsi="Times New Roman" w:eastAsia="Times New Roman" w:cs="Times New Roman"/>
          <w:i/>
          <w:i/>
          <w:iCs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iCs/>
          <w:color w:val="000000" w:themeColor="text1"/>
          <w:sz w:val="24"/>
          <w:szCs w:val="24"/>
        </w:rPr>
      </w:r>
    </w:p>
    <w:p>
      <w:pPr>
        <w:pStyle w:val="Normal"/>
        <w:rPr>
          <w:rFonts w:ascii="Arial" w:hAnsi="Arial" w:cs="Arial"/>
          <w:color w:val="000000" w:themeColor="text1"/>
        </w:rPr>
      </w:pPr>
      <w:ins w:id="105" w:author="Matthew" w:date="2020-10-16T12:06:00Z">
        <w:r>
          <w:rPr>
            <w:rFonts w:cs="Arial" w:ascii="Arial" w:hAnsi="Arial"/>
            <w:color w:val="000000" w:themeColor="text1"/>
          </w:rPr>
          <w:t xml:space="preserve">As if life </w:t>
        </w:r>
      </w:ins>
      <w:ins w:id="106" w:author="Matthew" w:date="2020-10-16T12:07:00Z">
        <w:r>
          <w:rPr>
            <w:rFonts w:cs="Arial" w:ascii="Arial" w:hAnsi="Arial"/>
            <w:color w:val="000000" w:themeColor="text1"/>
          </w:rPr>
          <w:t>came back to her in a snap, s</w:t>
        </w:r>
      </w:ins>
      <w:del w:id="107" w:author="Matthew" w:date="2020-10-16T12:07:00Z">
        <w:r>
          <w:rPr>
            <w:rFonts w:cs="Arial" w:ascii="Arial" w:hAnsi="Arial"/>
            <w:color w:val="000000" w:themeColor="text1"/>
          </w:rPr>
          <w:delText>S</w:delText>
        </w:r>
      </w:del>
      <w:r>
        <w:rPr>
          <w:rFonts w:cs="Arial" w:ascii="Arial" w:hAnsi="Arial"/>
          <w:color w:val="000000" w:themeColor="text1"/>
        </w:rPr>
        <w:t xml:space="preserve">he </w:t>
      </w:r>
      <w:del w:id="108" w:author="Matthew" w:date="2020-10-16T12:07:00Z">
        <w:r>
          <w:rPr>
            <w:rFonts w:cs="Arial" w:ascii="Arial" w:hAnsi="Arial"/>
            <w:color w:val="000000" w:themeColor="text1"/>
          </w:rPr>
          <w:delText>responds with a mixture of crying and</w:delText>
        </w:r>
      </w:del>
      <w:ins w:id="109" w:author="Matthew" w:date="2020-10-16T12:07:00Z">
        <w:r>
          <w:rPr>
            <w:rFonts w:cs="Arial" w:ascii="Arial" w:hAnsi="Arial"/>
            <w:color w:val="000000" w:themeColor="text1"/>
          </w:rPr>
          <w:t>cried out a</w:t>
        </w:r>
      </w:ins>
      <w:r>
        <w:rPr>
          <w:rFonts w:cs="Arial" w:ascii="Arial" w:hAnsi="Arial"/>
          <w:color w:val="000000" w:themeColor="text1"/>
        </w:rPr>
        <w:t xml:space="preserve"> snot-filled laughter. </w:t>
      </w:r>
      <w:r>
        <w:rPr>
          <w:rFonts w:cs="Arial" w:ascii="Arial" w:hAnsi="Arial"/>
          <w:i/>
          <w:iCs/>
          <w:color w:val="000000" w:themeColor="text1"/>
        </w:rPr>
        <w:t>Phew</w:t>
      </w:r>
      <w:r>
        <w:rPr>
          <w:rFonts w:cs="Arial" w:ascii="Arial" w:hAnsi="Arial"/>
          <w:color w:val="000000" w:themeColor="text1"/>
        </w:rPr>
        <w:t xml:space="preserve">. </w:t>
      </w:r>
      <w:r>
        <w:rPr>
          <w:rFonts w:cs="Arial" w:ascii="Arial" w:hAnsi="Arial"/>
          <w:i/>
          <w:iCs/>
          <w:color w:val="000000" w:themeColor="text1"/>
        </w:rPr>
        <w:t>Close call</w:t>
      </w:r>
      <w:r>
        <w:rPr>
          <w:rFonts w:cs="Arial" w:ascii="Arial" w:hAnsi="Arial"/>
          <w:color w:val="000000" w:themeColor="text1"/>
        </w:rPr>
        <w:t>.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rPr>
          <w:rFonts w:ascii="Arial" w:hAnsi="Arial" w:cs="Arial"/>
          <w:color w:val="000000" w:themeColor="text1"/>
        </w:rPr>
      </w:pPr>
      <w:del w:id="110" w:author="Matthew" w:date="2020-10-16T12:15:00Z">
        <w:r>
          <w:rPr>
            <w:rFonts w:cs="Arial" w:ascii="Arial" w:hAnsi="Arial"/>
            <w:color w:val="000000" w:themeColor="text1"/>
          </w:rPr>
          <w:delText>We continue talking as colour returns to her face. I melt with relief when we find her phone, before i</w:delText>
        </w:r>
      </w:del>
      <w:ins w:id="111" w:author="Matthew" w:date="2020-10-16T12:15:00Z">
        <w:r>
          <w:rPr>
            <w:rFonts w:cs="Arial" w:ascii="Arial" w:hAnsi="Arial"/>
            <w:color w:val="000000" w:themeColor="text1"/>
          </w:rPr>
          <w:t>I</w:t>
        </w:r>
      </w:ins>
      <w:r>
        <w:rPr>
          <w:rFonts w:cs="Arial" w:ascii="Arial" w:hAnsi="Arial"/>
          <w:color w:val="000000" w:themeColor="text1"/>
        </w:rPr>
        <w:t>ncredulity t</w:t>
      </w:r>
      <w:ins w:id="112" w:author="Matthew" w:date="2020-10-16T12:15:00Z">
        <w:r>
          <w:rPr>
            <w:rFonts w:cs="Arial" w:ascii="Arial" w:hAnsi="Arial"/>
            <w:color w:val="000000" w:themeColor="text1"/>
          </w:rPr>
          <w:t>ook</w:t>
        </w:r>
      </w:ins>
      <w:del w:id="113" w:author="Matthew" w:date="2020-10-16T12:15:00Z">
        <w:r>
          <w:rPr>
            <w:rFonts w:cs="Arial" w:ascii="Arial" w:hAnsi="Arial"/>
            <w:color w:val="000000" w:themeColor="text1"/>
          </w:rPr>
          <w:delText>akes</w:delText>
        </w:r>
      </w:del>
      <w:r>
        <w:rPr>
          <w:rFonts w:cs="Arial" w:ascii="Arial" w:hAnsi="Arial"/>
          <w:color w:val="000000" w:themeColor="text1"/>
        </w:rPr>
        <w:t xml:space="preserve"> over as </w:t>
      </w:r>
      <w:del w:id="114" w:author="Matthew" w:date="2020-10-16T12:15:00Z">
        <w:r>
          <w:rPr>
            <w:rFonts w:cs="Arial" w:ascii="Arial" w:hAnsi="Arial"/>
            <w:color w:val="000000" w:themeColor="text1"/>
          </w:rPr>
          <w:delText>I realise where it’d been—</w:delText>
        </w:r>
      </w:del>
      <w:ins w:id="115" w:author="Matthew" w:date="2020-10-16T12:15:00Z">
        <w:r>
          <w:rPr>
            <w:rFonts w:cs="Arial" w:ascii="Arial" w:hAnsi="Arial"/>
            <w:color w:val="000000" w:themeColor="text1"/>
          </w:rPr>
          <w:t xml:space="preserve">she removed a bump </w:t>
        </w:r>
      </w:ins>
      <w:r>
        <w:rPr>
          <w:rFonts w:cs="Arial" w:ascii="Arial" w:hAnsi="Arial"/>
          <w:color w:val="000000" w:themeColor="text1"/>
        </w:rPr>
        <w:t>under her seat cushion</w:t>
      </w:r>
      <w:ins w:id="116" w:author="Matthew" w:date="2020-10-16T12:16:00Z">
        <w:r>
          <w:rPr>
            <w:rFonts w:cs="Arial" w:ascii="Arial" w:hAnsi="Arial"/>
            <w:color w:val="000000" w:themeColor="text1"/>
          </w:rPr>
          <w:t xml:space="preserve"> – her phone.</w:t>
        </w:r>
      </w:ins>
      <w:del w:id="117" w:author="Matthew" w:date="2020-10-16T12:15:00Z">
        <w:r>
          <w:rPr>
            <w:rFonts w:cs="Arial" w:ascii="Arial" w:hAnsi="Arial"/>
            <w:color w:val="000000" w:themeColor="text1"/>
          </w:rPr>
          <w:delText>.</w:delText>
        </w:r>
      </w:del>
      <w:r>
        <w:rPr>
          <w:rFonts w:cs="Arial" w:ascii="Arial" w:hAnsi="Arial"/>
          <w:color w:val="000000" w:themeColor="text1"/>
        </w:rPr>
        <w:t xml:space="preserve"> With a guilty giggle, she hug</w:t>
      </w:r>
      <w:ins w:id="118" w:author="Matthew" w:date="2020-10-16T12:09:00Z">
        <w:r>
          <w:rPr>
            <w:rFonts w:cs="Arial" w:ascii="Arial" w:hAnsi="Arial"/>
            <w:color w:val="000000" w:themeColor="text1"/>
          </w:rPr>
          <w:t>ged</w:t>
        </w:r>
      </w:ins>
      <w:del w:id="119" w:author="Matthew" w:date="2020-10-16T12:09:00Z">
        <w:r>
          <w:rPr>
            <w:rFonts w:cs="Arial" w:ascii="Arial" w:hAnsi="Arial"/>
            <w:color w:val="000000" w:themeColor="text1"/>
          </w:rPr>
          <w:delText>s</w:delText>
        </w:r>
      </w:del>
      <w:r>
        <w:rPr>
          <w:rFonts w:cs="Arial" w:ascii="Arial" w:hAnsi="Arial"/>
          <w:color w:val="000000" w:themeColor="text1"/>
        </w:rPr>
        <w:t xml:space="preserve"> me. </w:t>
      </w:r>
      <w:del w:id="120" w:author="Matthew" w:date="2020-10-16T12:10:00Z">
        <w:r>
          <w:rPr>
            <w:rFonts w:cs="Arial" w:ascii="Arial" w:hAnsi="Arial"/>
            <w:color w:val="000000" w:themeColor="text1"/>
          </w:rPr>
          <w:delText>That’s when I feel a</w:delText>
        </w:r>
      </w:del>
      <w:ins w:id="121" w:author="Matthew" w:date="2020-10-16T12:10:00Z">
        <w:r>
          <w:rPr>
            <w:rFonts w:cs="Arial" w:ascii="Arial" w:hAnsi="Arial"/>
            <w:color w:val="000000" w:themeColor="text1"/>
          </w:rPr>
          <w:t>A</w:t>
        </w:r>
      </w:ins>
      <w:ins w:id="122" w:author="Matthew" w:date="2020-10-16T12:11:00Z">
        <w:r>
          <w:rPr>
            <w:rFonts w:cs="Arial" w:ascii="Arial" w:hAnsi="Arial"/>
            <w:color w:val="000000" w:themeColor="text1"/>
          </w:rPr>
          <w:t xml:space="preserve"> comforting</w:t>
        </w:r>
      </w:ins>
      <w:r>
        <w:rPr>
          <w:rFonts w:cs="Arial" w:ascii="Arial" w:hAnsi="Arial"/>
          <w:color w:val="000000" w:themeColor="text1"/>
        </w:rPr>
        <w:t xml:space="preserve"> warmth</w:t>
      </w:r>
      <w:ins w:id="123" w:author="Matthew" w:date="2020-10-16T12:11:00Z">
        <w:r>
          <w:rPr>
            <w:rFonts w:cs="Arial" w:ascii="Arial" w:hAnsi="Arial"/>
            <w:color w:val="000000" w:themeColor="text1"/>
          </w:rPr>
          <w:t xml:space="preserve"> </w:t>
        </w:r>
      </w:ins>
      <w:ins w:id="124" w:author="Matthew" w:date="2020-10-16T12:17:00Z">
        <w:r>
          <w:rPr>
            <w:rFonts w:cs="Arial" w:ascii="Arial" w:hAnsi="Arial"/>
            <w:color w:val="000000" w:themeColor="text1"/>
          </w:rPr>
          <w:t>gushed through my veins</w:t>
        </w:r>
      </w:ins>
      <w:ins w:id="125" w:author="Matthew" w:date="2020-10-16T12:11:00Z">
        <w:r>
          <w:rPr>
            <w:rFonts w:cs="Arial" w:ascii="Arial" w:hAnsi="Arial"/>
            <w:color w:val="000000" w:themeColor="text1"/>
          </w:rPr>
          <w:t>, a feeling so familiar yet</w:t>
        </w:r>
      </w:ins>
      <w:ins w:id="126" w:author="Matthew" w:date="2020-10-16T12:12:00Z">
        <w:r>
          <w:rPr>
            <w:rFonts w:cs="Arial" w:ascii="Arial" w:hAnsi="Arial"/>
            <w:color w:val="000000" w:themeColor="text1"/>
          </w:rPr>
          <w:t xml:space="preserve"> so far out of reach.</w:t>
        </w:r>
      </w:ins>
      <w:ins w:id="127" w:author="Matthew" w:date="2020-10-16T12:11:00Z">
        <w:r>
          <w:rPr>
            <w:rFonts w:cs="Arial" w:ascii="Arial" w:hAnsi="Arial"/>
            <w:color w:val="000000" w:themeColor="text1"/>
          </w:rPr>
          <w:t xml:space="preserve"> </w:t>
        </w:r>
      </w:ins>
      <w:ins w:id="128" w:author="Matthew" w:date="2020-10-16T12:12:00Z">
        <w:r>
          <w:rPr>
            <w:rFonts w:cs="Arial" w:ascii="Arial" w:hAnsi="Arial"/>
            <w:color w:val="000000" w:themeColor="text1"/>
          </w:rPr>
          <w:t>That moment</w:t>
        </w:r>
      </w:ins>
      <w:ins w:id="129" w:author="Matthew" w:date="2020-10-16T12:14:00Z">
        <w:r>
          <w:rPr>
            <w:rFonts w:cs="Arial" w:ascii="Arial" w:hAnsi="Arial"/>
            <w:color w:val="000000" w:themeColor="text1"/>
          </w:rPr>
          <w:t xml:space="preserve"> –</w:t>
        </w:r>
      </w:ins>
      <w:ins w:id="130" w:author="Matthew" w:date="2020-10-16T12:12:00Z">
        <w:r>
          <w:rPr>
            <w:rFonts w:cs="Arial" w:ascii="Arial" w:hAnsi="Arial"/>
            <w:color w:val="000000" w:themeColor="text1"/>
          </w:rPr>
          <w:t xml:space="preserve"> </w:t>
        </w:r>
      </w:ins>
      <w:del w:id="131" w:author="Matthew" w:date="2020-10-16T12:12:00Z">
        <w:r>
          <w:rPr>
            <w:rFonts w:cs="Arial" w:ascii="Arial" w:hAnsi="Arial"/>
            <w:color w:val="000000" w:themeColor="text1"/>
          </w:rPr>
          <w:delText>—</w:delText>
        </w:r>
      </w:del>
      <w:r>
        <w:rPr>
          <w:rFonts w:cs="Arial" w:ascii="Arial" w:hAnsi="Arial"/>
          <w:color w:val="000000" w:themeColor="text1"/>
        </w:rPr>
        <w:t>a</w:t>
      </w:r>
      <w:ins w:id="132" w:author="Matthew" w:date="2020-10-16T12:14:00Z">
        <w:r>
          <w:rPr>
            <w:rFonts w:cs="Arial" w:ascii="Arial" w:hAnsi="Arial"/>
            <w:color w:val="000000" w:themeColor="text1"/>
          </w:rPr>
          <w:t xml:space="preserve"> </w:t>
        </w:r>
      </w:ins>
      <w:del w:id="133" w:author="Matthew" w:date="2020-10-16T12:14:00Z">
        <w:r>
          <w:rPr>
            <w:rFonts w:cs="Arial" w:ascii="Arial" w:hAnsi="Arial"/>
            <w:color w:val="000000" w:themeColor="text1"/>
          </w:rPr>
          <w:delText xml:space="preserve"> </w:delText>
        </w:r>
      </w:del>
      <w:r>
        <w:rPr>
          <w:rFonts w:cs="Arial" w:ascii="Arial" w:hAnsi="Arial"/>
          <w:color w:val="000000" w:themeColor="text1"/>
        </w:rPr>
        <w:t xml:space="preserve">shared feeling of much-needed serenity, </w:t>
      </w:r>
      <w:del w:id="134" w:author="Matthew" w:date="2020-10-16T12:13:00Z">
        <w:r>
          <w:rPr>
            <w:rFonts w:cs="Arial" w:ascii="Arial" w:hAnsi="Arial"/>
            <w:color w:val="000000" w:themeColor="text1"/>
          </w:rPr>
          <w:delText>and a sense</w:delText>
        </w:r>
      </w:del>
      <w:ins w:id="135" w:author="Matthew" w:date="2020-10-16T12:13:00Z">
        <w:r>
          <w:rPr>
            <w:rFonts w:cs="Arial" w:ascii="Arial" w:hAnsi="Arial"/>
            <w:color w:val="000000" w:themeColor="text1"/>
          </w:rPr>
          <w:t>coupled with the boomeranged gratification</w:t>
        </w:r>
      </w:ins>
      <w:r>
        <w:rPr>
          <w:rFonts w:cs="Arial" w:ascii="Arial" w:hAnsi="Arial"/>
          <w:color w:val="000000" w:themeColor="text1"/>
        </w:rPr>
        <w:t xml:space="preserve"> that I</w:t>
      </w:r>
      <w:ins w:id="136" w:author="Matthew" w:date="2020-10-16T12:13:00Z">
        <w:r>
          <w:rPr>
            <w:rFonts w:cs="Arial" w:ascii="Arial" w:hAnsi="Arial"/>
            <w:color w:val="000000" w:themeColor="text1"/>
          </w:rPr>
          <w:t xml:space="preserve"> had</w:t>
        </w:r>
      </w:ins>
      <w:del w:id="137" w:author="Matthew" w:date="2020-10-16T12:13:00Z">
        <w:r>
          <w:rPr>
            <w:rFonts w:cs="Arial" w:ascii="Arial" w:hAnsi="Arial"/>
            <w:color w:val="000000" w:themeColor="text1"/>
          </w:rPr>
          <w:delText>’d</w:delText>
        </w:r>
      </w:del>
      <w:r>
        <w:rPr>
          <w:rFonts w:cs="Arial" w:ascii="Arial" w:hAnsi="Arial"/>
          <w:color w:val="000000" w:themeColor="text1"/>
        </w:rPr>
        <w:t xml:space="preserve"> </w:t>
      </w:r>
      <w:del w:id="138" w:author="Matthew" w:date="2020-10-16T12:14:00Z">
        <w:r>
          <w:rPr>
            <w:rFonts w:cs="Arial" w:ascii="Arial" w:hAnsi="Arial"/>
            <w:color w:val="000000" w:themeColor="text1"/>
          </w:rPr>
          <w:delText xml:space="preserve">made </w:delText>
        </w:r>
      </w:del>
      <w:del w:id="139" w:author="Matthew" w:date="2020-10-16T12:13:00Z">
        <w:r>
          <w:rPr>
            <w:rFonts w:cs="Arial" w:ascii="Arial" w:hAnsi="Arial"/>
            <w:color w:val="000000" w:themeColor="text1"/>
          </w:rPr>
          <w:delText>a small</w:delText>
        </w:r>
      </w:del>
      <w:ins w:id="140" w:author="Matthew" w:date="2020-10-16T12:14:00Z">
        <w:r>
          <w:rPr>
            <w:rFonts w:cs="Arial" w:ascii="Arial" w:hAnsi="Arial"/>
            <w:color w:val="000000" w:themeColor="text1"/>
          </w:rPr>
          <w:t>perhaps made</w:t>
        </w:r>
      </w:ins>
      <w:ins w:id="141" w:author="Matthew" w:date="2020-10-16T12:13:00Z">
        <w:r>
          <w:rPr>
            <w:rFonts w:cs="Arial" w:ascii="Arial" w:hAnsi="Arial"/>
            <w:color w:val="000000" w:themeColor="text1"/>
          </w:rPr>
          <w:t xml:space="preserve"> the slightest</w:t>
        </w:r>
      </w:ins>
      <w:r>
        <w:rPr>
          <w:rFonts w:cs="Arial" w:ascii="Arial" w:hAnsi="Arial"/>
          <w:color w:val="000000" w:themeColor="text1"/>
        </w:rPr>
        <w:t xml:space="preserve"> difference in her life</w:t>
      </w:r>
      <w:ins w:id="142" w:author="Matthew" w:date="2020-10-16T12:13:00Z">
        <w:r>
          <w:rPr>
            <w:rFonts w:cs="Arial" w:ascii="Arial" w:hAnsi="Arial"/>
            <w:color w:val="000000" w:themeColor="text1"/>
          </w:rPr>
          <w:t xml:space="preserve">, </w:t>
        </w:r>
      </w:ins>
      <w:ins w:id="143" w:author="Matthew" w:date="2020-10-16T12:14:00Z">
        <w:r>
          <w:rPr>
            <w:rFonts w:cs="Arial" w:ascii="Arial" w:hAnsi="Arial"/>
            <w:color w:val="000000" w:themeColor="text1"/>
          </w:rPr>
          <w:t>imprinted on me.</w:t>
        </w:r>
      </w:ins>
      <w:del w:id="144" w:author="Matthew" w:date="2020-10-16T12:13:00Z">
        <w:r>
          <w:rPr>
            <w:rFonts w:cs="Arial" w:ascii="Arial" w:hAnsi="Arial"/>
            <w:color w:val="000000" w:themeColor="text1"/>
          </w:rPr>
          <w:delText>.</w:delText>
        </w:r>
      </w:del>
      <w:r>
        <w:rPr>
          <w:rFonts w:cs="Arial" w:ascii="Arial" w:hAnsi="Arial"/>
          <w:color w:val="000000" w:themeColor="text1"/>
        </w:rPr>
        <w:t xml:space="preserve"> </w:t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rPr>
          <w:rFonts w:ascii="Arial" w:hAnsi="Arial" w:cs="Arial"/>
          <w:color w:val="000000" w:themeColor="text1"/>
          <w:ins w:id="171" w:author="Matthew" w:date="2020-10-16T12:25:00Z"/>
        </w:rPr>
      </w:pPr>
      <w:r>
        <w:rPr>
          <w:rFonts w:cs="Arial" w:ascii="Arial" w:hAnsi="Arial"/>
          <w:color w:val="000000" w:themeColor="text1"/>
        </w:rPr>
        <w:t>Kath came from a foreign land. I</w:t>
      </w:r>
      <w:ins w:id="145" w:author="Matthew" w:date="2020-10-16T12:18:00Z">
        <w:r>
          <w:rPr>
            <w:rFonts w:cs="Arial" w:ascii="Arial" w:hAnsi="Arial"/>
            <w:color w:val="000000" w:themeColor="text1"/>
          </w:rPr>
          <w:t xml:space="preserve"> have</w:t>
        </w:r>
      </w:ins>
      <w:del w:id="146" w:author="Matthew" w:date="2020-10-16T12:18:00Z">
        <w:r>
          <w:rPr>
            <w:rFonts w:cs="Arial" w:ascii="Arial" w:hAnsi="Arial"/>
            <w:color w:val="000000" w:themeColor="text1"/>
          </w:rPr>
          <w:delText>’</w:delText>
        </w:r>
      </w:del>
      <w:del w:id="147" w:author="Matthew" w:date="2020-10-16T12:17:00Z">
        <w:r>
          <w:rPr>
            <w:rFonts w:cs="Arial" w:ascii="Arial" w:hAnsi="Arial"/>
            <w:color w:val="000000" w:themeColor="text1"/>
          </w:rPr>
          <w:delText>d</w:delText>
        </w:r>
      </w:del>
      <w:r>
        <w:rPr>
          <w:rFonts w:cs="Arial" w:ascii="Arial" w:hAnsi="Arial"/>
          <w:color w:val="000000" w:themeColor="text1"/>
        </w:rPr>
        <w:t xml:space="preserve"> never had to endure my mother’s passing</w:t>
      </w:r>
      <w:del w:id="148" w:author="Matthew" w:date="2020-10-16T12:19:00Z">
        <w:r>
          <w:rPr>
            <w:rFonts w:cs="Arial" w:ascii="Arial" w:hAnsi="Arial"/>
            <w:color w:val="000000" w:themeColor="text1"/>
          </w:rPr>
          <w:delText>,</w:delText>
        </w:r>
      </w:del>
      <w:r>
        <w:rPr>
          <w:rFonts w:cs="Arial" w:ascii="Arial" w:hAnsi="Arial"/>
          <w:color w:val="000000" w:themeColor="text1"/>
        </w:rPr>
        <w:t xml:space="preserve"> or </w:t>
      </w:r>
      <w:del w:id="149" w:author="Matthew" w:date="2020-10-16T12:19:00Z">
        <w:r>
          <w:rPr>
            <w:rFonts w:cs="Arial" w:ascii="Arial" w:hAnsi="Arial"/>
            <w:color w:val="000000" w:themeColor="text1"/>
          </w:rPr>
          <w:delText>seen it</w:delText>
        </w:r>
      </w:del>
      <w:ins w:id="150" w:author="Matthew" w:date="2020-10-16T12:21:00Z">
        <w:r>
          <w:rPr>
            <w:rFonts w:cs="Arial" w:ascii="Arial" w:hAnsi="Arial"/>
            <w:color w:val="000000" w:themeColor="text1"/>
          </w:rPr>
          <w:t xml:space="preserve">be a </w:t>
        </w:r>
      </w:ins>
      <w:ins w:id="151" w:author="Matthew" w:date="2020-10-16T12:22:00Z">
        <w:r>
          <w:rPr>
            <w:rFonts w:cs="Arial" w:ascii="Arial" w:hAnsi="Arial"/>
            <w:color w:val="000000" w:themeColor="text1"/>
          </w:rPr>
          <w:t xml:space="preserve">fortified </w:t>
        </w:r>
      </w:ins>
      <w:ins w:id="152" w:author="Matthew" w:date="2020-10-16T12:21:00Z">
        <w:r>
          <w:rPr>
            <w:rFonts w:cs="Arial" w:ascii="Arial" w:hAnsi="Arial"/>
            <w:color w:val="000000" w:themeColor="text1"/>
          </w:rPr>
          <w:t>dam for</w:t>
        </w:r>
      </w:ins>
      <w:ins w:id="153" w:author="Matthew" w:date="2020-10-16T12:19:00Z">
        <w:r>
          <w:rPr>
            <w:rFonts w:cs="Arial" w:ascii="Arial" w:hAnsi="Arial"/>
            <w:color w:val="000000" w:themeColor="text1"/>
          </w:rPr>
          <w:t xml:space="preserve"> the </w:t>
        </w:r>
      </w:ins>
      <w:ins w:id="154" w:author="Matthew" w:date="2020-10-16T12:20:00Z">
        <w:r>
          <w:rPr>
            <w:rFonts w:cs="Arial" w:ascii="Arial" w:hAnsi="Arial"/>
            <w:color w:val="000000" w:themeColor="text1"/>
          </w:rPr>
          <w:t>drastic r</w:t>
        </w:r>
      </w:ins>
      <w:ins w:id="155" w:author="Matthew" w:date="2020-10-16T12:21:00Z">
        <w:r>
          <w:rPr>
            <w:rFonts w:cs="Arial" w:ascii="Arial" w:hAnsi="Arial"/>
            <w:color w:val="000000" w:themeColor="text1"/>
          </w:rPr>
          <w:t xml:space="preserve">ainfall </w:t>
        </w:r>
      </w:ins>
      <w:del w:id="156" w:author="Matthew" w:date="2020-10-16T12:20:00Z">
        <w:r>
          <w:rPr>
            <w:rFonts w:cs="Arial" w:ascii="Arial" w:hAnsi="Arial"/>
            <w:color w:val="000000" w:themeColor="text1"/>
          </w:rPr>
          <w:delText xml:space="preserve"> </w:delText>
        </w:r>
      </w:del>
      <w:del w:id="157" w:author="Matthew" w:date="2020-10-16T12:21:00Z">
        <w:r>
          <w:rPr>
            <w:rFonts w:cs="Arial" w:ascii="Arial" w:hAnsi="Arial"/>
            <w:color w:val="000000" w:themeColor="text1"/>
          </w:rPr>
          <w:delText>take its toll on those close to me</w:delText>
        </w:r>
      </w:del>
      <w:ins w:id="158" w:author="Matthew" w:date="2020-10-16T12:21:00Z">
        <w:r>
          <w:rPr>
            <w:rFonts w:cs="Arial" w:ascii="Arial" w:hAnsi="Arial"/>
            <w:color w:val="000000" w:themeColor="text1"/>
          </w:rPr>
          <w:t xml:space="preserve">as relatives and comrades took their </w:t>
        </w:r>
      </w:ins>
      <w:ins w:id="159" w:author="Matthew" w:date="2020-10-16T12:22:00Z">
        <w:r>
          <w:rPr>
            <w:rFonts w:cs="Arial" w:ascii="Arial" w:hAnsi="Arial"/>
            <w:color w:val="000000" w:themeColor="text1"/>
          </w:rPr>
          <w:t>respective hits</w:t>
        </w:r>
      </w:ins>
      <w:r>
        <w:rPr>
          <w:rFonts w:cs="Arial" w:ascii="Arial" w:hAnsi="Arial"/>
          <w:color w:val="000000" w:themeColor="text1"/>
        </w:rPr>
        <w:t>. I</w:t>
      </w:r>
      <w:del w:id="160" w:author="Matthew" w:date="2020-10-16T12:23:00Z">
        <w:r>
          <w:rPr>
            <w:rFonts w:cs="Arial" w:ascii="Arial" w:hAnsi="Arial"/>
            <w:color w:val="000000" w:themeColor="text1"/>
          </w:rPr>
          <w:delText xml:space="preserve"> didn’t</w:delText>
        </w:r>
      </w:del>
      <w:r>
        <w:rPr>
          <w:rFonts w:cs="Arial" w:ascii="Arial" w:hAnsi="Arial"/>
          <w:color w:val="000000" w:themeColor="text1"/>
        </w:rPr>
        <w:t xml:space="preserve"> have a</w:t>
      </w:r>
      <w:ins w:id="161" w:author="Matthew" w:date="2020-10-16T12:23:00Z">
        <w:r>
          <w:rPr>
            <w:rFonts w:cs="Arial" w:ascii="Arial" w:hAnsi="Arial"/>
            <w:color w:val="000000" w:themeColor="text1"/>
          </w:rPr>
          <w:t>lso not encountered a</w:t>
        </w:r>
      </w:ins>
      <w:r>
        <w:rPr>
          <w:rFonts w:cs="Arial" w:ascii="Arial" w:hAnsi="Arial"/>
          <w:color w:val="000000" w:themeColor="text1"/>
        </w:rPr>
        <w:t xml:space="preserve"> temperamental father who couldn’t seem to </w:t>
      </w:r>
      <w:ins w:id="162" w:author="Matthew" w:date="2020-10-16T12:23:00Z">
        <w:r>
          <w:rPr>
            <w:rFonts w:cs="Arial" w:ascii="Arial" w:hAnsi="Arial"/>
            <w:color w:val="000000" w:themeColor="text1"/>
          </w:rPr>
          <w:t>realize</w:t>
        </w:r>
      </w:ins>
      <w:del w:id="163" w:author="Matthew" w:date="2020-10-16T12:23:00Z">
        <w:r>
          <w:rPr>
            <w:rFonts w:cs="Arial" w:ascii="Arial" w:hAnsi="Arial"/>
            <w:color w:val="000000" w:themeColor="text1"/>
          </w:rPr>
          <w:delText>get</w:delText>
        </w:r>
      </w:del>
      <w:r>
        <w:rPr>
          <w:rFonts w:cs="Arial" w:ascii="Arial" w:hAnsi="Arial"/>
          <w:color w:val="000000" w:themeColor="text1"/>
        </w:rPr>
        <w:t xml:space="preserve"> how he was hurting </w:t>
      </w:r>
      <w:del w:id="164" w:author="Matthew" w:date="2020-10-16T12:23:00Z">
        <w:r>
          <w:rPr>
            <w:rFonts w:cs="Arial" w:ascii="Arial" w:hAnsi="Arial"/>
            <w:color w:val="000000" w:themeColor="text1"/>
          </w:rPr>
          <w:delText>me</w:delText>
        </w:r>
      </w:del>
      <w:ins w:id="165" w:author="Matthew" w:date="2020-10-16T12:23:00Z">
        <w:r>
          <w:rPr>
            <w:rFonts w:cs="Arial" w:ascii="Arial" w:hAnsi="Arial"/>
            <w:color w:val="000000" w:themeColor="text1"/>
          </w:rPr>
          <w:t>others</w:t>
        </w:r>
      </w:ins>
      <w:r>
        <w:rPr>
          <w:rFonts w:cs="Arial" w:ascii="Arial" w:hAnsi="Arial"/>
          <w:color w:val="000000" w:themeColor="text1"/>
        </w:rPr>
        <w:t xml:space="preserve">. Having shut the curtains, it was my first time opening a window into the </w:t>
      </w:r>
      <w:ins w:id="166" w:author="Matthew" w:date="2020-10-16T12:24:00Z">
        <w:r>
          <w:rPr>
            <w:rFonts w:cs="Arial" w:ascii="Arial" w:hAnsi="Arial"/>
            <w:color w:val="000000" w:themeColor="text1"/>
          </w:rPr>
          <w:t xml:space="preserve">rich </w:t>
        </w:r>
      </w:ins>
      <w:r>
        <w:rPr>
          <w:rFonts w:cs="Arial" w:ascii="Arial" w:hAnsi="Arial"/>
          <w:color w:val="000000" w:themeColor="text1"/>
        </w:rPr>
        <w:t xml:space="preserve">stories </w:t>
      </w:r>
      <w:del w:id="167" w:author="Matthew" w:date="2020-10-16T12:24:00Z">
        <w:r>
          <w:rPr>
            <w:rFonts w:cs="Arial" w:ascii="Arial" w:hAnsi="Arial"/>
            <w:color w:val="000000" w:themeColor="text1"/>
          </w:rPr>
          <w:delText>that defined someone’s actions</w:delText>
        </w:r>
      </w:del>
      <w:ins w:id="168" w:author="Matthew" w:date="2020-10-16T12:24:00Z">
        <w:r>
          <w:rPr>
            <w:rFonts w:cs="Arial" w:ascii="Arial" w:hAnsi="Arial"/>
            <w:color w:val="000000" w:themeColor="text1"/>
          </w:rPr>
          <w:t>which makes up one’s identity</w:t>
        </w:r>
      </w:ins>
      <w:r>
        <w:rPr>
          <w:rFonts w:cs="Arial" w:ascii="Arial" w:hAnsi="Arial"/>
          <w:color w:val="000000" w:themeColor="text1"/>
        </w:rPr>
        <w:t xml:space="preserve">. Helplessly frozen amidst the </w:t>
      </w:r>
      <w:del w:id="169" w:author="Matthew" w:date="2020-10-16T12:25:00Z">
        <w:r>
          <w:rPr>
            <w:rFonts w:cs="Arial" w:ascii="Arial" w:hAnsi="Arial"/>
            <w:color w:val="000000" w:themeColor="text1"/>
          </w:rPr>
          <w:delText xml:space="preserve">darkness that </w:delText>
        </w:r>
      </w:del>
      <w:ins w:id="170" w:author="Matthew" w:date="2020-10-16T12:25:00Z">
        <w:r>
          <w:rPr>
            <w:rFonts w:cs="Arial" w:ascii="Arial" w:hAnsi="Arial"/>
            <w:color w:val="000000" w:themeColor="text1"/>
          </w:rPr>
          <w:t xml:space="preserve">chilled air circulating through the vessel that </w:t>
        </w:r>
      </w:ins>
      <w:r>
        <w:rPr>
          <w:rFonts w:cs="Arial" w:ascii="Arial" w:hAnsi="Arial"/>
          <w:color w:val="000000" w:themeColor="text1"/>
        </w:rPr>
        <w:t xml:space="preserve">night, I realized how little I knew of the people around me. </w:t>
      </w:r>
    </w:p>
    <w:p>
      <w:pPr>
        <w:pStyle w:val="Normal"/>
        <w:rPr>
          <w:rFonts w:ascii="Arial" w:hAnsi="Arial" w:cs="Arial"/>
          <w:color w:val="000000" w:themeColor="text1"/>
          <w:del w:id="173" w:author="Matthew" w:date="2020-10-16T12:27:00Z"/>
        </w:rPr>
      </w:pPr>
      <w:del w:id="172" w:author="Matthew" w:date="2020-10-16T12:27:00Z">
        <w:r>
          <w:rPr>
            <w:rFonts w:cs="Arial" w:ascii="Arial" w:hAnsi="Arial"/>
            <w:color w:val="000000" w:themeColor="text1"/>
          </w:rPr>
          <w:delText>I wouldn’t be able to help them if they needed me; I was walking blind when Kath relied on me to be there at a vulnerable moment. Only then did I realize: I’d grown exhausted of coasting through without leaving a mark on those around me, or them on me. </w:delText>
        </w:r>
      </w:del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rPr>
          <w:rFonts w:ascii="Arial" w:hAnsi="Arial" w:cs="Arial"/>
          <w:color w:val="000000" w:themeColor="text1"/>
        </w:rPr>
      </w:pPr>
      <w:del w:id="174" w:author="Matthew" w:date="2020-10-16T12:28:00Z">
        <w:r>
          <w:rPr>
            <w:rFonts w:cs="Arial" w:ascii="Arial" w:hAnsi="Arial"/>
            <w:color w:val="000000" w:themeColor="text1"/>
          </w:rPr>
          <w:delText xml:space="preserve">Being </w:delText>
        </w:r>
      </w:del>
      <w:ins w:id="175" w:author="Matthew" w:date="2020-10-16T12:28:00Z">
        <w:r>
          <w:rPr>
            <w:rFonts w:cs="Arial" w:ascii="Arial" w:hAnsi="Arial"/>
            <w:color w:val="000000" w:themeColor="text1"/>
          </w:rPr>
          <w:t xml:space="preserve">To be </w:t>
        </w:r>
      </w:ins>
      <w:r>
        <w:rPr>
          <w:rFonts w:cs="Arial" w:ascii="Arial" w:hAnsi="Arial"/>
          <w:color w:val="000000" w:themeColor="text1"/>
        </w:rPr>
        <w:t xml:space="preserve">on the same wavelength </w:t>
      </w:r>
      <w:del w:id="176" w:author="Matthew" w:date="2020-10-16T12:28:00Z">
        <w:r>
          <w:rPr>
            <w:rFonts w:cs="Arial" w:ascii="Arial" w:hAnsi="Arial"/>
            <w:color w:val="000000" w:themeColor="text1"/>
          </w:rPr>
          <w:delText xml:space="preserve">with </w:delText>
        </w:r>
      </w:del>
      <w:ins w:id="177" w:author="Matthew" w:date="2020-10-16T12:28:00Z">
        <w:r>
          <w:rPr>
            <w:rFonts w:cs="Arial" w:ascii="Arial" w:hAnsi="Arial"/>
            <w:color w:val="000000" w:themeColor="text1"/>
          </w:rPr>
          <w:t xml:space="preserve">as </w:t>
        </w:r>
      </w:ins>
      <w:r>
        <w:rPr>
          <w:rFonts w:cs="Arial" w:ascii="Arial" w:hAnsi="Arial"/>
          <w:color w:val="000000" w:themeColor="text1"/>
        </w:rPr>
        <w:t>someone</w:t>
      </w:r>
      <w:del w:id="178" w:author="Matthew" w:date="2020-10-16T12:28:00Z">
        <w:r>
          <w:rPr>
            <w:rFonts w:cs="Arial" w:ascii="Arial" w:hAnsi="Arial"/>
            <w:color w:val="000000" w:themeColor="text1"/>
          </w:rPr>
          <w:delText>—</w:delText>
        </w:r>
      </w:del>
      <w:ins w:id="179" w:author="Matthew" w:date="2020-10-16T12:28:00Z">
        <w:r>
          <w:rPr>
            <w:rFonts w:cs="Arial" w:ascii="Arial" w:hAnsi="Arial"/>
            <w:color w:val="000000" w:themeColor="text1"/>
          </w:rPr>
          <w:t xml:space="preserve"> </w:t>
        </w:r>
      </w:ins>
      <w:ins w:id="180" w:author="Matthew" w:date="2020-10-16T12:34:00Z">
        <w:r>
          <w:rPr>
            <w:rFonts w:cs="Arial" w:ascii="Arial" w:hAnsi="Arial"/>
            <w:color w:val="000000" w:themeColor="text1"/>
          </w:rPr>
          <w:t xml:space="preserve">– </w:t>
        </w:r>
      </w:ins>
      <w:del w:id="181" w:author="Matthew" w:date="2020-10-16T12:28:00Z">
        <w:r>
          <w:rPr>
            <w:rFonts w:cs="Arial" w:ascii="Arial" w:hAnsi="Arial"/>
            <w:color w:val="000000" w:themeColor="text1"/>
          </w:rPr>
          <w:delText xml:space="preserve">to </w:delText>
        </w:r>
      </w:del>
      <w:del w:id="182" w:author="Matthew" w:date="2020-10-16T12:29:00Z">
        <w:r>
          <w:rPr>
            <w:rFonts w:cs="Arial" w:ascii="Arial" w:hAnsi="Arial"/>
            <w:color w:val="000000" w:themeColor="text1"/>
          </w:rPr>
          <w:delText xml:space="preserve">instinctively imagine their </w:delText>
        </w:r>
      </w:del>
      <w:ins w:id="183" w:author="Matthew" w:date="2020-10-16T12:29:00Z">
        <w:r>
          <w:rPr>
            <w:rFonts w:cs="Arial" w:ascii="Arial" w:hAnsi="Arial"/>
            <w:color w:val="000000" w:themeColor="text1"/>
          </w:rPr>
          <w:t>in</w:t>
        </w:r>
      </w:ins>
      <w:ins w:id="184" w:author="Matthew" w:date="2020-10-16T12:34:00Z">
        <w:r>
          <w:rPr>
            <w:rFonts w:cs="Arial" w:ascii="Arial" w:hAnsi="Arial"/>
            <w:color w:val="000000" w:themeColor="text1"/>
          </w:rPr>
          <w:t xml:space="preserve"> </w:t>
        </w:r>
      </w:ins>
      <w:ins w:id="185" w:author="Matthew" w:date="2020-10-16T12:29:00Z">
        <w:r>
          <w:rPr>
            <w:rFonts w:cs="Arial" w:ascii="Arial" w:hAnsi="Arial"/>
            <w:color w:val="000000" w:themeColor="text1"/>
          </w:rPr>
          <w:t xml:space="preserve">our harmonized </w:t>
        </w:r>
      </w:ins>
      <w:r>
        <w:rPr>
          <w:rFonts w:cs="Arial" w:ascii="Arial" w:hAnsi="Arial"/>
          <w:color w:val="000000" w:themeColor="text1"/>
        </w:rPr>
        <w:t xml:space="preserve">laugh </w:t>
      </w:r>
      <w:del w:id="186" w:author="Matthew" w:date="2020-10-16T12:29:00Z">
        <w:r>
          <w:rPr>
            <w:rFonts w:cs="Arial" w:ascii="Arial" w:hAnsi="Arial"/>
            <w:color w:val="000000" w:themeColor="text1"/>
          </w:rPr>
          <w:delText xml:space="preserve">upon finding </w:delText>
        </w:r>
      </w:del>
      <w:ins w:id="187" w:author="Matthew" w:date="2020-10-16T12:29:00Z">
        <w:r>
          <w:rPr>
            <w:rFonts w:cs="Arial" w:ascii="Arial" w:hAnsi="Arial"/>
            <w:color w:val="000000" w:themeColor="text1"/>
          </w:rPr>
          <w:t xml:space="preserve">over </w:t>
        </w:r>
      </w:ins>
      <w:r>
        <w:rPr>
          <w:rFonts w:cs="Arial" w:ascii="Arial" w:hAnsi="Arial"/>
          <w:color w:val="000000" w:themeColor="text1"/>
        </w:rPr>
        <w:t>an internet meme</w:t>
      </w:r>
      <w:del w:id="188" w:author="Matthew" w:date="2020-10-16T12:29:00Z">
        <w:r>
          <w:rPr>
            <w:rFonts w:cs="Arial" w:ascii="Arial" w:hAnsi="Arial"/>
            <w:color w:val="000000" w:themeColor="text1"/>
          </w:rPr>
          <w:delText>,</w:delText>
        </w:r>
      </w:del>
      <w:r>
        <w:rPr>
          <w:rFonts w:cs="Arial" w:ascii="Arial" w:hAnsi="Arial"/>
          <w:color w:val="000000" w:themeColor="text1"/>
        </w:rPr>
        <w:t xml:space="preserve"> or </w:t>
      </w:r>
      <w:del w:id="189" w:author="Matthew" w:date="2020-10-16T12:30:00Z">
        <w:r>
          <w:rPr>
            <w:rFonts w:cs="Arial" w:ascii="Arial" w:hAnsi="Arial"/>
            <w:color w:val="000000" w:themeColor="text1"/>
          </w:rPr>
          <w:delText xml:space="preserve">know </w:delText>
        </w:r>
      </w:del>
      <w:ins w:id="190" w:author="Matthew" w:date="2020-10-16T12:30:00Z">
        <w:r>
          <w:rPr>
            <w:rFonts w:cs="Arial" w:ascii="Arial" w:hAnsi="Arial"/>
            <w:color w:val="000000" w:themeColor="text1"/>
          </w:rPr>
          <w:t xml:space="preserve">tears over </w:t>
        </w:r>
      </w:ins>
      <w:del w:id="191" w:author="Matthew" w:date="2020-10-16T12:30:00Z">
        <w:r>
          <w:rPr>
            <w:rFonts w:cs="Arial" w:ascii="Arial" w:hAnsi="Arial"/>
            <w:color w:val="000000" w:themeColor="text1"/>
          </w:rPr>
          <w:delText xml:space="preserve">how </w:delText>
        </w:r>
      </w:del>
      <w:r>
        <w:rPr>
          <w:rFonts w:cs="Arial" w:ascii="Arial" w:hAnsi="Arial"/>
          <w:color w:val="000000" w:themeColor="text1"/>
        </w:rPr>
        <w:t xml:space="preserve">a song </w:t>
      </w:r>
      <w:del w:id="192" w:author="Matthew" w:date="2020-10-16T12:30:00Z">
        <w:r>
          <w:rPr>
            <w:rFonts w:cs="Arial" w:ascii="Arial" w:hAnsi="Arial"/>
            <w:color w:val="000000" w:themeColor="text1"/>
          </w:rPr>
          <w:delText>would trigger</w:delText>
        </w:r>
      </w:del>
      <w:ins w:id="193" w:author="Matthew" w:date="2020-10-16T12:30:00Z">
        <w:r>
          <w:rPr>
            <w:rFonts w:cs="Arial" w:ascii="Arial" w:hAnsi="Arial"/>
            <w:color w:val="000000" w:themeColor="text1"/>
          </w:rPr>
          <w:t>that triggered</w:t>
        </w:r>
      </w:ins>
      <w:r>
        <w:rPr>
          <w:rFonts w:cs="Arial" w:ascii="Arial" w:hAnsi="Arial"/>
          <w:color w:val="000000" w:themeColor="text1"/>
        </w:rPr>
        <w:t xml:space="preserve"> memories of a breakup</w:t>
      </w:r>
      <w:ins w:id="194" w:author="Matthew" w:date="2020-10-16T12:34:00Z">
        <w:r>
          <w:rPr>
            <w:rFonts w:cs="Arial" w:ascii="Arial" w:hAnsi="Arial"/>
            <w:color w:val="000000" w:themeColor="text1"/>
          </w:rPr>
          <w:t xml:space="preserve"> –</w:t>
        </w:r>
      </w:ins>
      <w:ins w:id="195" w:author="Matthew" w:date="2020-10-16T12:30:00Z">
        <w:r>
          <w:rPr>
            <w:rFonts w:cs="Arial" w:ascii="Arial" w:hAnsi="Arial"/>
            <w:color w:val="000000" w:themeColor="text1"/>
          </w:rPr>
          <w:t xml:space="preserve"> </w:t>
        </w:r>
      </w:ins>
      <w:del w:id="196" w:author="Matthew" w:date="2020-10-16T12:30:00Z">
        <w:r>
          <w:rPr>
            <w:rFonts w:cs="Arial" w:ascii="Arial" w:hAnsi="Arial"/>
            <w:color w:val="000000" w:themeColor="text1"/>
          </w:rPr>
          <w:delText>—</w:delText>
        </w:r>
      </w:del>
      <w:r>
        <w:rPr>
          <w:rFonts w:cs="Arial" w:ascii="Arial" w:hAnsi="Arial"/>
          <w:color w:val="000000" w:themeColor="text1"/>
        </w:rPr>
        <w:t>makes</w:t>
      </w:r>
      <w:ins w:id="197" w:author="Matthew" w:date="2020-10-16T12:34:00Z">
        <w:r>
          <w:rPr>
            <w:rFonts w:cs="Arial" w:ascii="Arial" w:hAnsi="Arial"/>
            <w:color w:val="000000" w:themeColor="text1"/>
          </w:rPr>
          <w:t xml:space="preserve"> </w:t>
        </w:r>
      </w:ins>
      <w:del w:id="198" w:author="Matthew" w:date="2020-10-16T12:34:00Z">
        <w:r>
          <w:rPr>
            <w:rFonts w:cs="Arial" w:ascii="Arial" w:hAnsi="Arial"/>
            <w:color w:val="000000" w:themeColor="text1"/>
          </w:rPr>
          <w:delText xml:space="preserve"> </w:delText>
        </w:r>
      </w:del>
      <w:r>
        <w:rPr>
          <w:rFonts w:cs="Arial" w:ascii="Arial" w:hAnsi="Arial"/>
          <w:color w:val="000000" w:themeColor="text1"/>
        </w:rPr>
        <w:t>me feel at home.</w:t>
      </w:r>
      <w:del w:id="199" w:author="Matthew" w:date="2020-10-16T12:31:00Z">
        <w:r>
          <w:rPr>
            <w:rFonts w:cs="Arial" w:ascii="Arial" w:hAnsi="Arial"/>
            <w:color w:val="000000" w:themeColor="text1"/>
          </w:rPr>
          <w:delText xml:space="preserve"> Its those friends who know that cake gets me over a failed audition that I spend my time with.</w:delText>
        </w:r>
      </w:del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 xml:space="preserve">Be it </w:t>
      </w:r>
      <w:del w:id="200" w:author="Matthew" w:date="2020-10-16T12:35:00Z">
        <w:r>
          <w:rPr>
            <w:rFonts w:cs="Arial" w:ascii="Arial" w:hAnsi="Arial"/>
            <w:color w:val="000000" w:themeColor="text1"/>
          </w:rPr>
          <w:delText xml:space="preserve">working </w:delText>
        </w:r>
      </w:del>
      <w:ins w:id="201" w:author="Matthew" w:date="2020-10-16T12:35:00Z">
        <w:r>
          <w:rPr>
            <w:rFonts w:cs="Arial" w:ascii="Arial" w:hAnsi="Arial"/>
            <w:color w:val="000000" w:themeColor="text1"/>
          </w:rPr>
          <w:t>i</w:t>
        </w:r>
      </w:ins>
      <w:ins w:id="202" w:author="Matthew" w:date="2020-10-16T12:36:00Z">
        <w:r>
          <w:rPr>
            <w:rFonts w:cs="Arial" w:ascii="Arial" w:hAnsi="Arial"/>
            <w:color w:val="000000" w:themeColor="text1"/>
          </w:rPr>
          <w:t>n dedicatedly collaborating</w:t>
        </w:r>
      </w:ins>
      <w:ins w:id="203" w:author="Matthew" w:date="2020-10-16T12:35:00Z">
        <w:r>
          <w:rPr>
            <w:rFonts w:cs="Arial" w:ascii="Arial" w:hAnsi="Arial"/>
            <w:color w:val="000000" w:themeColor="text1"/>
          </w:rPr>
          <w:t xml:space="preserve"> </w:t>
        </w:r>
      </w:ins>
      <w:r>
        <w:rPr>
          <w:rFonts w:cs="Arial" w:ascii="Arial" w:hAnsi="Arial"/>
          <w:color w:val="000000" w:themeColor="text1"/>
        </w:rPr>
        <w:t xml:space="preserve">with </w:t>
      </w:r>
      <w:ins w:id="204" w:author="Matthew" w:date="2020-10-16T12:36:00Z">
        <w:r>
          <w:rPr>
            <w:rFonts w:cs="Arial" w:ascii="Arial" w:hAnsi="Arial"/>
            <w:color w:val="000000" w:themeColor="text1"/>
          </w:rPr>
          <w:t xml:space="preserve">fellow </w:t>
        </w:r>
      </w:ins>
      <w:r>
        <w:rPr>
          <w:rFonts w:cs="Arial" w:ascii="Arial" w:hAnsi="Arial"/>
          <w:color w:val="000000" w:themeColor="text1"/>
        </w:rPr>
        <w:t xml:space="preserve">prefects long after school </w:t>
      </w:r>
      <w:del w:id="205" w:author="Matthew" w:date="2020-10-16T12:36:00Z">
        <w:r>
          <w:rPr>
            <w:rFonts w:cs="Arial" w:ascii="Arial" w:hAnsi="Arial"/>
            <w:color w:val="000000" w:themeColor="text1"/>
          </w:rPr>
          <w:delText xml:space="preserve">ACs have been shut off for the day, </w:delText>
        </w:r>
      </w:del>
      <w:ins w:id="206" w:author="Matthew" w:date="2020-10-16T12:36:00Z">
        <w:r>
          <w:rPr>
            <w:rFonts w:cs="Arial" w:ascii="Arial" w:hAnsi="Arial"/>
            <w:color w:val="000000" w:themeColor="text1"/>
          </w:rPr>
          <w:t xml:space="preserve">hours </w:t>
        </w:r>
      </w:ins>
      <w:r>
        <w:rPr>
          <w:rFonts w:cs="Arial" w:ascii="Arial" w:hAnsi="Arial"/>
          <w:color w:val="000000" w:themeColor="text1"/>
        </w:rPr>
        <w:t xml:space="preserve">or </w:t>
      </w:r>
      <w:ins w:id="207" w:author="Matthew" w:date="2020-10-16T12:36:00Z">
        <w:r>
          <w:rPr>
            <w:rFonts w:cs="Arial" w:ascii="Arial" w:hAnsi="Arial"/>
            <w:color w:val="000000" w:themeColor="text1"/>
          </w:rPr>
          <w:t xml:space="preserve">in </w:t>
        </w:r>
      </w:ins>
      <w:r>
        <w:rPr>
          <w:rFonts w:cs="Arial" w:ascii="Arial" w:hAnsi="Arial"/>
          <w:color w:val="000000" w:themeColor="text1"/>
        </w:rPr>
        <w:t xml:space="preserve">tutoring my friends </w:t>
      </w:r>
      <w:ins w:id="208" w:author="Matthew" w:date="2020-10-16T12:37:00Z">
        <w:r>
          <w:rPr>
            <w:rFonts w:cs="Arial" w:ascii="Arial" w:hAnsi="Arial"/>
            <w:color w:val="000000" w:themeColor="text1"/>
          </w:rPr>
          <w:t xml:space="preserve">with great academic potential </w:t>
        </w:r>
      </w:ins>
      <w:r>
        <w:rPr>
          <w:rFonts w:cs="Arial" w:ascii="Arial" w:hAnsi="Arial"/>
          <w:color w:val="000000" w:themeColor="text1"/>
        </w:rPr>
        <w:t>through Zoom, I</w:t>
      </w:r>
      <w:ins w:id="209" w:author="Matthew" w:date="2020-10-16T12:37:00Z">
        <w:r>
          <w:rPr>
            <w:rFonts w:cs="Arial" w:ascii="Arial" w:hAnsi="Arial"/>
            <w:color w:val="000000" w:themeColor="text1"/>
          </w:rPr>
          <w:t xml:space="preserve"> have</w:t>
        </w:r>
      </w:ins>
      <w:del w:id="210" w:author="Matthew" w:date="2020-10-16T12:37:00Z">
        <w:r>
          <w:rPr>
            <w:rFonts w:cs="Arial" w:ascii="Arial" w:hAnsi="Arial"/>
            <w:color w:val="000000" w:themeColor="text1"/>
          </w:rPr>
          <w:delText>’ve</w:delText>
        </w:r>
      </w:del>
      <w:r>
        <w:rPr>
          <w:rFonts w:cs="Arial" w:ascii="Arial" w:hAnsi="Arial"/>
          <w:color w:val="000000" w:themeColor="text1"/>
        </w:rPr>
        <w:t xml:space="preserve"> since actively sought to forge that meaningful bond with others</w:t>
      </w:r>
      <w:del w:id="211" w:author="Matthew" w:date="2020-10-16T12:38:00Z">
        <w:r>
          <w:rPr>
            <w:rFonts w:cs="Arial" w:ascii="Arial" w:hAnsi="Arial"/>
            <w:color w:val="000000" w:themeColor="text1"/>
          </w:rPr>
          <w:delText xml:space="preserve">—to </w:delText>
        </w:r>
      </w:del>
      <w:ins w:id="212" w:author="Matthew" w:date="2020-10-16T12:38:00Z">
        <w:r>
          <w:rPr>
            <w:rFonts w:cs="Arial" w:ascii="Arial" w:hAnsi="Arial"/>
            <w:color w:val="000000" w:themeColor="text1"/>
          </w:rPr>
          <w:t xml:space="preserve"> and </w:t>
        </w:r>
      </w:ins>
      <w:del w:id="213" w:author="Matthew" w:date="2020-10-16T12:38:00Z">
        <w:r>
          <w:rPr>
            <w:rFonts w:cs="Arial" w:ascii="Arial" w:hAnsi="Arial"/>
            <w:color w:val="000000" w:themeColor="text1"/>
          </w:rPr>
          <w:delText xml:space="preserve">understand </w:delText>
        </w:r>
      </w:del>
      <w:ins w:id="214" w:author="Matthew" w:date="2020-10-16T12:39:00Z">
        <w:r>
          <w:rPr>
            <w:rFonts w:cs="Arial" w:ascii="Arial" w:hAnsi="Arial"/>
            <w:color w:val="000000" w:themeColor="text1"/>
          </w:rPr>
          <w:t>partake in their rollercoaster rides</w:t>
        </w:r>
      </w:ins>
      <w:del w:id="215" w:author="Matthew" w:date="2020-10-16T12:39:00Z">
        <w:r>
          <w:rPr>
            <w:rFonts w:cs="Arial" w:ascii="Arial" w:hAnsi="Arial"/>
            <w:color w:val="000000" w:themeColor="text1"/>
          </w:rPr>
          <w:delText>the stories behind their answers to everyday passing questions</w:delText>
        </w:r>
      </w:del>
      <w:ins w:id="216" w:author="Matthew" w:date="2020-10-16T12:39:00Z">
        <w:r>
          <w:rPr>
            <w:rFonts w:cs="Arial" w:ascii="Arial" w:hAnsi="Arial"/>
            <w:color w:val="000000" w:themeColor="text1"/>
          </w:rPr>
          <w:t xml:space="preserve"> because at the end of the day, what is the adrenaline for if not shared w</w:t>
        </w:r>
      </w:ins>
      <w:ins w:id="217" w:author="Matthew" w:date="2020-10-16T12:40:00Z">
        <w:r>
          <w:rPr>
            <w:rFonts w:cs="Arial" w:ascii="Arial" w:hAnsi="Arial"/>
            <w:color w:val="000000" w:themeColor="text1"/>
          </w:rPr>
          <w:t>ith friends, right?</w:t>
        </w:r>
      </w:ins>
      <w:del w:id="218" w:author="Matthew" w:date="2020-10-16T12:39:00Z">
        <w:r>
          <w:rPr>
            <w:rFonts w:cs="Arial" w:ascii="Arial" w:hAnsi="Arial"/>
            <w:color w:val="000000" w:themeColor="text1"/>
          </w:rPr>
          <w:delText>.</w:delText>
        </w:r>
      </w:del>
      <w:r>
        <w:rPr>
          <w:rFonts w:cs="Arial" w:ascii="Arial" w:hAnsi="Arial"/>
          <w:color w:val="000000" w:themeColor="text1"/>
        </w:rPr>
        <w:t xml:space="preserve"> </w:t>
      </w:r>
      <w:del w:id="219" w:author="Matthew" w:date="2020-10-16T12:40:00Z">
        <w:r>
          <w:rPr>
            <w:rFonts w:cs="Arial" w:ascii="Arial" w:hAnsi="Arial"/>
            <w:color w:val="000000" w:themeColor="text1"/>
          </w:rPr>
          <w:delText>I still visit that hallway I spent so much time in, except I’m glad to find newly-added doors labelled with my friends’ names, and their photographs beside those dusty picture frames.</w:delText>
        </w:r>
      </w:del>
    </w:p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rPr>
          <w:rFonts w:ascii="Arial" w:hAnsi="Arial" w:cs="Arial"/>
          <w:color w:val="000000" w:themeColor="text1"/>
          <w:ins w:id="228" w:author="Matthew" w:date="2020-10-16T12:44:00Z"/>
        </w:rPr>
      </w:pPr>
      <w:del w:id="220" w:author="Matthew" w:date="2020-10-16T12:41:00Z">
        <w:r>
          <w:rPr>
            <w:rFonts w:cs="Arial" w:ascii="Arial" w:hAnsi="Arial"/>
            <w:color w:val="000000" w:themeColor="text1"/>
          </w:rPr>
          <w:delText>It’s with the hope of making their hardships slightly more bearable that I’m listening to Kath, sharing tears and giggles when we should be sleeping.</w:delText>
        </w:r>
      </w:del>
      <w:ins w:id="221" w:author="Matthew" w:date="2020-10-16T12:41:00Z">
        <w:r>
          <w:rPr>
            <w:rFonts w:cs="Arial" w:ascii="Arial" w:hAnsi="Arial"/>
            <w:color w:val="000000" w:themeColor="text1"/>
          </w:rPr>
          <w:t xml:space="preserve">As I woke up to that Skype jingle </w:t>
        </w:r>
      </w:ins>
      <w:ins w:id="222" w:author="Matthew" w:date="2020-10-16T12:42:00Z">
        <w:r>
          <w:rPr>
            <w:rFonts w:cs="Arial" w:ascii="Arial" w:hAnsi="Arial"/>
            <w:color w:val="000000" w:themeColor="text1"/>
          </w:rPr>
          <w:t xml:space="preserve">for the hundredth of time, </w:t>
        </w:r>
      </w:ins>
      <w:ins w:id="223" w:author="Matthew" w:date="2020-10-16T12:43:00Z">
        <w:r>
          <w:rPr>
            <w:rFonts w:cs="Arial" w:ascii="Arial" w:hAnsi="Arial"/>
            <w:color w:val="000000" w:themeColor="text1"/>
          </w:rPr>
          <w:t xml:space="preserve">I buckled my seatbelt and </w:t>
        </w:r>
      </w:ins>
      <w:ins w:id="224" w:author="Matthew" w:date="2020-10-16T12:44:00Z">
        <w:r>
          <w:rPr>
            <w:rFonts w:cs="Arial" w:ascii="Arial" w:hAnsi="Arial"/>
            <w:color w:val="000000" w:themeColor="text1"/>
          </w:rPr>
          <w:t>chanted in excitement</w:t>
        </w:r>
      </w:ins>
      <w:ins w:id="225" w:author="Matthew" w:date="2020-10-16T12:43:00Z">
        <w:r>
          <w:rPr>
            <w:rFonts w:cs="Arial" w:ascii="Arial" w:hAnsi="Arial"/>
            <w:color w:val="000000" w:themeColor="text1"/>
          </w:rPr>
          <w:t xml:space="preserve">: </w:t>
        </w:r>
      </w:ins>
      <w:ins w:id="226" w:author="Matthew" w:date="2020-10-16T12:43:00Z">
        <w:r>
          <w:rPr>
            <w:rFonts w:cs="Arial" w:ascii="Arial" w:hAnsi="Arial"/>
            <w:i/>
            <w:iCs/>
            <w:color w:val="000000" w:themeColor="text1"/>
          </w:rPr>
          <w:t>game on</w:t>
        </w:r>
      </w:ins>
      <w:ins w:id="227" w:author="Matthew" w:date="2020-10-16T12:43:00Z">
        <w:r>
          <w:rPr>
            <w:rFonts w:cs="Arial" w:ascii="Arial" w:hAnsi="Arial"/>
            <w:color w:val="000000" w:themeColor="text1"/>
          </w:rPr>
          <w:t>.</w:t>
        </w:r>
      </w:ins>
    </w:p>
    <w:p>
      <w:pPr>
        <w:pStyle w:val="Normal"/>
        <w:rPr>
          <w:rFonts w:ascii="Arial" w:hAnsi="Arial" w:cs="Arial"/>
          <w:color w:val="000000" w:themeColor="text1"/>
          <w:ins w:id="230" w:author="Matthew" w:date="2020-10-16T12:44:00Z"/>
        </w:rPr>
      </w:pPr>
      <w:ins w:id="229" w:author="Matthew" w:date="2020-10-16T12:44:00Z">
        <w:r>
          <w:rPr>
            <w:rFonts w:cs="Arial" w:ascii="Arial" w:hAnsi="Arial"/>
            <w:color w:val="000000" w:themeColor="text1"/>
          </w:rPr>
        </w:r>
      </w:ins>
    </w:p>
    <w:p>
      <w:pPr>
        <w:pStyle w:val="Normal"/>
        <w:rPr>
          <w:rFonts w:ascii="Arial" w:hAnsi="Arial" w:cs="Arial"/>
          <w:color w:val="000000" w:themeColor="text1"/>
          <w:ins w:id="232" w:author="Matthew" w:date="2020-10-16T12:44:00Z"/>
        </w:rPr>
      </w:pPr>
      <w:ins w:id="231" w:author="Matthew" w:date="2020-10-16T12:44:00Z">
        <w:r>
          <w:rPr>
            <w:rFonts w:cs="Arial" w:ascii="Arial" w:hAnsi="Arial"/>
            <w:color w:val="000000" w:themeColor="text1"/>
          </w:rPr>
        </w:r>
      </w:ins>
    </w:p>
    <w:p>
      <w:pPr>
        <w:pStyle w:val="Normal"/>
        <w:rPr>
          <w:rFonts w:ascii="Arial" w:hAnsi="Arial" w:cs="Arial"/>
          <w:color w:val="000000" w:themeColor="text1"/>
          <w:ins w:id="234" w:author="Matthew" w:date="2020-10-16T12:44:00Z"/>
        </w:rPr>
      </w:pPr>
      <w:ins w:id="233" w:author="Matthew" w:date="2020-10-16T12:44:00Z">
        <w:r>
          <w:rPr>
            <w:rFonts w:cs="Arial" w:ascii="Arial" w:hAnsi="Arial"/>
            <w:color w:val="000000" w:themeColor="text1"/>
          </w:rPr>
        </w:r>
      </w:ins>
    </w:p>
    <w:p>
      <w:pPr>
        <w:pStyle w:val="Normal"/>
        <w:rPr>
          <w:rFonts w:ascii="Arial" w:hAnsi="Arial" w:cs="Arial"/>
          <w:color w:val="000000" w:themeColor="text1"/>
          <w:ins w:id="236" w:author="Matthew" w:date="2020-10-16T12:44:00Z"/>
        </w:rPr>
      </w:pPr>
      <w:ins w:id="235" w:author="Matthew" w:date="2020-10-16T12:44:00Z">
        <w:r>
          <w:rPr>
            <w:rFonts w:cs="Arial" w:ascii="Arial" w:hAnsi="Arial"/>
            <w:color w:val="000000" w:themeColor="text1"/>
          </w:rPr>
        </w:r>
      </w:ins>
    </w:p>
    <w:p>
      <w:pPr>
        <w:pStyle w:val="Normal"/>
        <w:rPr>
          <w:rFonts w:ascii="Arial" w:hAnsi="Arial" w:cs="Arial"/>
          <w:color w:val="000000" w:themeColor="text1"/>
          <w:ins w:id="238" w:author="Matthew" w:date="2020-10-16T12:44:00Z"/>
        </w:rPr>
      </w:pPr>
      <w:ins w:id="237" w:author="Matthew" w:date="2020-10-16T12:44:00Z">
        <w:r>
          <w:rPr>
            <w:rFonts w:cs="Arial" w:ascii="Arial" w:hAnsi="Arial"/>
            <w:color w:val="000000" w:themeColor="text1"/>
          </w:rPr>
        </w:r>
      </w:ins>
    </w:p>
    <w:p>
      <w:pPr>
        <w:pStyle w:val="Normal"/>
        <w:rPr>
          <w:rFonts w:ascii="Arial" w:hAnsi="Arial" w:cs="Arial"/>
          <w:color w:val="000000" w:themeColor="text1"/>
          <w:ins w:id="240" w:author="Matthew" w:date="2020-10-16T12:45:00Z"/>
        </w:rPr>
      </w:pPr>
      <w:ins w:id="239" w:author="Matthew" w:date="2020-10-16T12:45:00Z">
        <w:r>
          <w:rPr>
            <w:rFonts w:cs="Arial" w:ascii="Arial" w:hAnsi="Arial"/>
            <w:color w:val="000000" w:themeColor="text1"/>
          </w:rPr>
        </w:r>
      </w:ins>
    </w:p>
    <w:p>
      <w:pPr>
        <w:pStyle w:val="Normal"/>
        <w:rPr>
          <w:rFonts w:ascii="Times New Roman" w:hAnsi="Times New Roman" w:cs="Times New Roman"/>
          <w:i/>
          <w:i/>
          <w:iCs/>
          <w:color w:val="000000" w:themeColor="text1"/>
          <w:ins w:id="242" w:author="Matthew" w:date="2020-10-16T12:50:00Z"/>
        </w:rPr>
      </w:pPr>
      <w:ins w:id="241" w:author="Matthew" w:date="2020-10-16T12:50:00Z">
        <w:r>
          <w:rPr>
            <w:rFonts w:cs="Times New Roman" w:ascii="Times New Roman" w:hAnsi="Times New Roman"/>
            <w:i/>
            <w:iCs/>
            <w:color w:val="000000" w:themeColor="text1"/>
          </w:rPr>
        </w:r>
      </w:ins>
    </w:p>
    <w:p>
      <w:pPr>
        <w:pStyle w:val="Normal"/>
        <w:rPr>
          <w:rFonts w:ascii="Times New Roman" w:hAnsi="Times New Roman" w:cs="Times New Roman"/>
          <w:i/>
          <w:i/>
          <w:iCs/>
          <w:color w:val="000000" w:themeColor="text1"/>
          <w:ins w:id="244" w:author="Matthew" w:date="2020-10-16T12:50:00Z"/>
        </w:rPr>
      </w:pPr>
      <w:ins w:id="243" w:author="Matthew" w:date="2020-10-16T12:50:00Z">
        <w:r>
          <w:rPr>
            <w:rFonts w:cs="Times New Roman" w:ascii="Times New Roman" w:hAnsi="Times New Roman"/>
            <w:i/>
            <w:iCs/>
            <w:color w:val="000000" w:themeColor="text1"/>
          </w:rPr>
        </w:r>
      </w:ins>
    </w:p>
    <w:p>
      <w:pPr>
        <w:pStyle w:val="Normal"/>
        <w:rPr>
          <w:rFonts w:ascii="Times New Roman" w:hAnsi="Times New Roman" w:cs="Times New Roman"/>
          <w:i/>
          <w:i/>
          <w:iCs/>
          <w:color w:val="000000" w:themeColor="text1"/>
          <w:ins w:id="246" w:author="Matthew" w:date="2020-10-16T12:45:00Z"/>
        </w:rPr>
      </w:pPr>
      <w:ins w:id="245" w:author="Matthew" w:date="2020-10-16T12:45:00Z">
        <w:r>
          <w:rPr>
            <w:rFonts w:cs="Times New Roman" w:ascii="Times New Roman" w:hAnsi="Times New Roman"/>
            <w:i/>
            <w:iCs/>
            <w:color w:val="000000" w:themeColor="text1"/>
          </w:rPr>
          <w:t>Hi Harvani!</w:t>
        </w:r>
      </w:ins>
    </w:p>
    <w:p>
      <w:pPr>
        <w:pStyle w:val="Normal"/>
        <w:rPr>
          <w:rFonts w:ascii="Times New Roman" w:hAnsi="Times New Roman" w:cs="Times New Roman"/>
          <w:i/>
          <w:i/>
          <w:iCs/>
          <w:color w:val="000000" w:themeColor="text1"/>
          <w:ins w:id="248" w:author="Matthew" w:date="2020-10-16T12:45:00Z"/>
        </w:rPr>
      </w:pPr>
      <w:ins w:id="247" w:author="Matthew" w:date="2020-10-16T12:45:00Z">
        <w:r>
          <w:rPr>
            <w:rFonts w:cs="Times New Roman" w:ascii="Times New Roman" w:hAnsi="Times New Roman"/>
            <w:i/>
            <w:iCs/>
            <w:color w:val="000000" w:themeColor="text1"/>
          </w:rPr>
        </w:r>
      </w:ins>
    </w:p>
    <w:p>
      <w:pPr>
        <w:pStyle w:val="Normal"/>
        <w:rPr>
          <w:rFonts w:ascii="Times New Roman" w:hAnsi="Times New Roman" w:cs="Times New Roman"/>
          <w:i/>
          <w:i/>
          <w:iCs/>
          <w:color w:val="000000" w:themeColor="text1"/>
          <w:ins w:id="263" w:author="Matthew" w:date="2020-10-16T12:49:00Z"/>
        </w:rPr>
      </w:pPr>
      <w:ins w:id="249" w:author="Matthew" w:date="2020-10-16T12:45:00Z">
        <w:r>
          <w:rPr>
            <w:rFonts w:cs="Times New Roman" w:ascii="Times New Roman" w:hAnsi="Times New Roman"/>
            <w:i/>
            <w:iCs/>
            <w:color w:val="000000" w:themeColor="text1"/>
          </w:rPr>
          <w:t xml:space="preserve">As of writing this commentary, my headspace is </w:t>
        </w:r>
      </w:ins>
      <w:ins w:id="250" w:author="Matthew" w:date="2020-10-16T12:46:00Z">
        <w:r>
          <w:rPr>
            <w:rFonts w:cs="Times New Roman" w:ascii="Times New Roman" w:hAnsi="Times New Roman"/>
            <w:i/>
            <w:iCs/>
            <w:color w:val="000000" w:themeColor="text1"/>
          </w:rPr>
          <w:t>in the middle of an action-packed movie and that is a good sign</w:t>
        </w:r>
      </w:ins>
      <w:ins w:id="251" w:author="Matthew" w:date="2020-10-16T12:47:00Z">
        <w:r>
          <w:rPr>
            <w:rFonts w:cs="Times New Roman" w:ascii="Times New Roman" w:hAnsi="Times New Roman"/>
            <w:i/>
            <w:iCs/>
            <w:color w:val="000000" w:themeColor="text1"/>
          </w:rPr>
          <w:t>!</w:t>
        </w:r>
      </w:ins>
      <w:ins w:id="252" w:author="Matthew" w:date="2020-10-16T12:46:00Z">
        <w:r>
          <w:rPr>
            <w:rFonts w:cs="Times New Roman" w:ascii="Times New Roman" w:hAnsi="Times New Roman"/>
            <w:i/>
            <w:iCs/>
            <w:color w:val="000000" w:themeColor="text1"/>
          </w:rPr>
          <w:t xml:space="preserve"> Kudos to this piece of yours and I hope </w:t>
        </w:r>
      </w:ins>
      <w:ins w:id="253" w:author="Matthew" w:date="2020-10-16T12:47:00Z">
        <w:r>
          <w:rPr>
            <w:rFonts w:cs="Times New Roman" w:ascii="Times New Roman" w:hAnsi="Times New Roman"/>
            <w:i/>
            <w:iCs/>
            <w:color w:val="000000" w:themeColor="text1"/>
          </w:rPr>
          <w:t xml:space="preserve">that </w:t>
        </w:r>
      </w:ins>
      <w:ins w:id="254" w:author="Matthew" w:date="2020-10-16T12:46:00Z">
        <w:r>
          <w:rPr>
            <w:rFonts w:cs="Times New Roman" w:ascii="Times New Roman" w:hAnsi="Times New Roman"/>
            <w:i/>
            <w:iCs/>
            <w:color w:val="000000" w:themeColor="text1"/>
          </w:rPr>
          <w:t xml:space="preserve">the admissions committee </w:t>
        </w:r>
      </w:ins>
      <w:ins w:id="255" w:author="Matthew" w:date="2020-10-16T12:47:00Z">
        <w:r>
          <w:rPr>
            <w:rFonts w:cs="Times New Roman" w:ascii="Times New Roman" w:hAnsi="Times New Roman"/>
            <w:i/>
            <w:iCs/>
            <w:color w:val="000000" w:themeColor="text1"/>
          </w:rPr>
          <w:t xml:space="preserve">would feel the same way. </w:t>
        </w:r>
      </w:ins>
      <w:ins w:id="256" w:author="Matthew" w:date="2020-10-16T12:48:00Z">
        <w:r>
          <w:rPr>
            <w:rFonts w:cs="Times New Roman" w:ascii="Times New Roman" w:hAnsi="Times New Roman"/>
            <w:i/>
            <w:iCs/>
            <w:color w:val="000000" w:themeColor="text1"/>
          </w:rPr>
          <w:t>Really like</w:t>
        </w:r>
      </w:ins>
      <w:ins w:id="257" w:author="Matthew" w:date="2020-10-16T12:47:00Z">
        <w:r>
          <w:rPr>
            <w:rFonts w:cs="Times New Roman" w:ascii="Times New Roman" w:hAnsi="Times New Roman"/>
            <w:i/>
            <w:iCs/>
            <w:color w:val="000000" w:themeColor="text1"/>
          </w:rPr>
          <w:t xml:space="preserve"> all th</w:t>
        </w:r>
      </w:ins>
      <w:ins w:id="258" w:author="Matthew" w:date="2020-10-16T12:48:00Z">
        <w:r>
          <w:rPr>
            <w:rFonts w:cs="Times New Roman" w:ascii="Times New Roman" w:hAnsi="Times New Roman"/>
            <w:i/>
            <w:iCs/>
            <w:color w:val="000000" w:themeColor="text1"/>
          </w:rPr>
          <w:t>at added</w:t>
        </w:r>
      </w:ins>
      <w:ins w:id="259" w:author="Matthew" w:date="2020-10-16T12:47:00Z">
        <w:r>
          <w:rPr>
            <w:rFonts w:cs="Times New Roman" w:ascii="Times New Roman" w:hAnsi="Times New Roman"/>
            <w:i/>
            <w:iCs/>
            <w:color w:val="000000" w:themeColor="text1"/>
          </w:rPr>
          <w:t xml:space="preserve"> narratives </w:t>
        </w:r>
      </w:ins>
      <w:ins w:id="260" w:author="Matthew" w:date="2020-10-16T12:48:00Z">
        <w:r>
          <w:rPr>
            <w:rFonts w:cs="Times New Roman" w:ascii="Times New Roman" w:hAnsi="Times New Roman"/>
            <w:i/>
            <w:iCs/>
            <w:color w:val="000000" w:themeColor="text1"/>
          </w:rPr>
          <w:t>which brings liveliness and soul to your essay</w:t>
        </w:r>
      </w:ins>
      <w:ins w:id="261" w:author="Matthew" w:date="2020-10-16T12:49:00Z">
        <w:r>
          <w:rPr>
            <w:rFonts w:cs="Times New Roman" w:ascii="Times New Roman" w:hAnsi="Times New Roman"/>
            <w:i/>
            <w:iCs/>
            <w:color w:val="000000" w:themeColor="text1"/>
          </w:rPr>
          <w:t>. Great work!</w:t>
        </w:r>
      </w:ins>
      <w:del w:id="262" w:author="Matthew" w:date="2020-10-16T12:45:00Z">
        <w:r>
          <w:rPr>
            <w:rFonts w:cs="Times New Roman" w:ascii="Times New Roman" w:hAnsi="Times New Roman"/>
            <w:color w:val="000000" w:themeColor="text1"/>
            <w:lang w:val="x-none"/>
          </w:rPr>
          <w:delText xml:space="preserve"> </w:delText>
        </w:r>
      </w:del>
    </w:p>
    <w:p>
      <w:pPr>
        <w:pStyle w:val="Normal"/>
        <w:rPr>
          <w:rFonts w:ascii="Times New Roman" w:hAnsi="Times New Roman" w:cs="Times New Roman"/>
          <w:i/>
          <w:i/>
          <w:iCs/>
          <w:color w:val="000000" w:themeColor="text1"/>
          <w:ins w:id="265" w:author="Matthew" w:date="2020-10-16T12:49:00Z"/>
        </w:rPr>
      </w:pPr>
      <w:ins w:id="264" w:author="Matthew" w:date="2020-10-16T12:49:00Z">
        <w:r>
          <w:rPr>
            <w:rFonts w:cs="Times New Roman" w:ascii="Times New Roman" w:hAnsi="Times New Roman"/>
            <w:i/>
            <w:iCs/>
            <w:color w:val="000000" w:themeColor="text1"/>
          </w:rPr>
        </w:r>
      </w:ins>
    </w:p>
    <w:p>
      <w:pPr>
        <w:pStyle w:val="Normal"/>
        <w:rPr/>
      </w:pPr>
      <w:ins w:id="266" w:author="Matthew" w:date="2020-10-16T12:49:00Z">
        <w:r>
          <w:rPr>
            <w:rFonts w:cs="Times New Roman" w:ascii="Times New Roman" w:hAnsi="Times New Roman"/>
            <w:i/>
            <w:iCs/>
            <w:color w:val="000000" w:themeColor="text1"/>
          </w:rPr>
          <w:t>- Matthew</w:t>
        </w:r>
      </w:ins>
    </w:p>
    <w:p>
      <w:pPr>
        <w:pStyle w:val="Normal"/>
        <w:rPr>
          <w:rFonts w:ascii="Times New Roman" w:hAnsi="Times New Roman" w:cs="Times New Roman"/>
          <w:i/>
          <w:i/>
          <w:iCs/>
          <w:color w:val="000000" w:themeColor="text1"/>
          <w:ins w:id="269" w:author="Paul Edison" w:date="2020-10-21T14:05:41Z"/>
        </w:rPr>
      </w:pPr>
      <w:ins w:id="268" w:author="Paul Edison" w:date="2020-10-21T14:05:41Z">
        <w:r>
          <w:rPr/>
        </w:r>
      </w:ins>
    </w:p>
    <w:p>
      <w:pPr>
        <w:pStyle w:val="Normal"/>
        <w:rPr>
          <w:rFonts w:ascii="Times New Roman" w:hAnsi="Times New Roman" w:cs="Times New Roman"/>
          <w:i/>
          <w:i/>
          <w:iCs/>
          <w:color w:val="000000" w:themeColor="text1"/>
          <w:ins w:id="271" w:author="Paul Edison" w:date="2020-10-21T14:05:41Z"/>
        </w:rPr>
      </w:pPr>
      <w:ins w:id="270" w:author="Paul Edison" w:date="2020-10-21T14:05:41Z">
        <w:r>
          <w:rPr/>
        </w:r>
      </w:ins>
    </w:p>
    <w:p>
      <w:pPr>
        <w:pStyle w:val="Normal"/>
        <w:rPr>
          <w:rFonts w:ascii="Times New Roman" w:hAnsi="Times New Roman" w:cs="Times New Roman"/>
          <w:i/>
          <w:i/>
          <w:iCs/>
          <w:color w:val="000000" w:themeColor="text1"/>
          <w:ins w:id="273" w:author="Paul Edison" w:date="2020-10-21T13:59:00Z"/>
        </w:rPr>
      </w:pPr>
      <w:ins w:id="272" w:author="Paul Edison" w:date="2020-10-21T13:59:00Z">
        <w:r>
          <w:rPr/>
        </w:r>
      </w:ins>
    </w:p>
    <w:p>
      <w:pPr>
        <w:pStyle w:val="Normal"/>
        <w:rPr/>
      </w:pPr>
      <w:ins w:id="274" w:author="Paul Edison" w:date="2020-10-21T13:59:00Z">
        <w:r>
          <w:rPr>
            <w:rFonts w:cs="Times New Roman" w:ascii="Times New Roman" w:hAnsi="Times New Roman"/>
            <w:i/>
            <w:iCs/>
            <w:color w:val="000000" w:themeColor="text1"/>
          </w:rPr>
          <w:t xml:space="preserve">Hey Harvani! </w:t>
        </w:r>
      </w:ins>
    </w:p>
    <w:p>
      <w:pPr>
        <w:pStyle w:val="Normal"/>
        <w:rPr>
          <w:rFonts w:ascii="Times New Roman" w:hAnsi="Times New Roman" w:cs="Times New Roman"/>
          <w:i/>
          <w:i/>
          <w:iCs/>
          <w:color w:val="000000" w:themeColor="text1"/>
          <w:ins w:id="277" w:author="Paul Edison" w:date="2020-10-21T13:59:00Z"/>
        </w:rPr>
      </w:pPr>
      <w:ins w:id="276" w:author="Paul Edison" w:date="2020-10-21T13:59:00Z">
        <w:r>
          <w:rPr/>
        </w:r>
      </w:ins>
    </w:p>
    <w:p>
      <w:pPr>
        <w:pStyle w:val="Normal"/>
        <w:rPr/>
      </w:pPr>
      <w:ins w:id="278" w:author="Paul Edison" w:date="2020-10-21T13:59:00Z">
        <w:r>
          <w:rPr>
            <w:rFonts w:cs="Times New Roman" w:ascii="Times New Roman" w:hAnsi="Times New Roman"/>
            <w:i/>
            <w:iCs/>
            <w:color w:val="000000" w:themeColor="text1"/>
          </w:rPr>
          <w:t>Our editors seem to have taken a liking to this particular essay, and I’m not surprised! The use of language</w:t>
        </w:r>
      </w:ins>
      <w:ins w:id="279" w:author="Paul Edison" w:date="2020-10-21T14:00:02Z">
        <w:r>
          <w:rPr>
            <w:rFonts w:cs="Times New Roman" w:ascii="Times New Roman" w:hAnsi="Times New Roman"/>
            <w:i/>
            <w:iCs/>
            <w:color w:val="000000" w:themeColor="text1"/>
          </w:rPr>
          <w:t xml:space="preserve"> shows a great deal of that creativity you possess. I love how quirky you come across here. </w:t>
        </w:r>
      </w:ins>
    </w:p>
    <w:p>
      <w:pPr>
        <w:pStyle w:val="Normal"/>
        <w:rPr>
          <w:rFonts w:ascii="Times New Roman" w:hAnsi="Times New Roman" w:cs="Times New Roman"/>
          <w:i/>
          <w:i/>
          <w:iCs/>
          <w:color w:val="000000" w:themeColor="text1"/>
          <w:ins w:id="282" w:author="Paul Edison" w:date="2020-10-21T14:00:02Z"/>
        </w:rPr>
      </w:pPr>
      <w:ins w:id="281" w:author="Paul Edison" w:date="2020-10-21T14:00:02Z">
        <w:r>
          <w:rPr/>
        </w:r>
      </w:ins>
    </w:p>
    <w:p>
      <w:pPr>
        <w:pStyle w:val="Normal"/>
        <w:rPr/>
      </w:pPr>
      <w:ins w:id="283" w:author="Paul Edison" w:date="2020-10-21T14:00:02Z">
        <w:r>
          <w:rPr>
            <w:rFonts w:cs="Times New Roman" w:ascii="Times New Roman" w:hAnsi="Times New Roman"/>
            <w:i/>
            <w:iCs/>
            <w:color w:val="000000" w:themeColor="text1"/>
          </w:rPr>
          <w:t xml:space="preserve">With that said, I want to echo what </w:t>
        </w:r>
      </w:ins>
      <w:ins w:id="284" w:author="Paul Edison" w:date="2020-10-21T14:01:02Z">
        <w:r>
          <w:rPr>
            <w:rFonts w:cs="Times New Roman" w:ascii="Times New Roman" w:hAnsi="Times New Roman"/>
            <w:i/>
            <w:iCs/>
            <w:color w:val="000000" w:themeColor="text1"/>
          </w:rPr>
          <w:t xml:space="preserve">Alyssa mentioned in the previous draft of this essay. While we’re getting a good glimpse of the story, we’d also like to see more of that internal development and personal growth that came out of the result of your experience with your friends. </w:t>
        </w:r>
      </w:ins>
    </w:p>
    <w:p>
      <w:pPr>
        <w:pStyle w:val="Normal"/>
        <w:rPr>
          <w:rFonts w:ascii="Times New Roman" w:hAnsi="Times New Roman" w:cs="Times New Roman"/>
          <w:i/>
          <w:i/>
          <w:iCs/>
          <w:color w:val="000000" w:themeColor="text1"/>
          <w:ins w:id="287" w:author="Paul Edison" w:date="2020-10-21T14:02:20Z"/>
        </w:rPr>
      </w:pPr>
      <w:ins w:id="286" w:author="Paul Edison" w:date="2020-10-21T14:02:20Z">
        <w:r>
          <w:rPr/>
        </w:r>
      </w:ins>
    </w:p>
    <w:p>
      <w:pPr>
        <w:pStyle w:val="Normal"/>
        <w:rPr/>
      </w:pPr>
      <w:ins w:id="288" w:author="Paul Edison" w:date="2020-10-21T14:02:20Z">
        <w:r>
          <w:rPr>
            <w:rFonts w:cs="Times New Roman" w:ascii="Times New Roman" w:hAnsi="Times New Roman"/>
            <w:i/>
            <w:iCs/>
            <w:color w:val="000000" w:themeColor="text1"/>
          </w:rPr>
          <w:t xml:space="preserve">Right now, 2/3rd of your essay focuses on what happened, and we can see that you’ve put a lot of thoughts into </w:t>
        </w:r>
      </w:ins>
      <w:ins w:id="289" w:author="Paul Edison" w:date="2020-10-21T14:03:00Z">
        <w:r>
          <w:rPr>
            <w:rFonts w:cs="Times New Roman" w:ascii="Times New Roman" w:hAnsi="Times New Roman"/>
            <w:i/>
            <w:iCs/>
            <w:color w:val="000000" w:themeColor="text1"/>
          </w:rPr>
          <w:t xml:space="preserve">this section, as it oozes with cinematic qualities. </w:t>
        </w:r>
      </w:ins>
    </w:p>
    <w:p>
      <w:pPr>
        <w:pStyle w:val="Normal"/>
        <w:rPr/>
      </w:pPr>
      <w:ins w:id="291" w:author="Paul Edison" w:date="2020-10-21T14:03:00Z">
        <w:r>
          <w:rPr>
            <w:rFonts w:cs="Times New Roman" w:ascii="Times New Roman" w:hAnsi="Times New Roman"/>
            <w:i/>
            <w:iCs/>
            <w:color w:val="000000" w:themeColor="text1"/>
          </w:rPr>
          <w:t>I recommend that you try to make that a bit more concise (perhaps clarif</w:t>
        </w:r>
      </w:ins>
      <w:ins w:id="292" w:author="Paul Edison" w:date="2020-10-21T14:04:00Z">
        <w:r>
          <w:rPr>
            <w:rFonts w:cs="Times New Roman" w:ascii="Times New Roman" w:hAnsi="Times New Roman"/>
            <w:i/>
            <w:iCs/>
            <w:color w:val="000000" w:themeColor="text1"/>
          </w:rPr>
          <w:t xml:space="preserve">ying some of the more abstract images can help), and spend roughly 1/2 of your essay discussing the internal growth and understanding you acquired from this experience. </w:t>
        </w:r>
      </w:ins>
      <w:ins w:id="293" w:author="Paul Edison" w:date="2020-10-21T14:05:18Z">
        <w:r>
          <w:rPr>
            <w:rFonts w:cs="Times New Roman" w:ascii="Times New Roman" w:hAnsi="Times New Roman"/>
            <w:i/>
            <w:iCs/>
            <w:color w:val="000000" w:themeColor="text1"/>
          </w:rPr>
          <w:t xml:space="preserve">Ultimately, this personal statement should be about you, not Kath. </w:t>
        </w:r>
      </w:ins>
    </w:p>
    <w:p>
      <w:pPr>
        <w:pStyle w:val="Normal"/>
        <w:rPr>
          <w:rFonts w:ascii="Times New Roman" w:hAnsi="Times New Roman" w:cs="Times New Roman"/>
          <w:i/>
          <w:i/>
          <w:iCs/>
          <w:color w:val="000000" w:themeColor="text1"/>
          <w:ins w:id="296" w:author="Paul Edison" w:date="2020-10-21T14:05:18Z"/>
        </w:rPr>
      </w:pPr>
      <w:ins w:id="295" w:author="Paul Edison" w:date="2020-10-21T14:05:18Z">
        <w:r>
          <w:rPr/>
        </w:r>
      </w:ins>
    </w:p>
    <w:p>
      <w:pPr>
        <w:pStyle w:val="Normal"/>
        <w:rPr/>
      </w:pPr>
      <w:ins w:id="297" w:author="Paul Edison" w:date="2020-10-21T14:05:18Z">
        <w:r>
          <w:rPr>
            <w:rFonts w:cs="Times New Roman" w:ascii="Times New Roman" w:hAnsi="Times New Roman"/>
            <w:i/>
            <w:iCs/>
            <w:color w:val="000000" w:themeColor="text1"/>
          </w:rPr>
          <w:t>Looking forward to reading future revisio</w:t>
        </w:r>
      </w:ins>
      <w:ins w:id="298" w:author="Paul Edison" w:date="2020-10-21T14:06:00Z">
        <w:r>
          <w:rPr>
            <w:rFonts w:cs="Times New Roman" w:ascii="Times New Roman" w:hAnsi="Times New Roman"/>
            <w:i/>
            <w:iCs/>
            <w:color w:val="000000" w:themeColor="text1"/>
          </w:rPr>
          <w:t xml:space="preserve">ns of this. Thanks! :) </w:t>
        </w:r>
      </w:ins>
    </w:p>
    <w:p>
      <w:pPr>
        <w:pStyle w:val="Normal"/>
        <w:rPr>
          <w:rFonts w:ascii="Times New Roman" w:hAnsi="Times New Roman" w:cs="Times New Roman"/>
          <w:i/>
          <w:i/>
          <w:iCs/>
          <w:color w:val="000000" w:themeColor="text1"/>
          <w:ins w:id="301" w:author="Paul Edison" w:date="2020-10-21T14:06:00Z"/>
        </w:rPr>
      </w:pPr>
      <w:ins w:id="300" w:author="Paul Edison" w:date="2020-10-21T14:06:00Z">
        <w:r>
          <w:rPr/>
        </w:r>
      </w:ins>
    </w:p>
    <w:p>
      <w:pPr>
        <w:pStyle w:val="Normal"/>
        <w:rPr/>
      </w:pPr>
      <w:ins w:id="302" w:author="Paul Edison" w:date="2020-10-21T14:06:00Z">
        <w:r>
          <w:rPr>
            <w:rFonts w:cs="Times New Roman" w:ascii="Times New Roman" w:hAnsi="Times New Roman"/>
            <w:i/>
            <w:iCs/>
            <w:color w:val="000000" w:themeColor="text1"/>
          </w:rPr>
          <w:t xml:space="preserve">--Paul </w:t>
        </w:r>
      </w:ins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trackRevision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D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 w:val="22"/>
        <w:szCs w:val="22"/>
        <w:lang w:val="en-ID" w:eastAsia="zh-C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2"/>
      <w:szCs w:val="22"/>
      <w:lang w:val="en-ID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73801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f73801"/>
    <w:rPr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72bc9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f73801"/>
    <w:pPr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72bc9"/>
    <w:pPr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73f83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Application>LibreOffice/6.2.5.2$Windows_X86_64 LibreOffice_project/1ec314fa52f458adc18c4f025c545a4e8b22c159</Application>
  <Pages>3</Pages>
  <Words>910</Words>
  <Characters>4266</Characters>
  <CharactersWithSpaces>5168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2020-10-12T22:59:00Z</dcterms:created>
  <dc:creator>Harvani Sumawijaya</dc:creator>
  <dc:description/>
  <dc:language>en-US</dc:language>
  <cp:lastModifiedBy>Paul Edison</cp:lastModifiedBy>
  <dcterms:modified xsi:type="dcterms:W3CDTF">2020-10-21T14:06:07Z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