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5FDF" w14:textId="77777777" w:rsidR="00A24B9F" w:rsidRPr="00A24B9F" w:rsidRDefault="00A24B9F" w:rsidP="00A24B9F">
      <w:pPr>
        <w:rPr>
          <w:rFonts w:ascii="Times New Roman" w:eastAsia="Times New Roman" w:hAnsi="Times New Roman" w:cs="Times New Roman"/>
          <w:lang w:val="en-ID"/>
        </w:rPr>
      </w:pPr>
      <w:r w:rsidRPr="00A24B9F">
        <w:rPr>
          <w:rFonts w:ascii="Times New Roman" w:eastAsia="Times New Roman" w:hAnsi="Times New Roman" w:cs="Times New Roman"/>
          <w:b/>
          <w:bCs/>
          <w:color w:val="383838"/>
          <w:sz w:val="27"/>
          <w:szCs w:val="27"/>
          <w:shd w:val="clear" w:color="auto" w:fill="F0F0F0"/>
          <w:lang w:val="en-ID"/>
        </w:rPr>
        <w:t xml:space="preserve">Brown students care deeply about their work and the world around them. Students find contentment, satisfaction, and meaning in daily interactions and major discoveries. Whether big or small, </w:t>
      </w:r>
      <w:proofErr w:type="gramStart"/>
      <w:r w:rsidRPr="00A24B9F">
        <w:rPr>
          <w:rFonts w:ascii="Times New Roman" w:eastAsia="Times New Roman" w:hAnsi="Times New Roman" w:cs="Times New Roman"/>
          <w:b/>
          <w:bCs/>
          <w:color w:val="383838"/>
          <w:sz w:val="27"/>
          <w:szCs w:val="27"/>
          <w:shd w:val="clear" w:color="auto" w:fill="F0F0F0"/>
          <w:lang w:val="en-ID"/>
        </w:rPr>
        <w:t>mundane</w:t>
      </w:r>
      <w:proofErr w:type="gramEnd"/>
      <w:r w:rsidRPr="00A24B9F">
        <w:rPr>
          <w:rFonts w:ascii="Times New Roman" w:eastAsia="Times New Roman" w:hAnsi="Times New Roman" w:cs="Times New Roman"/>
          <w:b/>
          <w:bCs/>
          <w:color w:val="383838"/>
          <w:sz w:val="27"/>
          <w:szCs w:val="27"/>
          <w:shd w:val="clear" w:color="auto" w:fill="F0F0F0"/>
          <w:lang w:val="en-ID"/>
        </w:rPr>
        <w:t xml:space="preserve"> or spectacular, tell us about something that brings you joy. (200-250 words)</w:t>
      </w:r>
    </w:p>
    <w:p w14:paraId="5E1BC201" w14:textId="77777777" w:rsidR="00A24B9F" w:rsidRPr="00A24B9F" w:rsidRDefault="00A24B9F" w:rsidP="00A24B9F">
      <w:pPr>
        <w:rPr>
          <w:rFonts w:ascii="Times New Roman" w:eastAsia="Times New Roman" w:hAnsi="Times New Roman" w:cs="Times New Roman"/>
          <w:lang w:val="en-ID"/>
        </w:rPr>
      </w:pPr>
    </w:p>
    <w:p w14:paraId="69EE91F4" w14:textId="287CD968" w:rsidR="00A24B9F" w:rsidRPr="00A24B9F" w:rsidRDefault="00A24B9F" w:rsidP="00A24B9F">
      <w:pPr>
        <w:rPr>
          <w:rFonts w:ascii="Times New Roman" w:eastAsia="Times New Roman" w:hAnsi="Times New Roman" w:cs="Times New Roman"/>
          <w:lang w:val="en-ID"/>
        </w:rPr>
      </w:pPr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>If you told me</w:t>
      </w:r>
      <w:ins w:id="0" w:author="ALL-in Eduspace" w:date="2022-01-04T10:55:00Z">
        <w:r w:rsidR="008B6B72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 xml:space="preserve"> a year ago</w:t>
        </w:r>
      </w:ins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that I would be teaching at 15, I would call you </w:t>
      </w:r>
      <w:commentRangeStart w:id="1"/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crazy. </w:t>
      </w:r>
      <w:commentRangeEnd w:id="1"/>
      <w:r w:rsidR="000E1C9A">
        <w:rPr>
          <w:rStyle w:val="CommentReference"/>
        </w:rPr>
        <w:commentReference w:id="1"/>
      </w:r>
      <w:commentRangeStart w:id="2"/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But thankfully, this small class of </w:t>
      </w:r>
      <w:r w:rsidR="009337DE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>eight</w:t>
      </w:r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sneaked their way into my life</w:t>
      </w:r>
      <w:commentRangeEnd w:id="2"/>
      <w:r w:rsidR="008B6B72">
        <w:rPr>
          <w:rStyle w:val="CommentReference"/>
        </w:rPr>
        <w:commentReference w:id="2"/>
      </w:r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. It started with just 3-hour sessions once a week where tutoring at </w:t>
      </w:r>
      <w:commentRangeStart w:id="3"/>
      <w:commentRangeStart w:id="4"/>
      <w:proofErr w:type="spellStart"/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>educare</w:t>
      </w:r>
      <w:commentRangeEnd w:id="3"/>
      <w:proofErr w:type="spellEnd"/>
      <w:r w:rsidR="008B6B72">
        <w:rPr>
          <w:rStyle w:val="CommentReference"/>
        </w:rPr>
        <w:commentReference w:id="3"/>
      </w:r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</w:t>
      </w:r>
      <w:commentRangeEnd w:id="4"/>
      <w:r w:rsidR="00514695">
        <w:rPr>
          <w:rStyle w:val="CommentReference"/>
        </w:rPr>
        <w:commentReference w:id="4"/>
      </w:r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>was simply a big math problem, finding X and solving for Y. But unbeknownst to me, I was the highlight of the week for my students, and eventually, they would also be mine.</w:t>
      </w:r>
    </w:p>
    <w:p w14:paraId="00622592" w14:textId="77777777" w:rsidR="00A24B9F" w:rsidRPr="00A24B9F" w:rsidRDefault="00A24B9F" w:rsidP="00A24B9F">
      <w:pPr>
        <w:rPr>
          <w:rFonts w:ascii="Times New Roman" w:eastAsia="Times New Roman" w:hAnsi="Times New Roman" w:cs="Times New Roman"/>
          <w:lang w:val="en-ID"/>
        </w:rPr>
      </w:pPr>
    </w:p>
    <w:p w14:paraId="5048030B" w14:textId="3516430F" w:rsidR="00A24B9F" w:rsidRPr="00A24B9F" w:rsidRDefault="00A24B9F" w:rsidP="00A24B9F">
      <w:pPr>
        <w:rPr>
          <w:rFonts w:ascii="Times New Roman" w:eastAsia="Times New Roman" w:hAnsi="Times New Roman" w:cs="Times New Roman"/>
          <w:lang w:val="en-ID"/>
        </w:rPr>
      </w:pPr>
      <w:commentRangeStart w:id="5"/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Tutoring became more than just “teaching”. </w:t>
      </w:r>
      <w:commentRangeEnd w:id="5"/>
      <w:r w:rsidR="008B6B72">
        <w:rPr>
          <w:rStyle w:val="CommentReference"/>
        </w:rPr>
        <w:commentReference w:id="5"/>
      </w:r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As Mario started to understand his divisions faster, Dina also started to ask me about periods and breast changes. I was big sister Shelby. </w:t>
      </w:r>
      <w:del w:id="6" w:author="ALL-in Eduspace" w:date="2022-01-04T10:59:00Z">
        <w:r w:rsidRPr="00A24B9F" w:rsidDel="008B6B72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 xml:space="preserve">Although tutoring was not a big sacrifice to be proud of or something to brag about, </w:delText>
        </w:r>
      </w:del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I </w:t>
      </w:r>
      <w:ins w:id="7" w:author="ALL-in Eduspace" w:date="2022-01-04T10:59:00Z">
        <w:r w:rsidR="008B6B72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>can</w:t>
        </w:r>
      </w:ins>
      <w:del w:id="8" w:author="ALL-in Eduspace" w:date="2022-01-04T10:59:00Z">
        <w:r w:rsidRPr="00A24B9F" w:rsidDel="008B6B72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>will</w:delText>
        </w:r>
      </w:del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truthfully say that </w:t>
      </w:r>
      <w:ins w:id="9" w:author="ALL-in Eduspace" w:date="2022-01-04T10:59:00Z">
        <w:r w:rsidR="008B6B72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>tutoring is</w:t>
        </w:r>
      </w:ins>
      <w:del w:id="10" w:author="ALL-in Eduspace" w:date="2022-01-04T10:59:00Z">
        <w:r w:rsidRPr="00A24B9F" w:rsidDel="008B6B72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>it’s</w:delText>
        </w:r>
      </w:del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one of my biggest accomplishments. The satisfaction of watching the</w:t>
      </w:r>
      <w:ins w:id="11" w:author="ALL-in Eduspace" w:date="2022-01-04T10:59:00Z">
        <w:r w:rsidR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>ir faces</w:t>
        </w:r>
      </w:ins>
      <w:del w:id="12" w:author="ALL-in Eduspace" w:date="2022-01-04T10:59:00Z">
        <w:r w:rsidRPr="00A24B9F" w:rsidDel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>m</w:delText>
        </w:r>
      </w:del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go from confused </w:t>
      </w:r>
      <w:del w:id="13" w:author="ALL-in Eduspace" w:date="2022-01-04T10:59:00Z">
        <w:r w:rsidRPr="00A24B9F" w:rsidDel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>faces to one of</w:delText>
        </w:r>
      </w:del>
      <w:ins w:id="14" w:author="ALL-in Eduspace" w:date="2022-01-04T10:59:00Z">
        <w:r w:rsidR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>to</w:t>
        </w:r>
      </w:ins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relief </w:t>
      </w:r>
      <w:ins w:id="15" w:author="ALL-in Eduspace" w:date="2022-01-04T10:59:00Z">
        <w:r w:rsidR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>and</w:t>
        </w:r>
      </w:ins>
      <w:del w:id="16" w:author="ALL-in Eduspace" w:date="2022-01-04T10:59:00Z">
        <w:r w:rsidRPr="00A24B9F" w:rsidDel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>with</w:delText>
        </w:r>
      </w:del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understanding is far greater than any reward I’ve received. Through them, I learned that joy is not </w:t>
      </w:r>
      <w:ins w:id="17" w:author="ALL-in Eduspace" w:date="2022-01-04T10:59:00Z">
        <w:r w:rsidR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 xml:space="preserve">always </w:t>
        </w:r>
      </w:ins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measured by </w:t>
      </w:r>
      <w:ins w:id="18" w:author="ALL-in Eduspace" w:date="2022-01-04T10:59:00Z">
        <w:r w:rsidR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 xml:space="preserve">quantitative </w:t>
        </w:r>
      </w:ins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objectives such as the size or reach of impact, but by the reactions </w:t>
      </w:r>
      <w:ins w:id="19" w:author="ALL-in Eduspace" w:date="2022-01-04T11:00:00Z">
        <w:r w:rsidR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>at</w:t>
        </w:r>
      </w:ins>
      <w:del w:id="20" w:author="ALL-in Eduspace" w:date="2022-01-04T11:00:00Z">
        <w:r w:rsidRPr="00A24B9F" w:rsidDel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>of</w:delText>
        </w:r>
      </w:del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the receiving end. </w:t>
      </w:r>
    </w:p>
    <w:p w14:paraId="75A98EE4" w14:textId="77777777" w:rsidR="00A24B9F" w:rsidRPr="00A24B9F" w:rsidRDefault="00A24B9F" w:rsidP="00A24B9F">
      <w:pPr>
        <w:rPr>
          <w:rFonts w:ascii="Times New Roman" w:eastAsia="Times New Roman" w:hAnsi="Times New Roman" w:cs="Times New Roman"/>
          <w:lang w:val="en-ID"/>
        </w:rPr>
      </w:pPr>
    </w:p>
    <w:p w14:paraId="04DBBD83" w14:textId="1F2B5220" w:rsidR="00A24B9F" w:rsidRPr="00A24B9F" w:rsidRDefault="00A24B9F" w:rsidP="00A24B9F">
      <w:pPr>
        <w:rPr>
          <w:rFonts w:ascii="Times New Roman" w:eastAsia="Times New Roman" w:hAnsi="Times New Roman" w:cs="Times New Roman"/>
          <w:lang w:val="en-ID"/>
        </w:rPr>
      </w:pPr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Bringing them joy became my joy. </w:t>
      </w:r>
      <w:ins w:id="21" w:author="ALL-in Eduspace" w:date="2022-01-04T11:01:00Z">
        <w:r w:rsidR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 xml:space="preserve">I filled </w:t>
        </w:r>
      </w:ins>
      <w:del w:id="22" w:author="ALL-in Eduspace" w:date="2022-01-04T11:01:00Z">
        <w:r w:rsidRPr="00A24B9F" w:rsidDel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>M</w:delText>
        </w:r>
      </w:del>
      <w:ins w:id="23" w:author="ALL-in Eduspace" w:date="2022-01-04T11:01:00Z">
        <w:r w:rsidR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>m</w:t>
        </w:r>
      </w:ins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y personal scrapbook </w:t>
      </w:r>
      <w:del w:id="24" w:author="ALL-in Eduspace" w:date="2022-01-04T11:01:00Z">
        <w:r w:rsidRPr="00A24B9F" w:rsidDel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 xml:space="preserve">became filled </w:delText>
        </w:r>
      </w:del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with trinkets and scribbles of my </w:t>
      </w:r>
      <w:r w:rsidR="009337DE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>eight</w:t>
      </w:r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students</w:t>
      </w:r>
      <w:ins w:id="25" w:author="ALL-in Eduspace" w:date="2022-01-04T11:01:00Z">
        <w:r w:rsidR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t>, as well as</w:t>
        </w:r>
      </w:ins>
      <w:del w:id="26" w:author="ALL-in Eduspace" w:date="2022-01-04T11:01:00Z">
        <w:r w:rsidRPr="00A24B9F" w:rsidDel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 xml:space="preserve"> and</w:delText>
        </w:r>
      </w:del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 photos that my dad sneakily captured of us. It's my </w:t>
      </w:r>
      <w:del w:id="27" w:author="ALL-in Eduspace" w:date="2022-01-04T11:01:00Z">
        <w:r w:rsidRPr="00A24B9F" w:rsidDel="002A3B7E">
          <w:rPr>
            <w:rFonts w:ascii="Times New Roman" w:eastAsia="Times New Roman" w:hAnsi="Times New Roman" w:cs="Times New Roman"/>
            <w:color w:val="383838"/>
            <w:sz w:val="27"/>
            <w:szCs w:val="27"/>
            <w:shd w:val="clear" w:color="auto" w:fill="F0F0F0"/>
            <w:lang w:val="en-ID"/>
          </w:rPr>
          <w:delText xml:space="preserve"> </w:delText>
        </w:r>
      </w:del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 xml:space="preserve">personal memorabilia of my students' growth, something I cherish more than the awards I’ve </w:t>
      </w:r>
      <w:commentRangeStart w:id="28"/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>received</w:t>
      </w:r>
      <w:commentRangeEnd w:id="28"/>
      <w:r w:rsidR="002A3B7E">
        <w:rPr>
          <w:rStyle w:val="CommentReference"/>
        </w:rPr>
        <w:commentReference w:id="28"/>
      </w:r>
      <w:r w:rsidRPr="00A24B9F">
        <w:rPr>
          <w:rFonts w:ascii="Times New Roman" w:eastAsia="Times New Roman" w:hAnsi="Times New Roman" w:cs="Times New Roman"/>
          <w:color w:val="383838"/>
          <w:sz w:val="27"/>
          <w:szCs w:val="27"/>
          <w:shd w:val="clear" w:color="auto" w:fill="F0F0F0"/>
          <w:lang w:val="en-ID"/>
        </w:rPr>
        <w:t>. </w:t>
      </w:r>
    </w:p>
    <w:p w14:paraId="7D0207A7" w14:textId="77777777" w:rsidR="00A24B9F" w:rsidRPr="00A24B9F" w:rsidRDefault="00A24B9F" w:rsidP="00A24B9F">
      <w:pPr>
        <w:rPr>
          <w:rFonts w:ascii="Times New Roman" w:eastAsia="Times New Roman" w:hAnsi="Times New Roman" w:cs="Times New Roman"/>
          <w:lang w:val="en-ID"/>
        </w:rPr>
      </w:pPr>
    </w:p>
    <w:p w14:paraId="507553B6" w14:textId="77777777" w:rsidR="00FE56C1" w:rsidRDefault="009337DE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ul Edison" w:date="2022-01-04T16:19:00Z" w:initials="PE">
    <w:p w14:paraId="3DACCBA1" w14:textId="5308BD7C" w:rsidR="000E1C9A" w:rsidRDefault="000E1C9A">
      <w:pPr>
        <w:pStyle w:val="CommentText"/>
      </w:pPr>
      <w:r>
        <w:rPr>
          <w:rStyle w:val="CommentReference"/>
        </w:rPr>
        <w:annotationRef/>
      </w:r>
      <w:r w:rsidR="00E92AE6">
        <w:t xml:space="preserve">At this point, this is confusing to the reader why it’d be crazy. </w:t>
      </w:r>
      <w:r>
        <w:t xml:space="preserve"> </w:t>
      </w:r>
    </w:p>
  </w:comment>
  <w:comment w:id="2" w:author="ALL-in Eduspace" w:date="2022-01-04T10:57:00Z" w:initials="AE">
    <w:p w14:paraId="5FB9A595" w14:textId="4EC1C1FB" w:rsidR="008B6B72" w:rsidRDefault="008B6B72">
      <w:pPr>
        <w:pStyle w:val="CommentText"/>
      </w:pPr>
      <w:r>
        <w:rPr>
          <w:rStyle w:val="CommentReference"/>
        </w:rPr>
        <w:annotationRef/>
      </w:r>
      <w:r>
        <w:t>This sentence sounds off. Can you rewrite it</w:t>
      </w:r>
      <w:r w:rsidR="000E1C9A">
        <w:t>? At this point, it’s unclear why you are thankful for this class.</w:t>
      </w:r>
    </w:p>
  </w:comment>
  <w:comment w:id="3" w:author="ALL-in Eduspace" w:date="2022-01-04T10:56:00Z" w:initials="AE">
    <w:p w14:paraId="0EF57BDF" w14:textId="54AB0AE1" w:rsidR="008B6B72" w:rsidRDefault="008B6B72">
      <w:pPr>
        <w:pStyle w:val="CommentText"/>
      </w:pPr>
      <w:r>
        <w:rPr>
          <w:rStyle w:val="CommentReference"/>
        </w:rPr>
        <w:annotationRef/>
      </w:r>
      <w:r>
        <w:t>Explain what this place is</w:t>
      </w:r>
      <w:r w:rsidR="007803ED">
        <w:t>.</w:t>
      </w:r>
    </w:p>
  </w:comment>
  <w:comment w:id="4" w:author="Paul Edison" w:date="2022-01-04T16:46:00Z" w:initials="PE">
    <w:p w14:paraId="1E4CA6DD" w14:textId="31A4B1C0" w:rsidR="00514695" w:rsidRDefault="00514695">
      <w:pPr>
        <w:pStyle w:val="CommentText"/>
      </w:pPr>
      <w:r>
        <w:rPr>
          <w:rStyle w:val="CommentReference"/>
        </w:rPr>
        <w:annotationRef/>
      </w:r>
      <w:r>
        <w:t>Is this stylized as ‘</w:t>
      </w:r>
      <w:proofErr w:type="spellStart"/>
      <w:r>
        <w:t>educare</w:t>
      </w:r>
      <w:proofErr w:type="spellEnd"/>
      <w:r>
        <w:t xml:space="preserve">’? Otherwise, properly capitalize this as </w:t>
      </w:r>
      <w:proofErr w:type="spellStart"/>
      <w:r>
        <w:t>Educare</w:t>
      </w:r>
      <w:proofErr w:type="spellEnd"/>
    </w:p>
  </w:comment>
  <w:comment w:id="5" w:author="ALL-in Eduspace" w:date="2022-01-04T10:58:00Z" w:initials="AE">
    <w:p w14:paraId="58ECA13D" w14:textId="41A287BB" w:rsidR="008B6B72" w:rsidRDefault="008B6B72">
      <w:pPr>
        <w:pStyle w:val="CommentText"/>
      </w:pPr>
      <w:r>
        <w:rPr>
          <w:rStyle w:val="CommentReference"/>
        </w:rPr>
        <w:annotationRef/>
      </w:r>
      <w:r>
        <w:t>How long did you tutor there for?</w:t>
      </w:r>
    </w:p>
  </w:comment>
  <w:comment w:id="28" w:author="ALL-in Eduspace" w:date="2022-01-04T11:01:00Z" w:initials="AE">
    <w:p w14:paraId="1F35E759" w14:textId="03EF3186" w:rsidR="002A3B7E" w:rsidRDefault="002A3B7E">
      <w:pPr>
        <w:pStyle w:val="CommentText"/>
      </w:pPr>
      <w:r>
        <w:rPr>
          <w:rStyle w:val="CommentReference"/>
        </w:rPr>
        <w:annotationRef/>
      </w:r>
      <w:r>
        <w:t xml:space="preserve">What do you take away from the experience? Do you intend to continue tutoring in </w:t>
      </w:r>
      <w:proofErr w:type="spellStart"/>
      <w:r>
        <w:t>uni</w:t>
      </w:r>
      <w:proofErr w:type="spellEnd"/>
      <w:r>
        <w:t>? Do you feel called to teaching or community service?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ACCBA1" w15:done="0"/>
  <w15:commentEx w15:paraId="5FB9A595" w15:done="0"/>
  <w15:commentEx w15:paraId="0EF57BDF" w15:done="0"/>
  <w15:commentEx w15:paraId="1E4CA6DD" w15:done="0"/>
  <w15:commentEx w15:paraId="58ECA13D" w15:done="0"/>
  <w15:commentEx w15:paraId="1F35E7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EF1FE" w16cex:dateUtc="2022-01-04T09:19:00Z"/>
  <w16cex:commentExtensible w16cex:durableId="257EA67E" w16cex:dateUtc="2022-01-04T03:57:00Z"/>
  <w16cex:commentExtensible w16cex:durableId="257EA64A" w16cex:dateUtc="2022-01-04T03:56:00Z"/>
  <w16cex:commentExtensible w16cex:durableId="257EF85F" w16cex:dateUtc="2022-01-04T09:46:00Z"/>
  <w16cex:commentExtensible w16cex:durableId="257EA6C2" w16cex:dateUtc="2022-01-04T03:58:00Z"/>
  <w16cex:commentExtensible w16cex:durableId="257EA7A0" w16cex:dateUtc="2022-01-04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ACCBA1" w16cid:durableId="257EF1FE"/>
  <w16cid:commentId w16cid:paraId="5FB9A595" w16cid:durableId="257EA67E"/>
  <w16cid:commentId w16cid:paraId="0EF57BDF" w16cid:durableId="257EA64A"/>
  <w16cid:commentId w16cid:paraId="1E4CA6DD" w16cid:durableId="257EF85F"/>
  <w16cid:commentId w16cid:paraId="58ECA13D" w16cid:durableId="257EA6C2"/>
  <w16cid:commentId w16cid:paraId="1F35E759" w16cid:durableId="257EA7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-in Eduspace">
    <w15:presenceInfo w15:providerId="Windows Live" w15:userId="606cc61fb58c1ecc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9F"/>
    <w:rsid w:val="000E1C9A"/>
    <w:rsid w:val="000E7BE2"/>
    <w:rsid w:val="001564FA"/>
    <w:rsid w:val="002A3B7E"/>
    <w:rsid w:val="00514695"/>
    <w:rsid w:val="006B23A6"/>
    <w:rsid w:val="007803ED"/>
    <w:rsid w:val="008B6B72"/>
    <w:rsid w:val="009337DE"/>
    <w:rsid w:val="00935A1E"/>
    <w:rsid w:val="00A101AB"/>
    <w:rsid w:val="00A24B9F"/>
    <w:rsid w:val="00B84682"/>
    <w:rsid w:val="00BC74AE"/>
    <w:rsid w:val="00E9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2347"/>
  <w15:chartTrackingRefBased/>
  <w15:docId w15:val="{ACFD2C17-F2D4-9442-86FB-56D0BC8F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B9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Revision">
    <w:name w:val="Revision"/>
    <w:hidden/>
    <w:uiPriority w:val="99"/>
    <w:semiHidden/>
    <w:rsid w:val="008B6B72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B6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B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B7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B7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Paul Edison</cp:lastModifiedBy>
  <cp:revision>4</cp:revision>
  <dcterms:created xsi:type="dcterms:W3CDTF">2022-01-03T04:57:00Z</dcterms:created>
  <dcterms:modified xsi:type="dcterms:W3CDTF">2022-01-04T09:50:00Z</dcterms:modified>
</cp:coreProperties>
</file>