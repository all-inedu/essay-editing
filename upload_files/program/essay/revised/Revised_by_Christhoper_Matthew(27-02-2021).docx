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39CBF" w14:textId="100496C3" w:rsidR="0004689D" w:rsidRDefault="0004689D" w:rsidP="0004689D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Why do you want to study your chosen major at Georgia Tech, and what opportunities at Georgia Tech will prepare you in that field after graduation? (max. 300 words) </w:t>
      </w:r>
      <w:r>
        <w:rPr>
          <w:sz w:val="24"/>
          <w:szCs w:val="24"/>
          <w:shd w:val="clear" w:color="auto" w:fill="FF9900"/>
        </w:rPr>
        <w:t>Word Count: 29</w:t>
      </w:r>
      <w:r w:rsidR="00084518">
        <w:rPr>
          <w:sz w:val="24"/>
          <w:szCs w:val="24"/>
          <w:shd w:val="clear" w:color="auto" w:fill="FF9900"/>
        </w:rPr>
        <w:t>8</w:t>
      </w:r>
    </w:p>
    <w:p w14:paraId="3501065B" w14:textId="77777777" w:rsidR="0004689D" w:rsidRDefault="0004689D" w:rsidP="0004689D">
      <w:pPr>
        <w:rPr>
          <w:b/>
          <w:sz w:val="24"/>
          <w:szCs w:val="24"/>
          <w:highlight w:val="white"/>
          <w:u w:val="single"/>
        </w:rPr>
      </w:pPr>
      <w:r>
        <w:rPr>
          <w:b/>
          <w:sz w:val="24"/>
          <w:szCs w:val="24"/>
          <w:highlight w:val="white"/>
          <w:u w:val="single"/>
        </w:rPr>
        <w:tab/>
      </w:r>
    </w:p>
    <w:p w14:paraId="035DA907" w14:textId="4C3011E6" w:rsidR="0004689D" w:rsidRDefault="0004689D" w:rsidP="0004689D">
      <w:pPr>
        <w:rPr>
          <w:ins w:id="0" w:author="Matthew" w:date="2021-02-27T18:22:00Z"/>
          <w:sz w:val="24"/>
          <w:szCs w:val="24"/>
        </w:rPr>
      </w:pPr>
      <w:r>
        <w:rPr>
          <w:b/>
          <w:sz w:val="24"/>
          <w:szCs w:val="24"/>
          <w:highlight w:val="white"/>
          <w:u w:val="single"/>
        </w:rPr>
        <w:tab/>
      </w:r>
      <w:r>
        <w:rPr>
          <w:sz w:val="24"/>
          <w:szCs w:val="24"/>
          <w:highlight w:val="white"/>
        </w:rPr>
        <w:t xml:space="preserve">The workshop held by Pelita Harapan University </w:t>
      </w:r>
      <w:r>
        <w:rPr>
          <w:sz w:val="24"/>
          <w:szCs w:val="24"/>
        </w:rPr>
        <w:t>introduced me to electrical engineering</w:t>
      </w:r>
      <w:ins w:id="1" w:author="Matthew" w:date="2021-02-27T18:32:00Z">
        <w:r w:rsidR="0000048E">
          <w:rPr>
            <w:sz w:val="24"/>
            <w:szCs w:val="24"/>
          </w:rPr>
          <w:t xml:space="preserve">, which </w:t>
        </w:r>
      </w:ins>
      <w:del w:id="2" w:author="Matthew" w:date="2021-02-27T18:32:00Z">
        <w:r w:rsidDel="0000048E">
          <w:rPr>
            <w:sz w:val="24"/>
            <w:szCs w:val="24"/>
          </w:rPr>
          <w:delText xml:space="preserve">. The workshop </w:delText>
        </w:r>
      </w:del>
      <w:r>
        <w:rPr>
          <w:sz w:val="24"/>
          <w:szCs w:val="24"/>
        </w:rPr>
        <w:t>began as the dean presented a chart depicting daily energy consumption in Indonesia. Smartphone-, television-, and electronic device-</w:t>
      </w:r>
      <w:del w:id="3" w:author="Paul Edison" w:date="2021-02-27T22:57:00Z">
        <w:r w:rsidDel="00C457C2">
          <w:rPr>
            <w:sz w:val="24"/>
            <w:szCs w:val="24"/>
          </w:rPr>
          <w:delText>use</w:delText>
        </w:r>
      </w:del>
      <w:ins w:id="4" w:author="Matthew" w:date="2021-02-27T18:05:00Z">
        <w:del w:id="5" w:author="Paul Edison" w:date="2021-02-27T22:57:00Z">
          <w:r w:rsidR="00BF3263" w:rsidDel="00C457C2">
            <w:rPr>
              <w:sz w:val="24"/>
              <w:szCs w:val="24"/>
            </w:rPr>
            <w:delText>s</w:delText>
          </w:r>
        </w:del>
      </w:ins>
      <w:del w:id="6" w:author="Paul Edison" w:date="2021-02-27T22:57:00Z">
        <w:r w:rsidDel="00C457C2">
          <w:rPr>
            <w:sz w:val="24"/>
            <w:szCs w:val="24"/>
          </w:rPr>
          <w:delText xml:space="preserve"> </w:delText>
        </w:r>
      </w:del>
      <w:ins w:id="7" w:author="Paul Edison" w:date="2021-02-27T22:57:00Z">
        <w:r w:rsidR="00C457C2">
          <w:rPr>
            <w:sz w:val="24"/>
            <w:szCs w:val="24"/>
          </w:rPr>
          <w:t>us</w:t>
        </w:r>
        <w:r w:rsidR="00C457C2">
          <w:rPr>
            <w:sz w:val="24"/>
            <w:szCs w:val="24"/>
          </w:rPr>
          <w:t>age</w:t>
        </w:r>
        <w:r w:rsidR="00C457C2">
          <w:rPr>
            <w:sz w:val="24"/>
            <w:szCs w:val="24"/>
          </w:rPr>
          <w:t xml:space="preserve"> </w:t>
        </w:r>
      </w:ins>
      <w:r>
        <w:rPr>
          <w:sz w:val="24"/>
          <w:szCs w:val="24"/>
        </w:rPr>
        <w:t xml:space="preserve">dominated the chart. I </w:t>
      </w:r>
      <w:ins w:id="8" w:author="Matthew" w:date="2021-02-27T18:06:00Z">
        <w:r w:rsidR="00BF3263">
          <w:rPr>
            <w:sz w:val="24"/>
            <w:szCs w:val="24"/>
          </w:rPr>
          <w:t>could not help but cringe big</w:t>
        </w:r>
      </w:ins>
      <w:ins w:id="9" w:author="Paul Edison" w:date="2021-02-27T22:57:00Z">
        <w:r w:rsidR="00C457C2">
          <w:rPr>
            <w:sz w:val="24"/>
            <w:szCs w:val="24"/>
          </w:rPr>
          <w:t xml:space="preserve"> </w:t>
        </w:r>
      </w:ins>
      <w:ins w:id="10" w:author="Matthew" w:date="2021-02-27T18:06:00Z">
        <w:del w:id="11" w:author="Paul Edison" w:date="2021-02-27T22:57:00Z">
          <w:r w:rsidR="00BF3263" w:rsidDel="00C457C2">
            <w:rPr>
              <w:sz w:val="24"/>
              <w:szCs w:val="24"/>
            </w:rPr>
            <w:delText>-</w:delText>
          </w:r>
        </w:del>
        <w:r w:rsidR="00BF3263">
          <w:rPr>
            <w:sz w:val="24"/>
            <w:szCs w:val="24"/>
          </w:rPr>
          <w:t xml:space="preserve">time </w:t>
        </w:r>
      </w:ins>
      <w:del w:id="12" w:author="Matthew" w:date="2021-02-27T18:06:00Z">
        <w:r w:rsidDel="00BF3263">
          <w:rPr>
            <w:sz w:val="24"/>
            <w:szCs w:val="24"/>
          </w:rPr>
          <w:delText xml:space="preserve">felt worried about the potential loss of energy resources </w:delText>
        </w:r>
      </w:del>
      <w:ins w:id="13" w:author="Matthew" w:date="2021-02-27T18:06:00Z">
        <w:r w:rsidR="00BF3263">
          <w:rPr>
            <w:sz w:val="24"/>
            <w:szCs w:val="24"/>
          </w:rPr>
          <w:t>at the</w:t>
        </w:r>
      </w:ins>
      <w:ins w:id="14" w:author="Matthew" w:date="2021-02-27T18:07:00Z">
        <w:r w:rsidR="00BF3263">
          <w:rPr>
            <w:sz w:val="24"/>
            <w:szCs w:val="24"/>
          </w:rPr>
          <w:t xml:space="preserve"> humongous amounts of energy wasted, be it through systematic inefficiencies or simply </w:t>
        </w:r>
      </w:ins>
      <w:ins w:id="15" w:author="Matthew" w:date="2021-02-27T18:08:00Z">
        <w:r w:rsidR="00BF3263">
          <w:rPr>
            <w:sz w:val="24"/>
            <w:szCs w:val="24"/>
          </w:rPr>
          <w:t>heedless, consumptive behaviors</w:t>
        </w:r>
      </w:ins>
      <w:del w:id="16" w:author="Matthew" w:date="2021-02-27T18:07:00Z">
        <w:r w:rsidDel="00BF3263">
          <w:rPr>
            <w:sz w:val="24"/>
            <w:szCs w:val="24"/>
          </w:rPr>
          <w:delText>but motivated to use my engineering skills to address the problem</w:delText>
        </w:r>
      </w:del>
      <w:r>
        <w:rPr>
          <w:sz w:val="24"/>
          <w:szCs w:val="24"/>
        </w:rPr>
        <w:t xml:space="preserve">. </w:t>
      </w:r>
      <w:del w:id="17" w:author="Matthew" w:date="2021-02-27T18:09:00Z">
        <w:r w:rsidDel="00BF3263">
          <w:rPr>
            <w:sz w:val="24"/>
            <w:szCs w:val="24"/>
          </w:rPr>
          <w:delText>Now,</w:delText>
        </w:r>
      </w:del>
      <w:ins w:id="18" w:author="Matthew" w:date="2021-02-27T18:09:00Z">
        <w:r w:rsidR="00BF3263">
          <w:rPr>
            <w:sz w:val="24"/>
            <w:szCs w:val="24"/>
          </w:rPr>
          <w:t xml:space="preserve">This self-generated </w:t>
        </w:r>
        <w:del w:id="19" w:author="Paul Edison" w:date="2021-02-27T22:57:00Z">
          <w:r w:rsidR="00BF3263" w:rsidDel="00C457C2">
            <w:rPr>
              <w:sz w:val="24"/>
              <w:szCs w:val="24"/>
            </w:rPr>
            <w:delText>sense of urgency</w:delText>
          </w:r>
        </w:del>
      </w:ins>
      <w:ins w:id="20" w:author="Paul Edison" w:date="2021-02-27T22:57:00Z">
        <w:r w:rsidR="00C457C2">
          <w:rPr>
            <w:sz w:val="24"/>
            <w:szCs w:val="24"/>
          </w:rPr>
          <w:t>crisis</w:t>
        </w:r>
      </w:ins>
      <w:ins w:id="21" w:author="Matthew" w:date="2021-02-27T18:09:00Z">
        <w:r w:rsidR="00BF3263">
          <w:rPr>
            <w:sz w:val="24"/>
            <w:szCs w:val="24"/>
          </w:rPr>
          <w:t xml:space="preserve"> is </w:t>
        </w:r>
        <w:del w:id="22" w:author="Paul Edison" w:date="2021-02-27T22:57:00Z">
          <w:r w:rsidR="00BF3263" w:rsidDel="00C457C2">
            <w:rPr>
              <w:sz w:val="24"/>
              <w:szCs w:val="24"/>
            </w:rPr>
            <w:delText xml:space="preserve">thus </w:delText>
          </w:r>
        </w:del>
        <w:r w:rsidR="00BF3263">
          <w:rPr>
            <w:sz w:val="24"/>
            <w:szCs w:val="24"/>
          </w:rPr>
          <w:t>what</w:t>
        </w:r>
      </w:ins>
      <w:r>
        <w:rPr>
          <w:sz w:val="24"/>
          <w:szCs w:val="24"/>
        </w:rPr>
        <w:t xml:space="preserve"> </w:t>
      </w:r>
      <w:del w:id="23" w:author="Matthew" w:date="2021-02-27T18:09:00Z">
        <w:r w:rsidDel="00BF3263">
          <w:rPr>
            <w:sz w:val="24"/>
            <w:szCs w:val="24"/>
          </w:rPr>
          <w:delText xml:space="preserve">I have the </w:delText>
        </w:r>
      </w:del>
      <w:ins w:id="24" w:author="Matthew" w:date="2021-02-27T18:09:00Z">
        <w:r w:rsidR="00BF3263">
          <w:rPr>
            <w:sz w:val="24"/>
            <w:szCs w:val="24"/>
          </w:rPr>
          <w:t xml:space="preserve">drove my </w:t>
        </w:r>
      </w:ins>
      <w:r>
        <w:rPr>
          <w:sz w:val="24"/>
          <w:szCs w:val="24"/>
        </w:rPr>
        <w:t xml:space="preserve">desire to promote automation </w:t>
      </w:r>
      <w:del w:id="25" w:author="Matthew" w:date="2021-02-27T18:10:00Z">
        <w:r w:rsidDel="00BF3263">
          <w:rPr>
            <w:sz w:val="24"/>
            <w:szCs w:val="24"/>
          </w:rPr>
          <w:delText>to reduce the high</w:delText>
        </w:r>
      </w:del>
      <w:ins w:id="26" w:author="Matthew" w:date="2021-02-27T18:10:00Z">
        <w:r w:rsidR="00BF3263">
          <w:rPr>
            <w:sz w:val="24"/>
            <w:szCs w:val="24"/>
          </w:rPr>
          <w:t xml:space="preserve">as </w:t>
        </w:r>
      </w:ins>
      <w:ins w:id="27" w:author="Paul Edison" w:date="2021-02-27T22:57:00Z">
        <w:r w:rsidR="00C457C2">
          <w:rPr>
            <w:sz w:val="24"/>
            <w:szCs w:val="24"/>
          </w:rPr>
          <w:t xml:space="preserve">a </w:t>
        </w:r>
      </w:ins>
      <w:ins w:id="28" w:author="Matthew" w:date="2021-02-27T18:10:00Z">
        <w:r w:rsidR="00BF3263">
          <w:rPr>
            <w:sz w:val="24"/>
            <w:szCs w:val="24"/>
          </w:rPr>
          <w:t xml:space="preserve">means of </w:t>
        </w:r>
        <w:commentRangeStart w:id="29"/>
        <w:r w:rsidR="00BF3263">
          <w:rPr>
            <w:sz w:val="24"/>
            <w:szCs w:val="24"/>
          </w:rPr>
          <w:t>capacitating</w:t>
        </w:r>
      </w:ins>
      <w:commentRangeEnd w:id="29"/>
      <w:r w:rsidR="00C457C2">
        <w:rPr>
          <w:rStyle w:val="CommentReference"/>
        </w:rPr>
        <w:commentReference w:id="29"/>
      </w:r>
      <w:r>
        <w:rPr>
          <w:sz w:val="24"/>
          <w:szCs w:val="24"/>
        </w:rPr>
        <w:t xml:space="preserve"> energy consumption </w:t>
      </w:r>
      <w:del w:id="30" w:author="Matthew" w:date="2021-02-27T18:10:00Z">
        <w:r w:rsidDel="00BF3263">
          <w:rPr>
            <w:sz w:val="24"/>
            <w:szCs w:val="24"/>
          </w:rPr>
          <w:delText xml:space="preserve">of </w:delText>
        </w:r>
      </w:del>
      <w:ins w:id="31" w:author="Matthew" w:date="2021-02-27T18:10:00Z">
        <w:r w:rsidR="00BF3263">
          <w:rPr>
            <w:sz w:val="24"/>
            <w:szCs w:val="24"/>
          </w:rPr>
          <w:t xml:space="preserve">in </w:t>
        </w:r>
      </w:ins>
      <w:r>
        <w:rPr>
          <w:sz w:val="24"/>
          <w:szCs w:val="24"/>
        </w:rPr>
        <w:t>machiner</w:t>
      </w:r>
      <w:ins w:id="32" w:author="Matthew" w:date="2021-02-27T18:10:00Z">
        <w:r w:rsidR="00BF3263">
          <w:rPr>
            <w:sz w:val="24"/>
            <w:szCs w:val="24"/>
          </w:rPr>
          <w:t>ies</w:t>
        </w:r>
      </w:ins>
      <w:del w:id="33" w:author="Matthew" w:date="2021-02-27T18:10:00Z">
        <w:r w:rsidDel="00BF3263">
          <w:rPr>
            <w:sz w:val="24"/>
            <w:szCs w:val="24"/>
          </w:rPr>
          <w:delText>y</w:delText>
        </w:r>
      </w:del>
      <w:r>
        <w:rPr>
          <w:sz w:val="24"/>
          <w:szCs w:val="24"/>
        </w:rPr>
        <w:t xml:space="preserve"> and appliances</w:t>
      </w:r>
      <w:ins w:id="34" w:author="Matthew" w:date="2021-02-27T18:10:00Z">
        <w:r w:rsidR="00BF3263">
          <w:rPr>
            <w:sz w:val="24"/>
            <w:szCs w:val="24"/>
          </w:rPr>
          <w:t xml:space="preserve"> alike</w:t>
        </w:r>
      </w:ins>
      <w:r>
        <w:rPr>
          <w:sz w:val="24"/>
          <w:szCs w:val="24"/>
        </w:rPr>
        <w:t xml:space="preserve">. </w:t>
      </w:r>
    </w:p>
    <w:p w14:paraId="7EF55916" w14:textId="77777777" w:rsidR="00E47B8E" w:rsidRDefault="00E47B8E" w:rsidP="0004689D">
      <w:pPr>
        <w:rPr>
          <w:sz w:val="24"/>
          <w:szCs w:val="24"/>
          <w:highlight w:val="white"/>
        </w:rPr>
      </w:pPr>
    </w:p>
    <w:p w14:paraId="3B2A2E76" w14:textId="4A27AF25" w:rsidR="0004689D" w:rsidRDefault="0004689D" w:rsidP="0004689D">
      <w:pPr>
        <w:ind w:firstLine="720"/>
        <w:rPr>
          <w:ins w:id="35" w:author="Matthew" w:date="2021-02-27T18:23:00Z"/>
          <w:sz w:val="24"/>
          <w:szCs w:val="24"/>
        </w:rPr>
      </w:pPr>
      <w:r>
        <w:rPr>
          <w:sz w:val="24"/>
          <w:szCs w:val="24"/>
          <w:highlight w:val="white"/>
        </w:rPr>
        <w:t>When I expressed my interest to a friend attending Georgia Tech, he showed me a video of his capstone project</w:t>
      </w:r>
      <w:del w:id="36" w:author="Matthew" w:date="2021-02-27T15:44:00Z">
        <w:r w:rsidDel="00D64922">
          <w:rPr>
            <w:sz w:val="24"/>
            <w:szCs w:val="24"/>
            <w:highlight w:val="white"/>
          </w:rPr>
          <w:delText>. The project</w:delText>
        </w:r>
      </w:del>
      <w:ins w:id="37" w:author="Matthew" w:date="2021-02-27T15:44:00Z">
        <w:r w:rsidR="00D64922">
          <w:rPr>
            <w:sz w:val="24"/>
            <w:szCs w:val="24"/>
            <w:highlight w:val="white"/>
          </w:rPr>
          <w:t xml:space="preserve"> – </w:t>
        </w:r>
      </w:ins>
      <w:ins w:id="38" w:author="Matthew" w:date="2021-02-27T15:48:00Z">
        <w:r w:rsidR="00D64922">
          <w:rPr>
            <w:sz w:val="24"/>
            <w:szCs w:val="24"/>
            <w:highlight w:val="white"/>
          </w:rPr>
          <w:t>detailing</w:t>
        </w:r>
      </w:ins>
      <w:del w:id="39" w:author="Matthew" w:date="2021-02-27T15:44:00Z">
        <w:r w:rsidDel="00D64922">
          <w:rPr>
            <w:sz w:val="24"/>
            <w:szCs w:val="24"/>
            <w:highlight w:val="white"/>
          </w:rPr>
          <w:delText xml:space="preserve"> </w:delText>
        </w:r>
      </w:del>
      <w:del w:id="40" w:author="Matthew" w:date="2021-02-27T15:48:00Z">
        <w:r w:rsidDel="00D64922">
          <w:rPr>
            <w:sz w:val="24"/>
            <w:szCs w:val="24"/>
            <w:highlight w:val="white"/>
          </w:rPr>
          <w:delText>detailed</w:delText>
        </w:r>
      </w:del>
      <w:r>
        <w:rPr>
          <w:sz w:val="24"/>
          <w:szCs w:val="24"/>
          <w:highlight w:val="white"/>
        </w:rPr>
        <w:t xml:space="preserve"> a low</w:t>
      </w:r>
      <w:ins w:id="41" w:author="Matthew" w:date="2021-02-27T18:11:00Z">
        <w:r w:rsidR="00BF3263">
          <w:rPr>
            <w:sz w:val="24"/>
            <w:szCs w:val="24"/>
            <w:highlight w:val="white"/>
          </w:rPr>
          <w:t xml:space="preserve"> </w:t>
        </w:r>
      </w:ins>
      <w:del w:id="42" w:author="Matthew" w:date="2021-02-27T18:11:00Z">
        <w:r w:rsidDel="00BF3263">
          <w:rPr>
            <w:sz w:val="24"/>
            <w:szCs w:val="24"/>
            <w:highlight w:val="white"/>
          </w:rPr>
          <w:delText>-</w:delText>
        </w:r>
      </w:del>
      <w:r>
        <w:rPr>
          <w:sz w:val="24"/>
          <w:szCs w:val="24"/>
          <w:highlight w:val="white"/>
        </w:rPr>
        <w:t xml:space="preserve">energy-consuming electronic chess board lighting up the possible moves a chess piece could </w:t>
      </w:r>
      <w:del w:id="43" w:author="Matthew" w:date="2021-02-27T11:55:00Z">
        <w:r w:rsidDel="002A0A28">
          <w:rPr>
            <w:sz w:val="24"/>
            <w:szCs w:val="24"/>
            <w:highlight w:val="white"/>
          </w:rPr>
          <w:delText>do</w:delText>
        </w:r>
      </w:del>
      <w:ins w:id="44" w:author="Matthew" w:date="2021-02-27T11:55:00Z">
        <w:r w:rsidR="002A0A28">
          <w:rPr>
            <w:sz w:val="24"/>
            <w:szCs w:val="24"/>
            <w:highlight w:val="white"/>
          </w:rPr>
          <w:t>take</w:t>
        </w:r>
      </w:ins>
      <w:r>
        <w:rPr>
          <w:sz w:val="24"/>
          <w:szCs w:val="24"/>
          <w:highlight w:val="white"/>
        </w:rPr>
        <w:t>. I was immediately hooked</w:t>
      </w:r>
      <w:del w:id="45" w:author="Matthew" w:date="2021-02-27T18:11:00Z">
        <w:r w:rsidDel="00BF3263">
          <w:rPr>
            <w:sz w:val="24"/>
            <w:szCs w:val="24"/>
            <w:highlight w:val="white"/>
          </w:rPr>
          <w:delText>, and after learning</w:delText>
        </w:r>
      </w:del>
      <w:ins w:id="46" w:author="Matthew" w:date="2021-02-27T18:11:00Z">
        <w:r w:rsidR="00BF3263">
          <w:rPr>
            <w:sz w:val="24"/>
            <w:szCs w:val="24"/>
            <w:highlight w:val="white"/>
          </w:rPr>
          <w:t xml:space="preserve"> and decided to resear</w:t>
        </w:r>
      </w:ins>
      <w:ins w:id="47" w:author="Matthew" w:date="2021-02-27T18:12:00Z">
        <w:r w:rsidR="00BF3263">
          <w:rPr>
            <w:sz w:val="24"/>
            <w:szCs w:val="24"/>
            <w:highlight w:val="white"/>
          </w:rPr>
          <w:t>ch more</w:t>
        </w:r>
      </w:ins>
      <w:r>
        <w:rPr>
          <w:sz w:val="24"/>
          <w:szCs w:val="24"/>
          <w:highlight w:val="white"/>
        </w:rPr>
        <w:t xml:space="preserve"> about the hands-on opportunities offered by </w:t>
      </w:r>
      <w:ins w:id="48" w:author="Matthew" w:date="2021-02-27T18:22:00Z">
        <w:r w:rsidR="00E47B8E">
          <w:rPr>
            <w:sz w:val="24"/>
            <w:szCs w:val="24"/>
            <w:highlight w:val="white"/>
          </w:rPr>
          <w:t xml:space="preserve">the </w:t>
        </w:r>
      </w:ins>
      <w:r>
        <w:rPr>
          <w:sz w:val="24"/>
          <w:szCs w:val="24"/>
          <w:highlight w:val="white"/>
        </w:rPr>
        <w:t xml:space="preserve">Georgia </w:t>
      </w:r>
      <w:del w:id="49" w:author="Matthew" w:date="2021-02-27T18:22:00Z">
        <w:r w:rsidDel="00E47B8E">
          <w:rPr>
            <w:sz w:val="24"/>
            <w:szCs w:val="24"/>
            <w:highlight w:val="white"/>
          </w:rPr>
          <w:delText xml:space="preserve">Tech’s </w:delText>
        </w:r>
      </w:del>
      <w:ins w:id="50" w:author="Matthew" w:date="2021-02-27T18:22:00Z">
        <w:r w:rsidR="00E47B8E">
          <w:rPr>
            <w:sz w:val="24"/>
            <w:szCs w:val="24"/>
            <w:highlight w:val="white"/>
          </w:rPr>
          <w:t>Tech School of E</w:t>
        </w:r>
      </w:ins>
      <w:del w:id="51" w:author="Matthew" w:date="2021-02-27T18:22:00Z">
        <w:r w:rsidDel="00E47B8E">
          <w:rPr>
            <w:sz w:val="24"/>
            <w:szCs w:val="24"/>
            <w:highlight w:val="white"/>
          </w:rPr>
          <w:delText>e</w:delText>
        </w:r>
      </w:del>
      <w:r>
        <w:rPr>
          <w:sz w:val="24"/>
          <w:szCs w:val="24"/>
          <w:highlight w:val="white"/>
        </w:rPr>
        <w:t xml:space="preserve">lectrical </w:t>
      </w:r>
      <w:ins w:id="52" w:author="Matthew" w:date="2021-02-27T18:22:00Z">
        <w:r w:rsidR="00E47B8E">
          <w:rPr>
            <w:sz w:val="24"/>
            <w:szCs w:val="24"/>
            <w:highlight w:val="white"/>
          </w:rPr>
          <w:t>and Computer E</w:t>
        </w:r>
      </w:ins>
      <w:del w:id="53" w:author="Matthew" w:date="2021-02-27T18:22:00Z">
        <w:r w:rsidDel="00E47B8E">
          <w:rPr>
            <w:sz w:val="24"/>
            <w:szCs w:val="24"/>
            <w:highlight w:val="white"/>
          </w:rPr>
          <w:delText>e</w:delText>
        </w:r>
      </w:del>
      <w:r>
        <w:rPr>
          <w:sz w:val="24"/>
          <w:szCs w:val="24"/>
          <w:highlight w:val="white"/>
        </w:rPr>
        <w:t>ngineering</w:t>
      </w:r>
      <w:del w:id="54" w:author="Matthew" w:date="2021-02-27T18:22:00Z">
        <w:r w:rsidDel="00E47B8E">
          <w:rPr>
            <w:sz w:val="24"/>
            <w:szCs w:val="24"/>
            <w:highlight w:val="white"/>
          </w:rPr>
          <w:delText xml:space="preserve"> department</w:delText>
        </w:r>
      </w:del>
      <w:del w:id="55" w:author="Matthew" w:date="2021-02-27T18:12:00Z">
        <w:r w:rsidDel="00BF3263">
          <w:rPr>
            <w:sz w:val="24"/>
            <w:szCs w:val="24"/>
            <w:highlight w:val="white"/>
          </w:rPr>
          <w:delText>, I knew Georgia Tech was the ideal institution to specialize in electrical energy.</w:delText>
        </w:r>
      </w:del>
      <w:ins w:id="56" w:author="Matthew" w:date="2021-02-27T18:12:00Z">
        <w:r w:rsidR="00BF3263">
          <w:rPr>
            <w:sz w:val="24"/>
            <w:szCs w:val="24"/>
          </w:rPr>
          <w:t>.</w:t>
        </w:r>
      </w:ins>
    </w:p>
    <w:p w14:paraId="12103ED1" w14:textId="77777777" w:rsidR="00E47B8E" w:rsidRDefault="00E47B8E" w:rsidP="0004689D">
      <w:pPr>
        <w:ind w:firstLine="720"/>
        <w:rPr>
          <w:sz w:val="24"/>
          <w:szCs w:val="24"/>
        </w:rPr>
      </w:pPr>
    </w:p>
    <w:p w14:paraId="75E78C2A" w14:textId="29E72625" w:rsidR="0000048E" w:rsidRDefault="0004689D" w:rsidP="0004689D">
      <w:pPr>
        <w:ind w:firstLine="720"/>
        <w:rPr>
          <w:ins w:id="57" w:author="Matthew" w:date="2021-02-27T18:25:00Z"/>
          <w:sz w:val="24"/>
          <w:szCs w:val="24"/>
        </w:rPr>
      </w:pPr>
      <w:del w:id="58" w:author="Matthew" w:date="2021-02-27T18:12:00Z">
        <w:r w:rsidDel="00BF3263">
          <w:rPr>
            <w:sz w:val="24"/>
            <w:szCs w:val="24"/>
          </w:rPr>
          <w:delText>While attending Georgia Tech, I plan to partake in</w:delText>
        </w:r>
      </w:del>
      <w:ins w:id="59" w:author="Matthew" w:date="2021-02-27T18:23:00Z">
        <w:r w:rsidR="00E47B8E">
          <w:rPr>
            <w:sz w:val="24"/>
            <w:szCs w:val="24"/>
          </w:rPr>
          <w:t>With</w:t>
        </w:r>
      </w:ins>
      <w:r>
        <w:rPr>
          <w:sz w:val="24"/>
          <w:szCs w:val="24"/>
        </w:rPr>
        <w:t xml:space="preserve"> courses </w:t>
      </w:r>
      <w:del w:id="60" w:author="Matthew" w:date="2021-02-27T18:12:00Z">
        <w:r w:rsidDel="00BF3263">
          <w:rPr>
            <w:sz w:val="24"/>
            <w:szCs w:val="24"/>
          </w:rPr>
          <w:delText xml:space="preserve">like </w:delText>
        </w:r>
      </w:del>
      <w:ins w:id="61" w:author="Matthew" w:date="2021-02-27T18:12:00Z">
        <w:r w:rsidR="00BF3263">
          <w:rPr>
            <w:sz w:val="24"/>
            <w:szCs w:val="24"/>
          </w:rPr>
          <w:t xml:space="preserve">such as </w:t>
        </w:r>
      </w:ins>
      <w:r>
        <w:rPr>
          <w:sz w:val="24"/>
          <w:szCs w:val="24"/>
        </w:rPr>
        <w:t>ECE 4320 Power System Analysis &amp; Control and ECE 3072 Electrical Energy Systems</w:t>
      </w:r>
      <w:ins w:id="62" w:author="Matthew" w:date="2021-02-27T18:12:00Z">
        <w:r w:rsidR="00BF3263">
          <w:rPr>
            <w:sz w:val="24"/>
            <w:szCs w:val="24"/>
          </w:rPr>
          <w:t>,</w:t>
        </w:r>
      </w:ins>
      <w:del w:id="63" w:author="Matthew" w:date="2021-02-27T18:12:00Z">
        <w:r w:rsidDel="00BF3263">
          <w:rPr>
            <w:sz w:val="24"/>
            <w:szCs w:val="24"/>
          </w:rPr>
          <w:delText>.</w:delText>
        </w:r>
      </w:del>
      <w:r>
        <w:rPr>
          <w:sz w:val="24"/>
          <w:szCs w:val="24"/>
        </w:rPr>
        <w:t xml:space="preserve"> I </w:t>
      </w:r>
      <w:del w:id="64" w:author="Matthew" w:date="2021-02-27T18:12:00Z">
        <w:r w:rsidDel="00BF3263">
          <w:rPr>
            <w:sz w:val="24"/>
            <w:szCs w:val="24"/>
          </w:rPr>
          <w:delText xml:space="preserve">will </w:delText>
        </w:r>
      </w:del>
      <w:ins w:id="65" w:author="Matthew" w:date="2021-02-27T18:12:00Z">
        <w:r w:rsidR="00BF3263">
          <w:rPr>
            <w:sz w:val="24"/>
            <w:szCs w:val="24"/>
          </w:rPr>
          <w:t xml:space="preserve">would be able to </w:t>
        </w:r>
      </w:ins>
      <w:del w:id="66" w:author="Matthew" w:date="2021-02-27T18:13:00Z">
        <w:r w:rsidDel="00BF3263">
          <w:rPr>
            <w:sz w:val="24"/>
            <w:szCs w:val="24"/>
          </w:rPr>
          <w:delText>develop my skills in</w:delText>
        </w:r>
      </w:del>
      <w:ins w:id="67" w:author="Matthew" w:date="2021-02-27T18:13:00Z">
        <w:r w:rsidR="00BF3263">
          <w:rPr>
            <w:sz w:val="24"/>
            <w:szCs w:val="24"/>
          </w:rPr>
          <w:t>deep dive and up my know-how on</w:t>
        </w:r>
      </w:ins>
      <w:r>
        <w:rPr>
          <w:sz w:val="24"/>
          <w:szCs w:val="24"/>
        </w:rPr>
        <w:t xml:space="preserve"> automat</w:t>
      </w:r>
      <w:ins w:id="68" w:author="Matthew" w:date="2021-02-27T18:13:00Z">
        <w:r w:rsidR="00BF3263">
          <w:rPr>
            <w:sz w:val="24"/>
            <w:szCs w:val="24"/>
          </w:rPr>
          <w:t>ion in</w:t>
        </w:r>
      </w:ins>
      <w:del w:id="69" w:author="Matthew" w:date="2021-02-27T18:13:00Z">
        <w:r w:rsidDel="00BF3263">
          <w:rPr>
            <w:sz w:val="24"/>
            <w:szCs w:val="24"/>
          </w:rPr>
          <w:delText>ion</w:delText>
        </w:r>
      </w:del>
      <w:r>
        <w:rPr>
          <w:sz w:val="24"/>
          <w:szCs w:val="24"/>
        </w:rPr>
        <w:t xml:space="preserve"> systems</w:t>
      </w:r>
      <w:del w:id="70" w:author="Matthew" w:date="2021-02-27T18:13:00Z">
        <w:r w:rsidDel="00BF3263">
          <w:rPr>
            <w:sz w:val="24"/>
            <w:szCs w:val="24"/>
          </w:rPr>
          <w:delText xml:space="preserve"> in these courses</w:delText>
        </w:r>
      </w:del>
      <w:r>
        <w:rPr>
          <w:sz w:val="24"/>
          <w:szCs w:val="24"/>
        </w:rPr>
        <w:t xml:space="preserve">. </w:t>
      </w:r>
      <w:ins w:id="71" w:author="Matthew" w:date="2021-02-27T18:14:00Z">
        <w:r w:rsidR="00BF3263">
          <w:rPr>
            <w:sz w:val="24"/>
            <w:szCs w:val="24"/>
          </w:rPr>
          <w:t xml:space="preserve">Integrating my classroom knowledge, </w:t>
        </w:r>
      </w:ins>
      <w:r>
        <w:rPr>
          <w:sz w:val="24"/>
          <w:szCs w:val="24"/>
        </w:rPr>
        <w:t xml:space="preserve">I aim to engage with The Hive </w:t>
      </w:r>
      <w:del w:id="72" w:author="Matthew" w:date="2021-02-27T18:14:00Z">
        <w:r w:rsidDel="00BF3263">
          <w:rPr>
            <w:sz w:val="24"/>
            <w:szCs w:val="24"/>
          </w:rPr>
          <w:delText xml:space="preserve">to transform my classroom knowledge into reality </w:delText>
        </w:r>
      </w:del>
      <w:r>
        <w:rPr>
          <w:sz w:val="24"/>
          <w:szCs w:val="24"/>
        </w:rPr>
        <w:t xml:space="preserve">by using the IDC </w:t>
      </w:r>
      <w:ins w:id="73" w:author="Matthew" w:date="2021-02-27T18:14:00Z">
        <w:r w:rsidR="00BF3263">
          <w:rPr>
            <w:sz w:val="24"/>
            <w:szCs w:val="24"/>
          </w:rPr>
          <w:t>B</w:t>
        </w:r>
      </w:ins>
      <w:del w:id="74" w:author="Matthew" w:date="2021-02-27T18:14:00Z">
        <w:r w:rsidDel="00BF3263">
          <w:rPr>
            <w:sz w:val="24"/>
            <w:szCs w:val="24"/>
          </w:rPr>
          <w:delText>b</w:delText>
        </w:r>
      </w:del>
      <w:r>
        <w:rPr>
          <w:sz w:val="24"/>
          <w:szCs w:val="24"/>
        </w:rPr>
        <w:t>uilding’s equipment</w:t>
      </w:r>
      <w:ins w:id="75" w:author="Matthew" w:date="2021-02-27T18:14:00Z">
        <w:r w:rsidR="00BF3263">
          <w:rPr>
            <w:sz w:val="24"/>
            <w:szCs w:val="24"/>
          </w:rPr>
          <w:t xml:space="preserve"> </w:t>
        </w:r>
      </w:ins>
      <w:del w:id="76" w:author="Matthew" w:date="2021-02-27T18:14:00Z">
        <w:r w:rsidDel="00BF3263">
          <w:rPr>
            <w:sz w:val="24"/>
            <w:szCs w:val="24"/>
          </w:rPr>
          <w:delText xml:space="preserve"> and working </w:delText>
        </w:r>
      </w:del>
      <w:r>
        <w:rPr>
          <w:sz w:val="24"/>
          <w:szCs w:val="24"/>
        </w:rPr>
        <w:t xml:space="preserve">on innovative engineering projects. I also hope to collaborate with Professor </w:t>
      </w:r>
      <w:proofErr w:type="spellStart"/>
      <w:r>
        <w:rPr>
          <w:sz w:val="24"/>
          <w:szCs w:val="24"/>
        </w:rPr>
        <w:t>Deepakraj</w:t>
      </w:r>
      <w:proofErr w:type="spellEnd"/>
      <w:r>
        <w:rPr>
          <w:sz w:val="24"/>
          <w:szCs w:val="24"/>
        </w:rPr>
        <w:t xml:space="preserve"> Divan on cost</w:t>
      </w:r>
      <w:ins w:id="77" w:author="Matthew" w:date="2021-02-27T18:15:00Z">
        <w:r w:rsidR="00BF3263">
          <w:rPr>
            <w:sz w:val="24"/>
            <w:szCs w:val="24"/>
          </w:rPr>
          <w:t xml:space="preserve"> </w:t>
        </w:r>
      </w:ins>
      <w:del w:id="78" w:author="Matthew" w:date="2021-02-27T18:15:00Z">
        <w:r w:rsidDel="00BF3263">
          <w:rPr>
            <w:sz w:val="24"/>
            <w:szCs w:val="24"/>
          </w:rPr>
          <w:delText>-</w:delText>
        </w:r>
      </w:del>
      <w:r>
        <w:rPr>
          <w:sz w:val="24"/>
          <w:szCs w:val="24"/>
        </w:rPr>
        <w:t>and</w:t>
      </w:r>
      <w:ins w:id="79" w:author="Matthew" w:date="2021-02-27T18:15:00Z">
        <w:r w:rsidR="00BF3263">
          <w:rPr>
            <w:sz w:val="24"/>
            <w:szCs w:val="24"/>
          </w:rPr>
          <w:t xml:space="preserve"> </w:t>
        </w:r>
      </w:ins>
      <w:del w:id="80" w:author="Matthew" w:date="2021-02-27T18:15:00Z">
        <w:r w:rsidDel="00BF3263">
          <w:rPr>
            <w:sz w:val="24"/>
            <w:szCs w:val="24"/>
          </w:rPr>
          <w:delText>-</w:delText>
        </w:r>
      </w:del>
      <w:r>
        <w:rPr>
          <w:sz w:val="24"/>
          <w:szCs w:val="24"/>
        </w:rPr>
        <w:t xml:space="preserve">energy-saving applications and technology while applying my programming and circuitry analytical skills. </w:t>
      </w:r>
      <w:ins w:id="81" w:author="Matthew" w:date="2021-02-27T18:17:00Z">
        <w:r w:rsidR="00E47B8E">
          <w:rPr>
            <w:sz w:val="24"/>
            <w:szCs w:val="24"/>
          </w:rPr>
          <w:t>Further</w:t>
        </w:r>
      </w:ins>
      <w:ins w:id="82" w:author="Matthew" w:date="2021-02-27T18:19:00Z">
        <w:r w:rsidR="00E47B8E">
          <w:rPr>
            <w:sz w:val="24"/>
            <w:szCs w:val="24"/>
          </w:rPr>
          <w:t>more,</w:t>
        </w:r>
      </w:ins>
      <w:ins w:id="83" w:author="Matthew" w:date="2021-02-27T18:17:00Z">
        <w:r w:rsidR="00E47B8E">
          <w:rPr>
            <w:sz w:val="24"/>
            <w:szCs w:val="24"/>
          </w:rPr>
          <w:t xml:space="preserve"> </w:t>
        </w:r>
      </w:ins>
      <w:ins w:id="84" w:author="Matthew" w:date="2021-02-27T18:19:00Z">
        <w:r w:rsidR="00E47B8E">
          <w:rPr>
            <w:sz w:val="24"/>
            <w:szCs w:val="24"/>
          </w:rPr>
          <w:t xml:space="preserve">my target </w:t>
        </w:r>
      </w:ins>
      <w:ins w:id="85" w:author="Matthew" w:date="2021-02-27T18:20:00Z">
        <w:r w:rsidR="00E47B8E">
          <w:rPr>
            <w:sz w:val="24"/>
            <w:szCs w:val="24"/>
          </w:rPr>
          <w:t>to secure working positions</w:t>
        </w:r>
      </w:ins>
      <w:del w:id="86" w:author="Matthew" w:date="2021-02-27T18:17:00Z">
        <w:r w:rsidDel="00E47B8E">
          <w:rPr>
            <w:sz w:val="24"/>
            <w:szCs w:val="24"/>
          </w:rPr>
          <w:delText>L</w:delText>
        </w:r>
      </w:del>
      <w:del w:id="87" w:author="Matthew" w:date="2021-02-27T18:19:00Z">
        <w:r w:rsidDel="00E47B8E">
          <w:rPr>
            <w:sz w:val="24"/>
            <w:szCs w:val="24"/>
          </w:rPr>
          <w:delText xml:space="preserve">everaging </w:delText>
        </w:r>
      </w:del>
      <w:del w:id="88" w:author="Matthew" w:date="2021-02-27T18:17:00Z">
        <w:r w:rsidDel="00E47B8E">
          <w:rPr>
            <w:sz w:val="24"/>
            <w:szCs w:val="24"/>
          </w:rPr>
          <w:delText xml:space="preserve">Georgia Tech’s </w:delText>
        </w:r>
      </w:del>
      <w:del w:id="89" w:author="Matthew" w:date="2021-02-27T18:19:00Z">
        <w:r w:rsidDel="00E47B8E">
          <w:rPr>
            <w:sz w:val="24"/>
            <w:szCs w:val="24"/>
          </w:rPr>
          <w:delText>network, I aim to work</w:delText>
        </w:r>
      </w:del>
      <w:r>
        <w:rPr>
          <w:sz w:val="24"/>
          <w:szCs w:val="24"/>
        </w:rPr>
        <w:t xml:space="preserve"> at start-up and established companies such as Georgia Pacific and National Instruments</w:t>
      </w:r>
      <w:ins w:id="90" w:author="Matthew" w:date="2021-02-27T18:20:00Z">
        <w:r w:rsidR="00E47B8E">
          <w:rPr>
            <w:sz w:val="24"/>
            <w:szCs w:val="24"/>
          </w:rPr>
          <w:t xml:space="preserve"> would also hopefully be leveraged by </w:t>
        </w:r>
      </w:ins>
      <w:ins w:id="91" w:author="Matthew" w:date="2021-02-27T18:24:00Z">
        <w:r w:rsidR="00E47B8E">
          <w:rPr>
            <w:sz w:val="24"/>
            <w:szCs w:val="24"/>
          </w:rPr>
          <w:t>ECE’s</w:t>
        </w:r>
      </w:ins>
      <w:ins w:id="92" w:author="Matthew" w:date="2021-02-27T18:21:00Z">
        <w:r w:rsidR="00E47B8E">
          <w:rPr>
            <w:sz w:val="24"/>
            <w:szCs w:val="24"/>
          </w:rPr>
          <w:t xml:space="preserve"> extensive alumni network </w:t>
        </w:r>
      </w:ins>
      <w:ins w:id="93" w:author="Matthew" w:date="2021-02-27T18:26:00Z">
        <w:r w:rsidR="0000048E">
          <w:rPr>
            <w:sz w:val="24"/>
            <w:szCs w:val="24"/>
          </w:rPr>
          <w:t>and</w:t>
        </w:r>
      </w:ins>
      <w:ins w:id="94" w:author="Matthew" w:date="2021-02-27T18:24:00Z">
        <w:r w:rsidR="00E47B8E">
          <w:rPr>
            <w:sz w:val="24"/>
            <w:szCs w:val="24"/>
          </w:rPr>
          <w:t xml:space="preserve"> industry </w:t>
        </w:r>
      </w:ins>
      <w:ins w:id="95" w:author="Matthew" w:date="2021-02-27T18:21:00Z">
        <w:r w:rsidR="00E47B8E">
          <w:rPr>
            <w:sz w:val="24"/>
            <w:szCs w:val="24"/>
          </w:rPr>
          <w:t>partners</w:t>
        </w:r>
      </w:ins>
      <w:r>
        <w:rPr>
          <w:sz w:val="24"/>
          <w:szCs w:val="24"/>
        </w:rPr>
        <w:t xml:space="preserve">. </w:t>
      </w:r>
    </w:p>
    <w:p w14:paraId="4474CDC2" w14:textId="77777777" w:rsidR="0000048E" w:rsidRDefault="0000048E" w:rsidP="0004689D">
      <w:pPr>
        <w:ind w:firstLine="720"/>
        <w:rPr>
          <w:ins w:id="96" w:author="Matthew" w:date="2021-02-27T18:25:00Z"/>
          <w:sz w:val="24"/>
          <w:szCs w:val="24"/>
        </w:rPr>
      </w:pPr>
    </w:p>
    <w:p w14:paraId="70E8E564" w14:textId="24ED21F2" w:rsidR="00E47B8E" w:rsidDel="0000048E" w:rsidRDefault="0000048E" w:rsidP="00734F15">
      <w:pPr>
        <w:ind w:firstLine="720"/>
        <w:rPr>
          <w:del w:id="97" w:author="Matthew" w:date="2021-02-27T18:25:00Z"/>
          <w:sz w:val="24"/>
          <w:szCs w:val="24"/>
        </w:rPr>
      </w:pPr>
      <w:ins w:id="98" w:author="Matthew" w:date="2021-02-27T18:26:00Z">
        <w:r>
          <w:rPr>
            <w:sz w:val="24"/>
            <w:szCs w:val="24"/>
          </w:rPr>
          <w:t xml:space="preserve">Ultimately, it is the winning combination of academic excellence, strong research as well as </w:t>
        </w:r>
      </w:ins>
      <w:ins w:id="99" w:author="Matthew" w:date="2021-02-27T18:27:00Z">
        <w:r>
          <w:rPr>
            <w:sz w:val="24"/>
            <w:szCs w:val="24"/>
          </w:rPr>
          <w:t>career relevance that</w:t>
        </w:r>
      </w:ins>
      <w:ins w:id="100" w:author="Matthew" w:date="2021-02-27T18:26:00Z">
        <w:r>
          <w:rPr>
            <w:sz w:val="24"/>
            <w:szCs w:val="24"/>
          </w:rPr>
          <w:t xml:space="preserve"> </w:t>
        </w:r>
      </w:ins>
      <w:r w:rsidR="0004689D">
        <w:rPr>
          <w:sz w:val="24"/>
          <w:szCs w:val="24"/>
        </w:rPr>
        <w:t xml:space="preserve">I plan to utilize </w:t>
      </w:r>
      <w:del w:id="101" w:author="Matthew" w:date="2021-02-27T18:28:00Z">
        <w:r w:rsidR="0004689D" w:rsidDel="0000048E">
          <w:rPr>
            <w:sz w:val="24"/>
            <w:szCs w:val="24"/>
          </w:rPr>
          <w:delText>these opportunities to fulfill my career</w:delText>
        </w:r>
      </w:del>
      <w:ins w:id="102" w:author="Matthew" w:date="2021-02-27T18:28:00Z">
        <w:r>
          <w:rPr>
            <w:sz w:val="24"/>
            <w:szCs w:val="24"/>
          </w:rPr>
          <w:t xml:space="preserve">and harness as a </w:t>
        </w:r>
        <w:proofErr w:type="spellStart"/>
        <w:r>
          <w:rPr>
            <w:sz w:val="24"/>
            <w:szCs w:val="24"/>
          </w:rPr>
          <w:t>Ramblin</w:t>
        </w:r>
        <w:proofErr w:type="spellEnd"/>
        <w:r>
          <w:rPr>
            <w:sz w:val="24"/>
            <w:szCs w:val="24"/>
          </w:rPr>
          <w:t>’ Wreck</w:t>
        </w:r>
      </w:ins>
      <w:ins w:id="103" w:author="Matthew" w:date="2021-02-27T18:29:00Z">
        <w:r>
          <w:rPr>
            <w:sz w:val="24"/>
            <w:szCs w:val="24"/>
          </w:rPr>
          <w:t xml:space="preserve"> to achieve my </w:t>
        </w:r>
      </w:ins>
      <w:ins w:id="104" w:author="Matthew" w:date="2021-02-27T18:30:00Z">
        <w:r>
          <w:rPr>
            <w:sz w:val="24"/>
            <w:szCs w:val="24"/>
          </w:rPr>
          <w:t>career</w:t>
        </w:r>
      </w:ins>
      <w:r w:rsidR="0004689D">
        <w:rPr>
          <w:sz w:val="24"/>
          <w:szCs w:val="24"/>
        </w:rPr>
        <w:t xml:space="preserve"> goal </w:t>
      </w:r>
      <w:del w:id="105" w:author="Matthew" w:date="2021-02-27T18:30:00Z">
        <w:r w:rsidR="0004689D" w:rsidDel="0000048E">
          <w:rPr>
            <w:sz w:val="24"/>
            <w:szCs w:val="24"/>
          </w:rPr>
          <w:delText xml:space="preserve">in </w:delText>
        </w:r>
      </w:del>
      <w:ins w:id="106" w:author="Matthew" w:date="2021-02-27T18:30:00Z">
        <w:r>
          <w:rPr>
            <w:sz w:val="24"/>
            <w:szCs w:val="24"/>
          </w:rPr>
          <w:t xml:space="preserve">of </w:t>
        </w:r>
      </w:ins>
      <w:r w:rsidR="0004689D">
        <w:rPr>
          <w:sz w:val="24"/>
          <w:szCs w:val="24"/>
        </w:rPr>
        <w:t xml:space="preserve">saving the </w:t>
      </w:r>
      <w:del w:id="107" w:author="Matthew" w:date="2021-02-27T18:30:00Z">
        <w:r w:rsidR="0004689D" w:rsidDel="0000048E">
          <w:rPr>
            <w:sz w:val="24"/>
            <w:szCs w:val="24"/>
          </w:rPr>
          <w:delText>future of our world with low-energy-consumption products</w:delText>
        </w:r>
      </w:del>
      <w:ins w:id="108" w:author="Matthew" w:date="2021-02-27T18:30:00Z">
        <w:r>
          <w:rPr>
            <w:sz w:val="24"/>
            <w:szCs w:val="24"/>
          </w:rPr>
          <w:t>world’s future resources</w:t>
        </w:r>
      </w:ins>
      <w:ins w:id="109" w:author="Matthew" w:date="2021-02-27T18:31:00Z">
        <w:r>
          <w:rPr>
            <w:sz w:val="24"/>
            <w:szCs w:val="24"/>
          </w:rPr>
          <w:t>, b</w:t>
        </w:r>
      </w:ins>
      <w:ins w:id="110" w:author="Matthew" w:date="2021-02-27T18:32:00Z">
        <w:r>
          <w:rPr>
            <w:sz w:val="24"/>
            <w:szCs w:val="24"/>
          </w:rPr>
          <w:t xml:space="preserve">oth </w:t>
        </w:r>
      </w:ins>
      <w:ins w:id="111" w:author="Matthew" w:date="2021-02-27T18:31:00Z">
        <w:r>
          <w:rPr>
            <w:sz w:val="24"/>
            <w:szCs w:val="24"/>
          </w:rPr>
          <w:t xml:space="preserve">through systematic efficiencies </w:t>
        </w:r>
      </w:ins>
      <w:ins w:id="112" w:author="Matthew" w:date="2021-02-27T18:32:00Z">
        <w:r>
          <w:rPr>
            <w:sz w:val="24"/>
            <w:szCs w:val="24"/>
          </w:rPr>
          <w:t>and a sustainable mindset.</w:t>
        </w:r>
      </w:ins>
      <w:del w:id="113" w:author="Matthew" w:date="2021-02-27T18:31:00Z">
        <w:r w:rsidR="0004689D" w:rsidDel="0000048E">
          <w:rPr>
            <w:sz w:val="24"/>
            <w:szCs w:val="24"/>
          </w:rPr>
          <w:delText>.</w:delText>
        </w:r>
      </w:del>
    </w:p>
    <w:p w14:paraId="26D34FF2" w14:textId="0CD85A50" w:rsidR="002A0A28" w:rsidRDefault="0004689D" w:rsidP="0000048E">
      <w:pPr>
        <w:ind w:firstLine="720"/>
        <w:rPr>
          <w:ins w:id="114" w:author="Matthew" w:date="2021-02-27T18:33:00Z"/>
          <w:sz w:val="24"/>
          <w:szCs w:val="24"/>
        </w:rPr>
      </w:pPr>
      <w:del w:id="115" w:author="Matthew" w:date="2021-02-27T18:25:00Z">
        <w:r w:rsidDel="0000048E">
          <w:rPr>
            <w:sz w:val="24"/>
            <w:szCs w:val="24"/>
          </w:rPr>
          <w:tab/>
        </w:r>
      </w:del>
      <w:del w:id="116" w:author="Matthew" w:date="2021-02-27T18:31:00Z">
        <w:r w:rsidDel="0000048E">
          <w:rPr>
            <w:sz w:val="24"/>
            <w:szCs w:val="24"/>
          </w:rPr>
          <w:delText>Georgia Tech is not just any university; it is a bridge between my studies and professional engineering. At Georgia Tech, all opportunities are within reach.</w:delText>
        </w:r>
      </w:del>
    </w:p>
    <w:p w14:paraId="7FE83B3C" w14:textId="1EFDBFD6" w:rsidR="00734F15" w:rsidRDefault="00734F15" w:rsidP="00734F15">
      <w:pPr>
        <w:rPr>
          <w:ins w:id="117" w:author="Matthew" w:date="2021-02-27T18:34:00Z"/>
          <w:rFonts w:ascii="Times New Roman" w:hAnsi="Times New Roman" w:cs="Times New Roman"/>
          <w:i/>
          <w:iCs/>
          <w:sz w:val="24"/>
          <w:szCs w:val="24"/>
        </w:rPr>
      </w:pPr>
      <w:ins w:id="118" w:author="Matthew" w:date="2021-02-27T18:33:00Z">
        <w:r>
          <w:rPr>
            <w:rFonts w:ascii="Times New Roman" w:hAnsi="Times New Roman" w:cs="Times New Roman"/>
            <w:i/>
            <w:iCs/>
            <w:sz w:val="24"/>
            <w:szCs w:val="24"/>
          </w:rPr>
          <w:t>Hi Michael</w:t>
        </w:r>
      </w:ins>
      <w:ins w:id="119" w:author="Matthew" w:date="2021-02-27T18:34:00Z">
        <w:r>
          <w:rPr>
            <w:rFonts w:ascii="Times New Roman" w:hAnsi="Times New Roman" w:cs="Times New Roman"/>
            <w:i/>
            <w:iCs/>
            <w:sz w:val="24"/>
            <w:szCs w:val="24"/>
          </w:rPr>
          <w:t>,</w:t>
        </w:r>
      </w:ins>
    </w:p>
    <w:p w14:paraId="07B532F0" w14:textId="4D6FCB86" w:rsidR="00734F15" w:rsidRDefault="00734F15" w:rsidP="00734F15">
      <w:pPr>
        <w:rPr>
          <w:ins w:id="120" w:author="Matthew" w:date="2021-02-27T18:34:00Z"/>
          <w:rFonts w:ascii="Times New Roman" w:hAnsi="Times New Roman" w:cs="Times New Roman"/>
          <w:i/>
          <w:iCs/>
          <w:sz w:val="24"/>
          <w:szCs w:val="24"/>
        </w:rPr>
      </w:pPr>
    </w:p>
    <w:p w14:paraId="54DF9F35" w14:textId="1485FDD6" w:rsidR="00734F15" w:rsidRDefault="00734F15" w:rsidP="00734F15">
      <w:pPr>
        <w:rPr>
          <w:ins w:id="121" w:author="Matthew" w:date="2021-02-27T18:38:00Z"/>
          <w:rFonts w:ascii="Times New Roman" w:hAnsi="Times New Roman" w:cs="Times New Roman"/>
          <w:i/>
          <w:iCs/>
          <w:sz w:val="24"/>
          <w:szCs w:val="24"/>
        </w:rPr>
      </w:pPr>
      <w:ins w:id="122" w:author="Matthew" w:date="2021-02-27T18:34:00Z">
        <w:r>
          <w:rPr>
            <w:rFonts w:ascii="Times New Roman" w:hAnsi="Times New Roman" w:cs="Times New Roman"/>
            <w:i/>
            <w:iCs/>
            <w:sz w:val="24"/>
            <w:szCs w:val="24"/>
          </w:rPr>
          <w:t xml:space="preserve">I really appreciate that you took the time to be mindful about </w:t>
        </w:r>
      </w:ins>
      <w:ins w:id="123" w:author="Matthew" w:date="2021-02-27T18:35:00Z">
        <w:r>
          <w:rPr>
            <w:rFonts w:ascii="Times New Roman" w:hAnsi="Times New Roman" w:cs="Times New Roman"/>
            <w:i/>
            <w:iCs/>
            <w:sz w:val="24"/>
            <w:szCs w:val="24"/>
          </w:rPr>
          <w:t xml:space="preserve">all the little, technical wordings that add up to the overall impression of this piece. </w:t>
        </w:r>
      </w:ins>
      <w:ins w:id="124" w:author="Matthew" w:date="2021-02-27T18:36:00Z">
        <w:r w:rsidR="0064373F">
          <w:rPr>
            <w:rFonts w:ascii="Times New Roman" w:hAnsi="Times New Roman" w:cs="Times New Roman"/>
            <w:i/>
            <w:iCs/>
            <w:sz w:val="24"/>
            <w:szCs w:val="24"/>
          </w:rPr>
          <w:t xml:space="preserve">As a result, your essay </w:t>
        </w:r>
      </w:ins>
      <w:ins w:id="125" w:author="Matthew" w:date="2021-02-27T18:37:00Z">
        <w:r w:rsidR="0064373F">
          <w:rPr>
            <w:rFonts w:ascii="Times New Roman" w:hAnsi="Times New Roman" w:cs="Times New Roman"/>
            <w:i/>
            <w:iCs/>
            <w:sz w:val="24"/>
            <w:szCs w:val="24"/>
          </w:rPr>
          <w:t>was able to body a focused theme that I hope t</w:t>
        </w:r>
      </w:ins>
      <w:ins w:id="126" w:author="Matthew" w:date="2021-02-27T18:38:00Z">
        <w:r w:rsidR="0064373F">
          <w:rPr>
            <w:rFonts w:ascii="Times New Roman" w:hAnsi="Times New Roman" w:cs="Times New Roman"/>
            <w:i/>
            <w:iCs/>
            <w:sz w:val="24"/>
            <w:szCs w:val="24"/>
          </w:rPr>
          <w:t xml:space="preserve">he admissions committee reading this </w:t>
        </w:r>
        <w:proofErr w:type="gramStart"/>
        <w:r w:rsidR="0064373F">
          <w:rPr>
            <w:rFonts w:ascii="Times New Roman" w:hAnsi="Times New Roman" w:cs="Times New Roman"/>
            <w:i/>
            <w:iCs/>
            <w:sz w:val="24"/>
            <w:szCs w:val="24"/>
          </w:rPr>
          <w:t>later on</w:t>
        </w:r>
        <w:proofErr w:type="gramEnd"/>
        <w:r w:rsidR="0064373F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would appreciate as well.</w:t>
        </w:r>
      </w:ins>
    </w:p>
    <w:p w14:paraId="7367C6F1" w14:textId="6F480156" w:rsidR="0064373F" w:rsidRDefault="0064373F" w:rsidP="00734F15">
      <w:pPr>
        <w:rPr>
          <w:ins w:id="127" w:author="Matthew" w:date="2021-02-27T18:38:00Z"/>
          <w:rFonts w:ascii="Times New Roman" w:hAnsi="Times New Roman" w:cs="Times New Roman"/>
          <w:i/>
          <w:iCs/>
          <w:sz w:val="24"/>
          <w:szCs w:val="24"/>
        </w:rPr>
      </w:pPr>
    </w:p>
    <w:p w14:paraId="38682EC3" w14:textId="2351E9F7" w:rsidR="0064373F" w:rsidRDefault="0064373F" w:rsidP="00734F15">
      <w:pPr>
        <w:rPr>
          <w:ins w:id="128" w:author="Matthew" w:date="2021-02-27T18:38:00Z"/>
          <w:rFonts w:ascii="Times New Roman" w:hAnsi="Times New Roman" w:cs="Times New Roman"/>
          <w:i/>
          <w:iCs/>
          <w:sz w:val="24"/>
          <w:szCs w:val="24"/>
        </w:rPr>
      </w:pPr>
      <w:ins w:id="129" w:author="Matthew" w:date="2021-02-27T18:38:00Z">
        <w:r>
          <w:rPr>
            <w:rFonts w:ascii="Times New Roman" w:hAnsi="Times New Roman" w:cs="Times New Roman"/>
            <w:i/>
            <w:iCs/>
            <w:sz w:val="24"/>
            <w:szCs w:val="24"/>
          </w:rPr>
          <w:t>Good job!</w:t>
        </w:r>
      </w:ins>
    </w:p>
    <w:p w14:paraId="18896EF1" w14:textId="6B71CE98" w:rsidR="0064373F" w:rsidRDefault="0064373F" w:rsidP="00734F15">
      <w:pPr>
        <w:rPr>
          <w:ins w:id="130" w:author="Matthew" w:date="2021-02-27T18:38:00Z"/>
          <w:rFonts w:ascii="Times New Roman" w:hAnsi="Times New Roman" w:cs="Times New Roman"/>
          <w:i/>
          <w:iCs/>
          <w:sz w:val="24"/>
          <w:szCs w:val="24"/>
        </w:rPr>
      </w:pPr>
    </w:p>
    <w:p w14:paraId="080F7C28" w14:textId="74F48CE5" w:rsidR="0064373F" w:rsidRPr="00734F15" w:rsidRDefault="0064373F" w:rsidP="00734F15">
      <w:pPr>
        <w:rPr>
          <w:rFonts w:ascii="Times New Roman" w:hAnsi="Times New Roman" w:cs="Times New Roman"/>
          <w:i/>
          <w:iCs/>
          <w:sz w:val="24"/>
          <w:szCs w:val="24"/>
          <w:rPrChange w:id="131" w:author="Matthew" w:date="2021-02-27T18:34:00Z">
            <w:rPr/>
          </w:rPrChange>
        </w:rPr>
      </w:pPr>
      <w:ins w:id="132" w:author="Matthew" w:date="2021-02-27T18:38:00Z">
        <w:r>
          <w:rPr>
            <w:rFonts w:ascii="Times New Roman" w:hAnsi="Times New Roman" w:cs="Times New Roman"/>
            <w:i/>
            <w:iCs/>
            <w:sz w:val="24"/>
            <w:szCs w:val="24"/>
          </w:rPr>
          <w:t>- Matthew</w:t>
        </w:r>
      </w:ins>
    </w:p>
    <w:sectPr w:rsidR="0064373F" w:rsidRPr="00734F15" w:rsidSect="000E7B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9" w:author="Paul Edison" w:date="2021-02-27T22:58:00Z" w:initials="PE">
    <w:p w14:paraId="017C9943" w14:textId="76CDA45E" w:rsidR="00C457C2" w:rsidRDefault="00C457C2">
      <w:pPr>
        <w:pStyle w:val="CommentText"/>
      </w:pPr>
      <w:r>
        <w:rPr>
          <w:rStyle w:val="CommentReference"/>
        </w:rPr>
        <w:annotationRef/>
      </w:r>
      <w:r>
        <w:t xml:space="preserve">Unsure what </w:t>
      </w:r>
      <w:proofErr w:type="gramStart"/>
      <w:r>
        <w:t>you’re</w:t>
      </w:r>
      <w:proofErr w:type="gramEnd"/>
      <w:r>
        <w:t xml:space="preserve"> trying to say here. Capacitating means enabling. But it </w:t>
      </w:r>
      <w:proofErr w:type="gramStart"/>
      <w:r>
        <w:t>doesn’t</w:t>
      </w:r>
      <w:proofErr w:type="gramEnd"/>
      <w:r>
        <w:t xml:space="preserve"> make sense to say that you want to promote automation to enable energy consumption in machines and appliances, given that you’re trying to cut down on energy consumption.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17C994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54CFC" w16cex:dateUtc="2021-02-27T15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17C9943" w16cid:durableId="23E54CF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A52CA"/>
    <w:multiLevelType w:val="multilevel"/>
    <w:tmpl w:val="8EFE2E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tthew">
    <w15:presenceInfo w15:providerId="None" w15:userId="Matthew"/>
  </w15:person>
  <w15:person w15:author="Paul Edison">
    <w15:presenceInfo w15:providerId="Windows Live" w15:userId="f8f766a62ec932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9D"/>
    <w:rsid w:val="0000048E"/>
    <w:rsid w:val="0004689D"/>
    <w:rsid w:val="00084518"/>
    <w:rsid w:val="000E7BE2"/>
    <w:rsid w:val="001564FA"/>
    <w:rsid w:val="002A0A28"/>
    <w:rsid w:val="003A765A"/>
    <w:rsid w:val="0064373F"/>
    <w:rsid w:val="006B23A6"/>
    <w:rsid w:val="00734F15"/>
    <w:rsid w:val="00935A1E"/>
    <w:rsid w:val="00A101AB"/>
    <w:rsid w:val="00B84682"/>
    <w:rsid w:val="00BC74AE"/>
    <w:rsid w:val="00BF3263"/>
    <w:rsid w:val="00C457C2"/>
    <w:rsid w:val="00D64922"/>
    <w:rsid w:val="00E4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C1C7"/>
  <w15:chartTrackingRefBased/>
  <w15:docId w15:val="{3C4C6C09-32D6-944E-A33B-6ED7461A6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89D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73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457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57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57C2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57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57C2"/>
    <w:rPr>
      <w:rFonts w:ascii="Arial" w:eastAsia="Arial" w:hAnsi="Arial" w:cs="Arial"/>
      <w:b/>
      <w:bCs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Kasih</dc:creator>
  <cp:keywords/>
  <dc:description/>
  <cp:lastModifiedBy>Paul Edison</cp:lastModifiedBy>
  <cp:revision>6</cp:revision>
  <dcterms:created xsi:type="dcterms:W3CDTF">2021-02-26T14:10:00Z</dcterms:created>
  <dcterms:modified xsi:type="dcterms:W3CDTF">2021-02-27T15:59:00Z</dcterms:modified>
</cp:coreProperties>
</file>