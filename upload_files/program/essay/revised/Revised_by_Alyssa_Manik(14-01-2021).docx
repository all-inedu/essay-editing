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37EF" w14:textId="0D6CBF3D" w:rsidR="008C462F" w:rsidRPr="008C462F" w:rsidRDefault="008C462F" w:rsidP="0015520F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8C462F">
        <w:rPr>
          <w:rFonts w:ascii="Calibri" w:eastAsia="Times New Roman" w:hAnsi="Calibri" w:cs="Calibri"/>
          <w:b/>
          <w:bCs/>
          <w:u w:val="single"/>
        </w:rPr>
        <w:t>USC Essay Ravi</w:t>
      </w:r>
    </w:p>
    <w:p w14:paraId="2812567A" w14:textId="720C3CE3" w:rsidR="008C462F" w:rsidRPr="008C462F" w:rsidRDefault="008C462F" w:rsidP="0015520F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8C462F">
        <w:rPr>
          <w:rFonts w:ascii="Calibri" w:eastAsia="Times New Roman" w:hAnsi="Calibri" w:cs="Calibri"/>
          <w:i/>
          <w:iCs/>
        </w:rPr>
        <w:t xml:space="preserve">Describe how you plan to pursue your academic interests and </w:t>
      </w:r>
      <w:commentRangeStart w:id="0"/>
      <w:r w:rsidRPr="0070037F">
        <w:rPr>
          <w:rFonts w:ascii="Calibri" w:eastAsia="Times New Roman" w:hAnsi="Calibri" w:cs="Calibri"/>
          <w:b/>
          <w:bCs/>
          <w:i/>
          <w:iCs/>
          <w:rPrChange w:id="1" w:author="Alyssa Manik" w:date="2021-01-13T22:47:00Z">
            <w:rPr>
              <w:rFonts w:ascii="Calibri" w:eastAsia="Times New Roman" w:hAnsi="Calibri" w:cs="Calibri"/>
              <w:i/>
              <w:iCs/>
            </w:rPr>
          </w:rPrChange>
        </w:rPr>
        <w:t>why you want to explore them at USC</w:t>
      </w:r>
      <w:r w:rsidRPr="008C462F">
        <w:rPr>
          <w:rFonts w:ascii="Calibri" w:eastAsia="Times New Roman" w:hAnsi="Calibri" w:cs="Calibri"/>
          <w:i/>
          <w:iCs/>
        </w:rPr>
        <w:t xml:space="preserve"> </w:t>
      </w:r>
      <w:commentRangeEnd w:id="0"/>
      <w:r w:rsidR="0070037F">
        <w:rPr>
          <w:rStyle w:val="CommentReference"/>
        </w:rPr>
        <w:commentReference w:id="0"/>
      </w:r>
      <w:r w:rsidRPr="008C462F">
        <w:rPr>
          <w:rFonts w:ascii="Calibri" w:eastAsia="Times New Roman" w:hAnsi="Calibri" w:cs="Calibri"/>
          <w:i/>
          <w:iCs/>
        </w:rPr>
        <w:t xml:space="preserve">specifically. Please feel free to address your first- and second-choice major selections. (Approximately </w:t>
      </w:r>
      <w:commentRangeStart w:id="2"/>
      <w:r w:rsidRPr="008C462F">
        <w:rPr>
          <w:rFonts w:ascii="Calibri" w:eastAsia="Times New Roman" w:hAnsi="Calibri" w:cs="Calibri"/>
          <w:i/>
          <w:iCs/>
        </w:rPr>
        <w:t>250 words</w:t>
      </w:r>
      <w:commentRangeEnd w:id="2"/>
      <w:r w:rsidR="00C42587">
        <w:rPr>
          <w:rStyle w:val="CommentReference"/>
        </w:rPr>
        <w:commentReference w:id="2"/>
      </w:r>
      <w:r w:rsidRPr="008C462F">
        <w:rPr>
          <w:rFonts w:ascii="Calibri" w:eastAsia="Times New Roman" w:hAnsi="Calibri" w:cs="Calibri"/>
          <w:i/>
          <w:iCs/>
        </w:rPr>
        <w:t>)</w:t>
      </w:r>
      <w:r w:rsidR="00C42587">
        <w:rPr>
          <w:rFonts w:ascii="Calibri" w:eastAsia="Times New Roman" w:hAnsi="Calibri" w:cs="Calibri"/>
          <w:i/>
          <w:iCs/>
        </w:rPr>
        <w:t xml:space="preserve"> </w:t>
      </w:r>
      <w:ins w:id="3" w:author="Alyssa Manik" w:date="2021-01-13T22:40:00Z">
        <w:r w:rsidR="00C42587">
          <w:rPr>
            <w:rFonts w:ascii="Calibri" w:eastAsia="Times New Roman" w:hAnsi="Calibri" w:cs="Calibri"/>
            <w:i/>
            <w:iCs/>
          </w:rPr>
          <w:t xml:space="preserve"> </w:t>
        </w:r>
      </w:ins>
    </w:p>
    <w:p w14:paraId="63942CF7" w14:textId="468DDE4A" w:rsidR="003435C3" w:rsidRDefault="003435C3" w:rsidP="0015520F">
      <w:pPr>
        <w:spacing w:line="360" w:lineRule="auto"/>
        <w:jc w:val="both"/>
      </w:pPr>
    </w:p>
    <w:p w14:paraId="040A483B" w14:textId="68798012" w:rsidR="003435C3" w:rsidRDefault="00757820" w:rsidP="0015520F">
      <w:pPr>
        <w:spacing w:line="360" w:lineRule="auto"/>
        <w:jc w:val="both"/>
      </w:pPr>
      <w:r>
        <w:t xml:space="preserve">As I stepped into a </w:t>
      </w:r>
      <w:r w:rsidR="00F57A0F">
        <w:t>white</w:t>
      </w:r>
      <w:del w:id="4" w:author="Alyssa Manik" w:date="2021-01-13T22:41:00Z">
        <w:r w:rsidR="0015520F" w:rsidDel="00C42587">
          <w:delText>,</w:delText>
        </w:r>
      </w:del>
      <w:ins w:id="5" w:author="Alyssa Manik" w:date="2021-01-13T22:41:00Z">
        <w:r w:rsidR="00C42587">
          <w:t>-</w:t>
        </w:r>
      </w:ins>
      <w:del w:id="6" w:author="Alyssa Manik" w:date="2021-01-13T22:41:00Z">
        <w:r w:rsidR="0015520F" w:rsidDel="00C42587">
          <w:delText xml:space="preserve"> </w:delText>
        </w:r>
      </w:del>
      <w:r w:rsidR="00F57A0F">
        <w:t>blue-stripped</w:t>
      </w:r>
      <w:r>
        <w:t xml:space="preserve"> Shinkansen</w:t>
      </w:r>
      <w:ins w:id="7" w:author="Alyssa Manik" w:date="2021-01-13T22:41:00Z">
        <w:r w:rsidR="00C42587">
          <w:t>,</w:t>
        </w:r>
      </w:ins>
      <w:r>
        <w:t xml:space="preserve"> </w:t>
      </w:r>
      <w:r w:rsidR="00797985">
        <w:t>feeling the train’s warmth</w:t>
      </w:r>
      <w:r>
        <w:t xml:space="preserve"> </w:t>
      </w:r>
      <w:r w:rsidR="00F57A0F">
        <w:t>fighting off the coldness of Tokyo</w:t>
      </w:r>
      <w:r>
        <w:t xml:space="preserve">, I </w:t>
      </w:r>
      <w:r w:rsidR="00797985">
        <w:t xml:space="preserve">asked my mother how long it would take for us to get to the ski-resort </w:t>
      </w:r>
      <w:commentRangeStart w:id="8"/>
      <w:proofErr w:type="gramStart"/>
      <w:r w:rsidR="00797985">
        <w:t>we’re</w:t>
      </w:r>
      <w:commentRangeEnd w:id="8"/>
      <w:proofErr w:type="gramEnd"/>
      <w:r w:rsidR="0066006E">
        <w:rPr>
          <w:rStyle w:val="CommentReference"/>
        </w:rPr>
        <w:commentReference w:id="8"/>
      </w:r>
      <w:r w:rsidR="00797985">
        <w:t xml:space="preserve"> visiting</w:t>
      </w:r>
      <w:r w:rsidR="00F57A0F">
        <w:t xml:space="preserve">. </w:t>
      </w:r>
      <w:r w:rsidR="00797985">
        <w:t>She</w:t>
      </w:r>
      <w:r w:rsidR="00F57A0F">
        <w:t xml:space="preserve"> </w:t>
      </w:r>
      <w:r w:rsidR="00797985">
        <w:t>replied,</w:t>
      </w:r>
      <w:r w:rsidR="00F57A0F">
        <w:t xml:space="preserve"> </w:t>
      </w:r>
      <w:r w:rsidR="00797985">
        <w:rPr>
          <w:i/>
          <w:iCs/>
        </w:rPr>
        <w:t>on</w:t>
      </w:r>
      <w:r w:rsidR="007606DE">
        <w:rPr>
          <w:i/>
          <w:iCs/>
        </w:rPr>
        <w:t>e-</w:t>
      </w:r>
      <w:r w:rsidR="00797985">
        <w:rPr>
          <w:i/>
          <w:iCs/>
        </w:rPr>
        <w:t>and</w:t>
      </w:r>
      <w:r w:rsidR="007606DE">
        <w:rPr>
          <w:i/>
          <w:iCs/>
        </w:rPr>
        <w:t>-</w:t>
      </w:r>
      <w:r w:rsidR="00797985">
        <w:rPr>
          <w:i/>
          <w:iCs/>
        </w:rPr>
        <w:t>a</w:t>
      </w:r>
      <w:r w:rsidR="007606DE">
        <w:rPr>
          <w:i/>
          <w:iCs/>
        </w:rPr>
        <w:t>-</w:t>
      </w:r>
      <w:r w:rsidR="00797985">
        <w:rPr>
          <w:i/>
          <w:iCs/>
        </w:rPr>
        <w:t>half hour</w:t>
      </w:r>
      <w:r w:rsidR="00F01832">
        <w:rPr>
          <w:i/>
          <w:iCs/>
        </w:rPr>
        <w:t xml:space="preserve">. </w:t>
      </w:r>
      <w:r w:rsidR="00D03408">
        <w:t>I was surprised!</w:t>
      </w:r>
      <w:r w:rsidR="00F01832">
        <w:t xml:space="preserve"> </w:t>
      </w:r>
      <w:del w:id="9" w:author="Alyssa Manik" w:date="2021-01-13T22:41:00Z">
        <w:r w:rsidR="00F01832" w:rsidDel="00C42587">
          <w:delText xml:space="preserve"> </w:delText>
        </w:r>
      </w:del>
      <w:r w:rsidR="00F01832">
        <w:t>“</w:t>
      </w:r>
      <w:commentRangeStart w:id="10"/>
      <w:r w:rsidR="00F01832">
        <w:t xml:space="preserve">How come a 200km train ride could be </w:t>
      </w:r>
      <w:r w:rsidR="00A66406">
        <w:t>that</w:t>
      </w:r>
      <w:r w:rsidR="00F01832">
        <w:t xml:space="preserve"> short?</w:t>
      </w:r>
      <w:commentRangeEnd w:id="10"/>
      <w:r w:rsidR="00C42587">
        <w:rPr>
          <w:rStyle w:val="CommentReference"/>
        </w:rPr>
        <w:commentReference w:id="10"/>
      </w:r>
      <w:r w:rsidR="00F01832">
        <w:t>’’ 1 hour</w:t>
      </w:r>
      <w:r w:rsidR="006E6F5C">
        <w:t xml:space="preserve"> and</w:t>
      </w:r>
      <w:r w:rsidR="00F01832">
        <w:t xml:space="preserve"> 33 minutes later, there I was with my snow boots on, </w:t>
      </w:r>
      <w:r w:rsidR="00932663">
        <w:t xml:space="preserve">left </w:t>
      </w:r>
      <w:r w:rsidR="00F01832">
        <w:t xml:space="preserve">wondering how </w:t>
      </w:r>
      <w:r w:rsidR="0087052E">
        <w:t>advanced engineering</w:t>
      </w:r>
      <w:r w:rsidR="00932663">
        <w:t xml:space="preserve"> </w:t>
      </w:r>
      <w:commentRangeStart w:id="11"/>
      <w:r w:rsidR="00932663">
        <w:t>has</w:t>
      </w:r>
      <w:commentRangeEnd w:id="11"/>
      <w:r w:rsidR="0066006E">
        <w:rPr>
          <w:rStyle w:val="CommentReference"/>
        </w:rPr>
        <w:commentReference w:id="11"/>
      </w:r>
      <w:r w:rsidR="00932663">
        <w:t xml:space="preserve"> become. </w:t>
      </w:r>
    </w:p>
    <w:p w14:paraId="5E49DB65" w14:textId="52728A55" w:rsidR="00932663" w:rsidRDefault="00932663" w:rsidP="0015520F">
      <w:pPr>
        <w:spacing w:line="360" w:lineRule="auto"/>
        <w:jc w:val="both"/>
      </w:pPr>
    </w:p>
    <w:p w14:paraId="0F31B427" w14:textId="387C1723" w:rsidR="00932663" w:rsidRDefault="00EE27EA" w:rsidP="0015520F">
      <w:pPr>
        <w:spacing w:line="360" w:lineRule="auto"/>
        <w:jc w:val="both"/>
      </w:pPr>
      <w:r>
        <w:t xml:space="preserve">As I explored my interest over the years, </w:t>
      </w:r>
      <w:commentRangeStart w:id="12"/>
      <w:r>
        <w:t xml:space="preserve">I </w:t>
      </w:r>
      <w:r w:rsidR="0015520F">
        <w:t>learned</w:t>
      </w:r>
      <w:r>
        <w:t xml:space="preserve"> that engineering </w:t>
      </w:r>
      <w:r w:rsidR="00C26991">
        <w:t xml:space="preserve">is </w:t>
      </w:r>
      <w:r>
        <w:t>more than just research and innovation</w:t>
      </w:r>
      <w:commentRangeEnd w:id="12"/>
      <w:r w:rsidR="0070037F">
        <w:rPr>
          <w:rStyle w:val="CommentReference"/>
        </w:rPr>
        <w:commentReference w:id="12"/>
      </w:r>
      <w:r w:rsidR="00DE3CD0">
        <w:t>.</w:t>
      </w:r>
      <w:r w:rsidR="009F4AD5">
        <w:t xml:space="preserve"> An engineer</w:t>
      </w:r>
      <w:r w:rsidR="009411EC">
        <w:t xml:space="preserve">’s </w:t>
      </w:r>
      <w:r w:rsidR="009F4AD5">
        <w:t xml:space="preserve">critical job </w:t>
      </w:r>
      <w:r w:rsidR="009411EC">
        <w:t>is to</w:t>
      </w:r>
      <w:r w:rsidR="009F4AD5">
        <w:t xml:space="preserve"> solv</w:t>
      </w:r>
      <w:r w:rsidR="009411EC">
        <w:t>e</w:t>
      </w:r>
      <w:r w:rsidR="009F4AD5">
        <w:t xml:space="preserve"> urgent </w:t>
      </w:r>
      <w:r w:rsidR="00A66406">
        <w:t xml:space="preserve">real-world </w:t>
      </w:r>
      <w:r w:rsidR="009F4AD5">
        <w:t xml:space="preserve">problems while </w:t>
      </w:r>
      <w:r w:rsidR="00A66406">
        <w:t xml:space="preserve">engaging with society </w:t>
      </w:r>
      <w:r w:rsidR="009F4AD5">
        <w:t>to ensure</w:t>
      </w:r>
      <w:r w:rsidR="007606DE">
        <w:t xml:space="preserve"> beneficial change for all</w:t>
      </w:r>
      <w:r w:rsidR="00533346">
        <w:t>, including mother nature.</w:t>
      </w:r>
    </w:p>
    <w:p w14:paraId="0E372781" w14:textId="74F343D2" w:rsidR="00B7318E" w:rsidRDefault="00B7318E" w:rsidP="0015520F">
      <w:pPr>
        <w:spacing w:line="360" w:lineRule="auto"/>
        <w:jc w:val="both"/>
      </w:pPr>
    </w:p>
    <w:p w14:paraId="337DC5D4" w14:textId="1D082102" w:rsidR="00B7318E" w:rsidRDefault="00B7318E" w:rsidP="0015520F">
      <w:pPr>
        <w:spacing w:line="360" w:lineRule="auto"/>
        <w:jc w:val="both"/>
      </w:pPr>
      <w:r>
        <w:t>At Viterbi, I plan to pursue a bachelor’s degree in</w:t>
      </w:r>
      <w:r w:rsidR="000A3CDC">
        <w:t xml:space="preserve"> environmental engineering where </w:t>
      </w:r>
      <w:r>
        <w:t xml:space="preserve">I </w:t>
      </w:r>
      <w:r w:rsidR="000A3CDC">
        <w:t xml:space="preserve">could learn how to revitalize conventional environmental systems that emits high levels of greenhouse gases. Through courses like </w:t>
      </w:r>
      <w:commentRangeStart w:id="13"/>
      <w:r w:rsidR="000A3CDC">
        <w:t>Energy Systems and Environmental Tradeoffs, I’m excited to acquire the skills</w:t>
      </w:r>
      <w:r w:rsidR="00533346">
        <w:t xml:space="preserve"> needed to challenge c</w:t>
      </w:r>
      <w:commentRangeEnd w:id="13"/>
      <w:r w:rsidR="00C42587">
        <w:rPr>
          <w:rStyle w:val="CommentReference"/>
        </w:rPr>
        <w:commentReference w:id="13"/>
      </w:r>
      <w:r w:rsidR="00533346">
        <w:t xml:space="preserve">urrent policies regarding renewable energy’s growth as an industry. With that, I’d also partake in internship opportunities to enhance my soft skills </w:t>
      </w:r>
      <w:r w:rsidR="007606DE">
        <w:t>of business and management in energy companies, such as Apex Clean Energy.</w:t>
      </w:r>
    </w:p>
    <w:p w14:paraId="58E44326" w14:textId="47F0F381" w:rsidR="000A3CDC" w:rsidRDefault="000A3CDC" w:rsidP="0015520F">
      <w:pPr>
        <w:spacing w:line="360" w:lineRule="auto"/>
        <w:jc w:val="both"/>
      </w:pPr>
      <w:commentRangeStart w:id="14"/>
    </w:p>
    <w:p w14:paraId="01BA6885" w14:textId="6CA6BB8B" w:rsidR="000A3CDC" w:rsidRDefault="00533346" w:rsidP="0015520F">
      <w:pPr>
        <w:spacing w:line="360" w:lineRule="auto"/>
        <w:jc w:val="both"/>
      </w:pPr>
      <w:r>
        <w:t>Lastly, I’m</w:t>
      </w:r>
      <w:r w:rsidR="00865E78">
        <w:t xml:space="preserve"> thrilled to be a part of USC’s culture on interdisciplinary studies, which would allow me to grow as a holistic engineer</w:t>
      </w:r>
      <w:r>
        <w:t>,</w:t>
      </w:r>
      <w:r w:rsidR="00865E78">
        <w:t xml:space="preserve"> capable of communicating my ideas </w:t>
      </w:r>
      <w:r>
        <w:t>to</w:t>
      </w:r>
      <w:r w:rsidR="00865E78">
        <w:t xml:space="preserve"> all </w:t>
      </w:r>
      <w:r>
        <w:t>fields</w:t>
      </w:r>
      <w:r w:rsidR="00865E78">
        <w:t>.</w:t>
      </w:r>
      <w:r>
        <w:t xml:space="preserve"> </w:t>
      </w:r>
    </w:p>
    <w:p w14:paraId="5375A401" w14:textId="63219267" w:rsidR="00533346" w:rsidRDefault="00533346" w:rsidP="0015520F">
      <w:pPr>
        <w:spacing w:line="360" w:lineRule="auto"/>
        <w:jc w:val="both"/>
      </w:pPr>
    </w:p>
    <w:p w14:paraId="45921A3D" w14:textId="1B09E046" w:rsidR="00F01832" w:rsidRPr="00F57A0F" w:rsidRDefault="00533346" w:rsidP="0015520F">
      <w:pPr>
        <w:spacing w:line="360" w:lineRule="auto"/>
        <w:jc w:val="both"/>
      </w:pPr>
      <w:commentRangeStart w:id="15"/>
      <w:r>
        <w:t xml:space="preserve">Therefore, </w:t>
      </w:r>
      <w:commentRangeEnd w:id="15"/>
      <w:r w:rsidR="00C42587">
        <w:rPr>
          <w:rStyle w:val="CommentReference"/>
        </w:rPr>
        <w:commentReference w:id="15"/>
      </w:r>
      <w:r>
        <w:t xml:space="preserve">USC’s </w:t>
      </w:r>
      <w:commentRangeStart w:id="16"/>
      <w:r>
        <w:t xml:space="preserve">unique curriculum </w:t>
      </w:r>
      <w:commentRangeEnd w:id="16"/>
      <w:r w:rsidR="0066006E">
        <w:rPr>
          <w:rStyle w:val="CommentReference"/>
        </w:rPr>
        <w:commentReference w:id="16"/>
      </w:r>
      <w:r>
        <w:t xml:space="preserve">and faculty </w:t>
      </w:r>
      <w:proofErr w:type="gramStart"/>
      <w:r>
        <w:t>wouldn’t</w:t>
      </w:r>
      <w:proofErr w:type="gramEnd"/>
      <w:r>
        <w:t xml:space="preserve"> only </w:t>
      </w:r>
      <w:r w:rsidR="007606DE">
        <w:t>push</w:t>
      </w:r>
      <w:r>
        <w:t xml:space="preserve"> me to </w:t>
      </w:r>
      <w:r w:rsidR="007606DE">
        <w:t>thrive academically, but also ignite my passion to create a thriving environment for the future.</w:t>
      </w:r>
      <w:commentRangeEnd w:id="14"/>
      <w:r w:rsidR="0070037F">
        <w:rPr>
          <w:rStyle w:val="CommentReference"/>
        </w:rPr>
        <w:commentReference w:id="14"/>
      </w:r>
    </w:p>
    <w:sectPr w:rsidR="00F01832" w:rsidRPr="00F5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1-01-13T22:47:00Z" w:initials="AM">
    <w:p w14:paraId="5BD276E0" w14:textId="3427513B" w:rsidR="0070037F" w:rsidRDefault="0070037F">
      <w:pPr>
        <w:pStyle w:val="CommentText"/>
      </w:pPr>
      <w:r>
        <w:rPr>
          <w:rStyle w:val="CommentReference"/>
        </w:rPr>
        <w:annotationRef/>
      </w:r>
    </w:p>
  </w:comment>
  <w:comment w:id="2" w:author="Alyssa Manik" w:date="2021-01-13T22:41:00Z" w:initials="AM">
    <w:p w14:paraId="18332063" w14:textId="09AB307D" w:rsidR="00C42587" w:rsidRDefault="00C42587">
      <w:pPr>
        <w:pStyle w:val="CommentText"/>
      </w:pPr>
      <w:r>
        <w:rPr>
          <w:rStyle w:val="CommentReference"/>
        </w:rPr>
        <w:annotationRef/>
      </w:r>
      <w:r>
        <w:t>2 words! So close</w:t>
      </w:r>
    </w:p>
  </w:comment>
  <w:comment w:id="8" w:author="Paul Edison" w:date="2021-01-14T17:53:00Z" w:initials="PE">
    <w:p w14:paraId="79D0EEC0" w14:textId="77777777" w:rsidR="0066006E" w:rsidRDefault="0066006E">
      <w:pPr>
        <w:pStyle w:val="CommentText"/>
      </w:pPr>
      <w:r>
        <w:rPr>
          <w:rStyle w:val="CommentReference"/>
        </w:rPr>
        <w:annotationRef/>
      </w:r>
      <w:r>
        <w:t xml:space="preserve">We were. </w:t>
      </w:r>
    </w:p>
    <w:p w14:paraId="204EF491" w14:textId="77777777" w:rsidR="0066006E" w:rsidRDefault="0066006E">
      <w:pPr>
        <w:pStyle w:val="CommentText"/>
      </w:pPr>
    </w:p>
    <w:p w14:paraId="44C33C76" w14:textId="2E4414C1" w:rsidR="0066006E" w:rsidRDefault="0066006E">
      <w:pPr>
        <w:pStyle w:val="CommentText"/>
      </w:pPr>
      <w:r>
        <w:t xml:space="preserve">Make sure to not use contractions in formal writing. Also, stick to the past tense to remain consistent with the rest of the paragraph. </w:t>
      </w:r>
    </w:p>
  </w:comment>
  <w:comment w:id="10" w:author="Alyssa Manik" w:date="2021-01-13T22:40:00Z" w:initials="AM">
    <w:p w14:paraId="4A64485A" w14:textId="25583B8A" w:rsidR="00C42587" w:rsidRDefault="00C42587">
      <w:pPr>
        <w:pStyle w:val="CommentText"/>
      </w:pPr>
      <w:r>
        <w:rPr>
          <w:rStyle w:val="CommentReference"/>
        </w:rPr>
        <w:annotationRef/>
      </w:r>
      <w:r>
        <w:t>“How could a 200km train ride be that short?”</w:t>
      </w:r>
    </w:p>
  </w:comment>
  <w:comment w:id="11" w:author="Paul Edison" w:date="2021-01-14T17:54:00Z" w:initials="PE">
    <w:p w14:paraId="04DD0131" w14:textId="7B44D369" w:rsidR="0066006E" w:rsidRDefault="0066006E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12" w:author="Alyssa Manik" w:date="2021-01-13T22:46:00Z" w:initials="AM">
    <w:p w14:paraId="35D0FEEC" w14:textId="30FC5841" w:rsidR="0070037F" w:rsidRDefault="0070037F">
      <w:pPr>
        <w:pStyle w:val="CommentText"/>
      </w:pPr>
      <w:r>
        <w:rPr>
          <w:rStyle w:val="CommentReference"/>
        </w:rPr>
        <w:annotationRef/>
      </w:r>
      <w:r>
        <w:t>Where? How?</w:t>
      </w:r>
    </w:p>
  </w:comment>
  <w:comment w:id="13" w:author="Alyssa Manik" w:date="2021-01-13T22:42:00Z" w:initials="AM">
    <w:p w14:paraId="076FE110" w14:textId="3C7E7551" w:rsidR="00C42587" w:rsidRDefault="00C42587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15" w:author="Alyssa Manik" w:date="2021-01-13T22:42:00Z" w:initials="AM">
    <w:p w14:paraId="5A676AC8" w14:textId="02CD5902" w:rsidR="00C42587" w:rsidRDefault="00C42587">
      <w:pPr>
        <w:pStyle w:val="CommentText"/>
      </w:pPr>
      <w:r>
        <w:rPr>
          <w:rStyle w:val="CommentReference"/>
        </w:rPr>
        <w:annotationRef/>
      </w:r>
      <w:r>
        <w:t>This therefore sounds awkward here</w:t>
      </w:r>
      <w:r w:rsidR="00CB3E48">
        <w:t xml:space="preserve">, use a different transition word or just start from “USC’s </w:t>
      </w:r>
      <w:proofErr w:type="gramStart"/>
      <w:r w:rsidR="00CB3E48">
        <w:t>unique..</w:t>
      </w:r>
      <w:proofErr w:type="gramEnd"/>
      <w:r w:rsidR="00CB3E48">
        <w:t>”</w:t>
      </w:r>
    </w:p>
  </w:comment>
  <w:comment w:id="16" w:author="Paul Edison" w:date="2021-01-14T17:55:00Z" w:initials="PE">
    <w:p w14:paraId="1A6F6539" w14:textId="221F222A" w:rsidR="0066006E" w:rsidRDefault="0066006E">
      <w:pPr>
        <w:pStyle w:val="CommentText"/>
      </w:pPr>
      <w:r>
        <w:rPr>
          <w:rStyle w:val="CommentReference"/>
        </w:rPr>
        <w:annotationRef/>
      </w:r>
      <w:proofErr w:type="gramStart"/>
      <w:r>
        <w:t>I’d</w:t>
      </w:r>
      <w:proofErr w:type="gramEnd"/>
      <w:r>
        <w:t xml:space="preserve"> love to hear more about what makes USC’s curriculum unique for you. </w:t>
      </w:r>
    </w:p>
  </w:comment>
  <w:comment w:id="14" w:author="Alyssa Manik" w:date="2021-01-13T22:46:00Z" w:initials="AM">
    <w:p w14:paraId="28432C69" w14:textId="6E9A703E" w:rsidR="0070037F" w:rsidRDefault="0070037F">
      <w:pPr>
        <w:pStyle w:val="CommentText"/>
      </w:pPr>
      <w:r>
        <w:rPr>
          <w:rStyle w:val="CommentReference"/>
        </w:rPr>
        <w:annotationRef/>
      </w:r>
      <w:r>
        <w:t>These last few paragraphs are nice to hear, because of the interdisciplinary focus, but I wish I saw more of your experience with environmental engineering.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D276E0" w15:done="0"/>
  <w15:commentEx w15:paraId="18332063" w15:done="0"/>
  <w15:commentEx w15:paraId="44C33C76" w15:done="0"/>
  <w15:commentEx w15:paraId="4A64485A" w15:done="0"/>
  <w15:commentEx w15:paraId="04DD0131" w15:done="0"/>
  <w15:commentEx w15:paraId="35D0FEEC" w15:done="0"/>
  <w15:commentEx w15:paraId="076FE110" w15:done="0"/>
  <w15:commentEx w15:paraId="5A676AC8" w15:done="0"/>
  <w15:commentEx w15:paraId="1A6F6539" w15:done="0"/>
  <w15:commentEx w15:paraId="28432C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F6F4" w16cex:dateUtc="2021-01-13T15:47:00Z"/>
  <w16cex:commentExtensible w16cex:durableId="23A9F5B2" w16cex:dateUtc="2021-01-13T15:41:00Z"/>
  <w16cex:commentExtensible w16cex:durableId="23AB03A4" w16cex:dateUtc="2021-01-14T10:53:00Z"/>
  <w16cex:commentExtensible w16cex:durableId="23A9F57A" w16cex:dateUtc="2021-01-13T15:40:00Z"/>
  <w16cex:commentExtensible w16cex:durableId="23AB03DB" w16cex:dateUtc="2021-01-14T10:54:00Z"/>
  <w16cex:commentExtensible w16cex:durableId="23A9F6DF" w16cex:dateUtc="2021-01-13T15:46:00Z"/>
  <w16cex:commentExtensible w16cex:durableId="23A9F5D5" w16cex:dateUtc="2021-01-13T15:42:00Z"/>
  <w16cex:commentExtensible w16cex:durableId="23A9F5EC" w16cex:dateUtc="2021-01-13T15:42:00Z"/>
  <w16cex:commentExtensible w16cex:durableId="23AB040B" w16cex:dateUtc="2021-01-14T10:55:00Z"/>
  <w16cex:commentExtensible w16cex:durableId="23A9F6A9" w16cex:dateUtc="2021-01-13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D276E0" w16cid:durableId="23A9F6F4"/>
  <w16cid:commentId w16cid:paraId="18332063" w16cid:durableId="23A9F5B2"/>
  <w16cid:commentId w16cid:paraId="44C33C76" w16cid:durableId="23AB03A4"/>
  <w16cid:commentId w16cid:paraId="4A64485A" w16cid:durableId="23A9F57A"/>
  <w16cid:commentId w16cid:paraId="04DD0131" w16cid:durableId="23AB03DB"/>
  <w16cid:commentId w16cid:paraId="35D0FEEC" w16cid:durableId="23A9F6DF"/>
  <w16cid:commentId w16cid:paraId="076FE110" w16cid:durableId="23A9F5D5"/>
  <w16cid:commentId w16cid:paraId="5A676AC8" w16cid:durableId="23A9F5EC"/>
  <w16cid:commentId w16cid:paraId="1A6F6539" w16cid:durableId="23AB040B"/>
  <w16cid:commentId w16cid:paraId="28432C69" w16cid:durableId="23A9F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F"/>
    <w:rsid w:val="0005062D"/>
    <w:rsid w:val="000A3CDC"/>
    <w:rsid w:val="00142372"/>
    <w:rsid w:val="0015520F"/>
    <w:rsid w:val="00185696"/>
    <w:rsid w:val="00223338"/>
    <w:rsid w:val="003435C3"/>
    <w:rsid w:val="00432BBA"/>
    <w:rsid w:val="00533346"/>
    <w:rsid w:val="00584584"/>
    <w:rsid w:val="0066006E"/>
    <w:rsid w:val="006E6F5C"/>
    <w:rsid w:val="0070037F"/>
    <w:rsid w:val="00757820"/>
    <w:rsid w:val="00757C9E"/>
    <w:rsid w:val="007606DE"/>
    <w:rsid w:val="00797985"/>
    <w:rsid w:val="007A5FA3"/>
    <w:rsid w:val="00865E78"/>
    <w:rsid w:val="0087052E"/>
    <w:rsid w:val="008C462F"/>
    <w:rsid w:val="00932663"/>
    <w:rsid w:val="009411EC"/>
    <w:rsid w:val="009F4AD5"/>
    <w:rsid w:val="00A05752"/>
    <w:rsid w:val="00A66406"/>
    <w:rsid w:val="00B7318E"/>
    <w:rsid w:val="00C16EEC"/>
    <w:rsid w:val="00C26991"/>
    <w:rsid w:val="00C42587"/>
    <w:rsid w:val="00C470D8"/>
    <w:rsid w:val="00CB3E48"/>
    <w:rsid w:val="00D03408"/>
    <w:rsid w:val="00D23912"/>
    <w:rsid w:val="00D612B7"/>
    <w:rsid w:val="00DE3CD0"/>
    <w:rsid w:val="00EE27EA"/>
    <w:rsid w:val="00F01832"/>
    <w:rsid w:val="00F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3DAB"/>
  <w15:chartTrackingRefBased/>
  <w15:docId w15:val="{5723871F-4E36-AF41-A142-A8FEFFF2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8C462F"/>
  </w:style>
  <w:style w:type="character" w:styleId="CommentReference">
    <w:name w:val="annotation reference"/>
    <w:basedOn w:val="DefaultParagraphFont"/>
    <w:uiPriority w:val="99"/>
    <w:semiHidden/>
    <w:unhideWhenUsed/>
    <w:rsid w:val="00C42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5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Edison</cp:lastModifiedBy>
  <cp:revision>6</cp:revision>
  <dcterms:created xsi:type="dcterms:W3CDTF">2021-01-13T02:44:00Z</dcterms:created>
  <dcterms:modified xsi:type="dcterms:W3CDTF">2021-01-14T10:55:00Z</dcterms:modified>
</cp:coreProperties>
</file>