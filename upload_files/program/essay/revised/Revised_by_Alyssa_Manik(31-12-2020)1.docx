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A1213" w:rsidRDefault="00D344F0">
      <w:pPr>
        <w:pBdr>
          <w:top w:val="nil"/>
          <w:left w:val="nil"/>
          <w:bottom w:val="nil"/>
          <w:right w:val="nil"/>
          <w:between w:val="nil"/>
        </w:pBdr>
        <w:jc w:val="both"/>
        <w:rPr>
          <w:rFonts w:ascii="Helvetica Neue" w:eastAsia="Helvetica Neue" w:hAnsi="Helvetica Neue" w:cs="Helvetica Neue"/>
          <w:b/>
          <w:color w:val="000000"/>
          <w:sz w:val="22"/>
          <w:szCs w:val="22"/>
        </w:rPr>
      </w:pPr>
      <w:r>
        <w:rPr>
          <w:rFonts w:ascii="Helvetica Neue" w:eastAsia="Helvetica Neue" w:hAnsi="Helvetica Neue" w:cs="Helvetica Neue"/>
          <w:b/>
          <w:color w:val="000000"/>
          <w:sz w:val="22"/>
          <w:szCs w:val="22"/>
        </w:rPr>
        <w:t>Discuss an accomplishment, event, or realization that sparked a period of personal growth and a new understanding of yourself or others. (650 words).</w:t>
      </w:r>
    </w:p>
    <w:p w14:paraId="00000002" w14:textId="77777777" w:rsidR="00FA1213" w:rsidRDefault="00FA1213">
      <w:pPr>
        <w:pBdr>
          <w:top w:val="nil"/>
          <w:left w:val="nil"/>
          <w:bottom w:val="nil"/>
          <w:right w:val="nil"/>
          <w:between w:val="nil"/>
        </w:pBdr>
        <w:jc w:val="both"/>
        <w:rPr>
          <w:rFonts w:ascii="Helvetica Neue" w:eastAsia="Helvetica Neue" w:hAnsi="Helvetica Neue" w:cs="Helvetica Neue"/>
          <w:b/>
          <w:color w:val="000000"/>
          <w:sz w:val="22"/>
          <w:szCs w:val="22"/>
        </w:rPr>
      </w:pPr>
    </w:p>
    <w:p w14:paraId="00000003" w14:textId="2727AD3D" w:rsidR="00FA1213" w:rsidRDefault="00D344F0">
      <w:pPr>
        <w:spacing w:line="276" w:lineRule="auto"/>
        <w:rPr>
          <w:sz w:val="22"/>
          <w:szCs w:val="22"/>
        </w:rPr>
      </w:pPr>
      <w:r>
        <w:rPr>
          <w:sz w:val="22"/>
          <w:szCs w:val="22"/>
        </w:rPr>
        <w:t>1:54 - 2:11, an unforgettable time interval. With my guitar in hand, I rewound the song to 1:54 for the thousandth time. I was getting frustrated</w:t>
      </w:r>
      <w:ins w:id="0" w:author="Alyssa Manik" w:date="2020-12-31T04:32:00Z">
        <w:r w:rsidR="00D54C95">
          <w:rPr>
            <w:sz w:val="22"/>
            <w:szCs w:val="22"/>
          </w:rPr>
          <w:t>--</w:t>
        </w:r>
      </w:ins>
      <w:del w:id="1" w:author="Alyssa Manik" w:date="2020-12-31T04:32:00Z">
        <w:r w:rsidDel="00D54C95">
          <w:rPr>
            <w:sz w:val="22"/>
            <w:szCs w:val="22"/>
          </w:rPr>
          <w:delText xml:space="preserve"> (</w:delText>
        </w:r>
      </w:del>
      <w:r>
        <w:rPr>
          <w:sz w:val="22"/>
          <w:szCs w:val="22"/>
        </w:rPr>
        <w:t>and physically aching</w:t>
      </w:r>
      <w:ins w:id="2" w:author="Alyssa Manik" w:date="2020-12-31T04:33:00Z">
        <w:r w:rsidR="00D54C95">
          <w:rPr>
            <w:sz w:val="22"/>
            <w:szCs w:val="22"/>
          </w:rPr>
          <w:t>--</w:t>
        </w:r>
      </w:ins>
      <w:del w:id="3" w:author="Alyssa Manik" w:date="2020-12-31T04:33:00Z">
        <w:r w:rsidDel="00D54C95">
          <w:rPr>
            <w:sz w:val="22"/>
            <w:szCs w:val="22"/>
          </w:rPr>
          <w:delText xml:space="preserve">), </w:delText>
        </w:r>
      </w:del>
      <w:r>
        <w:rPr>
          <w:sz w:val="22"/>
          <w:szCs w:val="22"/>
        </w:rPr>
        <w:t>but I refused to give up.</w:t>
      </w:r>
      <w:ins w:id="4" w:author="Alyssa Manik" w:date="2020-12-31T04:33:00Z">
        <w:r w:rsidR="00D54C95">
          <w:rPr>
            <w:sz w:val="22"/>
            <w:szCs w:val="22"/>
          </w:rPr>
          <w:t xml:space="preserve"> </w:t>
        </w:r>
      </w:ins>
    </w:p>
    <w:p w14:paraId="00000004" w14:textId="77777777" w:rsidR="00FA1213" w:rsidRDefault="00FA1213">
      <w:pPr>
        <w:spacing w:line="276" w:lineRule="auto"/>
        <w:rPr>
          <w:sz w:val="22"/>
          <w:szCs w:val="22"/>
        </w:rPr>
      </w:pPr>
    </w:p>
    <w:p w14:paraId="00000005" w14:textId="6F591763" w:rsidR="00FA1213" w:rsidRDefault="00D344F0">
      <w:pPr>
        <w:spacing w:line="276" w:lineRule="auto"/>
        <w:rPr>
          <w:sz w:val="22"/>
          <w:szCs w:val="22"/>
        </w:rPr>
      </w:pPr>
      <w:r>
        <w:rPr>
          <w:sz w:val="22"/>
          <w:szCs w:val="22"/>
        </w:rPr>
        <w:t xml:space="preserve">All my life, I remember always being overshadowed by my peers. At home, I was never the most talented sibling. In school, I was always </w:t>
      </w:r>
      <w:commentRangeStart w:id="5"/>
      <w:ins w:id="6" w:author="Alyssa Manik" w:date="2020-12-31T04:33:00Z">
        <w:r w:rsidR="00D54C95">
          <w:rPr>
            <w:sz w:val="22"/>
            <w:szCs w:val="22"/>
          </w:rPr>
          <w:t>“</w:t>
        </w:r>
      </w:ins>
      <w:r>
        <w:rPr>
          <w:sz w:val="22"/>
          <w:szCs w:val="22"/>
        </w:rPr>
        <w:t>Nicole’s friend</w:t>
      </w:r>
      <w:ins w:id="7" w:author="Alyssa Manik" w:date="2020-12-31T04:33:00Z">
        <w:r w:rsidR="00D54C95">
          <w:rPr>
            <w:sz w:val="22"/>
            <w:szCs w:val="22"/>
          </w:rPr>
          <w:t>”</w:t>
        </w:r>
      </w:ins>
      <w:r>
        <w:rPr>
          <w:sz w:val="22"/>
          <w:szCs w:val="22"/>
        </w:rPr>
        <w:t xml:space="preserve">. </w:t>
      </w:r>
      <w:commentRangeEnd w:id="5"/>
      <w:r w:rsidR="00D54C95">
        <w:rPr>
          <w:rStyle w:val="CommentReference"/>
        </w:rPr>
        <w:commentReference w:id="5"/>
      </w:r>
      <w:r>
        <w:rPr>
          <w:sz w:val="22"/>
          <w:szCs w:val="22"/>
        </w:rPr>
        <w:t xml:space="preserve">Over time I felt insecure and overcautious. I became shy because I thought nobody wanted to get to know me. </w:t>
      </w:r>
      <w:commentRangeStart w:id="8"/>
      <w:r>
        <w:rPr>
          <w:sz w:val="22"/>
          <w:szCs w:val="22"/>
        </w:rPr>
        <w:t xml:space="preserve">However, I discovered a song that </w:t>
      </w:r>
      <w:commentRangeEnd w:id="8"/>
      <w:r w:rsidR="00D54C95">
        <w:rPr>
          <w:rStyle w:val="CommentReference"/>
        </w:rPr>
        <w:commentReference w:id="8"/>
      </w:r>
      <w:r>
        <w:rPr>
          <w:sz w:val="22"/>
          <w:szCs w:val="22"/>
        </w:rPr>
        <w:t xml:space="preserve">changed my perspective. It was titled </w:t>
      </w:r>
      <w:proofErr w:type="spellStart"/>
      <w:r w:rsidRPr="0038203F">
        <w:rPr>
          <w:i/>
          <w:iCs/>
          <w:sz w:val="22"/>
          <w:szCs w:val="22"/>
          <w:rPrChange w:id="9" w:author="Alyssa Manik" w:date="2020-12-31T04:28:00Z">
            <w:rPr>
              <w:sz w:val="22"/>
              <w:szCs w:val="22"/>
            </w:rPr>
          </w:rPrChange>
        </w:rPr>
        <w:t>Namae</w:t>
      </w:r>
      <w:proofErr w:type="spellEnd"/>
      <w:r w:rsidRPr="0038203F">
        <w:rPr>
          <w:i/>
          <w:iCs/>
          <w:sz w:val="22"/>
          <w:szCs w:val="22"/>
          <w:rPrChange w:id="10" w:author="Alyssa Manik" w:date="2020-12-31T04:28:00Z">
            <w:rPr>
              <w:sz w:val="22"/>
              <w:szCs w:val="22"/>
            </w:rPr>
          </w:rPrChange>
        </w:rPr>
        <w:t xml:space="preserve"> Wo </w:t>
      </w:r>
      <w:commentRangeStart w:id="11"/>
      <w:proofErr w:type="spellStart"/>
      <w:r w:rsidRPr="0038203F">
        <w:rPr>
          <w:i/>
          <w:iCs/>
          <w:sz w:val="22"/>
          <w:szCs w:val="22"/>
          <w:rPrChange w:id="12" w:author="Alyssa Manik" w:date="2020-12-31T04:28:00Z">
            <w:rPr>
              <w:sz w:val="22"/>
              <w:szCs w:val="22"/>
            </w:rPr>
          </w:rPrChange>
        </w:rPr>
        <w:t>Yobuyo</w:t>
      </w:r>
      <w:commentRangeEnd w:id="11"/>
      <w:proofErr w:type="spellEnd"/>
      <w:r w:rsidR="0038203F">
        <w:rPr>
          <w:rStyle w:val="CommentReference"/>
        </w:rPr>
        <w:commentReference w:id="11"/>
      </w:r>
      <w:r>
        <w:rPr>
          <w:sz w:val="22"/>
          <w:szCs w:val="22"/>
        </w:rPr>
        <w:t xml:space="preserve">. </w:t>
      </w:r>
      <w:commentRangeStart w:id="13"/>
      <w:r>
        <w:rPr>
          <w:sz w:val="22"/>
          <w:szCs w:val="22"/>
        </w:rPr>
        <w:t xml:space="preserve">This was the </w:t>
      </w:r>
      <w:commentRangeEnd w:id="13"/>
      <w:r w:rsidR="00D54C95">
        <w:rPr>
          <w:rStyle w:val="CommentReference"/>
        </w:rPr>
        <w:commentReference w:id="13"/>
      </w:r>
      <w:r>
        <w:rPr>
          <w:sz w:val="22"/>
          <w:szCs w:val="22"/>
        </w:rPr>
        <w:t>bridge:</w:t>
      </w:r>
    </w:p>
    <w:p w14:paraId="00000006" w14:textId="77777777" w:rsidR="00FA1213" w:rsidRDefault="00FA1213">
      <w:pPr>
        <w:spacing w:line="276" w:lineRule="auto"/>
        <w:rPr>
          <w:sz w:val="22"/>
          <w:szCs w:val="22"/>
        </w:rPr>
      </w:pPr>
    </w:p>
    <w:p w14:paraId="00000007" w14:textId="77777777" w:rsidR="00FA1213" w:rsidRDefault="00D344F0">
      <w:pPr>
        <w:spacing w:line="276" w:lineRule="auto"/>
        <w:rPr>
          <w:sz w:val="22"/>
          <w:szCs w:val="22"/>
        </w:rPr>
      </w:pPr>
      <w:r>
        <w:rPr>
          <w:sz w:val="22"/>
          <w:szCs w:val="22"/>
        </w:rPr>
        <w:t>“I was searching for a reason, to be who I am</w:t>
      </w:r>
    </w:p>
    <w:p w14:paraId="00000008" w14:textId="77777777" w:rsidR="00FA1213" w:rsidRDefault="00D344F0">
      <w:pPr>
        <w:spacing w:line="276" w:lineRule="auto"/>
        <w:rPr>
          <w:sz w:val="22"/>
          <w:szCs w:val="22"/>
        </w:rPr>
      </w:pPr>
      <w:r>
        <w:rPr>
          <w:sz w:val="22"/>
          <w:szCs w:val="22"/>
        </w:rPr>
        <w:t>If there is a “me” that continues to live on within you</w:t>
      </w:r>
    </w:p>
    <w:p w14:paraId="00000009" w14:textId="77777777" w:rsidR="00FA1213" w:rsidRDefault="00D344F0">
      <w:pPr>
        <w:spacing w:line="276" w:lineRule="auto"/>
        <w:rPr>
          <w:sz w:val="22"/>
          <w:szCs w:val="22"/>
        </w:rPr>
      </w:pPr>
      <w:r>
        <w:rPr>
          <w:sz w:val="22"/>
          <w:szCs w:val="22"/>
        </w:rPr>
        <w:t>Even if it’s through the dark or up a tall hill</w:t>
      </w:r>
    </w:p>
    <w:p w14:paraId="0000000A" w14:textId="516AF898" w:rsidR="00FA1213" w:rsidRDefault="00D344F0">
      <w:pPr>
        <w:spacing w:line="276" w:lineRule="auto"/>
        <w:rPr>
          <w:sz w:val="22"/>
          <w:szCs w:val="22"/>
        </w:rPr>
      </w:pPr>
      <w:r>
        <w:rPr>
          <w:sz w:val="22"/>
          <w:szCs w:val="22"/>
        </w:rPr>
        <w:t>I should be able to be someone who can surpass them</w:t>
      </w:r>
      <w:ins w:id="14" w:author="Alyssa Manik" w:date="2020-12-31T04:36:00Z">
        <w:r w:rsidR="00F0090C">
          <w:rPr>
            <w:sz w:val="22"/>
            <w:szCs w:val="22"/>
          </w:rPr>
          <w:t>.</w:t>
        </w:r>
      </w:ins>
      <w:r>
        <w:rPr>
          <w:sz w:val="22"/>
          <w:szCs w:val="22"/>
        </w:rPr>
        <w:t>”</w:t>
      </w:r>
    </w:p>
    <w:p w14:paraId="0000000B" w14:textId="77777777" w:rsidR="00FA1213" w:rsidRDefault="00FA1213">
      <w:pPr>
        <w:spacing w:line="276" w:lineRule="auto"/>
        <w:rPr>
          <w:sz w:val="22"/>
          <w:szCs w:val="22"/>
        </w:rPr>
      </w:pPr>
    </w:p>
    <w:p w14:paraId="0000000C" w14:textId="77777777" w:rsidR="00FA1213" w:rsidRDefault="00D344F0">
      <w:pPr>
        <w:spacing w:line="276" w:lineRule="auto"/>
        <w:rPr>
          <w:sz w:val="22"/>
          <w:szCs w:val="22"/>
        </w:rPr>
      </w:pPr>
      <w:r>
        <w:rPr>
          <w:sz w:val="22"/>
          <w:szCs w:val="22"/>
        </w:rPr>
        <w:t>It was screaming at me to mature, to finally close the longest chapter of my life. So, I did.</w:t>
      </w:r>
    </w:p>
    <w:p w14:paraId="0000000D" w14:textId="77777777" w:rsidR="00FA1213" w:rsidRDefault="00FA1213">
      <w:pPr>
        <w:spacing w:line="276" w:lineRule="auto"/>
        <w:rPr>
          <w:sz w:val="22"/>
          <w:szCs w:val="22"/>
        </w:rPr>
      </w:pPr>
    </w:p>
    <w:p w14:paraId="0000000E" w14:textId="4B1523D6" w:rsidR="00FA1213" w:rsidRDefault="00D344F0">
      <w:pPr>
        <w:spacing w:line="276" w:lineRule="auto"/>
        <w:rPr>
          <w:sz w:val="22"/>
          <w:szCs w:val="22"/>
        </w:rPr>
      </w:pPr>
      <w:r>
        <w:rPr>
          <w:sz w:val="22"/>
          <w:szCs w:val="22"/>
        </w:rPr>
        <w:t xml:space="preserve">Listening to the song assured me that I could be the main character of my story. </w:t>
      </w:r>
      <w:commentRangeStart w:id="15"/>
      <w:r>
        <w:rPr>
          <w:sz w:val="22"/>
          <w:szCs w:val="22"/>
        </w:rPr>
        <w:t>Coincidentally, that year, I just skipped grade 10 because I was in the accelerated program.</w:t>
      </w:r>
      <w:commentRangeEnd w:id="15"/>
      <w:r w:rsidR="00F0090C">
        <w:rPr>
          <w:rStyle w:val="CommentReference"/>
        </w:rPr>
        <w:commentReference w:id="15"/>
      </w:r>
      <w:r>
        <w:rPr>
          <w:sz w:val="22"/>
          <w:szCs w:val="22"/>
        </w:rPr>
        <w:t xml:space="preserve"> In grade 11, I was in a completely different environment with a hundred of my (very intimidating) seniors as my classmates. They all had a cold stature and being 4’11 in height, I was the smallest </w:t>
      </w:r>
      <w:sdt>
        <w:sdtPr>
          <w:tag w:val="goog_rdk_0"/>
          <w:id w:val="-1225438774"/>
        </w:sdtPr>
        <w:sdtEndPr/>
        <w:sdtContent>
          <w:ins w:id="16" w:author="Michelle Lee" w:date="2020-12-28T19:46:00Z">
            <w:r>
              <w:rPr>
                <w:sz w:val="22"/>
                <w:szCs w:val="22"/>
              </w:rPr>
              <w:t xml:space="preserve">and youngest </w:t>
            </w:r>
          </w:ins>
        </w:sdtContent>
      </w:sdt>
      <w:r>
        <w:rPr>
          <w:sz w:val="22"/>
          <w:szCs w:val="22"/>
        </w:rPr>
        <w:t xml:space="preserve">among most of them. </w:t>
      </w:r>
      <w:sdt>
        <w:sdtPr>
          <w:tag w:val="goog_rdk_1"/>
          <w:id w:val="606703256"/>
        </w:sdtPr>
        <w:sdtEndPr/>
        <w:sdtContent>
          <w:ins w:id="17" w:author="Michelle Lee" w:date="2020-12-28T19:48:00Z">
            <w:r>
              <w:rPr>
                <w:sz w:val="22"/>
                <w:szCs w:val="22"/>
              </w:rPr>
              <w:t xml:space="preserve">I felt small and out of place. </w:t>
            </w:r>
          </w:ins>
        </w:sdtContent>
      </w:sdt>
      <w:sdt>
        <w:sdtPr>
          <w:tag w:val="goog_rdk_2"/>
          <w:id w:val="-1315645263"/>
        </w:sdtPr>
        <w:sdtEndPr/>
        <w:sdtContent>
          <w:del w:id="18" w:author="Michelle Lee" w:date="2020-12-28T19:48:00Z">
            <w:r>
              <w:rPr>
                <w:sz w:val="22"/>
                <w:szCs w:val="22"/>
              </w:rPr>
              <w:delText>It was the perfect time for me to prove to myself that I’ve grown. In order t</w:delText>
            </w:r>
          </w:del>
        </w:sdtContent>
      </w:sdt>
      <w:sdt>
        <w:sdtPr>
          <w:tag w:val="goog_rdk_3"/>
          <w:id w:val="1441800025"/>
        </w:sdtPr>
        <w:sdtEndPr/>
        <w:sdtContent>
          <w:ins w:id="19" w:author="Michelle Lee" w:date="2020-12-28T19:48:00Z">
            <w:r>
              <w:rPr>
                <w:sz w:val="22"/>
                <w:szCs w:val="22"/>
              </w:rPr>
              <w:t xml:space="preserve"> As </w:t>
            </w:r>
          </w:ins>
          <w:ins w:id="20" w:author="Alyssa Manik" w:date="2020-12-31T04:38:00Z">
            <w:r w:rsidR="00F0090C">
              <w:rPr>
                <w:sz w:val="22"/>
                <w:szCs w:val="22"/>
              </w:rPr>
              <w:t>the</w:t>
            </w:r>
          </w:ins>
          <w:ins w:id="21" w:author="Michelle Lee" w:date="2020-12-28T19:48:00Z">
            <w:del w:id="22" w:author="Alyssa Manik" w:date="2020-12-31T04:38:00Z">
              <w:r w:rsidDel="00F0090C">
                <w:rPr>
                  <w:sz w:val="22"/>
                  <w:szCs w:val="22"/>
                </w:rPr>
                <w:delText>a</w:delText>
              </w:r>
            </w:del>
            <w:r>
              <w:rPr>
                <w:sz w:val="22"/>
                <w:szCs w:val="22"/>
              </w:rPr>
              <w:t xml:space="preserve"> first step t</w:t>
            </w:r>
          </w:ins>
        </w:sdtContent>
      </w:sdt>
      <w:r>
        <w:rPr>
          <w:sz w:val="22"/>
          <w:szCs w:val="22"/>
        </w:rPr>
        <w:t>o</w:t>
      </w:r>
      <w:sdt>
        <w:sdtPr>
          <w:tag w:val="goog_rdk_4"/>
          <w:id w:val="-628853425"/>
        </w:sdtPr>
        <w:sdtEndPr/>
        <w:sdtContent>
          <w:del w:id="23" w:author="Michelle Lee" w:date="2020-12-28T19:49:00Z">
            <w:r>
              <w:rPr>
                <w:sz w:val="22"/>
                <w:szCs w:val="22"/>
              </w:rPr>
              <w:delText xml:space="preserve"> get the confidence to regain control of a situation that was out of my hands</w:delText>
            </w:r>
          </w:del>
        </w:sdtContent>
      </w:sdt>
      <w:sdt>
        <w:sdtPr>
          <w:tag w:val="goog_rdk_5"/>
          <w:id w:val="-1136489703"/>
        </w:sdtPr>
        <w:sdtEndPr/>
        <w:sdtContent>
          <w:ins w:id="24" w:author="Michelle Lee" w:date="2020-12-28T19:49:00Z">
            <w:r>
              <w:rPr>
                <w:sz w:val="22"/>
                <w:szCs w:val="22"/>
              </w:rPr>
              <w:t xml:space="preserve"> regain my confidence and sense of belonging</w:t>
            </w:r>
          </w:ins>
        </w:sdtContent>
      </w:sdt>
      <w:r>
        <w:rPr>
          <w:sz w:val="22"/>
          <w:szCs w:val="22"/>
        </w:rPr>
        <w:t xml:space="preserve">, I decided to master </w:t>
      </w:r>
      <w:proofErr w:type="spellStart"/>
      <w:r w:rsidRPr="0038203F">
        <w:rPr>
          <w:i/>
          <w:iCs/>
          <w:sz w:val="22"/>
          <w:szCs w:val="22"/>
          <w:rPrChange w:id="25" w:author="Alyssa Manik" w:date="2020-12-31T04:29:00Z">
            <w:rPr>
              <w:sz w:val="22"/>
              <w:szCs w:val="22"/>
            </w:rPr>
          </w:rPrChange>
        </w:rPr>
        <w:t>Namae</w:t>
      </w:r>
      <w:proofErr w:type="spellEnd"/>
      <w:r w:rsidRPr="0038203F">
        <w:rPr>
          <w:i/>
          <w:iCs/>
          <w:sz w:val="22"/>
          <w:szCs w:val="22"/>
          <w:rPrChange w:id="26" w:author="Alyssa Manik" w:date="2020-12-31T04:29:00Z">
            <w:rPr>
              <w:sz w:val="22"/>
              <w:szCs w:val="22"/>
            </w:rPr>
          </w:rPrChange>
        </w:rPr>
        <w:t xml:space="preserve"> Wo </w:t>
      </w:r>
      <w:proofErr w:type="spellStart"/>
      <w:r w:rsidRPr="0038203F">
        <w:rPr>
          <w:i/>
          <w:iCs/>
          <w:sz w:val="22"/>
          <w:szCs w:val="22"/>
          <w:rPrChange w:id="27" w:author="Alyssa Manik" w:date="2020-12-31T04:29:00Z">
            <w:rPr>
              <w:sz w:val="22"/>
              <w:szCs w:val="22"/>
            </w:rPr>
          </w:rPrChange>
        </w:rPr>
        <w:t>Yobuyu</w:t>
      </w:r>
      <w:proofErr w:type="spellEnd"/>
      <w:r>
        <w:rPr>
          <w:sz w:val="22"/>
          <w:szCs w:val="22"/>
        </w:rPr>
        <w:t xml:space="preserve"> on the guitar.</w:t>
      </w:r>
    </w:p>
    <w:p w14:paraId="0000000F" w14:textId="77777777" w:rsidR="00FA1213" w:rsidRDefault="00FA1213">
      <w:pPr>
        <w:spacing w:line="276" w:lineRule="auto"/>
        <w:rPr>
          <w:sz w:val="22"/>
          <w:szCs w:val="22"/>
        </w:rPr>
      </w:pPr>
    </w:p>
    <w:p w14:paraId="00000010" w14:textId="77777777" w:rsidR="00FA1213" w:rsidRDefault="00D344F0">
      <w:pPr>
        <w:spacing w:line="276" w:lineRule="auto"/>
        <w:rPr>
          <w:sz w:val="22"/>
          <w:szCs w:val="22"/>
        </w:rPr>
      </w:pPr>
      <w:r>
        <w:rPr>
          <w:sz w:val="22"/>
          <w:szCs w:val="22"/>
        </w:rPr>
        <w:t>I had no idea that learning this song would stimulate an awakening within me.</w:t>
      </w:r>
    </w:p>
    <w:p w14:paraId="00000011" w14:textId="77777777" w:rsidR="00FA1213" w:rsidRDefault="00FA1213">
      <w:pPr>
        <w:spacing w:line="276" w:lineRule="auto"/>
        <w:rPr>
          <w:sz w:val="22"/>
          <w:szCs w:val="22"/>
        </w:rPr>
      </w:pPr>
    </w:p>
    <w:p w14:paraId="00000012" w14:textId="765F49E4" w:rsidR="00FA1213" w:rsidRDefault="00D344F0">
      <w:pPr>
        <w:spacing w:line="276" w:lineRule="auto"/>
        <w:rPr>
          <w:sz w:val="22"/>
          <w:szCs w:val="22"/>
          <w:highlight w:val="magenta"/>
        </w:rPr>
      </w:pPr>
      <w:r>
        <w:rPr>
          <w:sz w:val="22"/>
          <w:szCs w:val="22"/>
        </w:rPr>
        <w:t xml:space="preserve">I approached </w:t>
      </w:r>
      <w:commentRangeStart w:id="28"/>
      <w:r>
        <w:rPr>
          <w:sz w:val="22"/>
          <w:szCs w:val="22"/>
        </w:rPr>
        <w:t xml:space="preserve">my teacher to </w:t>
      </w:r>
      <w:commentRangeEnd w:id="28"/>
      <w:r w:rsidR="0038203F">
        <w:rPr>
          <w:rStyle w:val="CommentReference"/>
        </w:rPr>
        <w:commentReference w:id="28"/>
      </w:r>
      <w:r>
        <w:rPr>
          <w:sz w:val="22"/>
          <w:szCs w:val="22"/>
        </w:rPr>
        <w:t>guide me in learning it on the guitar. To my surprise, he refused because</w:t>
      </w:r>
      <w:ins w:id="29" w:author="Alyssa Manik" w:date="2020-12-31T04:25:00Z">
        <w:r w:rsidR="0038203F">
          <w:rPr>
            <w:sz w:val="22"/>
            <w:szCs w:val="22"/>
          </w:rPr>
          <w:t>,</w:t>
        </w:r>
      </w:ins>
      <w:r>
        <w:rPr>
          <w:sz w:val="22"/>
          <w:szCs w:val="22"/>
        </w:rPr>
        <w:t xml:space="preserve"> </w:t>
      </w:r>
      <w:del w:id="30" w:author="Alyssa Manik" w:date="2020-12-31T04:25:00Z">
        <w:r w:rsidDel="0038203F">
          <w:rPr>
            <w:sz w:val="22"/>
            <w:szCs w:val="22"/>
          </w:rPr>
          <w:delText xml:space="preserve"> </w:delText>
        </w:r>
      </w:del>
      <w:r>
        <w:rPr>
          <w:sz w:val="22"/>
          <w:szCs w:val="22"/>
        </w:rPr>
        <w:t>“</w:t>
      </w:r>
      <w:ins w:id="31" w:author="Alyssa Manik" w:date="2020-12-31T04:25:00Z">
        <w:r w:rsidR="0038203F">
          <w:rPr>
            <w:sz w:val="22"/>
            <w:szCs w:val="22"/>
          </w:rPr>
          <w:t>[</w:t>
        </w:r>
      </w:ins>
      <w:r>
        <w:rPr>
          <w:sz w:val="22"/>
          <w:szCs w:val="22"/>
        </w:rPr>
        <w:t>I</w:t>
      </w:r>
      <w:ins w:id="32" w:author="Alyssa Manik" w:date="2020-12-31T04:25:00Z">
        <w:r w:rsidR="0038203F">
          <w:rPr>
            <w:sz w:val="22"/>
            <w:szCs w:val="22"/>
          </w:rPr>
          <w:t>]</w:t>
        </w:r>
      </w:ins>
      <w:r>
        <w:rPr>
          <w:sz w:val="22"/>
          <w:szCs w:val="22"/>
        </w:rPr>
        <w:t xml:space="preserve"> lacked the technical experience,” he said. However, I was determined to lear</w:t>
      </w:r>
      <w:commentRangeStart w:id="33"/>
      <w:r>
        <w:rPr>
          <w:sz w:val="22"/>
          <w:szCs w:val="22"/>
        </w:rPr>
        <w:t>n it. I didn’t want anybody’s words to get in the way of my goals.</w:t>
      </w:r>
      <w:commentRangeEnd w:id="33"/>
      <w:r w:rsidR="00F0090C">
        <w:rPr>
          <w:rStyle w:val="CommentReference"/>
        </w:rPr>
        <w:commentReference w:id="33"/>
      </w:r>
    </w:p>
    <w:p w14:paraId="00000013" w14:textId="77777777" w:rsidR="00FA1213" w:rsidRDefault="00FA1213">
      <w:pPr>
        <w:spacing w:line="276" w:lineRule="auto"/>
        <w:rPr>
          <w:sz w:val="22"/>
          <w:szCs w:val="22"/>
        </w:rPr>
      </w:pPr>
    </w:p>
    <w:p w14:paraId="00000014" w14:textId="77777777" w:rsidR="00FA1213" w:rsidRDefault="00D344F0">
      <w:pPr>
        <w:spacing w:line="276" w:lineRule="auto"/>
        <w:rPr>
          <w:sz w:val="22"/>
          <w:szCs w:val="22"/>
        </w:rPr>
      </w:pPr>
      <w:r>
        <w:rPr>
          <w:sz w:val="22"/>
          <w:szCs w:val="22"/>
        </w:rPr>
        <w:t xml:space="preserve">I started my learning journey with a </w:t>
      </w:r>
      <w:commentRangeStart w:id="34"/>
      <w:r>
        <w:rPr>
          <w:sz w:val="22"/>
          <w:szCs w:val="22"/>
        </w:rPr>
        <w:t>determined look on my face. But as three weeks passed, I was starting to dread touching my guitar because I felt that I wasn’t progressing</w:t>
      </w:r>
      <w:commentRangeEnd w:id="34"/>
      <w:r w:rsidR="00F0090C">
        <w:rPr>
          <w:rStyle w:val="CommentReference"/>
        </w:rPr>
        <w:commentReference w:id="34"/>
      </w:r>
      <w:r>
        <w:rPr>
          <w:sz w:val="22"/>
          <w:szCs w:val="22"/>
        </w:rPr>
        <w:t>. Without proper guidance, I got lost in the fast tempo and unfamiliar chords. I stumbled over the same notes, plucked the wrong strings. My body ached from how much I practiced. I was discouraged to see that all my efforts had led to a series of jumbled notes and physical pain.</w:t>
      </w:r>
    </w:p>
    <w:p w14:paraId="00000015" w14:textId="77777777" w:rsidR="00FA1213" w:rsidRDefault="00FA1213">
      <w:pPr>
        <w:spacing w:line="276" w:lineRule="auto"/>
        <w:rPr>
          <w:sz w:val="22"/>
          <w:szCs w:val="22"/>
        </w:rPr>
      </w:pPr>
    </w:p>
    <w:p w14:paraId="00000016" w14:textId="77777777" w:rsidR="00FA1213" w:rsidRDefault="00D344F0">
      <w:pPr>
        <w:spacing w:line="276" w:lineRule="auto"/>
        <w:rPr>
          <w:sz w:val="22"/>
          <w:szCs w:val="22"/>
        </w:rPr>
      </w:pPr>
      <w:commentRangeStart w:id="35"/>
      <w:r>
        <w:rPr>
          <w:sz w:val="22"/>
          <w:szCs w:val="22"/>
        </w:rPr>
        <w:t>But I persisted.</w:t>
      </w:r>
      <w:commentRangeEnd w:id="35"/>
      <w:r w:rsidR="00F0090C">
        <w:rPr>
          <w:rStyle w:val="CommentReference"/>
        </w:rPr>
        <w:commentReference w:id="35"/>
      </w:r>
    </w:p>
    <w:p w14:paraId="00000017" w14:textId="77777777" w:rsidR="00FA1213" w:rsidRDefault="00FA1213">
      <w:pPr>
        <w:spacing w:line="276" w:lineRule="auto"/>
        <w:rPr>
          <w:sz w:val="22"/>
          <w:szCs w:val="22"/>
        </w:rPr>
      </w:pPr>
    </w:p>
    <w:p w14:paraId="00000018" w14:textId="77777777" w:rsidR="00FA1213" w:rsidRDefault="00D344F0">
      <w:pPr>
        <w:spacing w:line="276" w:lineRule="auto"/>
        <w:rPr>
          <w:sz w:val="22"/>
          <w:szCs w:val="22"/>
        </w:rPr>
      </w:pPr>
      <w:commentRangeStart w:id="36"/>
      <w:r>
        <w:rPr>
          <w:sz w:val="22"/>
          <w:szCs w:val="22"/>
        </w:rPr>
        <w:t xml:space="preserve">After 17 weeks of consistent practice, I could finally play at full speed. </w:t>
      </w:r>
      <w:commentRangeEnd w:id="36"/>
      <w:r w:rsidR="0038203F">
        <w:rPr>
          <w:rStyle w:val="CommentReference"/>
        </w:rPr>
        <w:commentReference w:id="36"/>
      </w:r>
    </w:p>
    <w:p w14:paraId="00000019" w14:textId="77777777" w:rsidR="00FA1213" w:rsidRDefault="00FA1213">
      <w:pPr>
        <w:spacing w:line="276" w:lineRule="auto"/>
        <w:rPr>
          <w:sz w:val="22"/>
          <w:szCs w:val="22"/>
        </w:rPr>
      </w:pPr>
    </w:p>
    <w:p w14:paraId="0000001A" w14:textId="77777777" w:rsidR="00FA1213" w:rsidRDefault="00D344F0">
      <w:pPr>
        <w:spacing w:line="276" w:lineRule="auto"/>
        <w:rPr>
          <w:sz w:val="22"/>
          <w:szCs w:val="22"/>
        </w:rPr>
      </w:pPr>
      <w:r>
        <w:rPr>
          <w:sz w:val="22"/>
          <w:szCs w:val="22"/>
        </w:rPr>
        <w:t xml:space="preserve">For 17 weeks, I ignored the feelings of discouragement and kept practicing. I developed a strategy where I recorded myself playing the whole song every Monday and compared myself each week. This recording made me notice the mistakes I made and how it affected my playing. From small details such as </w:t>
      </w:r>
      <w:commentRangeStart w:id="37"/>
      <w:r>
        <w:rPr>
          <w:sz w:val="22"/>
          <w:szCs w:val="22"/>
        </w:rPr>
        <w:t xml:space="preserve">long nails </w:t>
      </w:r>
      <w:commentRangeEnd w:id="37"/>
      <w:r w:rsidR="00F0090C">
        <w:rPr>
          <w:rStyle w:val="CommentReference"/>
        </w:rPr>
        <w:commentReference w:id="37"/>
      </w:r>
      <w:r>
        <w:rPr>
          <w:sz w:val="22"/>
          <w:szCs w:val="22"/>
        </w:rPr>
        <w:t>to something more significant like tuning, I’d correct it and see where it takes me. Additionally, these recordings kept me motivated. Seeing how much I improved in a few weeks kept me going.</w:t>
      </w:r>
    </w:p>
    <w:p w14:paraId="0000001B" w14:textId="77777777" w:rsidR="00FA1213" w:rsidRDefault="00FA1213">
      <w:pPr>
        <w:spacing w:line="276" w:lineRule="auto"/>
        <w:rPr>
          <w:sz w:val="22"/>
          <w:szCs w:val="22"/>
        </w:rPr>
      </w:pPr>
    </w:p>
    <w:p w14:paraId="0000001C" w14:textId="77777777" w:rsidR="00FA1213" w:rsidRDefault="00D344F0">
      <w:pPr>
        <w:spacing w:line="276" w:lineRule="auto"/>
        <w:rPr>
          <w:sz w:val="22"/>
          <w:szCs w:val="22"/>
        </w:rPr>
      </w:pPr>
      <w:r>
        <w:rPr>
          <w:sz w:val="22"/>
          <w:szCs w:val="22"/>
        </w:rPr>
        <w:t xml:space="preserve">As I progressed into learning </w:t>
      </w:r>
      <w:proofErr w:type="spellStart"/>
      <w:r w:rsidRPr="0038203F">
        <w:rPr>
          <w:i/>
          <w:iCs/>
          <w:sz w:val="22"/>
          <w:szCs w:val="22"/>
          <w:rPrChange w:id="38" w:author="Alyssa Manik" w:date="2020-12-31T04:29:00Z">
            <w:rPr>
              <w:sz w:val="22"/>
              <w:szCs w:val="22"/>
            </w:rPr>
          </w:rPrChange>
        </w:rPr>
        <w:t>Namae</w:t>
      </w:r>
      <w:proofErr w:type="spellEnd"/>
      <w:r w:rsidRPr="0038203F">
        <w:rPr>
          <w:i/>
          <w:iCs/>
          <w:sz w:val="22"/>
          <w:szCs w:val="22"/>
          <w:rPrChange w:id="39" w:author="Alyssa Manik" w:date="2020-12-31T04:29:00Z">
            <w:rPr>
              <w:sz w:val="22"/>
              <w:szCs w:val="22"/>
            </w:rPr>
          </w:rPrChange>
        </w:rPr>
        <w:t xml:space="preserve"> Wo </w:t>
      </w:r>
      <w:proofErr w:type="spellStart"/>
      <w:r w:rsidRPr="0038203F">
        <w:rPr>
          <w:i/>
          <w:iCs/>
          <w:sz w:val="22"/>
          <w:szCs w:val="22"/>
          <w:rPrChange w:id="40" w:author="Alyssa Manik" w:date="2020-12-31T04:29:00Z">
            <w:rPr>
              <w:sz w:val="22"/>
              <w:szCs w:val="22"/>
            </w:rPr>
          </w:rPrChange>
        </w:rPr>
        <w:t>Yobuyo</w:t>
      </w:r>
      <w:proofErr w:type="spellEnd"/>
      <w:r>
        <w:rPr>
          <w:sz w:val="22"/>
          <w:szCs w:val="22"/>
        </w:rPr>
        <w:t xml:space="preserve">, it started to become something more than a sentimental value, it made me learn something valuable: </w:t>
      </w:r>
      <w:commentRangeStart w:id="41"/>
      <w:r>
        <w:rPr>
          <w:sz w:val="22"/>
          <w:szCs w:val="22"/>
        </w:rPr>
        <w:t>don’t give up no matter the challenges.</w:t>
      </w:r>
      <w:commentRangeEnd w:id="41"/>
      <w:r w:rsidR="00F0090C">
        <w:rPr>
          <w:rStyle w:val="CommentReference"/>
        </w:rPr>
        <w:commentReference w:id="41"/>
      </w:r>
    </w:p>
    <w:p w14:paraId="0000001D" w14:textId="77777777" w:rsidR="00FA1213" w:rsidRDefault="00FA1213">
      <w:pPr>
        <w:spacing w:line="276" w:lineRule="auto"/>
        <w:rPr>
          <w:sz w:val="22"/>
          <w:szCs w:val="22"/>
        </w:rPr>
      </w:pPr>
    </w:p>
    <w:p w14:paraId="0000001E" w14:textId="77777777" w:rsidR="00FA1213" w:rsidRDefault="00D344F0">
      <w:pPr>
        <w:spacing w:line="276" w:lineRule="auto"/>
        <w:rPr>
          <w:sz w:val="22"/>
          <w:szCs w:val="22"/>
        </w:rPr>
      </w:pPr>
      <w:r>
        <w:rPr>
          <w:sz w:val="22"/>
          <w:szCs w:val="22"/>
        </w:rPr>
        <w:lastRenderedPageBreak/>
        <w:t xml:space="preserve">I used to be impatient and a quitter. </w:t>
      </w:r>
      <w:commentRangeStart w:id="42"/>
      <w:r>
        <w:rPr>
          <w:sz w:val="22"/>
          <w:szCs w:val="22"/>
        </w:rPr>
        <w:t xml:space="preserve">If I were to reach a dead-end in math or an anomaly in chemistry </w:t>
      </w:r>
      <w:proofErr w:type="spellStart"/>
      <w:r>
        <w:rPr>
          <w:sz w:val="22"/>
          <w:szCs w:val="22"/>
        </w:rPr>
        <w:t>practicals</w:t>
      </w:r>
      <w:proofErr w:type="spellEnd"/>
      <w:r>
        <w:rPr>
          <w:sz w:val="22"/>
          <w:szCs w:val="22"/>
        </w:rPr>
        <w:t xml:space="preserve">, I would easily lose heart. </w:t>
      </w:r>
      <w:commentRangeEnd w:id="42"/>
      <w:r w:rsidR="00D54C95">
        <w:rPr>
          <w:rStyle w:val="CommentReference"/>
        </w:rPr>
        <w:commentReference w:id="42"/>
      </w:r>
      <w:r>
        <w:rPr>
          <w:sz w:val="22"/>
          <w:szCs w:val="22"/>
        </w:rPr>
        <w:t xml:space="preserve">But now, when I come face-to-face with a challenge and feel doubtful, I’ll look back on this journey — I won’t let difficulties get in the way of my goals because I know I can overcome them with resiliency. Learning </w:t>
      </w:r>
      <w:proofErr w:type="spellStart"/>
      <w:r w:rsidRPr="00D54C95">
        <w:rPr>
          <w:i/>
          <w:iCs/>
          <w:sz w:val="22"/>
          <w:szCs w:val="22"/>
          <w:rPrChange w:id="43" w:author="Alyssa Manik" w:date="2020-12-31T04:29:00Z">
            <w:rPr>
              <w:sz w:val="22"/>
              <w:szCs w:val="22"/>
            </w:rPr>
          </w:rPrChange>
        </w:rPr>
        <w:t>Namae</w:t>
      </w:r>
      <w:proofErr w:type="spellEnd"/>
      <w:r w:rsidRPr="00D54C95">
        <w:rPr>
          <w:i/>
          <w:iCs/>
          <w:sz w:val="22"/>
          <w:szCs w:val="22"/>
          <w:rPrChange w:id="44" w:author="Alyssa Manik" w:date="2020-12-31T04:29:00Z">
            <w:rPr>
              <w:sz w:val="22"/>
              <w:szCs w:val="22"/>
            </w:rPr>
          </w:rPrChange>
        </w:rPr>
        <w:t xml:space="preserve"> Wo </w:t>
      </w:r>
      <w:proofErr w:type="spellStart"/>
      <w:r w:rsidRPr="00D54C95">
        <w:rPr>
          <w:i/>
          <w:iCs/>
          <w:sz w:val="22"/>
          <w:szCs w:val="22"/>
          <w:rPrChange w:id="45" w:author="Alyssa Manik" w:date="2020-12-31T04:29:00Z">
            <w:rPr>
              <w:sz w:val="22"/>
              <w:szCs w:val="22"/>
            </w:rPr>
          </w:rPrChange>
        </w:rPr>
        <w:t>Yobuyo</w:t>
      </w:r>
      <w:proofErr w:type="spellEnd"/>
      <w:r>
        <w:rPr>
          <w:sz w:val="22"/>
          <w:szCs w:val="22"/>
        </w:rPr>
        <w:t xml:space="preserve"> taught me to take the first step and keep working towards the end goal despite the hardships, because it may progress into something even greater, </w:t>
      </w:r>
      <w:commentRangeStart w:id="46"/>
      <w:r>
        <w:rPr>
          <w:sz w:val="22"/>
          <w:szCs w:val="22"/>
        </w:rPr>
        <w:t>even if I do not succeed.</w:t>
      </w:r>
      <w:commentRangeEnd w:id="46"/>
      <w:r w:rsidR="0038203F">
        <w:rPr>
          <w:rStyle w:val="CommentReference"/>
        </w:rPr>
        <w:commentReference w:id="46"/>
      </w:r>
    </w:p>
    <w:p w14:paraId="0000001F" w14:textId="77777777" w:rsidR="00FA1213" w:rsidRDefault="00FA1213">
      <w:pPr>
        <w:spacing w:line="276" w:lineRule="auto"/>
        <w:rPr>
          <w:sz w:val="22"/>
          <w:szCs w:val="22"/>
        </w:rPr>
      </w:pPr>
    </w:p>
    <w:p w14:paraId="00000020" w14:textId="77777777" w:rsidR="00FA1213" w:rsidRDefault="00D344F0">
      <w:pPr>
        <w:spacing w:line="276" w:lineRule="auto"/>
        <w:rPr>
          <w:color w:val="000000"/>
          <w:sz w:val="22"/>
          <w:szCs w:val="22"/>
        </w:rPr>
      </w:pPr>
      <w:proofErr w:type="spellStart"/>
      <w:r w:rsidRPr="00D54C95">
        <w:rPr>
          <w:i/>
          <w:iCs/>
          <w:sz w:val="22"/>
          <w:szCs w:val="22"/>
          <w:rPrChange w:id="47" w:author="Alyssa Manik" w:date="2020-12-31T04:29:00Z">
            <w:rPr>
              <w:sz w:val="22"/>
              <w:szCs w:val="22"/>
            </w:rPr>
          </w:rPrChange>
        </w:rPr>
        <w:t>Namae</w:t>
      </w:r>
      <w:proofErr w:type="spellEnd"/>
      <w:r w:rsidRPr="00D54C95">
        <w:rPr>
          <w:i/>
          <w:iCs/>
          <w:sz w:val="22"/>
          <w:szCs w:val="22"/>
          <w:rPrChange w:id="48" w:author="Alyssa Manik" w:date="2020-12-31T04:29:00Z">
            <w:rPr>
              <w:sz w:val="22"/>
              <w:szCs w:val="22"/>
            </w:rPr>
          </w:rPrChange>
        </w:rPr>
        <w:t xml:space="preserve"> wo </w:t>
      </w:r>
      <w:proofErr w:type="spellStart"/>
      <w:r w:rsidRPr="00D54C95">
        <w:rPr>
          <w:i/>
          <w:iCs/>
          <w:sz w:val="22"/>
          <w:szCs w:val="22"/>
          <w:rPrChange w:id="49" w:author="Alyssa Manik" w:date="2020-12-31T04:29:00Z">
            <w:rPr>
              <w:sz w:val="22"/>
              <w:szCs w:val="22"/>
            </w:rPr>
          </w:rPrChange>
        </w:rPr>
        <w:t>Yobuyo</w:t>
      </w:r>
      <w:proofErr w:type="spellEnd"/>
      <w:r>
        <w:rPr>
          <w:sz w:val="22"/>
          <w:szCs w:val="22"/>
        </w:rPr>
        <w:t xml:space="preserve"> serves as a reminder that </w:t>
      </w:r>
      <w:commentRangeStart w:id="50"/>
      <w:commentRangeStart w:id="51"/>
      <w:r>
        <w:rPr>
          <w:sz w:val="22"/>
          <w:szCs w:val="22"/>
        </w:rPr>
        <w:t>I should be the only one who determines my own successes because everyone has their own paths based on their talents and disadvantages</w:t>
      </w:r>
      <w:commentRangeEnd w:id="50"/>
      <w:r w:rsidR="00F0090C">
        <w:rPr>
          <w:rStyle w:val="CommentReference"/>
        </w:rPr>
        <w:commentReference w:id="50"/>
      </w:r>
      <w:commentRangeEnd w:id="51"/>
      <w:r w:rsidR="00AB325E">
        <w:rPr>
          <w:rStyle w:val="CommentReference"/>
        </w:rPr>
        <w:commentReference w:id="51"/>
      </w:r>
      <w:r>
        <w:rPr>
          <w:sz w:val="22"/>
          <w:szCs w:val="22"/>
        </w:rPr>
        <w:t xml:space="preserve">. This song finally brought me the confidence to move on from my insecurities and determine my own path. Most importantly, this song </w:t>
      </w:r>
      <w:commentRangeStart w:id="52"/>
      <w:r>
        <w:rPr>
          <w:sz w:val="22"/>
          <w:szCs w:val="22"/>
        </w:rPr>
        <w:t xml:space="preserve">marks as a </w:t>
      </w:r>
      <w:commentRangeEnd w:id="52"/>
      <w:r w:rsidR="00D54C95">
        <w:rPr>
          <w:rStyle w:val="CommentReference"/>
        </w:rPr>
        <w:commentReference w:id="52"/>
      </w:r>
      <w:r>
        <w:rPr>
          <w:sz w:val="22"/>
          <w:szCs w:val="22"/>
        </w:rPr>
        <w:t xml:space="preserve">constant remembrance that </w:t>
      </w:r>
      <w:sdt>
        <w:sdtPr>
          <w:tag w:val="goog_rdk_6"/>
          <w:id w:val="-1510518692"/>
        </w:sdtPr>
        <w:sdtEndPr/>
        <w:sdtContent>
          <w:ins w:id="53" w:author="Michelle Lee" w:date="2020-12-28T19:46:00Z">
            <w:r>
              <w:rPr>
                <w:sz w:val="22"/>
                <w:szCs w:val="22"/>
              </w:rPr>
              <w:t>my</w:t>
            </w:r>
          </w:ins>
        </w:sdtContent>
      </w:sdt>
      <w:sdt>
        <w:sdtPr>
          <w:tag w:val="goog_rdk_7"/>
          <w:id w:val="873739261"/>
        </w:sdtPr>
        <w:sdtEndPr/>
        <w:sdtContent>
          <w:del w:id="54" w:author="Michelle Lee" w:date="2020-12-28T19:46:00Z">
            <w:r>
              <w:rPr>
                <w:sz w:val="22"/>
                <w:szCs w:val="22"/>
              </w:rPr>
              <w:delText>I am able to be</w:delText>
            </w:r>
          </w:del>
        </w:sdtContent>
      </w:sdt>
      <w:r>
        <w:rPr>
          <w:sz w:val="22"/>
          <w:szCs w:val="22"/>
        </w:rPr>
        <w:t xml:space="preserve"> persisten</w:t>
      </w:r>
      <w:sdt>
        <w:sdtPr>
          <w:tag w:val="goog_rdk_8"/>
          <w:id w:val="-744095025"/>
        </w:sdtPr>
        <w:sdtEndPr/>
        <w:sdtContent>
          <w:ins w:id="55" w:author="Michelle Lee" w:date="2020-12-28T19:47:00Z">
            <w:r>
              <w:rPr>
                <w:sz w:val="22"/>
                <w:szCs w:val="22"/>
              </w:rPr>
              <w:t>ce allow me</w:t>
            </w:r>
          </w:ins>
        </w:sdtContent>
      </w:sdt>
      <w:sdt>
        <w:sdtPr>
          <w:tag w:val="goog_rdk_9"/>
          <w:id w:val="241915982"/>
        </w:sdtPr>
        <w:sdtEndPr/>
        <w:sdtContent>
          <w:del w:id="56" w:author="Michelle Lee" w:date="2020-12-28T19:47:00Z">
            <w:r>
              <w:rPr>
                <w:sz w:val="22"/>
                <w:szCs w:val="22"/>
              </w:rPr>
              <w:delText>t</w:delText>
            </w:r>
          </w:del>
        </w:sdtContent>
      </w:sdt>
      <w:r>
        <w:rPr>
          <w:sz w:val="22"/>
          <w:szCs w:val="22"/>
        </w:rPr>
        <w:t xml:space="preserve"> to achieve my goals and </w:t>
      </w:r>
      <w:sdt>
        <w:sdtPr>
          <w:tag w:val="goog_rdk_10"/>
          <w:id w:val="32783962"/>
        </w:sdtPr>
        <w:sdtEndPr/>
        <w:sdtContent>
          <w:ins w:id="57" w:author="Michelle Lee" w:date="2020-12-28T19:47:00Z">
            <w:r>
              <w:rPr>
                <w:sz w:val="22"/>
                <w:szCs w:val="22"/>
              </w:rPr>
              <w:t>overcome challenges ahead of me</w:t>
            </w:r>
          </w:ins>
        </w:sdtContent>
      </w:sdt>
      <w:sdt>
        <w:sdtPr>
          <w:tag w:val="goog_rdk_11"/>
          <w:id w:val="1212998943"/>
        </w:sdtPr>
        <w:sdtEndPr/>
        <w:sdtContent>
          <w:del w:id="58" w:author="Michelle Lee" w:date="2020-12-28T19:47:00Z">
            <w:r>
              <w:rPr>
                <w:sz w:val="22"/>
                <w:szCs w:val="22"/>
              </w:rPr>
              <w:delText>that by doing so will bring us benefits</w:delText>
            </w:r>
          </w:del>
        </w:sdtContent>
      </w:sdt>
      <w:r>
        <w:rPr>
          <w:sz w:val="22"/>
          <w:szCs w:val="22"/>
        </w:rPr>
        <w:t>.</w:t>
      </w:r>
    </w:p>
    <w:p w14:paraId="00000021" w14:textId="21DA754B" w:rsidR="00FA1213" w:rsidRDefault="00FA1213">
      <w:pPr>
        <w:pBdr>
          <w:top w:val="nil"/>
          <w:left w:val="nil"/>
          <w:bottom w:val="nil"/>
          <w:right w:val="nil"/>
          <w:between w:val="nil"/>
        </w:pBdr>
        <w:jc w:val="both"/>
        <w:rPr>
          <w:ins w:id="59" w:author="Alyssa Manik" w:date="2020-12-31T04:47:00Z"/>
        </w:rPr>
      </w:pPr>
    </w:p>
    <w:p w14:paraId="54D274F1" w14:textId="28DD3252" w:rsidR="00AB325E" w:rsidRDefault="00AB325E">
      <w:pPr>
        <w:pBdr>
          <w:top w:val="nil"/>
          <w:left w:val="nil"/>
          <w:bottom w:val="nil"/>
          <w:right w:val="nil"/>
          <w:between w:val="nil"/>
        </w:pBdr>
        <w:jc w:val="both"/>
        <w:rPr>
          <w:ins w:id="60" w:author="Alyssa Manik" w:date="2020-12-31T04:47:00Z"/>
        </w:rPr>
      </w:pPr>
    </w:p>
    <w:p w14:paraId="48E0356D" w14:textId="09C7CF0B" w:rsidR="00AB325E" w:rsidRDefault="00AB325E">
      <w:pPr>
        <w:pBdr>
          <w:top w:val="nil"/>
          <w:left w:val="nil"/>
          <w:bottom w:val="nil"/>
          <w:right w:val="nil"/>
          <w:between w:val="nil"/>
        </w:pBdr>
        <w:jc w:val="both"/>
        <w:rPr>
          <w:ins w:id="61" w:author="Alyssa Manik" w:date="2020-12-31T04:47:00Z"/>
        </w:rPr>
      </w:pPr>
      <w:ins w:id="62" w:author="Alyssa Manik" w:date="2020-12-31T04:47:00Z">
        <w:r>
          <w:t xml:space="preserve">Hi! Great to hear that you’re doing well and excited to go through this application process. I know it may seem difficult now, but just keep your chin up. </w:t>
        </w:r>
      </w:ins>
    </w:p>
    <w:p w14:paraId="515EA0A0" w14:textId="36450CD7" w:rsidR="00AB325E" w:rsidRDefault="00AB325E">
      <w:pPr>
        <w:pBdr>
          <w:top w:val="nil"/>
          <w:left w:val="nil"/>
          <w:bottom w:val="nil"/>
          <w:right w:val="nil"/>
          <w:between w:val="nil"/>
        </w:pBdr>
        <w:jc w:val="both"/>
        <w:rPr>
          <w:ins w:id="63" w:author="Alyssa Manik" w:date="2020-12-31T04:47:00Z"/>
        </w:rPr>
      </w:pPr>
    </w:p>
    <w:p w14:paraId="120A7178" w14:textId="6B0B9452" w:rsidR="00AB325E" w:rsidRDefault="00AB325E">
      <w:pPr>
        <w:pBdr>
          <w:top w:val="nil"/>
          <w:left w:val="nil"/>
          <w:bottom w:val="nil"/>
          <w:right w:val="nil"/>
          <w:between w:val="nil"/>
        </w:pBdr>
        <w:jc w:val="both"/>
        <w:rPr>
          <w:ins w:id="64" w:author="Alyssa Manik" w:date="2020-12-31T04:48:00Z"/>
        </w:rPr>
      </w:pPr>
      <w:ins w:id="65" w:author="Alyssa Manik" w:date="2020-12-31T04:47:00Z">
        <w:r>
          <w:t xml:space="preserve">Although I’m aware that the comments are very </w:t>
        </w:r>
      </w:ins>
      <w:ins w:id="66" w:author="Alyssa Manik" w:date="2020-12-31T04:48:00Z">
        <w:r>
          <w:t xml:space="preserve">lengthy, and please do look through them, just be aware that you’re going above the word limit so chances </w:t>
        </w:r>
        <w:proofErr w:type="gramStart"/>
        <w:r>
          <w:t>are:</w:t>
        </w:r>
        <w:proofErr w:type="gramEnd"/>
        <w:r>
          <w:t xml:space="preserve"> you might have to cut some content or make your sentences shorter. </w:t>
        </w:r>
      </w:ins>
    </w:p>
    <w:p w14:paraId="3645F3D8" w14:textId="34A8683B" w:rsidR="00AB325E" w:rsidRDefault="00AB325E">
      <w:pPr>
        <w:pBdr>
          <w:top w:val="nil"/>
          <w:left w:val="nil"/>
          <w:bottom w:val="nil"/>
          <w:right w:val="nil"/>
          <w:between w:val="nil"/>
        </w:pBdr>
        <w:jc w:val="both"/>
        <w:rPr>
          <w:ins w:id="67" w:author="Alyssa Manik" w:date="2020-12-31T04:48:00Z"/>
        </w:rPr>
      </w:pPr>
    </w:p>
    <w:p w14:paraId="3BB37334" w14:textId="69E8C244" w:rsidR="00AB325E" w:rsidRDefault="00AB325E">
      <w:pPr>
        <w:pBdr>
          <w:top w:val="nil"/>
          <w:left w:val="nil"/>
          <w:bottom w:val="nil"/>
          <w:right w:val="nil"/>
          <w:between w:val="nil"/>
        </w:pBdr>
        <w:jc w:val="both"/>
      </w:pPr>
      <w:ins w:id="68" w:author="Alyssa Manik" w:date="2020-12-31T04:48:00Z">
        <w:r>
          <w:t>I think what you need to focus on right now is being very clear about what moral takeaway or personal re</w:t>
        </w:r>
      </w:ins>
      <w:ins w:id="69" w:author="Alyssa Manik" w:date="2020-12-31T04:49:00Z">
        <w:r>
          <w:t xml:space="preserve">alization you want to focus on. </w:t>
        </w:r>
        <w:proofErr w:type="gramStart"/>
        <w:r>
          <w:t>Because,</w:t>
        </w:r>
        <w:proofErr w:type="gramEnd"/>
        <w:r>
          <w:t xml:space="preserve"> it seems right now that you’re including several lessons which doesn’t connect well to the specific event you’re emphasizing. Afterwards, keep an eye on the transition and structure of the essay. Make sure it flows and that the reader can instantly fol</w:t>
        </w:r>
      </w:ins>
      <w:ins w:id="70" w:author="Alyssa Manik" w:date="2020-12-31T04:50:00Z">
        <w:r>
          <w:t>low your train of thought. I know you have a flashback scene in the beginning, so make sure it’s very clear.</w:t>
        </w:r>
      </w:ins>
    </w:p>
    <w:sectPr w:rsidR="00AB325E">
      <w:headerReference w:type="default" r:id="rId12"/>
      <w:footerReference w:type="default" r:id="rId13"/>
      <w:pgSz w:w="11900" w:h="16840"/>
      <w:pgMar w:top="1134" w:right="1134" w:bottom="1134" w:left="1134" w:header="709" w:footer="85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lyssa Manik" w:date="2020-12-31T04:33:00Z" w:initials="AM">
    <w:p w14:paraId="47E32315" w14:textId="7DA3C014" w:rsidR="00D54C95" w:rsidRDefault="00D54C95">
      <w:pPr>
        <w:pStyle w:val="CommentText"/>
      </w:pPr>
      <w:r>
        <w:rPr>
          <w:rStyle w:val="CommentReference"/>
        </w:rPr>
        <w:annotationRef/>
      </w:r>
      <w:r>
        <w:t xml:space="preserve">Optional: You can make it a quote if you want to imply that this is how you actually heard someone refer to you as. </w:t>
      </w:r>
      <w:proofErr w:type="gramStart"/>
      <w:r>
        <w:t>Otherwise</w:t>
      </w:r>
      <w:proofErr w:type="gramEnd"/>
      <w:r>
        <w:t xml:space="preserve"> it’s still grammatically correct</w:t>
      </w:r>
    </w:p>
  </w:comment>
  <w:comment w:id="8" w:author="Alyssa Manik" w:date="2020-12-31T04:34:00Z" w:initials="AM">
    <w:p w14:paraId="0E0CB8A7" w14:textId="623C4172" w:rsidR="00D54C95" w:rsidRDefault="00D54C95">
      <w:pPr>
        <w:pStyle w:val="CommentText"/>
      </w:pPr>
      <w:r>
        <w:rPr>
          <w:rStyle w:val="CommentReference"/>
        </w:rPr>
        <w:annotationRef/>
      </w:r>
      <w:r>
        <w:t>You can add a bit of timeline, when did you discover the song? Doesn’t have to be “Someday” or “June 4” but you can even include situational settings like “When I was feeling the lowest”</w:t>
      </w:r>
    </w:p>
  </w:comment>
  <w:comment w:id="11" w:author="Alyssa Manik" w:date="2020-12-31T04:29:00Z" w:initials="AM">
    <w:p w14:paraId="2082716B" w14:textId="3BB20E67" w:rsidR="0038203F" w:rsidRDefault="0038203F">
      <w:pPr>
        <w:pStyle w:val="CommentText"/>
      </w:pPr>
      <w:r>
        <w:rPr>
          <w:rStyle w:val="CommentReference"/>
        </w:rPr>
        <w:annotationRef/>
      </w:r>
      <w:r>
        <w:t>Italicize “foreign” languages in an essay</w:t>
      </w:r>
    </w:p>
  </w:comment>
  <w:comment w:id="13" w:author="Alyssa Manik" w:date="2020-12-31T04:35:00Z" w:initials="AM">
    <w:p w14:paraId="3CA7AD72" w14:textId="3D1B0A67" w:rsidR="00D54C95" w:rsidRDefault="00D54C95">
      <w:pPr>
        <w:pStyle w:val="CommentText"/>
      </w:pPr>
      <w:r>
        <w:rPr>
          <w:rStyle w:val="CommentReference"/>
        </w:rPr>
        <w:annotationRef/>
      </w:r>
      <w:r>
        <w:t xml:space="preserve">This disrupts the tone that was a bit more of a </w:t>
      </w:r>
      <w:r w:rsidR="00F0090C">
        <w:t xml:space="preserve">conversation between you and the reader. Instead, say something like “Particularly, the bridge section of </w:t>
      </w:r>
      <w:proofErr w:type="spellStart"/>
      <w:r w:rsidR="00F0090C">
        <w:t>Namae</w:t>
      </w:r>
      <w:proofErr w:type="spellEnd"/>
      <w:r w:rsidR="00F0090C">
        <w:t xml:space="preserve"> wo </w:t>
      </w:r>
      <w:proofErr w:type="spellStart"/>
      <w:r w:rsidR="00F0090C">
        <w:t>Yobuyo</w:t>
      </w:r>
      <w:proofErr w:type="spellEnd"/>
      <w:r w:rsidR="00F0090C">
        <w:t>:”</w:t>
      </w:r>
    </w:p>
  </w:comment>
  <w:comment w:id="15" w:author="Alyssa Manik" w:date="2020-12-31T04:36:00Z" w:initials="AM">
    <w:p w14:paraId="0FCFBDA2" w14:textId="7C3912A5" w:rsidR="00F0090C" w:rsidRDefault="00F0090C">
      <w:pPr>
        <w:pStyle w:val="CommentText"/>
      </w:pPr>
      <w:r>
        <w:rPr>
          <w:rStyle w:val="CommentReference"/>
        </w:rPr>
        <w:annotationRef/>
      </w:r>
      <w:r>
        <w:t>Coincidentally makes it seem as though you were expecting or glad that this happened, so maybe rephrase this part. I think you were trying to say that the song discovery and this grade skip occurred at the same time, but just change the preposition.</w:t>
      </w:r>
    </w:p>
  </w:comment>
  <w:comment w:id="28" w:author="Alyssa Manik" w:date="2020-12-31T04:25:00Z" w:initials="AM">
    <w:p w14:paraId="3C5653EF" w14:textId="67BB919F" w:rsidR="0038203F" w:rsidRDefault="0038203F">
      <w:pPr>
        <w:pStyle w:val="CommentText"/>
      </w:pPr>
      <w:r>
        <w:rPr>
          <w:rStyle w:val="CommentReference"/>
        </w:rPr>
        <w:annotationRef/>
      </w:r>
      <w:r>
        <w:t xml:space="preserve">Your </w:t>
      </w:r>
      <w:r w:rsidR="00BC4355">
        <w:t>guitar</w:t>
      </w:r>
      <w:r>
        <w:t xml:space="preserve"> teacher? Homeroom? A bit of specificity here would be good.</w:t>
      </w:r>
    </w:p>
  </w:comment>
  <w:comment w:id="33" w:author="Alyssa Manik" w:date="2020-12-31T04:39:00Z" w:initials="AM">
    <w:p w14:paraId="050CA2CF" w14:textId="442C2C77" w:rsidR="00F0090C" w:rsidRDefault="00F0090C">
      <w:pPr>
        <w:pStyle w:val="CommentText"/>
      </w:pPr>
      <w:r>
        <w:rPr>
          <w:rStyle w:val="CommentReference"/>
        </w:rPr>
        <w:annotationRef/>
      </w:r>
      <w:r>
        <w:t>I’m unsure if this could be considered as getting in the way of your goals. It’s fine if you feel as such, but optional subject: “I didn’t think skills or capabilities defined my potential”</w:t>
      </w:r>
    </w:p>
  </w:comment>
  <w:comment w:id="34" w:author="Alyssa Manik" w:date="2020-12-31T04:40:00Z" w:initials="AM">
    <w:p w14:paraId="6DB299FC" w14:textId="53B668EF" w:rsidR="00F0090C" w:rsidRDefault="00F0090C">
      <w:pPr>
        <w:pStyle w:val="CommentText"/>
      </w:pPr>
      <w:r>
        <w:rPr>
          <w:rStyle w:val="CommentReference"/>
        </w:rPr>
        <w:annotationRef/>
      </w:r>
      <w:r>
        <w:t>Since you gave a visual imagery, it would have been nice to denote your progress through another facial description.</w:t>
      </w:r>
    </w:p>
  </w:comment>
  <w:comment w:id="35" w:author="Alyssa Manik" w:date="2020-12-31T04:41:00Z" w:initials="AM">
    <w:p w14:paraId="17E46853" w14:textId="61BA40ED" w:rsidR="00F0090C" w:rsidRDefault="00F0090C">
      <w:pPr>
        <w:pStyle w:val="CommentText"/>
      </w:pPr>
      <w:r>
        <w:rPr>
          <w:rStyle w:val="CommentReference"/>
        </w:rPr>
        <w:annotationRef/>
      </w:r>
      <w:r>
        <w:t>This feels very simple for a big turnaround and growth in your life. Maybe rephrase it, keep it short- that’s fine, but maybe a different word than persistence or determination or motivated.</w:t>
      </w:r>
    </w:p>
  </w:comment>
  <w:comment w:id="36" w:author="Alyssa Manik" w:date="2020-12-31T04:27:00Z" w:initials="AM">
    <w:p w14:paraId="1CCC758C" w14:textId="75F41A99" w:rsidR="0038203F" w:rsidRDefault="0038203F">
      <w:pPr>
        <w:pStyle w:val="CommentText"/>
      </w:pPr>
      <w:r>
        <w:rPr>
          <w:rStyle w:val="CommentReference"/>
        </w:rPr>
        <w:annotationRef/>
      </w:r>
      <w:r>
        <w:t>I think this should be placed after the paragraph below instead.</w:t>
      </w:r>
    </w:p>
  </w:comment>
  <w:comment w:id="37" w:author="Alyssa Manik" w:date="2020-12-31T04:42:00Z" w:initials="AM">
    <w:p w14:paraId="4159A9C7" w14:textId="101B9BE2" w:rsidR="00F0090C" w:rsidRDefault="00F0090C">
      <w:pPr>
        <w:pStyle w:val="CommentText"/>
      </w:pPr>
      <w:r>
        <w:rPr>
          <w:rStyle w:val="CommentReference"/>
        </w:rPr>
        <w:annotationRef/>
      </w:r>
      <w:r>
        <w:t>Length of my nails, because simply stating “long nails” is a bit awkward.</w:t>
      </w:r>
    </w:p>
  </w:comment>
  <w:comment w:id="41" w:author="Alyssa Manik" w:date="2020-12-31T04:43:00Z" w:initials="AM">
    <w:p w14:paraId="0E37F2A3" w14:textId="05A57C82" w:rsidR="00F0090C" w:rsidRDefault="00F0090C">
      <w:pPr>
        <w:pStyle w:val="CommentText"/>
      </w:pPr>
      <w:r>
        <w:rPr>
          <w:rStyle w:val="CommentReference"/>
        </w:rPr>
        <w:annotationRef/>
      </w:r>
      <w:r>
        <w:t xml:space="preserve">My only concern here is that you mentioned this already during the process of learning. </w:t>
      </w:r>
      <w:proofErr w:type="gramStart"/>
      <w:r>
        <w:t>So</w:t>
      </w:r>
      <w:proofErr w:type="gramEnd"/>
      <w:r>
        <w:t xml:space="preserve"> it feels a bit redundant to recite the same lesson you learned during and after the process.</w:t>
      </w:r>
    </w:p>
  </w:comment>
  <w:comment w:id="42" w:author="Alyssa Manik" w:date="2020-12-31T04:30:00Z" w:initials="AM">
    <w:p w14:paraId="24CBC1EF" w14:textId="38C0A10E" w:rsidR="00D54C95" w:rsidRDefault="00D54C95">
      <w:pPr>
        <w:pStyle w:val="CommentText"/>
      </w:pPr>
      <w:r>
        <w:rPr>
          <w:rStyle w:val="CommentReference"/>
        </w:rPr>
        <w:annotationRef/>
      </w:r>
      <w:r>
        <w:t>It might be good to use more personal/social concerns instead of academic because it might not be a good image to have. Some imperfections are fine, but too much and the tone of the essay starts to become a bit self-depreciating.</w:t>
      </w:r>
    </w:p>
  </w:comment>
  <w:comment w:id="46" w:author="Alyssa Manik" w:date="2020-12-31T04:28:00Z" w:initials="AM">
    <w:p w14:paraId="7A925409" w14:textId="7B55AAB2" w:rsidR="0038203F" w:rsidRDefault="0038203F">
      <w:pPr>
        <w:pStyle w:val="CommentText"/>
      </w:pPr>
      <w:r>
        <w:rPr>
          <w:rStyle w:val="CommentReference"/>
        </w:rPr>
        <w:annotationRef/>
      </w:r>
      <w:r>
        <w:t>Rephrase this to sound more optimistic, “even if I do not receive what I expected.”</w:t>
      </w:r>
    </w:p>
  </w:comment>
  <w:comment w:id="50" w:author="Alyssa Manik" w:date="2020-12-31T04:45:00Z" w:initials="AM">
    <w:p w14:paraId="38A6304A" w14:textId="7B9B7CB0" w:rsidR="00F0090C" w:rsidRDefault="00F0090C">
      <w:pPr>
        <w:pStyle w:val="CommentText"/>
      </w:pPr>
      <w:r>
        <w:rPr>
          <w:rStyle w:val="CommentReference"/>
        </w:rPr>
        <w:annotationRef/>
      </w:r>
      <w:r>
        <w:t xml:space="preserve">Kindly rephrase this, the tone doesn’t really match the next sentence. </w:t>
      </w:r>
      <w:r w:rsidR="00AB325E">
        <w:t xml:space="preserve">The next sentence focused on moving on from difficulties and facing them, but determining success is more of a perspective change rather than a motivational change? </w:t>
      </w:r>
    </w:p>
  </w:comment>
  <w:comment w:id="51" w:author="Alyssa Manik" w:date="2020-12-31T04:46:00Z" w:initials="AM">
    <w:p w14:paraId="2D010A3D" w14:textId="4BF219F4" w:rsidR="00AB325E" w:rsidRDefault="00AB325E">
      <w:pPr>
        <w:pStyle w:val="CommentText"/>
      </w:pPr>
      <w:r>
        <w:rPr>
          <w:rStyle w:val="CommentReference"/>
        </w:rPr>
        <w:annotationRef/>
      </w:r>
      <w:r>
        <w:t>Unless you were going to say how you then showed your teacher who refused to teach you that you mastered the song, and then he apologized or promised to teach you something new- then this lesson doesn’t really connect with the example you provided.</w:t>
      </w:r>
    </w:p>
  </w:comment>
  <w:comment w:id="52" w:author="Alyssa Manik" w:date="2020-12-31T04:31:00Z" w:initials="AM">
    <w:p w14:paraId="50EF5ACB" w14:textId="234F16DA" w:rsidR="00D54C95" w:rsidRDefault="00D54C95">
      <w:pPr>
        <w:pStyle w:val="CommentText"/>
      </w:pPr>
      <w:r>
        <w:rPr>
          <w:rStyle w:val="CommentReference"/>
        </w:rPr>
        <w:annotationRef/>
      </w:r>
      <w:r>
        <w:t>Here doesn’t make sense, kindly rephrase E.g. “Most importantly, this song serves as a constant reminder that my persistence will lead me to overcome challenges ahead of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E32315" w15:done="0"/>
  <w15:commentEx w15:paraId="0E0CB8A7" w15:done="0"/>
  <w15:commentEx w15:paraId="2082716B" w15:done="0"/>
  <w15:commentEx w15:paraId="3CA7AD72" w15:done="0"/>
  <w15:commentEx w15:paraId="0FCFBDA2" w15:done="0"/>
  <w15:commentEx w15:paraId="3C5653EF" w15:done="0"/>
  <w15:commentEx w15:paraId="050CA2CF" w15:done="0"/>
  <w15:commentEx w15:paraId="6DB299FC" w15:done="0"/>
  <w15:commentEx w15:paraId="17E46853" w15:done="0"/>
  <w15:commentEx w15:paraId="1CCC758C" w15:done="0"/>
  <w15:commentEx w15:paraId="4159A9C7" w15:done="0"/>
  <w15:commentEx w15:paraId="0E37F2A3" w15:done="0"/>
  <w15:commentEx w15:paraId="24CBC1EF" w15:done="0"/>
  <w15:commentEx w15:paraId="7A925409" w15:done="0"/>
  <w15:commentEx w15:paraId="38A6304A" w15:done="0"/>
  <w15:commentEx w15:paraId="2D010A3D" w15:paraIdParent="38A6304A" w15:done="0"/>
  <w15:commentEx w15:paraId="50EF5A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7D31A" w16cex:dateUtc="2020-12-30T21:33:00Z"/>
  <w16cex:commentExtensible w16cex:durableId="2397D34C" w16cex:dateUtc="2020-12-30T21:34:00Z"/>
  <w16cex:commentExtensible w16cex:durableId="2397D215" w16cex:dateUtc="2020-12-30T21:29:00Z"/>
  <w16cex:commentExtensible w16cex:durableId="2397D37F" w16cex:dateUtc="2020-12-30T21:35:00Z"/>
  <w16cex:commentExtensible w16cex:durableId="2397D3D7" w16cex:dateUtc="2020-12-30T21:36:00Z"/>
  <w16cex:commentExtensible w16cex:durableId="2397D154" w16cex:dateUtc="2020-12-30T21:25:00Z"/>
  <w16cex:commentExtensible w16cex:durableId="2397D467" w16cex:dateUtc="2020-12-30T21:39:00Z"/>
  <w16cex:commentExtensible w16cex:durableId="2397D4CB" w16cex:dateUtc="2020-12-30T21:40:00Z"/>
  <w16cex:commentExtensible w16cex:durableId="2397D4FA" w16cex:dateUtc="2020-12-30T21:41:00Z"/>
  <w16cex:commentExtensible w16cex:durableId="2397D1A1" w16cex:dateUtc="2020-12-30T21:27:00Z"/>
  <w16cex:commentExtensible w16cex:durableId="2397D54C" w16cex:dateUtc="2020-12-30T21:42:00Z"/>
  <w16cex:commentExtensible w16cex:durableId="2397D58F" w16cex:dateUtc="2020-12-30T21:43:00Z"/>
  <w16cex:commentExtensible w16cex:durableId="2397D24D" w16cex:dateUtc="2020-12-30T21:30:00Z"/>
  <w16cex:commentExtensible w16cex:durableId="2397D1E7" w16cex:dateUtc="2020-12-30T21:28:00Z"/>
  <w16cex:commentExtensible w16cex:durableId="2397D5CE" w16cex:dateUtc="2020-12-30T21:45:00Z"/>
  <w16cex:commentExtensible w16cex:durableId="2397D628" w16cex:dateUtc="2020-12-30T21:46:00Z"/>
  <w16cex:commentExtensible w16cex:durableId="2397D29A" w16cex:dateUtc="2020-12-30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E32315" w16cid:durableId="2397D31A"/>
  <w16cid:commentId w16cid:paraId="0E0CB8A7" w16cid:durableId="2397D34C"/>
  <w16cid:commentId w16cid:paraId="2082716B" w16cid:durableId="2397D215"/>
  <w16cid:commentId w16cid:paraId="3CA7AD72" w16cid:durableId="2397D37F"/>
  <w16cid:commentId w16cid:paraId="0FCFBDA2" w16cid:durableId="2397D3D7"/>
  <w16cid:commentId w16cid:paraId="3C5653EF" w16cid:durableId="2397D154"/>
  <w16cid:commentId w16cid:paraId="050CA2CF" w16cid:durableId="2397D467"/>
  <w16cid:commentId w16cid:paraId="6DB299FC" w16cid:durableId="2397D4CB"/>
  <w16cid:commentId w16cid:paraId="17E46853" w16cid:durableId="2397D4FA"/>
  <w16cid:commentId w16cid:paraId="1CCC758C" w16cid:durableId="2397D1A1"/>
  <w16cid:commentId w16cid:paraId="4159A9C7" w16cid:durableId="2397D54C"/>
  <w16cid:commentId w16cid:paraId="0E37F2A3" w16cid:durableId="2397D58F"/>
  <w16cid:commentId w16cid:paraId="24CBC1EF" w16cid:durableId="2397D24D"/>
  <w16cid:commentId w16cid:paraId="7A925409" w16cid:durableId="2397D1E7"/>
  <w16cid:commentId w16cid:paraId="38A6304A" w16cid:durableId="2397D5CE"/>
  <w16cid:commentId w16cid:paraId="2D010A3D" w16cid:durableId="2397D628"/>
  <w16cid:commentId w16cid:paraId="50EF5ACB" w16cid:durableId="2397D2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081F5A" w14:textId="77777777" w:rsidR="009E1890" w:rsidRDefault="009E1890">
      <w:r>
        <w:separator/>
      </w:r>
    </w:p>
  </w:endnote>
  <w:endnote w:type="continuationSeparator" w:id="0">
    <w:p w14:paraId="192FC924" w14:textId="77777777" w:rsidR="009E1890" w:rsidRDefault="009E1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3" w14:textId="77777777" w:rsidR="00FA1213" w:rsidRDefault="00FA1213">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D4CDE" w14:textId="77777777" w:rsidR="009E1890" w:rsidRDefault="009E1890">
      <w:r>
        <w:separator/>
      </w:r>
    </w:p>
  </w:footnote>
  <w:footnote w:type="continuationSeparator" w:id="0">
    <w:p w14:paraId="16050231" w14:textId="77777777" w:rsidR="009E1890" w:rsidRDefault="009E18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22" w14:textId="77777777" w:rsidR="00FA1213" w:rsidRDefault="00FA1213">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213"/>
    <w:rsid w:val="0038203F"/>
    <w:rsid w:val="009E1890"/>
    <w:rsid w:val="00AB325E"/>
    <w:rsid w:val="00BC4355"/>
    <w:rsid w:val="00D344F0"/>
    <w:rsid w:val="00D54C95"/>
    <w:rsid w:val="00F0090C"/>
    <w:rsid w:val="00FA121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58AED"/>
  <w15:docId w15:val="{1B58CCA4-4557-534D-8F75-19E5E7193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HeaderFooter">
    <w:name w:val="Header &amp; Footer"/>
    <w:pPr>
      <w:tabs>
        <w:tab w:val="right" w:pos="9020"/>
      </w:tabs>
    </w:pPr>
    <w:rPr>
      <w:rFonts w:ascii="Helvetica" w:eastAsia="Arial Unicode MS" w:hAnsi="Helvetica" w:cs="Arial Unicode MS"/>
      <w:color w:val="000000"/>
    </w:rPr>
  </w:style>
  <w:style w:type="paragraph" w:customStyle="1" w:styleId="Body">
    <w:name w:val="Body"/>
    <w:rPr>
      <w:rFonts w:eastAsia="Arial Unicode MS" w:cs="Arial Unicode MS"/>
      <w:color w:val="000000"/>
      <w:u w:color="000000"/>
    </w:rPr>
  </w:style>
  <w:style w:type="paragraph" w:customStyle="1" w:styleId="Default">
    <w:name w:val="Default"/>
    <w:rPr>
      <w:rFonts w:ascii="Helvetica" w:eastAsia="Helvetica" w:hAnsi="Helvetica" w:cs="Helvetica"/>
      <w:color w:val="000000"/>
      <w:sz w:val="22"/>
      <w:szCs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38203F"/>
    <w:rPr>
      <w:sz w:val="16"/>
      <w:szCs w:val="16"/>
    </w:rPr>
  </w:style>
  <w:style w:type="paragraph" w:styleId="CommentText">
    <w:name w:val="annotation text"/>
    <w:basedOn w:val="Normal"/>
    <w:link w:val="CommentTextChar"/>
    <w:uiPriority w:val="99"/>
    <w:semiHidden/>
    <w:unhideWhenUsed/>
    <w:rsid w:val="0038203F"/>
    <w:rPr>
      <w:sz w:val="20"/>
      <w:szCs w:val="20"/>
    </w:rPr>
  </w:style>
  <w:style w:type="character" w:customStyle="1" w:styleId="CommentTextChar">
    <w:name w:val="Comment Text Char"/>
    <w:basedOn w:val="DefaultParagraphFont"/>
    <w:link w:val="CommentText"/>
    <w:uiPriority w:val="99"/>
    <w:semiHidden/>
    <w:rsid w:val="0038203F"/>
    <w:rPr>
      <w:sz w:val="20"/>
      <w:szCs w:val="20"/>
      <w:lang w:eastAsia="en-US"/>
    </w:rPr>
  </w:style>
  <w:style w:type="paragraph" w:styleId="CommentSubject">
    <w:name w:val="annotation subject"/>
    <w:basedOn w:val="CommentText"/>
    <w:next w:val="CommentText"/>
    <w:link w:val="CommentSubjectChar"/>
    <w:uiPriority w:val="99"/>
    <w:semiHidden/>
    <w:unhideWhenUsed/>
    <w:rsid w:val="0038203F"/>
    <w:rPr>
      <w:b/>
      <w:bCs/>
    </w:rPr>
  </w:style>
  <w:style w:type="character" w:customStyle="1" w:styleId="CommentSubjectChar">
    <w:name w:val="Comment Subject Char"/>
    <w:basedOn w:val="CommentTextChar"/>
    <w:link w:val="CommentSubject"/>
    <w:uiPriority w:val="99"/>
    <w:semiHidden/>
    <w:rsid w:val="0038203F"/>
    <w:rPr>
      <w:b/>
      <w:bCs/>
      <w:sz w:val="20"/>
      <w:szCs w:val="20"/>
      <w:lang w:eastAsia="en-US"/>
    </w:rPr>
  </w:style>
  <w:style w:type="paragraph" w:styleId="BalloonText">
    <w:name w:val="Balloon Text"/>
    <w:basedOn w:val="Normal"/>
    <w:link w:val="BalloonTextChar"/>
    <w:uiPriority w:val="99"/>
    <w:semiHidden/>
    <w:unhideWhenUsed/>
    <w:rsid w:val="00BC43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355"/>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yukRbB/rXVYAbHSxupgG3Nf9Xg==">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</go:docsCustomData>
</go:gDocsCustomXmlDataStorage>
</file>

<file path=customXml/itemProps1.xml><?xml version="1.0" encoding="utf-8"?>
<ds:datastoreItem xmlns:ds="http://schemas.openxmlformats.org/officeDocument/2006/customXml" ds:itemID="{786AB15B-AB87-B644-B8BD-67A3BF2344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Edison</cp:lastModifiedBy>
  <cp:revision>4</cp:revision>
  <dcterms:created xsi:type="dcterms:W3CDTF">2020-12-30T21:23:00Z</dcterms:created>
  <dcterms:modified xsi:type="dcterms:W3CDTF">2020-12-31T01:26:00Z</dcterms:modified>
</cp:coreProperties>
</file>