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D4341" w14:textId="1021490F" w:rsidR="008653B7" w:rsidRPr="00761EB7" w:rsidRDefault="009A50DD">
      <w:pPr>
        <w:pStyle w:val="Default"/>
        <w:rPr>
          <w:rFonts w:ascii="Times New Roman" w:eastAsia="Times New Roman" w:hAnsi="Times New Roman" w:cs="Times New Roman"/>
          <w:b/>
          <w:bCs/>
          <w:color w:val="272727"/>
          <w:sz w:val="28"/>
          <w:szCs w:val="28"/>
          <w:u w:color="00B050"/>
          <w:shd w:val="clear" w:color="auto" w:fill="FFFFFF"/>
        </w:rPr>
      </w:pPr>
      <w:r w:rsidRPr="00761EB7">
        <w:rPr>
          <w:color w:val="272727"/>
          <w:sz w:val="28"/>
          <w:szCs w:val="28"/>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00761EB7">
        <w:rPr>
          <w:color w:val="272727"/>
          <w:sz w:val="28"/>
          <w:szCs w:val="28"/>
        </w:rPr>
        <w:t>(300 words)</w:t>
      </w:r>
    </w:p>
    <w:p w14:paraId="7A69865A" w14:textId="77777777" w:rsidR="003C6956" w:rsidRDefault="003C6956">
      <w:pPr>
        <w:pStyle w:val="Default"/>
        <w:spacing w:line="360" w:lineRule="auto"/>
        <w:ind w:firstLine="720"/>
        <w:jc w:val="both"/>
        <w:rPr>
          <w:rFonts w:ascii="Times New Roman" w:hAnsi="Times New Roman"/>
          <w:sz w:val="24"/>
          <w:szCs w:val="24"/>
          <w:u w:color="00B050"/>
          <w:shd w:val="clear" w:color="auto" w:fill="FFFFFF"/>
        </w:rPr>
      </w:pPr>
    </w:p>
    <w:p w14:paraId="70A9C71D" w14:textId="4B64F075" w:rsidR="008653B7" w:rsidRDefault="009A50DD">
      <w:pPr>
        <w:pStyle w:val="Default"/>
        <w:spacing w:line="360" w:lineRule="auto"/>
        <w:ind w:firstLine="720"/>
        <w:jc w:val="both"/>
        <w:rPr>
          <w:rFonts w:ascii="Times New Roman" w:eastAsia="Times New Roman" w:hAnsi="Times New Roman" w:cs="Times New Roman"/>
          <w:color w:val="00B050"/>
          <w:sz w:val="24"/>
          <w:szCs w:val="24"/>
          <w:u w:color="00B050"/>
          <w:shd w:val="clear" w:color="auto" w:fill="FFFFFF"/>
        </w:rPr>
      </w:pPr>
      <w:r>
        <w:rPr>
          <w:rFonts w:ascii="Times New Roman" w:hAnsi="Times New Roman"/>
          <w:sz w:val="24"/>
          <w:szCs w:val="24"/>
          <w:u w:color="00B050"/>
          <w:shd w:val="clear" w:color="auto" w:fill="FFFFFF"/>
        </w:rPr>
        <w:t>I became interested in basketball since the sixth grade. Not long after, I joined a basketball club called “</w:t>
      </w:r>
      <w:proofErr w:type="spellStart"/>
      <w:r>
        <w:rPr>
          <w:rFonts w:ascii="Times New Roman" w:hAnsi="Times New Roman"/>
          <w:sz w:val="24"/>
          <w:szCs w:val="24"/>
          <w:u w:color="00B050"/>
          <w:shd w:val="clear" w:color="auto" w:fill="FFFFFF"/>
        </w:rPr>
        <w:t>Sahabat</w:t>
      </w:r>
      <w:proofErr w:type="spellEnd"/>
      <w:r>
        <w:rPr>
          <w:rFonts w:ascii="Times New Roman" w:hAnsi="Times New Roman"/>
          <w:sz w:val="24"/>
          <w:szCs w:val="24"/>
          <w:u w:color="00B050"/>
          <w:shd w:val="clear" w:color="auto" w:fill="FFFFFF"/>
        </w:rPr>
        <w:t xml:space="preserve">” – Indonesian for “Friends” – which comprised of peers from different schools and daily doses of drills and scrimmages. </w:t>
      </w:r>
      <w:commentRangeStart w:id="0"/>
      <w:r>
        <w:rPr>
          <w:rFonts w:ascii="Times New Roman" w:hAnsi="Times New Roman"/>
          <w:sz w:val="24"/>
          <w:szCs w:val="24"/>
          <w:u w:color="00B050"/>
          <w:shd w:val="clear" w:color="auto" w:fill="FFFFFF"/>
        </w:rPr>
        <w:t xml:space="preserve">From a loner to a team player, from shy to sociable, from timid to confident: I owed all this to my “Friends.” </w:t>
      </w:r>
      <w:commentRangeEnd w:id="0"/>
      <w:r w:rsidR="00BF094C">
        <w:rPr>
          <w:rStyle w:val="CommentReference"/>
          <w:rFonts w:ascii="Times New Roman" w:hAnsi="Times New Roman" w:cs="Times New Roman"/>
          <w:color w:val="auto"/>
        </w:rPr>
        <w:commentReference w:id="0"/>
      </w:r>
    </w:p>
    <w:p w14:paraId="3C488DB6" w14:textId="77777777" w:rsidR="008653B7" w:rsidRDefault="009A50DD">
      <w:pPr>
        <w:pStyle w:val="Default"/>
        <w:spacing w:line="360" w:lineRule="auto"/>
        <w:jc w:val="both"/>
        <w:rPr>
          <w:rFonts w:ascii="Times New Roman" w:eastAsia="Times New Roman" w:hAnsi="Times New Roman" w:cs="Times New Roman"/>
          <w:sz w:val="24"/>
          <w:szCs w:val="24"/>
          <w:u w:color="00B050"/>
          <w:shd w:val="clear" w:color="auto" w:fill="FFFFFF"/>
        </w:rPr>
      </w:pPr>
      <w:r>
        <w:rPr>
          <w:rFonts w:ascii="Times New Roman" w:eastAsia="Times New Roman" w:hAnsi="Times New Roman" w:cs="Times New Roman"/>
          <w:color w:val="00B050"/>
          <w:sz w:val="24"/>
          <w:szCs w:val="24"/>
          <w:u w:color="00B050"/>
          <w:shd w:val="clear" w:color="auto" w:fill="FFFFFF"/>
        </w:rPr>
        <w:tab/>
      </w:r>
      <w:commentRangeStart w:id="1"/>
      <w:r>
        <w:rPr>
          <w:rFonts w:ascii="Times New Roman" w:hAnsi="Times New Roman"/>
          <w:sz w:val="24"/>
          <w:szCs w:val="24"/>
          <w:u w:color="00B050"/>
          <w:shd w:val="clear" w:color="auto" w:fill="FFFFFF"/>
        </w:rPr>
        <w:t xml:space="preserve">Initially, I was a self-conscious kid playing solely for self-improvement, a very tunnel-visioned mentality. </w:t>
      </w:r>
      <w:commentRangeEnd w:id="1"/>
      <w:r w:rsidR="00792E9C">
        <w:rPr>
          <w:rStyle w:val="CommentReference"/>
          <w:rFonts w:ascii="Times New Roman" w:hAnsi="Times New Roman" w:cs="Times New Roman"/>
          <w:color w:val="auto"/>
        </w:rPr>
        <w:commentReference w:id="1"/>
      </w:r>
      <w:r>
        <w:rPr>
          <w:rFonts w:ascii="Times New Roman" w:hAnsi="Times New Roman"/>
          <w:sz w:val="24"/>
          <w:szCs w:val="24"/>
          <w:u w:color="00B050"/>
          <w:shd w:val="clear" w:color="auto" w:fill="FFFFFF"/>
        </w:rPr>
        <w:t>After a few games, “</w:t>
      </w:r>
      <w:proofErr w:type="spellStart"/>
      <w:r>
        <w:rPr>
          <w:rFonts w:ascii="Times New Roman" w:hAnsi="Times New Roman"/>
          <w:sz w:val="24"/>
          <w:szCs w:val="24"/>
          <w:u w:color="00B050"/>
          <w:shd w:val="clear" w:color="auto" w:fill="FFFFFF"/>
        </w:rPr>
        <w:t>Sahabat</w:t>
      </w:r>
      <w:proofErr w:type="spellEnd"/>
      <w:r>
        <w:rPr>
          <w:rFonts w:ascii="Times New Roman" w:hAnsi="Times New Roman"/>
          <w:sz w:val="24"/>
          <w:szCs w:val="24"/>
          <w:u w:color="00B050"/>
          <w:shd w:val="clear" w:color="auto" w:fill="FFFFFF"/>
        </w:rPr>
        <w:t xml:space="preserve">” kept suffering losses. I asked coach, “Why do we keep losing?” His answer was simple: improving one’s skill is important, but growing as a team is even more so. </w:t>
      </w:r>
      <w:commentRangeStart w:id="2"/>
      <w:r>
        <w:rPr>
          <w:rFonts w:ascii="Times New Roman" w:hAnsi="Times New Roman"/>
          <w:sz w:val="24"/>
          <w:szCs w:val="24"/>
          <w:u w:color="00B050"/>
          <w:shd w:val="clear" w:color="auto" w:fill="FFFFFF"/>
        </w:rPr>
        <w:t xml:space="preserve">Thus, I put more effort into interacting with my teammates: getting to know them through chit-chats, making jokes together, sharing our day-to-day lives, and, eventually, having team dinners. As our chemistry improved, we molded into one cohesive unit. </w:t>
      </w:r>
      <w:commentRangeEnd w:id="2"/>
      <w:r w:rsidR="00A25C02">
        <w:rPr>
          <w:rStyle w:val="CommentReference"/>
          <w:rFonts w:ascii="Times New Roman" w:hAnsi="Times New Roman" w:cs="Times New Roman"/>
          <w:color w:val="auto"/>
        </w:rPr>
        <w:commentReference w:id="2"/>
      </w:r>
      <w:r>
        <w:rPr>
          <w:rFonts w:ascii="Times New Roman" w:hAnsi="Times New Roman"/>
          <w:sz w:val="24"/>
          <w:szCs w:val="24"/>
          <w:u w:color="00B050"/>
          <w:shd w:val="clear" w:color="auto" w:fill="FFFFFF"/>
        </w:rPr>
        <w:t>Next thing we knew, “</w:t>
      </w:r>
      <w:proofErr w:type="spellStart"/>
      <w:r>
        <w:rPr>
          <w:rFonts w:ascii="Times New Roman" w:hAnsi="Times New Roman"/>
          <w:sz w:val="24"/>
          <w:szCs w:val="24"/>
          <w:u w:color="00B050"/>
          <w:shd w:val="clear" w:color="auto" w:fill="FFFFFF"/>
        </w:rPr>
        <w:t>Sahabat’s</w:t>
      </w:r>
      <w:proofErr w:type="spellEnd"/>
      <w:r>
        <w:rPr>
          <w:rFonts w:ascii="Times New Roman" w:hAnsi="Times New Roman"/>
          <w:sz w:val="24"/>
          <w:szCs w:val="24"/>
          <w:u w:color="00B050"/>
          <w:shd w:val="clear" w:color="auto" w:fill="FFFFFF"/>
        </w:rPr>
        <w:t>” wins gradually improved, we won the city championship and lost only 2 games the next season.</w:t>
      </w:r>
    </w:p>
    <w:p w14:paraId="4671416E" w14:textId="58AB4C2D" w:rsidR="008653B7" w:rsidRDefault="009A50DD">
      <w:pPr>
        <w:pStyle w:val="Default"/>
        <w:spacing w:line="360" w:lineRule="auto"/>
        <w:jc w:val="both"/>
        <w:rPr>
          <w:ins w:id="3" w:author="Fedora Elrica Gracia" w:date="2021-01-28T13:08:00Z"/>
          <w:rFonts w:ascii="Times New Roman" w:hAnsi="Times New Roman"/>
          <w:sz w:val="24"/>
          <w:szCs w:val="24"/>
          <w:u w:color="282828"/>
          <w:shd w:val="clear" w:color="auto" w:fill="FFFFFF"/>
        </w:rPr>
      </w:pPr>
      <w:r>
        <w:rPr>
          <w:rFonts w:ascii="Times New Roman" w:eastAsia="Times New Roman" w:hAnsi="Times New Roman" w:cs="Times New Roman"/>
          <w:color w:val="282828"/>
          <w:sz w:val="24"/>
          <w:szCs w:val="24"/>
          <w:u w:color="282828"/>
          <w:shd w:val="clear" w:color="auto" w:fill="FFFFFF"/>
        </w:rPr>
        <w:tab/>
      </w:r>
      <w:commentRangeStart w:id="4"/>
      <w:r>
        <w:rPr>
          <w:rFonts w:ascii="Times New Roman" w:hAnsi="Times New Roman"/>
          <w:sz w:val="24"/>
          <w:szCs w:val="24"/>
          <w:u w:color="282828"/>
          <w:shd w:val="clear" w:color="auto" w:fill="FFFFFF"/>
        </w:rPr>
        <w:t>I owe my personal growth to “</w:t>
      </w:r>
      <w:proofErr w:type="spellStart"/>
      <w:r>
        <w:rPr>
          <w:rFonts w:ascii="Times New Roman" w:hAnsi="Times New Roman"/>
          <w:sz w:val="24"/>
          <w:szCs w:val="24"/>
          <w:u w:color="282828"/>
          <w:shd w:val="clear" w:color="auto" w:fill="FFFFFF"/>
        </w:rPr>
        <w:t>Sahabat</w:t>
      </w:r>
      <w:proofErr w:type="spellEnd"/>
      <w:r>
        <w:rPr>
          <w:rFonts w:ascii="Times New Roman" w:hAnsi="Times New Roman"/>
          <w:sz w:val="24"/>
          <w:szCs w:val="24"/>
          <w:u w:color="282828"/>
          <w:shd w:val="clear" w:color="auto" w:fill="FFFFFF"/>
        </w:rPr>
        <w:t xml:space="preserve">.” It changed me from a </w:t>
      </w:r>
      <w:commentRangeStart w:id="5"/>
      <w:r>
        <w:rPr>
          <w:rFonts w:ascii="Times New Roman" w:hAnsi="Times New Roman"/>
          <w:sz w:val="24"/>
          <w:szCs w:val="24"/>
          <w:u w:color="282828"/>
          <w:shd w:val="clear" w:color="auto" w:fill="FFFFFF"/>
        </w:rPr>
        <w:t xml:space="preserve">reclusive </w:t>
      </w:r>
      <w:commentRangeEnd w:id="5"/>
      <w:r w:rsidR="00433AE3">
        <w:rPr>
          <w:rStyle w:val="CommentReference"/>
          <w:rFonts w:ascii="Times New Roman" w:hAnsi="Times New Roman" w:cs="Times New Roman"/>
          <w:color w:val="auto"/>
        </w:rPr>
        <w:commentReference w:id="5"/>
      </w:r>
      <w:r>
        <w:rPr>
          <w:rFonts w:ascii="Times New Roman" w:hAnsi="Times New Roman"/>
          <w:sz w:val="24"/>
          <w:szCs w:val="24"/>
          <w:u w:color="282828"/>
          <w:shd w:val="clear" w:color="auto" w:fill="FFFFFF"/>
        </w:rPr>
        <w:t xml:space="preserve">to a sociable person and allowed me to develop empathy towards people different from me. </w:t>
      </w:r>
      <w:commentRangeEnd w:id="4"/>
      <w:r w:rsidR="00792E9C">
        <w:rPr>
          <w:rStyle w:val="CommentReference"/>
          <w:rFonts w:ascii="Times New Roman" w:hAnsi="Times New Roman" w:cs="Times New Roman"/>
          <w:color w:val="auto"/>
        </w:rPr>
        <w:commentReference w:id="4"/>
      </w:r>
      <w:commentRangeStart w:id="6"/>
      <w:r>
        <w:rPr>
          <w:rFonts w:ascii="Times New Roman" w:hAnsi="Times New Roman"/>
          <w:sz w:val="24"/>
          <w:szCs w:val="24"/>
          <w:u w:color="282828"/>
          <w:shd w:val="clear" w:color="auto" w:fill="FFFFFF"/>
        </w:rPr>
        <w:t xml:space="preserve">The current me has made an impact on my team as the motivator inciting friendly competition: skills plus bonds equal teamwork plus wins. </w:t>
      </w:r>
      <w:commentRangeEnd w:id="6"/>
      <w:r w:rsidR="00A27375">
        <w:rPr>
          <w:rStyle w:val="CommentReference"/>
          <w:rFonts w:ascii="Times New Roman" w:hAnsi="Times New Roman" w:cs="Times New Roman"/>
          <w:color w:val="auto"/>
        </w:rPr>
        <w:commentReference w:id="6"/>
      </w:r>
      <w:r>
        <w:rPr>
          <w:rFonts w:ascii="Times New Roman" w:hAnsi="Times New Roman"/>
          <w:sz w:val="24"/>
          <w:szCs w:val="24"/>
          <w:u w:color="282828"/>
          <w:shd w:val="clear" w:color="auto" w:fill="FFFFFF"/>
        </w:rPr>
        <w:t>I’m confident I can contribute to the University of Michigan and make an impact as I</w:t>
      </w:r>
      <w:commentRangeStart w:id="7"/>
      <w:r>
        <w:rPr>
          <w:rFonts w:ascii="Times New Roman" w:hAnsi="Times New Roman"/>
          <w:sz w:val="24"/>
          <w:szCs w:val="24"/>
          <w:u w:color="282828"/>
          <w:shd w:val="clear" w:color="auto" w:fill="FFFFFF"/>
        </w:rPr>
        <w:t>‘m driven to build awareness of diverse cultural backgrounds and encourage people to step outside of their comfort zone and embrace them.</w:t>
      </w:r>
      <w:commentRangeEnd w:id="7"/>
      <w:r w:rsidR="00273B6C">
        <w:rPr>
          <w:rStyle w:val="CommentReference"/>
          <w:rFonts w:ascii="Times New Roman" w:hAnsi="Times New Roman" w:cs="Times New Roman"/>
          <w:color w:val="auto"/>
        </w:rPr>
        <w:commentReference w:id="7"/>
      </w:r>
    </w:p>
    <w:p w14:paraId="78D85B49" w14:textId="1F53C708" w:rsidR="00BF094C" w:rsidRDefault="00BF094C">
      <w:pPr>
        <w:pStyle w:val="Default"/>
        <w:pBdr>
          <w:bottom w:val="single" w:sz="6" w:space="1" w:color="auto"/>
        </w:pBdr>
        <w:spacing w:line="360" w:lineRule="auto"/>
        <w:jc w:val="both"/>
      </w:pPr>
    </w:p>
    <w:p w14:paraId="1F32EA5F" w14:textId="77777777" w:rsidR="00BF094C" w:rsidRDefault="00BF094C">
      <w:pPr>
        <w:pStyle w:val="Default"/>
        <w:pBdr>
          <w:top w:val="none" w:sz="0" w:space="0" w:color="auto"/>
        </w:pBdr>
        <w:spacing w:line="360" w:lineRule="auto"/>
        <w:jc w:val="both"/>
      </w:pPr>
    </w:p>
    <w:p w14:paraId="6C074C5B" w14:textId="4C12959B" w:rsidR="00BF094C" w:rsidRDefault="00BF094C">
      <w:pPr>
        <w:pStyle w:val="Default"/>
        <w:pBdr>
          <w:top w:val="none" w:sz="0" w:space="0" w:color="auto"/>
        </w:pBdr>
        <w:spacing w:line="360" w:lineRule="auto"/>
        <w:jc w:val="both"/>
      </w:pPr>
      <w:r>
        <w:t>Hi Octavio,</w:t>
      </w:r>
    </w:p>
    <w:p w14:paraId="0A8BC143" w14:textId="77777777" w:rsidR="00273B6C" w:rsidRDefault="00273B6C" w:rsidP="00273B6C">
      <w:pPr>
        <w:pStyle w:val="Default"/>
        <w:pBdr>
          <w:top w:val="none" w:sz="0" w:space="0" w:color="auto"/>
        </w:pBdr>
        <w:spacing w:line="360" w:lineRule="auto"/>
        <w:jc w:val="both"/>
      </w:pPr>
      <w:r>
        <w:t xml:space="preserve">There are 2 parts to this prompt: details about the community, and how you contributed. </w:t>
      </w:r>
    </w:p>
    <w:p w14:paraId="1C951624" w14:textId="474C13B2" w:rsidR="00273B6C" w:rsidRDefault="00A27375" w:rsidP="00273B6C">
      <w:pPr>
        <w:pStyle w:val="Default"/>
        <w:pBdr>
          <w:top w:val="none" w:sz="0" w:space="0" w:color="auto"/>
        </w:pBdr>
        <w:spacing w:line="360" w:lineRule="auto"/>
        <w:jc w:val="both"/>
      </w:pPr>
      <w:r>
        <w:t>You</w:t>
      </w:r>
      <w:r w:rsidR="00792E9C">
        <w:t xml:space="preserve"> talked about the community, </w:t>
      </w:r>
      <w:r w:rsidR="00273B6C">
        <w:t>the effort you put to bond more with your teammates, and how that impacted the team.</w:t>
      </w:r>
      <w:r w:rsidR="00792E9C">
        <w:t xml:space="preserve"> </w:t>
      </w:r>
      <w:r>
        <w:t xml:space="preserve">In my opinion, it would be better to elaborate these further. Please refer to the comments section.  </w:t>
      </w:r>
    </w:p>
    <w:p w14:paraId="20259BBB" w14:textId="77777777" w:rsidR="00273B6C" w:rsidRDefault="00273B6C" w:rsidP="00273B6C">
      <w:pPr>
        <w:pStyle w:val="Default"/>
        <w:pBdr>
          <w:top w:val="none" w:sz="0" w:space="0" w:color="auto"/>
        </w:pBdr>
        <w:spacing w:line="360" w:lineRule="auto"/>
        <w:jc w:val="both"/>
      </w:pPr>
    </w:p>
    <w:p w14:paraId="74C3DB74" w14:textId="77F330FC" w:rsidR="00273B6C" w:rsidRDefault="00273B6C" w:rsidP="00273B6C">
      <w:pPr>
        <w:pStyle w:val="Default"/>
        <w:pBdr>
          <w:top w:val="none" w:sz="0" w:space="0" w:color="auto"/>
        </w:pBdr>
        <w:spacing w:line="360" w:lineRule="auto"/>
        <w:jc w:val="both"/>
      </w:pPr>
      <w:r>
        <w:t xml:space="preserve">I also feel that you’re describing how the community has changed you as well. If this were to be included, it should only be briefly mentioned, but should not be the focus of the essay. </w:t>
      </w:r>
    </w:p>
    <w:p w14:paraId="59A17510" w14:textId="1F01C038" w:rsidR="00A27375" w:rsidRDefault="00273B6C">
      <w:pPr>
        <w:pStyle w:val="Default"/>
        <w:pBdr>
          <w:top w:val="none" w:sz="0" w:space="0" w:color="auto"/>
        </w:pBdr>
        <w:spacing w:line="360" w:lineRule="auto"/>
        <w:jc w:val="both"/>
      </w:pPr>
      <w:r>
        <w:t xml:space="preserve">The main ideas should still be about the community and how you contributed/played a role – to show </w:t>
      </w:r>
      <w:r w:rsidR="00A27375">
        <w:t xml:space="preserve">your character and </w:t>
      </w:r>
      <w:r>
        <w:t xml:space="preserve">how you could later </w:t>
      </w:r>
      <w:r w:rsidR="00792E9C">
        <w:t xml:space="preserve">contribute </w:t>
      </w:r>
      <w:r>
        <w:t xml:space="preserve">to the University of Michigan. </w:t>
      </w:r>
    </w:p>
    <w:sectPr w:rsidR="00A27375">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edora Elrica Gracia" w:date="2021-01-28T14:21:00Z" w:initials="FE">
    <w:p w14:paraId="0E1B3C44" w14:textId="63885D15" w:rsidR="00792E9C" w:rsidRDefault="00792E9C">
      <w:pPr>
        <w:pStyle w:val="CommentText"/>
      </w:pPr>
      <w:r>
        <w:rPr>
          <w:rStyle w:val="CommentReference"/>
        </w:rPr>
        <w:annotationRef/>
      </w:r>
      <w:r>
        <w:t>I would suggest to change this. Describe and add more detail about the community. Talk about the community’s condition. Were all the people there lacking chemistry? Or only a few? How many people were there? Were they talkative or reserved? Were they confident or shy? What’s the community like?</w:t>
      </w:r>
    </w:p>
  </w:comment>
  <w:comment w:id="1" w:author="Fedora Elrica Gracia" w:date="2021-01-28T14:22:00Z" w:initials="FE">
    <w:p w14:paraId="0167EBEA" w14:textId="38F33161" w:rsidR="00792E9C" w:rsidRDefault="00792E9C">
      <w:pPr>
        <w:pStyle w:val="CommentText"/>
      </w:pPr>
      <w:r>
        <w:rPr>
          <w:rStyle w:val="CommentReference"/>
        </w:rPr>
        <w:annotationRef/>
      </w:r>
      <w:r>
        <w:t>Use this space to talk about the community, before you mention your contribution.</w:t>
      </w:r>
    </w:p>
  </w:comment>
  <w:comment w:id="2" w:author="Fedora Elrica Gracia" w:date="2021-01-28T14:28:00Z" w:initials="FE">
    <w:p w14:paraId="1465F448" w14:textId="443DBB3F" w:rsidR="00792E9C" w:rsidRDefault="00792E9C">
      <w:pPr>
        <w:pStyle w:val="CommentText"/>
      </w:pPr>
      <w:r>
        <w:rPr>
          <w:rStyle w:val="CommentReference"/>
        </w:rPr>
        <w:annotationRef/>
      </w:r>
      <w:r>
        <w:t>I think this answers the 2</w:t>
      </w:r>
      <w:r w:rsidRPr="00A25C02">
        <w:rPr>
          <w:vertAlign w:val="superscript"/>
        </w:rPr>
        <w:t>nd</w:t>
      </w:r>
      <w:r>
        <w:t xml:space="preserve"> part of the prompt. This shows your contribution, and how you helped shape the community. Would be good to elaborate this further. Make sure this, and your concluding sentence are linked.</w:t>
      </w:r>
      <w:r w:rsidR="00A27375">
        <w:t xml:space="preserve"> </w:t>
      </w:r>
    </w:p>
  </w:comment>
  <w:comment w:id="5" w:author="Paul Edison" w:date="2021-01-28T22:44:00Z" w:initials="PE">
    <w:p w14:paraId="08713D67" w14:textId="54D9A939" w:rsidR="00433AE3" w:rsidRDefault="00433AE3">
      <w:pPr>
        <w:pStyle w:val="CommentText"/>
      </w:pPr>
      <w:r>
        <w:rPr>
          <w:rStyle w:val="CommentReference"/>
        </w:rPr>
        <w:annotationRef/>
      </w:r>
      <w:r>
        <w:t>recluse</w:t>
      </w:r>
    </w:p>
  </w:comment>
  <w:comment w:id="4" w:author="Fedora Elrica Gracia" w:date="2021-01-28T14:27:00Z" w:initials="FE">
    <w:p w14:paraId="176D320E" w14:textId="611F9396" w:rsidR="00792E9C" w:rsidRDefault="00792E9C">
      <w:pPr>
        <w:pStyle w:val="CommentText"/>
      </w:pPr>
      <w:r>
        <w:rPr>
          <w:rStyle w:val="CommentReference"/>
        </w:rPr>
        <w:annotationRef/>
      </w:r>
      <w:r w:rsidR="00A27375">
        <w:t>This should not be the focus.</w:t>
      </w:r>
      <w:r>
        <w:t xml:space="preserve"> </w:t>
      </w:r>
    </w:p>
  </w:comment>
  <w:comment w:id="6" w:author="Fedora Elrica Gracia" w:date="2021-01-28T14:32:00Z" w:initials="FE">
    <w:p w14:paraId="0F453D40" w14:textId="781CF0EA" w:rsidR="00A27375" w:rsidRDefault="00A27375">
      <w:pPr>
        <w:pStyle w:val="CommentText"/>
      </w:pPr>
      <w:r>
        <w:rPr>
          <w:rStyle w:val="CommentReference"/>
        </w:rPr>
        <w:annotationRef/>
      </w:r>
      <w:r>
        <w:t>This should be linked back to how you contributed.</w:t>
      </w:r>
    </w:p>
  </w:comment>
  <w:comment w:id="7" w:author="Fedora Elrica Gracia" w:date="2021-01-28T14:32:00Z" w:initials="FE">
    <w:p w14:paraId="4360F125" w14:textId="733E96B7" w:rsidR="00792E9C" w:rsidRDefault="00792E9C">
      <w:pPr>
        <w:pStyle w:val="CommentText"/>
      </w:pPr>
      <w:r>
        <w:rPr>
          <w:rStyle w:val="CommentReference"/>
        </w:rPr>
        <w:annotationRef/>
      </w:r>
      <w:r>
        <w:t xml:space="preserve">This is good. </w:t>
      </w:r>
      <w:r w:rsidR="00A27375">
        <w:t>This should</w:t>
      </w:r>
      <w:r>
        <w:t xml:space="preserve"> </w:t>
      </w:r>
      <w:r w:rsidR="00A27375">
        <w:t>be linked</w:t>
      </w:r>
      <w:r>
        <w:t xml:space="preserve"> back to your contribution. </w:t>
      </w:r>
    </w:p>
    <w:p w14:paraId="7607AC38" w14:textId="77777777" w:rsidR="00792E9C" w:rsidRDefault="00792E9C">
      <w:pPr>
        <w:pStyle w:val="CommentText"/>
      </w:pPr>
    </w:p>
    <w:p w14:paraId="4328E7E9" w14:textId="1355B22F" w:rsidR="00A27375" w:rsidRDefault="00A27375">
      <w:pPr>
        <w:pStyle w:val="CommentText"/>
      </w:pPr>
      <w:r>
        <w:t>A few things to consider adding in the body:</w:t>
      </w:r>
    </w:p>
    <w:p w14:paraId="7706747A" w14:textId="47233F3B" w:rsidR="00792E9C" w:rsidRDefault="00792E9C">
      <w:pPr>
        <w:pStyle w:val="CommentText"/>
      </w:pPr>
      <w:r>
        <w:t>Did you encourage anyone to step outside their comfort zone? Were there anyone from the team that probably felt left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1B3C44" w15:done="0"/>
  <w15:commentEx w15:paraId="0167EBEA" w15:done="0"/>
  <w15:commentEx w15:paraId="1465F448" w15:done="0"/>
  <w15:commentEx w15:paraId="08713D67" w15:done="0"/>
  <w15:commentEx w15:paraId="176D320E" w15:done="0"/>
  <w15:commentEx w15:paraId="0F453D40" w15:done="0"/>
  <w15:commentEx w15:paraId="770674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BCD0" w16cex:dateUtc="2021-01-28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1B3C44" w16cid:durableId="23BDBCCA"/>
  <w16cid:commentId w16cid:paraId="0167EBEA" w16cid:durableId="23BDBCCB"/>
  <w16cid:commentId w16cid:paraId="1465F448" w16cid:durableId="23BDBCCC"/>
  <w16cid:commentId w16cid:paraId="08713D67" w16cid:durableId="23BDBCD0"/>
  <w16cid:commentId w16cid:paraId="176D320E" w16cid:durableId="23BDBCCD"/>
  <w16cid:commentId w16cid:paraId="0F453D40" w16cid:durableId="23BDBCCE"/>
  <w16cid:commentId w16cid:paraId="7706747A" w16cid:durableId="23BDB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F4670" w14:textId="77777777" w:rsidR="00675E88" w:rsidRDefault="00675E88">
      <w:r>
        <w:separator/>
      </w:r>
    </w:p>
  </w:endnote>
  <w:endnote w:type="continuationSeparator" w:id="0">
    <w:p w14:paraId="466D488A" w14:textId="77777777" w:rsidR="00675E88" w:rsidRDefault="0067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9AF89" w14:textId="77777777" w:rsidR="00792E9C" w:rsidRDefault="00792E9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FEDC0" w14:textId="77777777" w:rsidR="00675E88" w:rsidRDefault="00675E88">
      <w:r>
        <w:separator/>
      </w:r>
    </w:p>
  </w:footnote>
  <w:footnote w:type="continuationSeparator" w:id="0">
    <w:p w14:paraId="62734FB3" w14:textId="77777777" w:rsidR="00675E88" w:rsidRDefault="00675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8AB4D" w14:textId="77777777" w:rsidR="00792E9C" w:rsidRDefault="00792E9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3B7"/>
    <w:rsid w:val="001A74F6"/>
    <w:rsid w:val="00273B6C"/>
    <w:rsid w:val="003C6956"/>
    <w:rsid w:val="00433AE3"/>
    <w:rsid w:val="00453604"/>
    <w:rsid w:val="00675E88"/>
    <w:rsid w:val="00761EB7"/>
    <w:rsid w:val="00792E9C"/>
    <w:rsid w:val="008653B7"/>
    <w:rsid w:val="00907DAB"/>
    <w:rsid w:val="009A50DD"/>
    <w:rsid w:val="00A25C02"/>
    <w:rsid w:val="00A27375"/>
    <w:rsid w:val="00BF0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80BD8"/>
  <w15:docId w15:val="{5310DC5E-9D5A-4B9E-83F4-7B523D3C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A25C02"/>
    <w:rPr>
      <w:sz w:val="18"/>
      <w:szCs w:val="18"/>
    </w:rPr>
  </w:style>
  <w:style w:type="paragraph" w:styleId="CommentText">
    <w:name w:val="annotation text"/>
    <w:basedOn w:val="Normal"/>
    <w:link w:val="CommentTextChar"/>
    <w:uiPriority w:val="99"/>
    <w:semiHidden/>
    <w:unhideWhenUsed/>
    <w:rsid w:val="00A25C02"/>
  </w:style>
  <w:style w:type="character" w:customStyle="1" w:styleId="CommentTextChar">
    <w:name w:val="Comment Text Char"/>
    <w:basedOn w:val="DefaultParagraphFont"/>
    <w:link w:val="CommentText"/>
    <w:uiPriority w:val="99"/>
    <w:semiHidden/>
    <w:rsid w:val="00A25C02"/>
    <w:rPr>
      <w:sz w:val="24"/>
      <w:szCs w:val="24"/>
    </w:rPr>
  </w:style>
  <w:style w:type="paragraph" w:styleId="CommentSubject">
    <w:name w:val="annotation subject"/>
    <w:basedOn w:val="CommentText"/>
    <w:next w:val="CommentText"/>
    <w:link w:val="CommentSubjectChar"/>
    <w:uiPriority w:val="99"/>
    <w:semiHidden/>
    <w:unhideWhenUsed/>
    <w:rsid w:val="00A25C02"/>
    <w:rPr>
      <w:b/>
      <w:bCs/>
      <w:sz w:val="20"/>
      <w:szCs w:val="20"/>
    </w:rPr>
  </w:style>
  <w:style w:type="character" w:customStyle="1" w:styleId="CommentSubjectChar">
    <w:name w:val="Comment Subject Char"/>
    <w:basedOn w:val="CommentTextChar"/>
    <w:link w:val="CommentSubject"/>
    <w:uiPriority w:val="99"/>
    <w:semiHidden/>
    <w:rsid w:val="00A25C02"/>
    <w:rPr>
      <w:b/>
      <w:bCs/>
      <w:sz w:val="24"/>
      <w:szCs w:val="24"/>
    </w:rPr>
  </w:style>
  <w:style w:type="paragraph" w:styleId="BalloonText">
    <w:name w:val="Balloon Text"/>
    <w:basedOn w:val="Normal"/>
    <w:link w:val="BalloonTextChar"/>
    <w:uiPriority w:val="99"/>
    <w:semiHidden/>
    <w:unhideWhenUsed/>
    <w:rsid w:val="00A25C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C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7</cp:revision>
  <dcterms:created xsi:type="dcterms:W3CDTF">2021-01-26T11:15:00Z</dcterms:created>
  <dcterms:modified xsi:type="dcterms:W3CDTF">2021-01-28T15:45:00Z</dcterms:modified>
</cp:coreProperties>
</file>