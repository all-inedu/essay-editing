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F15A2" w:rsidRDefault="001A1FB5">
      <w:pPr>
        <w:pBdr>
          <w:top w:val="nil"/>
          <w:left w:val="nil"/>
          <w:bottom w:val="nil"/>
          <w:right w:val="nil"/>
          <w:between w:val="nil"/>
        </w:pBdr>
        <w:rPr>
          <w:rFonts w:ascii="Times New Roman" w:eastAsia="Times New Roman" w:hAnsi="Times New Roman" w:cs="Times New Roman"/>
          <w:color w:val="0076BA"/>
          <w:sz w:val="26"/>
          <w:szCs w:val="26"/>
          <w:highlight w:val="white"/>
        </w:rPr>
      </w:pPr>
      <w:r>
        <w:rPr>
          <w:rFonts w:ascii="Times New Roman" w:eastAsia="Times New Roman" w:hAnsi="Times New Roman" w:cs="Times New Roman"/>
          <w:color w:val="0076BA"/>
          <w:sz w:val="26"/>
          <w:szCs w:val="26"/>
          <w:highlight w:val="white"/>
        </w:rPr>
        <w:t>5. Describe the most significant challenge you have faced and the steps you have taken to overcome this challenge. How has this challenge affected your academic achievement?</w:t>
      </w:r>
    </w:p>
    <w:p w14:paraId="00000002" w14:textId="77777777" w:rsidR="00BF15A2" w:rsidRDefault="00BF15A2">
      <w:pPr>
        <w:pBdr>
          <w:top w:val="nil"/>
          <w:left w:val="nil"/>
          <w:bottom w:val="nil"/>
          <w:right w:val="nil"/>
          <w:between w:val="nil"/>
        </w:pBdr>
        <w:rPr>
          <w:rFonts w:ascii="Times New Roman" w:eastAsia="Times New Roman" w:hAnsi="Times New Roman" w:cs="Times New Roman"/>
          <w:color w:val="0076BA"/>
          <w:sz w:val="26"/>
          <w:szCs w:val="26"/>
          <w:highlight w:val="white"/>
        </w:rPr>
      </w:pPr>
    </w:p>
    <w:p w14:paraId="00000003" w14:textId="77777777" w:rsidR="00BF15A2" w:rsidRDefault="001A1FB5">
      <w:pPr>
        <w:pBdr>
          <w:top w:val="nil"/>
          <w:left w:val="nil"/>
          <w:bottom w:val="nil"/>
          <w:right w:val="nil"/>
          <w:between w:val="nil"/>
        </w:pBdr>
        <w:rPr>
          <w:rFonts w:ascii="Times New Roman" w:eastAsia="Times New Roman" w:hAnsi="Times New Roman" w:cs="Times New Roman"/>
          <w:color w:val="0076BA"/>
          <w:sz w:val="26"/>
          <w:szCs w:val="26"/>
          <w:highlight w:val="white"/>
        </w:rPr>
      </w:pPr>
      <w:r>
        <w:rPr>
          <w:rFonts w:ascii="Times New Roman" w:eastAsia="Times New Roman" w:hAnsi="Times New Roman" w:cs="Times New Roman"/>
          <w:i/>
          <w:color w:val="0076BA"/>
          <w:sz w:val="26"/>
          <w:szCs w:val="26"/>
          <w:highlight w:val="white"/>
        </w:rPr>
        <w:t>Things to consider:</w:t>
      </w:r>
      <w:r>
        <w:rPr>
          <w:rFonts w:ascii="Times New Roman" w:eastAsia="Times New Roman" w:hAnsi="Times New Roman" w:cs="Times New Roman"/>
          <w:color w:val="0076BA"/>
          <w:sz w:val="26"/>
          <w:szCs w:val="26"/>
          <w:highlight w:val="white"/>
        </w:rPr>
        <w:t xml:space="preserve"> A challenge could be personal, or something you have faced in your community or school. Why was the challenge significant to you? This is a good opportunity to talk about any obstacles you’ve faced and what you’ve learned from the experience. Did you have</w:t>
      </w:r>
      <w:r>
        <w:rPr>
          <w:rFonts w:ascii="Times New Roman" w:eastAsia="Times New Roman" w:hAnsi="Times New Roman" w:cs="Times New Roman"/>
          <w:color w:val="0076BA"/>
          <w:sz w:val="26"/>
          <w:szCs w:val="26"/>
          <w:highlight w:val="white"/>
        </w:rPr>
        <w:t xml:space="preserve"> support from someone else or did you handle it alone?</w:t>
      </w:r>
    </w:p>
    <w:p w14:paraId="00000004" w14:textId="77777777" w:rsidR="00BF15A2" w:rsidRDefault="001A1FB5">
      <w:pPr>
        <w:pBdr>
          <w:top w:val="nil"/>
          <w:left w:val="nil"/>
          <w:bottom w:val="nil"/>
          <w:right w:val="nil"/>
          <w:between w:val="nil"/>
        </w:pBdr>
        <w:rPr>
          <w:rFonts w:ascii="Times New Roman" w:eastAsia="Times New Roman" w:hAnsi="Times New Roman" w:cs="Times New Roman"/>
          <w:color w:val="0076BA"/>
          <w:sz w:val="26"/>
          <w:szCs w:val="26"/>
          <w:highlight w:val="white"/>
        </w:rPr>
      </w:pPr>
      <w:r>
        <w:rPr>
          <w:rFonts w:ascii="Times New Roman" w:eastAsia="Times New Roman" w:hAnsi="Times New Roman" w:cs="Times New Roman"/>
          <w:color w:val="0076BA"/>
          <w:sz w:val="26"/>
          <w:szCs w:val="26"/>
          <w:highlight w:val="white"/>
        </w:rPr>
        <w:t>If you’re currently working your way through a challenge, what are you doing now, and does that affect different aspects of your life? For example, ask yourself, “How has my life changed at home, at my</w:t>
      </w:r>
      <w:r>
        <w:rPr>
          <w:rFonts w:ascii="Times New Roman" w:eastAsia="Times New Roman" w:hAnsi="Times New Roman" w:cs="Times New Roman"/>
          <w:color w:val="0076BA"/>
          <w:sz w:val="26"/>
          <w:szCs w:val="26"/>
          <w:highlight w:val="white"/>
        </w:rPr>
        <w:t xml:space="preserve"> school, with my friends or with my family?”</w:t>
      </w:r>
    </w:p>
    <w:p w14:paraId="00000005" w14:textId="77777777" w:rsidR="00BF15A2" w:rsidRDefault="00BF15A2">
      <w:pPr>
        <w:pBdr>
          <w:top w:val="nil"/>
          <w:left w:val="nil"/>
          <w:bottom w:val="nil"/>
          <w:right w:val="nil"/>
          <w:between w:val="nil"/>
        </w:pBdr>
        <w:rPr>
          <w:rFonts w:ascii="Times New Roman" w:eastAsia="Times New Roman" w:hAnsi="Times New Roman" w:cs="Times New Roman"/>
          <w:color w:val="0076BA"/>
          <w:sz w:val="26"/>
          <w:szCs w:val="26"/>
          <w:highlight w:val="white"/>
        </w:rPr>
      </w:pPr>
    </w:p>
    <w:p w14:paraId="00000006" w14:textId="77777777" w:rsidR="00BF15A2" w:rsidRDefault="001A1FB5">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first time I saw a snake, I was four. That</w:t>
      </w:r>
      <w:ins w:id="0" w:author="Matahari Kinanti Herwin" w:date="2019-11-03T20:20:00Z">
        <w:r>
          <w:rPr>
            <w:rFonts w:ascii="Times New Roman" w:eastAsia="Times New Roman" w:hAnsi="Times New Roman" w:cs="Times New Roman"/>
            <w:color w:val="000000"/>
          </w:rPr>
          <w:t xml:space="preserve"> wa</w:t>
        </w:r>
      </w:ins>
      <w:del w:id="1" w:author="Matahari Kinanti Herwin" w:date="2019-11-03T20:20: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s the first time I realized that snakes were not as scary as people made them out to be. My grandma, in particular, was terrified of snakes. She'd warn me that </w:t>
      </w:r>
      <w:r>
        <w:rPr>
          <w:rFonts w:ascii="Times New Roman" w:eastAsia="Times New Roman" w:hAnsi="Times New Roman" w:cs="Times New Roman"/>
          <w:color w:val="000000"/>
        </w:rPr>
        <w:t>snakes were demons in disguise. Grandma would refer her story from Nagagini, a daughter of a snake god who is half</w:t>
      </w:r>
      <w:ins w:id="2" w:author="Matahari Kinanti Herwin" w:date="2019-11-03T20:21:00Z">
        <w:r>
          <w:rPr>
            <w:rFonts w:ascii="Times New Roman" w:eastAsia="Times New Roman" w:hAnsi="Times New Roman" w:cs="Times New Roman"/>
            <w:color w:val="000000"/>
          </w:rPr>
          <w:t>-</w:t>
        </w:r>
      </w:ins>
      <w:del w:id="3" w:author="Matahari Kinanti Herwin" w:date="2019-11-03T20:21: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human, half</w:t>
      </w:r>
      <w:ins w:id="4" w:author="Matahari Kinanti Herwin" w:date="2019-11-03T20:21:00Z">
        <w:r>
          <w:rPr>
            <w:rFonts w:ascii="Times New Roman" w:eastAsia="Times New Roman" w:hAnsi="Times New Roman" w:cs="Times New Roman"/>
            <w:color w:val="000000"/>
          </w:rPr>
          <w:t>-</w:t>
        </w:r>
      </w:ins>
      <w:del w:id="5" w:author="Matahari Kinanti Herwin" w:date="2019-11-03T20:21:00Z">
        <w:r>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snake. She's</w:t>
      </w:r>
      <w:ins w:id="6" w:author="Matahari Kinanti Herwin" w:date="2019-11-03T20:21:00Z">
        <w:r>
          <w:rPr>
            <w:rFonts w:ascii="Times New Roman" w:eastAsia="Times New Roman" w:hAnsi="Times New Roman" w:cs="Times New Roman"/>
            <w:color w:val="000000"/>
          </w:rPr>
          <w:t xml:space="preserve"> a</w:t>
        </w:r>
      </w:ins>
      <w:r>
        <w:rPr>
          <w:rFonts w:ascii="Times New Roman" w:eastAsia="Times New Roman" w:hAnsi="Times New Roman" w:cs="Times New Roman"/>
          <w:color w:val="000000"/>
        </w:rPr>
        <w:t xml:space="preserve"> popular evil </w:t>
      </w:r>
      <w:commentRangeStart w:id="7"/>
      <w:r>
        <w:rPr>
          <w:rFonts w:ascii="Times New Roman" w:eastAsia="Times New Roman" w:hAnsi="Times New Roman" w:cs="Times New Roman"/>
          <w:color w:val="000000"/>
        </w:rPr>
        <w:t>icon</w:t>
      </w:r>
      <w:commentRangeEnd w:id="7"/>
      <w:r>
        <w:commentReference w:id="7"/>
      </w:r>
      <w:r>
        <w:rPr>
          <w:rFonts w:ascii="Times New Roman" w:eastAsia="Times New Roman" w:hAnsi="Times New Roman" w:cs="Times New Roman"/>
          <w:color w:val="000000"/>
        </w:rPr>
        <w:t xml:space="preserve"> in Indonesia. </w:t>
      </w:r>
    </w:p>
    <w:p w14:paraId="00000007" w14:textId="77777777" w:rsidR="00BF15A2" w:rsidRDefault="001A1FB5">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felt discouraged when I heard this story, but I kept feeding my curiosity through books, </w:t>
      </w:r>
      <w:del w:id="8" w:author="Matahari Kinanti Herwin" w:date="2019-11-03T20:22:00Z">
        <w:r>
          <w:rPr>
            <w:rFonts w:ascii="Times New Roman" w:eastAsia="Times New Roman" w:hAnsi="Times New Roman" w:cs="Times New Roman"/>
            <w:color w:val="000000"/>
          </w:rPr>
          <w:delText xml:space="preserve">to </w:delText>
        </w:r>
      </w:del>
      <w:r>
        <w:rPr>
          <w:rFonts w:ascii="Times New Roman" w:eastAsia="Times New Roman" w:hAnsi="Times New Roman" w:cs="Times New Roman"/>
          <w:color w:val="000000"/>
        </w:rPr>
        <w:t>includ</w:t>
      </w:r>
      <w:ins w:id="9" w:author="Matahari Kinanti Herwin" w:date="2019-11-03T20:22:00Z">
        <w:r>
          <w:rPr>
            <w:rFonts w:ascii="Times New Roman" w:eastAsia="Times New Roman" w:hAnsi="Times New Roman" w:cs="Times New Roman"/>
            <w:color w:val="000000"/>
          </w:rPr>
          <w:t>ing</w:t>
        </w:r>
      </w:ins>
      <w:del w:id="10" w:author="Matahari Kinanti Herwin" w:date="2019-11-03T20:22:00Z">
        <w:r>
          <w:rPr>
            <w:rFonts w:ascii="Times New Roman" w:eastAsia="Times New Roman" w:hAnsi="Times New Roman" w:cs="Times New Roman"/>
            <w:color w:val="000000"/>
          </w:rPr>
          <w:delText>e</w:delText>
        </w:r>
      </w:del>
      <w:r>
        <w:rPr>
          <w:rFonts w:ascii="Times New Roman" w:eastAsia="Times New Roman" w:hAnsi="Times New Roman" w:cs="Times New Roman"/>
          <w:color w:val="000000"/>
        </w:rPr>
        <w:t xml:space="preserve"> reading all of Richard Dawkin's books on evolution. In between the pages of reptile books and </w:t>
      </w:r>
      <w:del w:id="11" w:author="Matahari Kinanti Herwin" w:date="2019-11-03T20:22:00Z">
        <w:r>
          <w:rPr>
            <w:rFonts w:ascii="Times New Roman" w:eastAsia="Times New Roman" w:hAnsi="Times New Roman" w:cs="Times New Roman"/>
            <w:color w:val="000000"/>
          </w:rPr>
          <w:delText xml:space="preserve">the midnight </w:delText>
        </w:r>
      </w:del>
      <w:r>
        <w:rPr>
          <w:rFonts w:ascii="Times New Roman" w:eastAsia="Times New Roman" w:hAnsi="Times New Roman" w:cs="Times New Roman"/>
          <w:color w:val="000000"/>
        </w:rPr>
        <w:t>YouTube animal videos, I realized how misunderstood snakes are. The Nagagini myth must</w:t>
      </w:r>
      <w:ins w:id="12" w:author="Matahari Kinanti Herwin" w:date="2019-11-03T20:43:00Z">
        <w:r>
          <w:rPr>
            <w:rFonts w:ascii="Times New Roman" w:eastAsia="Times New Roman" w:hAnsi="Times New Roman" w:cs="Times New Roman"/>
            <w:color w:val="000000"/>
          </w:rPr>
          <w:t>’ve</w:t>
        </w:r>
      </w:ins>
      <w:r>
        <w:rPr>
          <w:rFonts w:ascii="Times New Roman" w:eastAsia="Times New Roman" w:hAnsi="Times New Roman" w:cs="Times New Roman"/>
          <w:color w:val="000000"/>
        </w:rPr>
        <w:t xml:space="preserve"> </w:t>
      </w:r>
      <w:ins w:id="13" w:author="Matahari Kinanti Herwin" w:date="2019-11-03T20:43:00Z">
        <w:r>
          <w:rPr>
            <w:rFonts w:ascii="Times New Roman" w:eastAsia="Times New Roman" w:hAnsi="Times New Roman" w:cs="Times New Roman"/>
            <w:color w:val="000000"/>
          </w:rPr>
          <w:t xml:space="preserve">been derived </w:t>
        </w:r>
      </w:ins>
      <w:del w:id="14" w:author="Matahari Kinanti Herwin" w:date="2019-11-03T20:43:00Z">
        <w:r>
          <w:rPr>
            <w:rFonts w:ascii="Times New Roman" w:eastAsia="Times New Roman" w:hAnsi="Times New Roman" w:cs="Times New Roman"/>
            <w:color w:val="000000"/>
          </w:rPr>
          <w:delText>be coming</w:delText>
        </w:r>
      </w:del>
      <w:r>
        <w:rPr>
          <w:rFonts w:ascii="Times New Roman" w:eastAsia="Times New Roman" w:hAnsi="Times New Roman" w:cs="Times New Roman"/>
          <w:color w:val="000000"/>
        </w:rPr>
        <w:t xml:space="preserve"> from </w:t>
      </w:r>
      <w:ins w:id="15" w:author="Matahari Kinanti Herwin" w:date="2019-11-03T20:43:00Z">
        <w:r>
          <w:rPr>
            <w:rFonts w:ascii="Times New Roman" w:eastAsia="Times New Roman" w:hAnsi="Times New Roman" w:cs="Times New Roman"/>
            <w:color w:val="000000"/>
          </w:rPr>
          <w:t xml:space="preserve">a </w:t>
        </w:r>
      </w:ins>
      <w:r>
        <w:rPr>
          <w:rFonts w:ascii="Times New Roman" w:eastAsia="Times New Roman" w:hAnsi="Times New Roman" w:cs="Times New Roman"/>
          <w:color w:val="000000"/>
        </w:rPr>
        <w:t xml:space="preserve">human and snake conflict that was poorly managed over time. </w:t>
      </w:r>
    </w:p>
    <w:p w14:paraId="00000008" w14:textId="77777777" w:rsidR="00BF15A2" w:rsidRDefault="001A1FB5">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Interning in the zoo, being a part of </w:t>
      </w:r>
      <w:ins w:id="16" w:author="Matahari Kinanti Herwin" w:date="2019-11-03T20:44:00Z">
        <w:r>
          <w:rPr>
            <w:rFonts w:ascii="Times New Roman" w:eastAsia="Times New Roman" w:hAnsi="Times New Roman" w:cs="Times New Roman"/>
            <w:color w:val="000000"/>
          </w:rPr>
          <w:t xml:space="preserve">an </w:t>
        </w:r>
      </w:ins>
      <w:r>
        <w:rPr>
          <w:rFonts w:ascii="Times New Roman" w:eastAsia="Times New Roman" w:hAnsi="Times New Roman" w:cs="Times New Roman"/>
          <w:color w:val="000000"/>
        </w:rPr>
        <w:t xml:space="preserve">animal rescue team in Singapore, and doing </w:t>
      </w:r>
      <w:del w:id="17" w:author="Matahari Kinanti Herwin" w:date="2019-11-03T20:44:00Z">
        <w:r>
          <w:rPr>
            <w:rFonts w:ascii="Times New Roman" w:eastAsia="Times New Roman" w:hAnsi="Times New Roman" w:cs="Times New Roman"/>
            <w:color w:val="000000"/>
          </w:rPr>
          <w:delText xml:space="preserve">a </w:delText>
        </w:r>
      </w:del>
      <w:r>
        <w:rPr>
          <w:rFonts w:ascii="Times New Roman" w:eastAsia="Times New Roman" w:hAnsi="Times New Roman" w:cs="Times New Roman"/>
          <w:color w:val="000000"/>
        </w:rPr>
        <w:t xml:space="preserve">herpetology research has given me an edge in both experience and knowledge. I studied the snakes up-close-and-personal there. I wanted to understand the role snakes play in our ecosystem and how I could help in </w:t>
      </w:r>
      <w:r>
        <w:rPr>
          <w:rFonts w:ascii="Times New Roman" w:eastAsia="Times New Roman" w:hAnsi="Times New Roman" w:cs="Times New Roman"/>
          <w:color w:val="000000"/>
        </w:rPr>
        <w:t>preventing human-animal conflict and mitigating the problem. Whenever Grandma was afraid that I'd get killed in my line of work, I was never tired to correct all of her misconception</w:t>
      </w:r>
      <w:ins w:id="18" w:author="Matahari Kinanti Herwin" w:date="2019-11-03T20:45:00Z">
        <w:r>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about snakes.</w:t>
      </w:r>
    </w:p>
    <w:p w14:paraId="00000009" w14:textId="77777777" w:rsidR="00BF15A2" w:rsidRDefault="001A1FB5">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However, that's not all. Through a combination of these in</w:t>
      </w:r>
      <w:r>
        <w:rPr>
          <w:rFonts w:ascii="Times New Roman" w:eastAsia="Times New Roman" w:hAnsi="Times New Roman" w:cs="Times New Roman"/>
          <w:color w:val="000000"/>
        </w:rPr>
        <w:t xml:space="preserve">ternship opportunities and my eagerness to soap up more knowledge, I was able to land myself a spot in the 'Biology and Biomedical Sciences' program in YYGS, a competitive program that was held </w:t>
      </w:r>
      <w:ins w:id="19" w:author="Matahari Kinanti Herwin" w:date="2019-11-03T20:45:00Z">
        <w:r>
          <w:rPr>
            <w:rFonts w:ascii="Times New Roman" w:eastAsia="Times New Roman" w:hAnsi="Times New Roman" w:cs="Times New Roman"/>
            <w:color w:val="000000"/>
          </w:rPr>
          <w:t xml:space="preserve">at </w:t>
        </w:r>
      </w:ins>
      <w:del w:id="20" w:author="Matahari Kinanti Herwin" w:date="2019-11-03T20:45:00Z">
        <w:r>
          <w:rPr>
            <w:rFonts w:ascii="Times New Roman" w:eastAsia="Times New Roman" w:hAnsi="Times New Roman" w:cs="Times New Roman"/>
            <w:color w:val="000000"/>
          </w:rPr>
          <w:delText>in</w:delText>
        </w:r>
      </w:del>
      <w:r>
        <w:rPr>
          <w:rFonts w:ascii="Times New Roman" w:eastAsia="Times New Roman" w:hAnsi="Times New Roman" w:cs="Times New Roman"/>
          <w:color w:val="000000"/>
        </w:rPr>
        <w:t xml:space="preserve"> Yale. Through my experiences there from the seminars and</w:t>
      </w:r>
      <w:ins w:id="21" w:author="Matahari Kinanti Herwin" w:date="2019-11-03T20:45:00Z">
        <w:r>
          <w:rPr>
            <w:rFonts w:ascii="Times New Roman" w:eastAsia="Times New Roman" w:hAnsi="Times New Roman" w:cs="Times New Roman"/>
            <w:color w:val="000000"/>
          </w:rPr>
          <w:t xml:space="preserve"> </w:t>
        </w:r>
      </w:ins>
      <w:del w:id="22" w:author="Matahari Kinanti Herwin" w:date="2019-11-03T20:45:00Z">
        <w:r>
          <w:rPr>
            <w:rFonts w:ascii="Times New Roman" w:eastAsia="Times New Roman" w:hAnsi="Times New Roman" w:cs="Times New Roman"/>
            <w:color w:val="000000"/>
          </w:rPr>
          <w:delText xml:space="preserve"> the </w:delText>
        </w:r>
      </w:del>
      <w:r>
        <w:rPr>
          <w:rFonts w:ascii="Times New Roman" w:eastAsia="Times New Roman" w:hAnsi="Times New Roman" w:cs="Times New Roman"/>
          <w:color w:val="000000"/>
        </w:rPr>
        <w:t xml:space="preserve">lectures, I was able to come back to Jakarta, with more knowledge to </w:t>
      </w:r>
      <w:ins w:id="23" w:author="Matahari Kinanti Herwin" w:date="2019-11-03T20:46:00Z">
        <w:r>
          <w:rPr>
            <w:rFonts w:ascii="Times New Roman" w:eastAsia="Times New Roman" w:hAnsi="Times New Roman" w:cs="Times New Roman"/>
            <w:color w:val="000000"/>
          </w:rPr>
          <w:t xml:space="preserve">share to </w:t>
        </w:r>
      </w:ins>
      <w:del w:id="24" w:author="Matahari Kinanti Herwin" w:date="2019-11-03T20:46:00Z">
        <w:r>
          <w:rPr>
            <w:rFonts w:ascii="Times New Roman" w:eastAsia="Times New Roman" w:hAnsi="Times New Roman" w:cs="Times New Roman"/>
            <w:color w:val="000000"/>
          </w:rPr>
          <w:delText>use for</w:delText>
        </w:r>
      </w:del>
      <w:r>
        <w:rPr>
          <w:rFonts w:ascii="Times New Roman" w:eastAsia="Times New Roman" w:hAnsi="Times New Roman" w:cs="Times New Roman"/>
          <w:color w:val="000000"/>
        </w:rPr>
        <w:t xml:space="preserve"> my grandma. </w:t>
      </w:r>
    </w:p>
    <w:p w14:paraId="0000000A" w14:textId="77777777" w:rsidR="00BF15A2" w:rsidRDefault="001A1FB5">
      <w:pPr>
        <w:pBdr>
          <w:top w:val="nil"/>
          <w:left w:val="nil"/>
          <w:bottom w:val="nil"/>
          <w:right w:val="nil"/>
          <w:between w:val="nil"/>
        </w:pBdr>
        <w:spacing w:after="160" w:line="259" w:lineRule="auto"/>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rPr>
        <w:t xml:space="preserve">In the end, I was able to win her over. She gave me a snake keychain shortly after my return </w:t>
      </w:r>
      <w:ins w:id="25" w:author="Matahari Kinanti Herwin" w:date="2019-11-03T20:46:00Z">
        <w:r>
          <w:rPr>
            <w:rFonts w:ascii="Times New Roman" w:eastAsia="Times New Roman" w:hAnsi="Times New Roman" w:cs="Times New Roman"/>
            <w:color w:val="000000"/>
          </w:rPr>
          <w:t xml:space="preserve">from </w:t>
        </w:r>
      </w:ins>
      <w:del w:id="26" w:author="Matahari Kinanti Herwin" w:date="2019-11-03T20:46:00Z">
        <w:r>
          <w:rPr>
            <w:rFonts w:ascii="Times New Roman" w:eastAsia="Times New Roman" w:hAnsi="Times New Roman" w:cs="Times New Roman"/>
            <w:color w:val="000000"/>
          </w:rPr>
          <w:delText>on</w:delText>
        </w:r>
      </w:del>
      <w:r>
        <w:rPr>
          <w:rFonts w:ascii="Times New Roman" w:eastAsia="Times New Roman" w:hAnsi="Times New Roman" w:cs="Times New Roman"/>
          <w:color w:val="000000"/>
        </w:rPr>
        <w:t xml:space="preserve"> America</w:t>
      </w:r>
      <w:ins w:id="27" w:author="Matahari Kinanti Herwin" w:date="2019-11-03T20:46: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which </w:t>
      </w:r>
      <w:ins w:id="28" w:author="Matahari Kinanti Herwin" w:date="2019-11-03T20:46:00Z">
        <w:r>
          <w:rPr>
            <w:rFonts w:ascii="Times New Roman" w:eastAsia="Times New Roman" w:hAnsi="Times New Roman" w:cs="Times New Roman"/>
            <w:color w:val="000000"/>
          </w:rPr>
          <w:t xml:space="preserve">was </w:t>
        </w:r>
      </w:ins>
      <w:del w:id="29" w:author="Matahari Kinanti Herwin" w:date="2019-11-03T20:46:00Z">
        <w:r>
          <w:rPr>
            <w:rFonts w:ascii="Times New Roman" w:eastAsia="Times New Roman" w:hAnsi="Times New Roman" w:cs="Times New Roman"/>
            <w:color w:val="000000"/>
          </w:rPr>
          <w:delText>is</w:delText>
        </w:r>
      </w:del>
      <w:r>
        <w:rPr>
          <w:rFonts w:ascii="Times New Roman" w:eastAsia="Times New Roman" w:hAnsi="Times New Roman" w:cs="Times New Roman"/>
          <w:color w:val="000000"/>
        </w:rPr>
        <w:t xml:space="preserve"> her way of blessing my pursue in herpetology. I told her that I would make her proud, offering to speak </w:t>
      </w:r>
      <w:del w:id="30" w:author="Matahari Kinanti Herwin" w:date="2019-11-03T20:46:00Z">
        <w:r>
          <w:rPr>
            <w:rFonts w:ascii="Times New Roman" w:eastAsia="Times New Roman" w:hAnsi="Times New Roman" w:cs="Times New Roman"/>
            <w:color w:val="000000"/>
          </w:rPr>
          <w:delText xml:space="preserve">in </w:delText>
        </w:r>
      </w:del>
      <w:r>
        <w:rPr>
          <w:rFonts w:ascii="Times New Roman" w:eastAsia="Times New Roman" w:hAnsi="Times New Roman" w:cs="Times New Roman"/>
          <w:color w:val="000000"/>
        </w:rPr>
        <w:t xml:space="preserve">Parseltongue </w:t>
      </w:r>
      <w:del w:id="31" w:author="Matahari Kinanti Herwin" w:date="2019-11-03T20:46:00Z">
        <w:r>
          <w:rPr>
            <w:rFonts w:ascii="Times New Roman" w:eastAsia="Times New Roman" w:hAnsi="Times New Roman" w:cs="Times New Roman"/>
            <w:color w:val="000000"/>
          </w:rPr>
          <w:delText xml:space="preserve">language </w:delText>
        </w:r>
      </w:del>
      <w:r>
        <w:rPr>
          <w:rFonts w:ascii="Times New Roman" w:eastAsia="Times New Roman" w:hAnsi="Times New Roman" w:cs="Times New Roman"/>
          <w:color w:val="000000"/>
        </w:rPr>
        <w:t>to any snake she</w:t>
      </w:r>
      <w:ins w:id="32" w:author="Matahari Kinanti Herwin" w:date="2019-11-03T20:46:00Z">
        <w:r>
          <w:rPr>
            <w:rFonts w:ascii="Times New Roman" w:eastAsia="Times New Roman" w:hAnsi="Times New Roman" w:cs="Times New Roman"/>
            <w:color w:val="000000"/>
          </w:rPr>
          <w:t xml:space="preserve"> encountered </w:t>
        </w:r>
      </w:ins>
      <w:del w:id="33" w:author="Matahari Kinanti Herwin" w:date="2019-11-03T20:46:00Z">
        <w:r>
          <w:rPr>
            <w:rFonts w:ascii="Times New Roman" w:eastAsia="Times New Roman" w:hAnsi="Times New Roman" w:cs="Times New Roman"/>
            <w:color w:val="000000"/>
          </w:rPr>
          <w:delText xml:space="preserve"> goes by</w:delText>
        </w:r>
      </w:del>
      <w:r>
        <w:rPr>
          <w:rFonts w:ascii="Times New Roman" w:eastAsia="Times New Roman" w:hAnsi="Times New Roman" w:cs="Times New Roman"/>
          <w:color w:val="000000"/>
        </w:rPr>
        <w:t>, to tell them not to harm her.</w:t>
      </w:r>
    </w:p>
    <w:p w14:paraId="0000000B" w14:textId="77777777" w:rsidR="00BF15A2" w:rsidRDefault="00BF15A2">
      <w:bookmarkStart w:id="34" w:name="_gjdgxs" w:colFirst="0" w:colLast="0"/>
      <w:bookmarkEnd w:id="34"/>
    </w:p>
    <w:p w14:paraId="1BFEE8B6" w14:textId="2E0ADEDF" w:rsidR="001A1FB5" w:rsidRDefault="001A1FB5">
      <w:r>
        <w:t xml:space="preserve">Hey Elysa! </w:t>
      </w:r>
    </w:p>
    <w:p w14:paraId="1D324EEF" w14:textId="7FF95F5C" w:rsidR="001A1FB5" w:rsidRDefault="001A1FB5">
      <w:r>
        <w:t xml:space="preserve">I really like all your other essays, but this one really gives me pause. If you have the time, I’d strongly encourage you to reconsider the content of this particular essay. </w:t>
      </w:r>
    </w:p>
    <w:p w14:paraId="1CCC5398" w14:textId="77777777" w:rsidR="001A1FB5" w:rsidRDefault="001A1FB5"/>
    <w:p w14:paraId="65AFBBC4" w14:textId="2697834B" w:rsidR="001A1FB5" w:rsidRDefault="001A1FB5">
      <w:r>
        <w:t>The question asks you for the “</w:t>
      </w:r>
      <w:r w:rsidRPr="001A1FB5">
        <w:rPr>
          <w:b/>
        </w:rPr>
        <w:t>most significant</w:t>
      </w:r>
      <w:r>
        <w:t xml:space="preserve"> challenge” you’ve faced (emphasis mine). I don’t think that has been answered here. Or worse, the answer feels frivolous. It’d be a </w:t>
      </w:r>
      <w:r>
        <w:lastRenderedPageBreak/>
        <w:t xml:space="preserve">different matter if your grandmother’s opinion virtually prevents you from pursuing what you love to do, but that doesn’t seem to be the case here. Also, it’s unclear how this has affected your academic achievement. Right now, the YYGS experience is only glossed over and is of limited use. At best, it’s something that the admission board already knows from your application/CV. At worst, it’s humble-bragging, and it presents you as someone who’s using her grandma’s ignorance/superstition as a chance to show off. </w:t>
      </w:r>
    </w:p>
    <w:p w14:paraId="1D949FC7" w14:textId="77777777" w:rsidR="001A1FB5" w:rsidRDefault="001A1FB5"/>
    <w:p w14:paraId="69C24C5D" w14:textId="1788ED9F" w:rsidR="001A1FB5" w:rsidRDefault="001A1FB5">
      <w:r>
        <w:t xml:space="preserve">I’d recommend either finding a different content or writing for a different prompt here. </w:t>
      </w:r>
    </w:p>
    <w:p w14:paraId="7B10A421" w14:textId="77777777" w:rsidR="001A1FB5" w:rsidRDefault="001A1FB5"/>
    <w:p w14:paraId="48758F1B" w14:textId="5CB83E77" w:rsidR="001A1FB5" w:rsidRDefault="001A1FB5">
      <w:r>
        <w:t xml:space="preserve">As usual, feel free to ask us questions. Thanks! </w:t>
      </w:r>
    </w:p>
    <w:p w14:paraId="547D0F13" w14:textId="77777777" w:rsidR="001A1FB5" w:rsidRDefault="001A1FB5"/>
    <w:p w14:paraId="23415105" w14:textId="473BCB39" w:rsidR="001A1FB5" w:rsidRDefault="001A1FB5">
      <w:r>
        <w:t>Matahari Kinanti and Paul Edison</w:t>
      </w:r>
    </w:p>
    <w:p w14:paraId="1BCDF4FA" w14:textId="5BF03095" w:rsidR="001A1FB5" w:rsidRDefault="001A1FB5">
      <w:r>
        <w:t xml:space="preserve">All-in Essay Editors </w:t>
      </w:r>
      <w:bookmarkStart w:id="35" w:name="_GoBack"/>
      <w:bookmarkEnd w:id="35"/>
    </w:p>
    <w:sectPr w:rsidR="001A1FB5">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atahari Kinanti Herwin" w:date="2019-11-03T20:21:00Z" w:initials="">
    <w:p w14:paraId="0000000C" w14:textId="77777777" w:rsidR="00BF15A2" w:rsidRDefault="001A1FB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 not sure about icon, can you find a more fitting word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A2"/>
    <w:rsid w:val="001A1FB5"/>
    <w:rsid w:val="00BF1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0432B8-EB75-4E61-90B6-23C55D4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1F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2</cp:revision>
  <dcterms:created xsi:type="dcterms:W3CDTF">2019-11-09T16:07:00Z</dcterms:created>
  <dcterms:modified xsi:type="dcterms:W3CDTF">2019-11-09T16:15:00Z</dcterms:modified>
</cp:coreProperties>
</file>