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2753F" w14:textId="77777777" w:rsidR="00AE6E81" w:rsidRPr="00356E41" w:rsidRDefault="00AE6E81" w:rsidP="00AE6E81">
      <w:pPr>
        <w:pStyle w:val="Normal1"/>
        <w:rPr>
          <w:b/>
          <w:sz w:val="21"/>
          <w:szCs w:val="21"/>
          <w:highlight w:val="white"/>
        </w:rPr>
      </w:pPr>
      <w:r w:rsidRPr="00356E41">
        <w:rPr>
          <w:b/>
          <w:sz w:val="21"/>
          <w:szCs w:val="21"/>
          <w:highlight w:val="white"/>
        </w:rPr>
        <w:t>What would you say is your greatest talent or skill? How have you developed and demonstrated that talent over time? (250-350 words) edit 3</w:t>
      </w:r>
    </w:p>
    <w:p w14:paraId="7F28B458" w14:textId="77777777" w:rsidR="00AE6E81" w:rsidRPr="00356E41" w:rsidRDefault="00AE6E81" w:rsidP="00AE6E81">
      <w:pPr>
        <w:pStyle w:val="Normal1"/>
        <w:rPr>
          <w:b/>
          <w:sz w:val="21"/>
          <w:szCs w:val="21"/>
        </w:rPr>
      </w:pPr>
    </w:p>
    <w:p w14:paraId="579B9897" w14:textId="77777777" w:rsidR="00AE6E81" w:rsidRPr="00356E41" w:rsidRDefault="00AE6E81" w:rsidP="00AE6E81">
      <w:pPr>
        <w:pStyle w:val="Normal1"/>
        <w:rPr>
          <w:sz w:val="21"/>
          <w:szCs w:val="21"/>
        </w:rPr>
      </w:pPr>
    </w:p>
    <w:p w14:paraId="0739C62E" w14:textId="790858C6" w:rsidR="00AE6E81" w:rsidRPr="00356E41" w:rsidRDefault="00AE6E81" w:rsidP="00AE6E81">
      <w:pPr>
        <w:pStyle w:val="Normal1"/>
      </w:pPr>
      <w:r w:rsidRPr="00356E41">
        <w:t xml:space="preserve">Though widely unrecognized and often underrated, communication is a vital human skill. I believe that through my journey as a member of </w:t>
      </w:r>
      <w:ins w:id="0" w:author="Rachel Darmawangsa" w:date="2019-11-26T23:29:00Z">
        <w:r w:rsidR="00DC06EC">
          <w:rPr>
            <w:lang w:val="en-US"/>
          </w:rPr>
          <w:t>the</w:t>
        </w:r>
      </w:ins>
      <w:del w:id="1" w:author="Rachel Darmawangsa" w:date="2019-11-26T23:29:00Z">
        <w:r w:rsidRPr="00356E41" w:rsidDel="00DC06EC">
          <w:delText>a</w:delText>
        </w:r>
      </w:del>
      <w:r w:rsidRPr="00356E41">
        <w:t xml:space="preserve"> debate team to </w:t>
      </w:r>
      <w:del w:id="2" w:author="Rachel Darmawangsa" w:date="2019-11-26T23:29:00Z">
        <w:r w:rsidRPr="00356E41" w:rsidDel="00DC06EC">
          <w:delText xml:space="preserve">a </w:delText>
        </w:r>
      </w:del>
      <w:r w:rsidRPr="00356E41">
        <w:t xml:space="preserve">committee head, my communication skills have become my greatest talent. </w:t>
      </w:r>
    </w:p>
    <w:p w14:paraId="4E7486B6" w14:textId="77777777" w:rsidR="00AE6E81" w:rsidRPr="00356E41" w:rsidRDefault="00AE6E81" w:rsidP="00AE6E81">
      <w:pPr>
        <w:pStyle w:val="Normal1"/>
      </w:pPr>
    </w:p>
    <w:p w14:paraId="6760D034" w14:textId="59228849" w:rsidR="00AE6E81" w:rsidRPr="00356E41" w:rsidRDefault="00AE6E81" w:rsidP="00AE6E81">
      <w:pPr>
        <w:pStyle w:val="Normal1"/>
      </w:pPr>
      <w:commentRangeStart w:id="3"/>
      <w:r w:rsidRPr="00356E41">
        <w:t xml:space="preserve">In my earlier school years, I was considered to be a very quiet, awkward, and unsociable kid. I didn’t really know how to talk to someone about their interests, or </w:t>
      </w:r>
      <w:ins w:id="4" w:author="Rachel Darmawangsa" w:date="2019-11-26T23:30:00Z">
        <w:r w:rsidR="00DC06EC">
          <w:rPr>
            <w:lang w:val="en-US"/>
          </w:rPr>
          <w:t>find common ground</w:t>
        </w:r>
      </w:ins>
      <w:del w:id="5" w:author="Rachel Darmawangsa" w:date="2019-11-26T23:30:00Z">
        <w:r w:rsidRPr="00356E41" w:rsidDel="00DC06EC">
          <w:delText xml:space="preserve">get </w:delText>
        </w:r>
      </w:del>
      <w:commentRangeEnd w:id="3"/>
      <w:r w:rsidR="00DC06EC">
        <w:rPr>
          <w:rStyle w:val="CommentReference"/>
        </w:rPr>
        <w:commentReference w:id="3"/>
      </w:r>
      <w:del w:id="6" w:author="Rachel Darmawangsa" w:date="2019-11-26T23:30:00Z">
        <w:r w:rsidRPr="00356E41" w:rsidDel="00DC06EC">
          <w:delText>along over a common activity</w:delText>
        </w:r>
      </w:del>
      <w:r w:rsidRPr="00356E41">
        <w:t>.</w:t>
      </w:r>
      <w:ins w:id="7" w:author="Fedora Elrica Gracia" w:date="2019-11-24T19:54:00Z">
        <w:r w:rsidR="002C2EB1">
          <w:t xml:space="preserve"> </w:t>
        </w:r>
        <w:del w:id="8" w:author="Rachel Darmawangsa" w:date="2019-11-26T23:30:00Z">
          <w:r w:rsidR="002C2EB1" w:rsidDel="00DC06EC">
            <w:delText>Would be good to add an example/a scene of an awkward situation of you and others that picture you as an unsociable kid.</w:delText>
          </w:r>
        </w:del>
      </w:ins>
      <w:del w:id="9" w:author="Rachel Darmawangsa" w:date="2019-11-26T23:30:00Z">
        <w:r w:rsidRPr="00356E41" w:rsidDel="00DC06EC">
          <w:delText xml:space="preserve"> </w:delText>
        </w:r>
      </w:del>
      <w:r w:rsidRPr="00356E41">
        <w:t xml:space="preserve">This lead to me being very shy and anxious when meeting new people. </w:t>
      </w:r>
    </w:p>
    <w:p w14:paraId="08203DCD" w14:textId="77777777" w:rsidR="00AE6E81" w:rsidRPr="00356E41" w:rsidRDefault="00AE6E81" w:rsidP="00AE6E81">
      <w:pPr>
        <w:pStyle w:val="Normal1"/>
      </w:pPr>
    </w:p>
    <w:p w14:paraId="57EF8BF5" w14:textId="77777777" w:rsidR="00AE6E81" w:rsidRPr="00356E41" w:rsidRDefault="00AE6E81" w:rsidP="00AE6E81">
      <w:pPr>
        <w:pStyle w:val="Normal1"/>
      </w:pPr>
      <w:r w:rsidRPr="00356E41">
        <w:t xml:space="preserve">In middle school, I moved to a new school. To capitalize on my new opportunity, I became determined to make new friends by gaining more confidence in public speaking. Realizing that waiting for others to come talk to me was a waste of time, </w:t>
      </w:r>
      <w:r>
        <w:t>and</w:t>
      </w:r>
      <w:r w:rsidRPr="00356E41">
        <w:t xml:space="preserve"> wanting to perform better in presentations, I decided to join the school’s debate club. There, after constant feedback from teachers and seniors, I found myself flourishing and picked up many skills, including how to organize my thoughts into words and how to effectively use non-verbal communication like hand gestures.</w:t>
      </w:r>
    </w:p>
    <w:p w14:paraId="1BD90F79" w14:textId="77777777" w:rsidR="00AE6E81" w:rsidRPr="00356E41" w:rsidRDefault="00AE6E81" w:rsidP="00AE6E81">
      <w:pPr>
        <w:pStyle w:val="Normal1"/>
      </w:pPr>
    </w:p>
    <w:p w14:paraId="713343C9" w14:textId="29BD042C" w:rsidR="00AE6E81" w:rsidRPr="00356E41" w:rsidRDefault="00AE6E81" w:rsidP="00AE6E81">
      <w:pPr>
        <w:pStyle w:val="Normal1"/>
      </w:pPr>
      <w:commentRangeStart w:id="10"/>
      <w:r w:rsidRPr="00356E41">
        <w:t xml:space="preserve">As I proceeded to enter high school, my communication skills have </w:t>
      </w:r>
      <w:r>
        <w:t>significantly improved</w:t>
      </w:r>
      <w:r w:rsidRPr="00356E41">
        <w:t>. I was no longer anxious about presentations, and was able to make many new friends by implementing good listening and response skills.</w:t>
      </w:r>
      <w:ins w:id="11" w:author="Fedora Elrica Gracia" w:date="2019-11-24T19:55:00Z">
        <w:r w:rsidR="002C2EB1">
          <w:t xml:space="preserve"> </w:t>
        </w:r>
      </w:ins>
      <w:commentRangeEnd w:id="10"/>
      <w:r w:rsidR="00DC06EC">
        <w:rPr>
          <w:rStyle w:val="CommentReference"/>
        </w:rPr>
        <w:commentReference w:id="10"/>
      </w:r>
      <w:ins w:id="12" w:author="Fedora Elrica Gracia" w:date="2019-11-24T19:55:00Z">
        <w:del w:id="13" w:author="Rachel Darmawangsa" w:date="2019-11-26T23:31:00Z">
          <w:r w:rsidR="002C2EB1" w:rsidDel="00DC06EC">
            <w:delText>Add an example/a scene of how you are now when socializing with people.</w:delText>
          </w:r>
        </w:del>
      </w:ins>
      <w:del w:id="14" w:author="Rachel Darmawangsa" w:date="2019-11-26T23:31:00Z">
        <w:r w:rsidRPr="00356E41" w:rsidDel="00DC06EC">
          <w:delText xml:space="preserve"> </w:delText>
        </w:r>
      </w:del>
      <w:r w:rsidRPr="00356E41">
        <w:t xml:space="preserve">Due to my active participation in debate competitions and youth conventions, I took up a position as the head of the logistics committee for a regional youth convention, responsible for </w:t>
      </w:r>
      <w:r>
        <w:t>more than</w:t>
      </w:r>
      <w:r w:rsidRPr="00356E41">
        <w:t xml:space="preserve"> 15 members. </w:t>
      </w:r>
      <w:r>
        <w:t>Initially</w:t>
      </w:r>
      <w:r w:rsidRPr="00356E41">
        <w:t xml:space="preserve">, I doubted my capabilities because I had never headed a committee before. But through </w:t>
      </w:r>
      <w:r>
        <w:t>exercising</w:t>
      </w:r>
      <w:r w:rsidRPr="00356E41">
        <w:t xml:space="preserve"> my communication and active listening skills to use, I was able to successfully relay information from my superiors to my subordinates, which lead to the event being successful. </w:t>
      </w:r>
    </w:p>
    <w:p w14:paraId="56BC6403" w14:textId="77777777" w:rsidR="00AE6E81" w:rsidRPr="00356E41" w:rsidRDefault="00AE6E81" w:rsidP="00AE6E81">
      <w:pPr>
        <w:pStyle w:val="Normal1"/>
      </w:pPr>
    </w:p>
    <w:p w14:paraId="1455B9CF" w14:textId="77777777" w:rsidR="00AE6E81" w:rsidRDefault="00AE6E81" w:rsidP="00AE6E81">
      <w:pPr>
        <w:pStyle w:val="Normal1"/>
        <w:rPr>
          <w:ins w:id="15" w:author="Fedora Elrica Gracia" w:date="2019-11-24T19:43:00Z"/>
        </w:rPr>
      </w:pPr>
      <w:r w:rsidRPr="00356E41">
        <w:t xml:space="preserve">Overall, communication turned from </w:t>
      </w:r>
      <w:commentRangeStart w:id="16"/>
      <w:r w:rsidRPr="00356E41">
        <w:t xml:space="preserve">my worst liability </w:t>
      </w:r>
      <w:commentRangeEnd w:id="16"/>
      <w:r w:rsidR="00DC06EC">
        <w:rPr>
          <w:rStyle w:val="CommentReference"/>
        </w:rPr>
        <w:commentReference w:id="16"/>
      </w:r>
      <w:r w:rsidRPr="00356E41">
        <w:t>to my greatest asset, and I am proud to have gone through such a journey to achieve what I have today.</w:t>
      </w:r>
    </w:p>
    <w:p w14:paraId="674AAAF2" w14:textId="77777777" w:rsidR="002C2EB1" w:rsidRDefault="002C2EB1" w:rsidP="00AE6E81">
      <w:pPr>
        <w:pStyle w:val="Normal1"/>
        <w:rPr>
          <w:ins w:id="17" w:author="Fedora Elrica Gracia" w:date="2019-11-24T19:43:00Z"/>
        </w:rPr>
      </w:pPr>
    </w:p>
    <w:p w14:paraId="368CFAF4" w14:textId="1B051BFA" w:rsidR="002C2EB1" w:rsidRDefault="002C2EB1" w:rsidP="00AE6E81">
      <w:pPr>
        <w:pStyle w:val="Normal1"/>
        <w:rPr>
          <w:ins w:id="18" w:author="Fedora Elrica Gracia" w:date="2019-11-24T19:48:00Z"/>
        </w:rPr>
      </w:pPr>
      <w:ins w:id="19" w:author="Fedora Elrica Gracia" w:date="2019-11-24T19:43:00Z">
        <w:r>
          <w:t>Hi</w:t>
        </w:r>
      </w:ins>
      <w:ins w:id="20" w:author="Fedora Elrica Gracia" w:date="2019-11-24T19:48:00Z">
        <w:r>
          <w:t xml:space="preserve"> Kenneth!</w:t>
        </w:r>
      </w:ins>
    </w:p>
    <w:p w14:paraId="3F78DEB8" w14:textId="0D346724" w:rsidR="002C2EB1" w:rsidRDefault="002C2EB1" w:rsidP="00AE6E81">
      <w:pPr>
        <w:pStyle w:val="Normal1"/>
        <w:rPr>
          <w:ins w:id="21" w:author="Fedora Elrica Gracia" w:date="2019-11-24T19:49:00Z"/>
        </w:rPr>
      </w:pPr>
      <w:ins w:id="22" w:author="Fedora Elrica Gracia" w:date="2019-11-24T19:48:00Z">
        <w:r>
          <w:t xml:space="preserve">This is a great essay, and I agree communication is a highly important skill that often gets underrated. </w:t>
        </w:r>
      </w:ins>
      <w:ins w:id="23" w:author="Fedora Elrica Gracia" w:date="2019-11-24T19:49:00Z">
        <w:r>
          <w:t xml:space="preserve">It’s amazing to see how much it </w:t>
        </w:r>
      </w:ins>
      <w:ins w:id="24" w:author="Fedora Elrica Gracia" w:date="2019-11-24T19:53:00Z">
        <w:r>
          <w:t xml:space="preserve">has </w:t>
        </w:r>
      </w:ins>
      <w:ins w:id="25" w:author="Fedora Elrica Gracia" w:date="2019-11-24T19:49:00Z">
        <w:r>
          <w:t>developed throughout your school years.</w:t>
        </w:r>
      </w:ins>
    </w:p>
    <w:p w14:paraId="296EF6FD" w14:textId="073F85D6" w:rsidR="002C2EB1" w:rsidRDefault="002C2EB1" w:rsidP="00AE6E81">
      <w:pPr>
        <w:pStyle w:val="Normal1"/>
        <w:rPr>
          <w:ins w:id="26" w:author="Fedora Elrica Gracia" w:date="2019-11-24T19:49:00Z"/>
        </w:rPr>
      </w:pPr>
      <w:ins w:id="27" w:author="Fedora Elrica Gracia" w:date="2019-11-24T19:49:00Z">
        <w:r>
          <w:t xml:space="preserve">I would suggest </w:t>
        </w:r>
      </w:ins>
      <w:ins w:id="28" w:author="Fedora Elrica Gracia" w:date="2019-11-24T19:51:00Z">
        <w:r>
          <w:t xml:space="preserve">if possible, </w:t>
        </w:r>
      </w:ins>
      <w:ins w:id="29" w:author="Fedora Elrica Gracia" w:date="2019-11-24T19:49:00Z">
        <w:r>
          <w:t xml:space="preserve">to add </w:t>
        </w:r>
      </w:ins>
      <w:ins w:id="30" w:author="Fedora Elrica Gracia" w:date="2019-11-24T19:51:00Z">
        <w:r>
          <w:t xml:space="preserve">an </w:t>
        </w:r>
      </w:ins>
      <w:ins w:id="31" w:author="Fedora Elrica Gracia" w:date="2019-11-24T19:49:00Z">
        <w:r>
          <w:t>example/a scene when you were quiet and unsociable, and another example during high school when you have improved.</w:t>
        </w:r>
      </w:ins>
    </w:p>
    <w:p w14:paraId="2FC9CCBC" w14:textId="77777777" w:rsidR="002C2EB1" w:rsidRDefault="002C2EB1" w:rsidP="00AE6E81">
      <w:pPr>
        <w:pStyle w:val="Normal1"/>
        <w:rPr>
          <w:ins w:id="32" w:author="Fedora Elrica Gracia" w:date="2019-11-24T19:50:00Z"/>
        </w:rPr>
      </w:pPr>
    </w:p>
    <w:p w14:paraId="2AFE0643" w14:textId="77777777" w:rsidR="002C2EB1" w:rsidRDefault="002C2EB1" w:rsidP="00AE6E81">
      <w:pPr>
        <w:pStyle w:val="Normal1"/>
        <w:rPr>
          <w:ins w:id="33" w:author="Fedora Elrica Gracia" w:date="2019-11-24T19:53:00Z"/>
        </w:rPr>
      </w:pPr>
      <w:commentRangeStart w:id="34"/>
      <w:ins w:id="35" w:author="Fedora Elrica Gracia" w:date="2019-11-24T19:50:00Z">
        <w:r>
          <w:t xml:space="preserve">An example </w:t>
        </w:r>
      </w:ins>
      <w:commentRangeEnd w:id="34"/>
      <w:r w:rsidR="00DC06EC">
        <w:rPr>
          <w:rStyle w:val="CommentReference"/>
        </w:rPr>
        <w:commentReference w:id="34"/>
      </w:r>
      <w:ins w:id="36" w:author="Fedora Elrica Gracia" w:date="2019-11-24T19:50:00Z">
        <w:r>
          <w:t xml:space="preserve">would be to include descriptions when you were unsociable. You were really shy to even say hi to people first, or maybe you responded akwardly </w:t>
        </w:r>
      </w:ins>
      <w:ins w:id="37" w:author="Fedora Elrica Gracia" w:date="2019-11-24T19:51:00Z">
        <w:r>
          <w:t xml:space="preserve">when people tried to make conversation with you (and share the response you made). </w:t>
        </w:r>
      </w:ins>
    </w:p>
    <w:p w14:paraId="417AD1F6" w14:textId="6028AF81" w:rsidR="002C2EB1" w:rsidRDefault="002C2EB1" w:rsidP="00AE6E81">
      <w:pPr>
        <w:pStyle w:val="Normal1"/>
        <w:rPr>
          <w:ins w:id="38" w:author="Fedora Elrica Gracia" w:date="2019-11-24T19:51:00Z"/>
        </w:rPr>
      </w:pPr>
      <w:ins w:id="39" w:author="Fedora Elrica Gracia" w:date="2019-11-24T19:51:00Z">
        <w:r>
          <w:t>After that mentioned it again after you have improved. For example, you are now confident to say hi to people first, and was able to come up with a topic to talk about and responded smoothly (possibly share the response as well).</w:t>
        </w:r>
      </w:ins>
    </w:p>
    <w:p w14:paraId="5ECCF845" w14:textId="69977967" w:rsidR="002C2EB1" w:rsidRDefault="002C2EB1" w:rsidP="00AE6E81">
      <w:pPr>
        <w:pStyle w:val="Normal1"/>
        <w:rPr>
          <w:ins w:id="40" w:author="Fedora Elrica Gracia" w:date="2019-11-24T19:54:00Z"/>
        </w:rPr>
      </w:pPr>
      <w:ins w:id="41" w:author="Fedora Elrica Gracia" w:date="2019-11-24T19:52:00Z">
        <w:r>
          <w:lastRenderedPageBreak/>
          <w:t xml:space="preserve">I think this would be good to give </w:t>
        </w:r>
      </w:ins>
      <w:ins w:id="42" w:author="Fedora Elrica Gracia" w:date="2019-11-24T19:58:00Z">
        <w:r w:rsidR="004E130E">
          <w:t>a</w:t>
        </w:r>
      </w:ins>
      <w:ins w:id="43" w:author="Fedora Elrica Gracia" w:date="2019-11-24T19:52:00Z">
        <w:r>
          <w:t xml:space="preserve"> </w:t>
        </w:r>
      </w:ins>
      <w:ins w:id="44" w:author="Fedora Elrica Gracia" w:date="2019-11-24T19:58:00Z">
        <w:r w:rsidR="004E130E">
          <w:t xml:space="preserve">better picture of the </w:t>
        </w:r>
      </w:ins>
      <w:ins w:id="45" w:author="Fedora Elrica Gracia" w:date="2019-11-24T19:52:00Z">
        <w:r>
          <w:t xml:space="preserve">before and after </w:t>
        </w:r>
      </w:ins>
      <w:ins w:id="46" w:author="Fedora Elrica Gracia" w:date="2019-11-24T19:57:00Z">
        <w:r w:rsidR="004E130E">
          <w:t xml:space="preserve">correlation </w:t>
        </w:r>
      </w:ins>
      <w:ins w:id="47" w:author="Fedora Elrica Gracia" w:date="2019-11-24T19:53:00Z">
        <w:r w:rsidR="004E130E">
          <w:t xml:space="preserve">from you being an unsociable kid, to a sociable kid that knows how to talk to people. </w:t>
        </w:r>
      </w:ins>
    </w:p>
    <w:p w14:paraId="13E1C8D3" w14:textId="77777777" w:rsidR="002C2EB1" w:rsidRDefault="002C2EB1" w:rsidP="00AE6E81">
      <w:pPr>
        <w:pStyle w:val="Normal1"/>
        <w:rPr>
          <w:ins w:id="48" w:author="Fedora Elrica Gracia" w:date="2019-11-24T19:54:00Z"/>
        </w:rPr>
      </w:pPr>
    </w:p>
    <w:p w14:paraId="57E1FBC6" w14:textId="69986760" w:rsidR="002C2EB1" w:rsidRDefault="002C2EB1" w:rsidP="00AE6E81">
      <w:pPr>
        <w:pStyle w:val="Normal1"/>
        <w:rPr>
          <w:ins w:id="49" w:author="Fedora Elrica Gracia" w:date="2019-11-24T19:54:00Z"/>
        </w:rPr>
      </w:pPr>
      <w:ins w:id="50" w:author="Fedora Elrica Gracia" w:date="2019-11-24T19:54:00Z">
        <w:r>
          <w:t>Apart from that, I think this is a good essay.</w:t>
        </w:r>
      </w:ins>
    </w:p>
    <w:p w14:paraId="1384D2D1" w14:textId="4978817F" w:rsidR="002C2EB1" w:rsidRPr="00356E41" w:rsidRDefault="002C2EB1" w:rsidP="00AE6E81">
      <w:pPr>
        <w:pStyle w:val="Normal1"/>
      </w:pPr>
      <w:ins w:id="51" w:author="Fedora Elrica Gracia" w:date="2019-11-24T19:54:00Z">
        <w:r>
          <w:t xml:space="preserve">All the best! </w:t>
        </w:r>
        <w:r>
          <w:sym w:font="Wingdings" w:char="F04A"/>
        </w:r>
      </w:ins>
    </w:p>
    <w:p w14:paraId="37C5F133" w14:textId="77777777" w:rsidR="00AE6E81" w:rsidRPr="00356E41" w:rsidRDefault="00AE6E81" w:rsidP="00AE6E81">
      <w:pPr>
        <w:pStyle w:val="Normal1"/>
      </w:pPr>
    </w:p>
    <w:p w14:paraId="00000001" w14:textId="77777777" w:rsidR="00277346" w:rsidRDefault="00AE6E81">
      <w:pPr>
        <w:pStyle w:val="Normal1"/>
        <w:rPr>
          <w:b/>
          <w:sz w:val="21"/>
          <w:szCs w:val="21"/>
        </w:rPr>
      </w:pPr>
      <w:r>
        <w:rPr>
          <w:b/>
          <w:sz w:val="21"/>
          <w:szCs w:val="21"/>
        </w:rPr>
        <w:t>Describe the most significant challenge you have faced and the steps you have taken to overcome this challenge. How has this challenge affected your academic achievement? (250-350 words) edit 3</w:t>
      </w:r>
    </w:p>
    <w:p w14:paraId="00000002" w14:textId="77777777" w:rsidR="00277346" w:rsidRDefault="00277346">
      <w:pPr>
        <w:pStyle w:val="Normal1"/>
        <w:rPr>
          <w:b/>
          <w:sz w:val="21"/>
          <w:szCs w:val="21"/>
        </w:rPr>
      </w:pPr>
    </w:p>
    <w:p w14:paraId="00000003" w14:textId="3289A39B" w:rsidR="00277346" w:rsidRDefault="00AE6E81">
      <w:pPr>
        <w:pStyle w:val="Normal1"/>
        <w:rPr>
          <w:sz w:val="21"/>
          <w:szCs w:val="21"/>
        </w:rPr>
      </w:pPr>
      <w:r>
        <w:rPr>
          <w:sz w:val="21"/>
          <w:szCs w:val="21"/>
        </w:rPr>
        <w:t>During my junior year</w:t>
      </w:r>
      <w:ins w:id="52" w:author="Rachel Darmawangsa" w:date="2019-11-26T23:36:00Z">
        <w:r w:rsidR="00DC06EC">
          <w:rPr>
            <w:sz w:val="21"/>
            <w:szCs w:val="21"/>
            <w:lang w:val="en-US"/>
          </w:rPr>
          <w:t xml:space="preserve"> of high school</w:t>
        </w:r>
      </w:ins>
      <w:r>
        <w:rPr>
          <w:sz w:val="21"/>
          <w:szCs w:val="21"/>
        </w:rPr>
        <w:t xml:space="preserve">, I was fixated on entering </w:t>
      </w:r>
      <w:del w:id="53" w:author="Rachel Darmawangsa" w:date="2019-11-26T23:36:00Z">
        <w:r w:rsidDel="00DC06EC">
          <w:rPr>
            <w:sz w:val="21"/>
            <w:szCs w:val="21"/>
          </w:rPr>
          <w:delText>into a</w:delText>
        </w:r>
      </w:del>
      <w:ins w:id="54" w:author="Rachel Darmawangsa" w:date="2019-11-26T23:36:00Z">
        <w:r w:rsidR="00DC06EC">
          <w:rPr>
            <w:sz w:val="21"/>
            <w:szCs w:val="21"/>
            <w:lang w:val="en-US"/>
          </w:rPr>
          <w:t>the</w:t>
        </w:r>
      </w:ins>
      <w:r>
        <w:rPr>
          <w:sz w:val="21"/>
          <w:szCs w:val="21"/>
        </w:rPr>
        <w:t xml:space="preserve"> Business-Economics stream, with a dream of becoming a risk management consultant. Being raised in a school system dominated with debate competitions and inter-school conferences, opportunities to receive exposure to other careers were scarce. </w:t>
      </w:r>
    </w:p>
    <w:p w14:paraId="00000004" w14:textId="77777777" w:rsidR="00277346" w:rsidRDefault="00277346">
      <w:pPr>
        <w:pStyle w:val="Normal1"/>
        <w:rPr>
          <w:sz w:val="21"/>
          <w:szCs w:val="21"/>
        </w:rPr>
      </w:pPr>
    </w:p>
    <w:p w14:paraId="00000005" w14:textId="77777777" w:rsidR="00277346" w:rsidRDefault="00AE6E81">
      <w:pPr>
        <w:pStyle w:val="Normal1"/>
        <w:rPr>
          <w:sz w:val="21"/>
          <w:szCs w:val="21"/>
        </w:rPr>
      </w:pPr>
      <w:commentRangeStart w:id="55"/>
      <w:r>
        <w:rPr>
          <w:sz w:val="21"/>
          <w:szCs w:val="21"/>
        </w:rPr>
        <w:t xml:space="preserve">In a week-long internship at a local cafe that I took over the winter break, I realized that I enjoyed making coffee and learning from the head barista about the chemical factors affecting its taste. Discovering my passion at last, I was determined to pursue it through changing my academic course to suit a science stream, by switching Economics for Chemistry. </w:t>
      </w:r>
      <w:commentRangeEnd w:id="55"/>
      <w:r w:rsidR="00DC06EC">
        <w:rPr>
          <w:rStyle w:val="CommentReference"/>
        </w:rPr>
        <w:commentReference w:id="55"/>
      </w:r>
    </w:p>
    <w:p w14:paraId="00000006" w14:textId="77777777" w:rsidR="00277346" w:rsidRDefault="00277346">
      <w:pPr>
        <w:pStyle w:val="Normal1"/>
        <w:rPr>
          <w:sz w:val="21"/>
          <w:szCs w:val="21"/>
        </w:rPr>
      </w:pPr>
    </w:p>
    <w:p w14:paraId="00000007" w14:textId="08D50716" w:rsidR="00277346" w:rsidRDefault="00AE6E81">
      <w:pPr>
        <w:pStyle w:val="Normal1"/>
        <w:rPr>
          <w:sz w:val="21"/>
          <w:szCs w:val="21"/>
        </w:rPr>
      </w:pPr>
      <w:r>
        <w:rPr>
          <w:sz w:val="21"/>
          <w:szCs w:val="21"/>
        </w:rPr>
        <w:t xml:space="preserve">At first, I felt extremely overwhelmed by the immense workload I had to catch up </w:t>
      </w:r>
      <w:del w:id="56" w:author="Rachel Darmawangsa" w:date="2019-11-26T23:40:00Z">
        <w:r w:rsidDel="00922543">
          <w:rPr>
            <w:sz w:val="21"/>
            <w:szCs w:val="21"/>
          </w:rPr>
          <w:delText>with</w:delText>
        </w:r>
      </w:del>
      <w:ins w:id="57" w:author="Rachel Darmawangsa" w:date="2019-11-26T23:40:00Z">
        <w:r w:rsidR="00922543">
          <w:rPr>
            <w:sz w:val="21"/>
            <w:szCs w:val="21"/>
            <w:lang w:val="en-US"/>
          </w:rPr>
          <w:t>on</w:t>
        </w:r>
      </w:ins>
      <w:r>
        <w:rPr>
          <w:sz w:val="21"/>
          <w:szCs w:val="21"/>
        </w:rPr>
        <w:t>. My classmates were already 5 chapters ahead, while I was left behind</w:t>
      </w:r>
      <w:ins w:id="58" w:author="Rachel Darmawangsa" w:date="2019-11-26T23:41:00Z">
        <w:r w:rsidR="00922543">
          <w:rPr>
            <w:sz w:val="21"/>
            <w:szCs w:val="21"/>
            <w:lang w:val="en-US"/>
          </w:rPr>
          <w:t xml:space="preserve"> scratching my head feeling that I’ve just completely massacred my future</w:t>
        </w:r>
      </w:ins>
      <w:r>
        <w:rPr>
          <w:sz w:val="21"/>
          <w:szCs w:val="21"/>
        </w:rPr>
        <w:t xml:space="preserve">. In addition, I had to balance schoolwork </w:t>
      </w:r>
      <w:del w:id="59" w:author="Rachel Darmawangsa" w:date="2019-11-26T23:41:00Z">
        <w:r w:rsidDel="00922543">
          <w:rPr>
            <w:sz w:val="21"/>
            <w:szCs w:val="21"/>
          </w:rPr>
          <w:delText xml:space="preserve">from </w:delText>
        </w:r>
      </w:del>
      <w:ins w:id="60" w:author="Rachel Darmawangsa" w:date="2019-11-26T23:41:00Z">
        <w:r w:rsidR="00922543">
          <w:rPr>
            <w:sz w:val="21"/>
            <w:szCs w:val="21"/>
            <w:lang w:val="en-US"/>
          </w:rPr>
          <w:t xml:space="preserve">with </w:t>
        </w:r>
      </w:ins>
      <w:r>
        <w:rPr>
          <w:sz w:val="21"/>
          <w:szCs w:val="21"/>
        </w:rPr>
        <w:t xml:space="preserve">my </w:t>
      </w:r>
      <w:commentRangeStart w:id="61"/>
      <w:r>
        <w:rPr>
          <w:sz w:val="21"/>
          <w:szCs w:val="21"/>
        </w:rPr>
        <w:t>other subjects</w:t>
      </w:r>
      <w:commentRangeEnd w:id="61"/>
      <w:r w:rsidR="00922543">
        <w:rPr>
          <w:rStyle w:val="CommentReference"/>
        </w:rPr>
        <w:commentReference w:id="61"/>
      </w:r>
      <w:r>
        <w:rPr>
          <w:sz w:val="21"/>
          <w:szCs w:val="21"/>
        </w:rPr>
        <w:t xml:space="preserve">, so most of my free time was spent self-studying the topics that I had missed. However, because I was passionate about natural sciences and the science of coffee (and food), I persevered and tried my best to keep up. </w:t>
      </w:r>
    </w:p>
    <w:p w14:paraId="00000008" w14:textId="77777777" w:rsidR="00277346" w:rsidRDefault="00277346">
      <w:pPr>
        <w:pStyle w:val="Normal1"/>
        <w:rPr>
          <w:sz w:val="21"/>
          <w:szCs w:val="21"/>
        </w:rPr>
      </w:pPr>
    </w:p>
    <w:p w14:paraId="00000009" w14:textId="1379AAF3" w:rsidR="00277346" w:rsidRDefault="00AE6E81">
      <w:pPr>
        <w:pStyle w:val="Normal1"/>
        <w:rPr>
          <w:sz w:val="21"/>
          <w:szCs w:val="21"/>
        </w:rPr>
      </w:pPr>
      <w:r>
        <w:rPr>
          <w:sz w:val="21"/>
          <w:szCs w:val="21"/>
        </w:rPr>
        <w:t xml:space="preserve">Eventually, as my knowledge in Chemistry grew, I started to </w:t>
      </w:r>
      <w:r w:rsidR="00FA51CB">
        <w:rPr>
          <w:sz w:val="21"/>
          <w:szCs w:val="21"/>
        </w:rPr>
        <w:t>enjoy learning it in depth</w:t>
      </w:r>
      <w:r>
        <w:rPr>
          <w:sz w:val="21"/>
          <w:szCs w:val="21"/>
        </w:rPr>
        <w:t xml:space="preserve">. </w:t>
      </w:r>
      <w:commentRangeStart w:id="62"/>
      <w:r>
        <w:rPr>
          <w:sz w:val="21"/>
          <w:szCs w:val="21"/>
        </w:rPr>
        <w:t>At the same time, I began to seek out extracurriculars that I could attend to further my knowledge about chemistry outside the classroom.</w:t>
      </w:r>
      <w:commentRangeEnd w:id="62"/>
      <w:r w:rsidR="00922543">
        <w:rPr>
          <w:rStyle w:val="CommentReference"/>
        </w:rPr>
        <w:commentReference w:id="62"/>
      </w:r>
      <w:r>
        <w:rPr>
          <w:sz w:val="21"/>
          <w:szCs w:val="21"/>
        </w:rPr>
        <w:t xml:space="preserve"> I started to visit the prep lab more often to discuss with the lab assistants, often asking them about the chemicals available at the lab and what they were used for, and occasionally helped them out with preparation of chemicals for middle school experiments. They were very helpful in giving me insight about the more technical side of science, such as practical skills like dilution and titration, as well as theories not inclu</w:t>
      </w:r>
      <w:bookmarkStart w:id="63" w:name="_GoBack"/>
      <w:bookmarkEnd w:id="63"/>
      <w:r>
        <w:rPr>
          <w:sz w:val="21"/>
          <w:szCs w:val="21"/>
        </w:rPr>
        <w:t>ded in the high school curriculum. This</w:t>
      </w:r>
      <w:r w:rsidR="00FA51CB">
        <w:rPr>
          <w:sz w:val="21"/>
          <w:szCs w:val="21"/>
        </w:rPr>
        <w:t xml:space="preserve"> experience allows </w:t>
      </w:r>
      <w:r>
        <w:rPr>
          <w:sz w:val="21"/>
          <w:szCs w:val="21"/>
        </w:rPr>
        <w:t>me</w:t>
      </w:r>
      <w:r w:rsidR="00FA51CB">
        <w:rPr>
          <w:sz w:val="21"/>
          <w:szCs w:val="21"/>
        </w:rPr>
        <w:t xml:space="preserve"> to</w:t>
      </w:r>
      <w:r>
        <w:rPr>
          <w:sz w:val="21"/>
          <w:szCs w:val="21"/>
        </w:rPr>
        <w:t xml:space="preserve"> feel more comfortable in Chemistry and </w:t>
      </w:r>
      <w:r w:rsidR="00FA51CB">
        <w:rPr>
          <w:sz w:val="21"/>
          <w:szCs w:val="21"/>
        </w:rPr>
        <w:t xml:space="preserve">to </w:t>
      </w:r>
      <w:r>
        <w:rPr>
          <w:sz w:val="21"/>
          <w:szCs w:val="21"/>
        </w:rPr>
        <w:t>apply my t</w:t>
      </w:r>
      <w:commentRangeStart w:id="64"/>
      <w:r>
        <w:rPr>
          <w:sz w:val="21"/>
          <w:szCs w:val="21"/>
        </w:rPr>
        <w:t>heoretical knowledge in real life.</w:t>
      </w:r>
      <w:commentRangeEnd w:id="64"/>
      <w:r w:rsidR="00922543">
        <w:rPr>
          <w:rStyle w:val="CommentReference"/>
        </w:rPr>
        <w:commentReference w:id="64"/>
      </w:r>
    </w:p>
    <w:p w14:paraId="0000000A" w14:textId="77777777" w:rsidR="00277346" w:rsidRDefault="00277346">
      <w:pPr>
        <w:pStyle w:val="Normal1"/>
        <w:rPr>
          <w:sz w:val="21"/>
          <w:szCs w:val="21"/>
        </w:rPr>
      </w:pPr>
    </w:p>
    <w:p w14:paraId="0000000B" w14:textId="71A20AE1" w:rsidR="00277346" w:rsidRDefault="00AE6E81">
      <w:pPr>
        <w:pStyle w:val="Normal1"/>
        <w:rPr>
          <w:sz w:val="21"/>
          <w:szCs w:val="21"/>
        </w:rPr>
      </w:pPr>
      <w:commentRangeStart w:id="65"/>
      <w:r>
        <w:rPr>
          <w:sz w:val="21"/>
          <w:szCs w:val="21"/>
        </w:rPr>
        <w:t>In the end, my Chemistry score went from barely a C+ to an A</w:t>
      </w:r>
      <w:r w:rsidR="00FA51CB">
        <w:rPr>
          <w:sz w:val="21"/>
          <w:szCs w:val="21"/>
        </w:rPr>
        <w:t>+</w:t>
      </w:r>
      <w:r>
        <w:rPr>
          <w:sz w:val="21"/>
          <w:szCs w:val="21"/>
        </w:rPr>
        <w:t xml:space="preserve">. </w:t>
      </w:r>
      <w:commentRangeEnd w:id="65"/>
      <w:r w:rsidR="00922543">
        <w:rPr>
          <w:rStyle w:val="CommentReference"/>
        </w:rPr>
        <w:commentReference w:id="65"/>
      </w:r>
      <w:r>
        <w:rPr>
          <w:sz w:val="21"/>
          <w:szCs w:val="21"/>
        </w:rPr>
        <w:t xml:space="preserve">Looking back, I knew that I made the right choice in following my dreams, because I </w:t>
      </w:r>
      <w:r w:rsidR="00FA51CB">
        <w:rPr>
          <w:sz w:val="21"/>
          <w:szCs w:val="21"/>
        </w:rPr>
        <w:t>believe</w:t>
      </w:r>
      <w:r>
        <w:rPr>
          <w:sz w:val="21"/>
          <w:szCs w:val="21"/>
        </w:rPr>
        <w:t xml:space="preserve"> that hard work and perseverance will let me overcome any challenge in life. </w:t>
      </w:r>
    </w:p>
    <w:p w14:paraId="0000000C" w14:textId="77777777" w:rsidR="00277346" w:rsidRDefault="00AE6E81">
      <w:pPr>
        <w:pStyle w:val="Normal1"/>
        <w:rPr>
          <w:sz w:val="21"/>
          <w:szCs w:val="21"/>
        </w:rPr>
      </w:pPr>
      <w:r>
        <w:rPr>
          <w:sz w:val="21"/>
          <w:szCs w:val="21"/>
        </w:rPr>
        <w:t xml:space="preserve"> </w:t>
      </w:r>
    </w:p>
    <w:p w14:paraId="0000000D" w14:textId="2DAF3689" w:rsidR="00277346" w:rsidRDefault="004E130E">
      <w:pPr>
        <w:pStyle w:val="Normal1"/>
        <w:rPr>
          <w:ins w:id="66" w:author="Fedora Elrica Gracia" w:date="2019-11-24T19:58:00Z"/>
          <w:sz w:val="21"/>
          <w:szCs w:val="21"/>
        </w:rPr>
      </w:pPr>
      <w:ins w:id="67" w:author="Fedora Elrica Gracia" w:date="2019-11-24T19:58:00Z">
        <w:r>
          <w:rPr>
            <w:sz w:val="21"/>
            <w:szCs w:val="21"/>
          </w:rPr>
          <w:t>Hi Kenneth!</w:t>
        </w:r>
      </w:ins>
    </w:p>
    <w:p w14:paraId="0B9EFC11" w14:textId="77777777" w:rsidR="004E130E" w:rsidRDefault="004E130E">
      <w:pPr>
        <w:pStyle w:val="Normal1"/>
        <w:rPr>
          <w:ins w:id="68" w:author="Fedora Elrica Gracia" w:date="2019-11-24T19:59:00Z"/>
          <w:sz w:val="21"/>
          <w:szCs w:val="21"/>
        </w:rPr>
      </w:pPr>
      <w:ins w:id="69" w:author="Fedora Elrica Gracia" w:date="2019-11-24T19:58:00Z">
        <w:r>
          <w:rPr>
            <w:sz w:val="21"/>
            <w:szCs w:val="21"/>
          </w:rPr>
          <w:t xml:space="preserve">Wow, </w:t>
        </w:r>
      </w:ins>
      <w:ins w:id="70" w:author="Fedora Elrica Gracia" w:date="2019-11-24T19:59:00Z">
        <w:r>
          <w:rPr>
            <w:sz w:val="21"/>
            <w:szCs w:val="21"/>
          </w:rPr>
          <w:t xml:space="preserve">that’s very awesome of you! </w:t>
        </w:r>
      </w:ins>
    </w:p>
    <w:p w14:paraId="2E8CD03A" w14:textId="6E5FF4EE" w:rsidR="004E130E" w:rsidRDefault="004E130E">
      <w:pPr>
        <w:pStyle w:val="Normal1"/>
        <w:rPr>
          <w:ins w:id="71" w:author="Fedora Elrica Gracia" w:date="2019-11-24T19:59:00Z"/>
          <w:sz w:val="21"/>
          <w:szCs w:val="21"/>
        </w:rPr>
      </w:pPr>
      <w:ins w:id="72" w:author="Fedora Elrica Gracia" w:date="2019-11-24T19:59:00Z">
        <w:r>
          <w:rPr>
            <w:sz w:val="21"/>
            <w:szCs w:val="21"/>
          </w:rPr>
          <w:t>I truly think that this essay is great, and has answered the prompt well.</w:t>
        </w:r>
      </w:ins>
    </w:p>
    <w:p w14:paraId="0F98A789" w14:textId="77777777" w:rsidR="004E130E" w:rsidRDefault="004E130E">
      <w:pPr>
        <w:pStyle w:val="Normal1"/>
        <w:rPr>
          <w:ins w:id="73" w:author="Fedora Elrica Gracia" w:date="2019-11-24T20:00:00Z"/>
          <w:sz w:val="21"/>
          <w:szCs w:val="21"/>
        </w:rPr>
      </w:pPr>
    </w:p>
    <w:p w14:paraId="72443735" w14:textId="1157391C" w:rsidR="004E130E" w:rsidRDefault="004E130E">
      <w:pPr>
        <w:pStyle w:val="Normal1"/>
        <w:rPr>
          <w:sz w:val="21"/>
          <w:szCs w:val="21"/>
        </w:rPr>
      </w:pPr>
      <w:ins w:id="74" w:author="Fedora Elrica Gracia" w:date="2019-11-24T20:00:00Z">
        <w:r>
          <w:rPr>
            <w:sz w:val="21"/>
            <w:szCs w:val="21"/>
          </w:rPr>
          <w:t xml:space="preserve">I wish you the best of luck </w:t>
        </w:r>
        <w:r w:rsidRPr="004E130E">
          <w:rPr>
            <w:sz w:val="21"/>
            <w:szCs w:val="21"/>
          </w:rPr>
          <w:sym w:font="Wingdings" w:char="F04A"/>
        </w:r>
      </w:ins>
    </w:p>
    <w:sectPr w:rsidR="004E130E">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achel Darmawangsa" w:date="2019-11-26T23:30:00Z" w:initials="RD">
    <w:p w14:paraId="6DDAFE1C" w14:textId="6992026B" w:rsidR="00DC06EC" w:rsidRDefault="00DC06EC">
      <w:pPr>
        <w:pStyle w:val="CommentText"/>
      </w:pPr>
      <w:r>
        <w:rPr>
          <w:rStyle w:val="CommentReference"/>
        </w:rPr>
        <w:annotationRef/>
      </w:r>
      <w:r>
        <w:t>Would be good to add an example/a scene of an awkward situation of you and others that picture you as an unsociable kid.</w:t>
      </w:r>
    </w:p>
  </w:comment>
  <w:comment w:id="10" w:author="Rachel Darmawangsa" w:date="2019-11-26T23:31:00Z" w:initials="RD">
    <w:p w14:paraId="5355CC46" w14:textId="6294B9D3" w:rsidR="00DC06EC" w:rsidRDefault="00DC06EC">
      <w:pPr>
        <w:pStyle w:val="CommentText"/>
      </w:pPr>
      <w:r>
        <w:rPr>
          <w:rStyle w:val="CommentReference"/>
        </w:rPr>
        <w:annotationRef/>
      </w:r>
      <w:r>
        <w:t>Add an example/a scene of how you are now when socializing with people.</w:t>
      </w:r>
    </w:p>
  </w:comment>
  <w:comment w:id="16" w:author="Rachel Darmawangsa" w:date="2019-11-26T23:32:00Z" w:initials="RD">
    <w:p w14:paraId="7EA9BB93" w14:textId="60E4B5D6" w:rsidR="00DC06EC" w:rsidRPr="00DC06EC" w:rsidRDefault="00DC06EC">
      <w:pPr>
        <w:pStyle w:val="CommentText"/>
        <w:rPr>
          <w:lang w:val="en-US"/>
        </w:rPr>
      </w:pPr>
      <w:r>
        <w:rPr>
          <w:rStyle w:val="CommentReference"/>
        </w:rPr>
        <w:annotationRef/>
      </w:r>
      <w:r>
        <w:rPr>
          <w:lang w:val="en-US"/>
        </w:rPr>
        <w:t xml:space="preserve">Why was it </w:t>
      </w:r>
      <w:proofErr w:type="spellStart"/>
      <w:r>
        <w:rPr>
          <w:lang w:val="en-US"/>
        </w:rPr>
        <w:t>ur</w:t>
      </w:r>
      <w:proofErr w:type="spellEnd"/>
      <w:r>
        <w:rPr>
          <w:lang w:val="en-US"/>
        </w:rPr>
        <w:t xml:space="preserve"> worst liability? How did it effect you before? </w:t>
      </w:r>
      <w:proofErr w:type="gramStart"/>
      <w:r>
        <w:rPr>
          <w:lang w:val="en-US"/>
        </w:rPr>
        <w:t>Were</w:t>
      </w:r>
      <w:proofErr w:type="gramEnd"/>
      <w:r>
        <w:rPr>
          <w:lang w:val="en-US"/>
        </w:rPr>
        <w:t xml:space="preserve"> u good at other things but just couldn’t communicate?</w:t>
      </w:r>
    </w:p>
  </w:comment>
  <w:comment w:id="34" w:author="Rachel Darmawangsa" w:date="2019-11-26T23:33:00Z" w:initials="RD">
    <w:p w14:paraId="4120B1FA" w14:textId="27EE26F7" w:rsidR="00DC06EC" w:rsidRPr="00DC06EC" w:rsidRDefault="00DC06EC">
      <w:pPr>
        <w:pStyle w:val="CommentText"/>
        <w:rPr>
          <w:lang w:val="en-US"/>
        </w:rPr>
      </w:pPr>
      <w:r>
        <w:rPr>
          <w:rStyle w:val="CommentReference"/>
        </w:rPr>
        <w:annotationRef/>
      </w:r>
      <w:r>
        <w:rPr>
          <w:lang w:val="en-US"/>
        </w:rPr>
        <w:t>I think it’s important to show, not tell. Don’t just tell me you were shy and unsociable. Show me. Show me how you’d look away. Show me how you would shuffle your feet until Tommy in 2</w:t>
      </w:r>
      <w:r w:rsidRPr="00DC06EC">
        <w:rPr>
          <w:vertAlign w:val="superscript"/>
          <w:lang w:val="en-US"/>
        </w:rPr>
        <w:t>nd</w:t>
      </w:r>
      <w:r>
        <w:rPr>
          <w:lang w:val="en-US"/>
        </w:rPr>
        <w:t xml:space="preserve"> grade would move away from you. Show me about that amazing idea you had that could not make it out of your mouth. A great way to go about this is to not use synonyms and words that related to being shy (antisocial, awkward, quiet, etc.). Show it through your actions and the reactions of other people</w:t>
      </w:r>
    </w:p>
  </w:comment>
  <w:comment w:id="55" w:author="Rachel Darmawangsa" w:date="2019-11-26T23:37:00Z" w:initials="RD">
    <w:p w14:paraId="65562D8D" w14:textId="7CF4499B" w:rsidR="00DC06EC" w:rsidRPr="00DC06EC" w:rsidRDefault="00DC06EC">
      <w:pPr>
        <w:pStyle w:val="CommentText"/>
        <w:rPr>
          <w:lang w:val="en-US"/>
        </w:rPr>
      </w:pPr>
      <w:r>
        <w:rPr>
          <w:rStyle w:val="CommentReference"/>
        </w:rPr>
        <w:annotationRef/>
      </w:r>
      <w:r>
        <w:rPr>
          <w:lang w:val="en-US"/>
        </w:rPr>
        <w:t xml:space="preserve">Seems abrupt. How did a single internship change everything for you? Show your thought process. How did a kid that loved social sciences and wanted to be a risk management consultant switch to science, its complete opposite? Knowing how hard it would be, what made you inspired and thought it was worth it? Ok you noticed the chemical factors affecting the taste. And then what? What did it make you think? I think when you switch to a completely different goal, </w:t>
      </w:r>
      <w:r w:rsidR="00922543">
        <w:rPr>
          <w:lang w:val="en-US"/>
        </w:rPr>
        <w:t xml:space="preserve">you must’ve seen a different future. One that wasn’t in business. One that was in labs. On your feet, etc. </w:t>
      </w:r>
      <w:r>
        <w:rPr>
          <w:lang w:val="en-US"/>
        </w:rPr>
        <w:t xml:space="preserve">What else can you do with Chemistry that you realized that you could totally see a future with? </w:t>
      </w:r>
    </w:p>
  </w:comment>
  <w:comment w:id="61" w:author="Rachel Darmawangsa" w:date="2019-11-26T23:41:00Z" w:initials="RD">
    <w:p w14:paraId="6F7D7E8D" w14:textId="19F2BCC0" w:rsidR="00922543" w:rsidRPr="00922543" w:rsidRDefault="00922543">
      <w:pPr>
        <w:pStyle w:val="CommentText"/>
        <w:rPr>
          <w:lang w:val="en-US"/>
        </w:rPr>
      </w:pPr>
      <w:r>
        <w:rPr>
          <w:rStyle w:val="CommentReference"/>
        </w:rPr>
        <w:annotationRef/>
      </w:r>
      <w:proofErr w:type="spellStart"/>
      <w:r>
        <w:rPr>
          <w:lang w:val="en-US"/>
        </w:rPr>
        <w:t>Uhh</w:t>
      </w:r>
      <w:proofErr w:type="spellEnd"/>
      <w:r>
        <w:rPr>
          <w:lang w:val="en-US"/>
        </w:rPr>
        <w:t xml:space="preserve"> other subjects </w:t>
      </w:r>
      <w:r w:rsidR="005F51B1">
        <w:rPr>
          <w:lang w:val="en-US"/>
        </w:rPr>
        <w:t xml:space="preserve">are </w:t>
      </w:r>
      <w:r>
        <w:rPr>
          <w:lang w:val="en-US"/>
        </w:rPr>
        <w:t xml:space="preserve">considered </w:t>
      </w:r>
      <w:proofErr w:type="gramStart"/>
      <w:r>
        <w:rPr>
          <w:lang w:val="en-US"/>
        </w:rPr>
        <w:t>school work</w:t>
      </w:r>
      <w:proofErr w:type="gramEnd"/>
      <w:r>
        <w:rPr>
          <w:lang w:val="en-US"/>
        </w:rPr>
        <w:t xml:space="preserve"> too</w:t>
      </w:r>
      <w:r w:rsidR="005F51B1">
        <w:rPr>
          <w:lang w:val="en-US"/>
        </w:rPr>
        <w:t xml:space="preserve"> what do you mean </w:t>
      </w:r>
    </w:p>
  </w:comment>
  <w:comment w:id="62" w:author="Rachel Darmawangsa" w:date="2019-11-26T23:45:00Z" w:initials="RD">
    <w:p w14:paraId="12762808" w14:textId="100B8011" w:rsidR="00922543" w:rsidRPr="00922543" w:rsidRDefault="00922543" w:rsidP="00922543">
      <w:pPr>
        <w:pStyle w:val="CommentText"/>
        <w:rPr>
          <w:lang w:val="en-US"/>
        </w:rPr>
      </w:pPr>
      <w:r>
        <w:rPr>
          <w:rStyle w:val="CommentReference"/>
        </w:rPr>
        <w:annotationRef/>
      </w:r>
      <w:r>
        <w:rPr>
          <w:lang w:val="en-US"/>
        </w:rPr>
        <w:t xml:space="preserve">The question </w:t>
      </w:r>
      <w:proofErr w:type="gramStart"/>
      <w:r>
        <w:rPr>
          <w:lang w:val="en-US"/>
        </w:rPr>
        <w:t>asks</w:t>
      </w:r>
      <w:proofErr w:type="gramEnd"/>
      <w:r>
        <w:rPr>
          <w:lang w:val="en-US"/>
        </w:rPr>
        <w:t xml:space="preserve"> “how has this challenge (the challenge) affected your academic achievement?” but you don’t mention why the challenge (difficulty of chemistry) made you seek out extracurriculars. Make sure the links are very clear. </w:t>
      </w:r>
    </w:p>
  </w:comment>
  <w:comment w:id="64" w:author="Rachel Darmawangsa" w:date="2019-11-26T23:44:00Z" w:initials="RD">
    <w:p w14:paraId="4FF3CF6E" w14:textId="787743EF" w:rsidR="00922543" w:rsidRPr="00922543" w:rsidRDefault="00922543">
      <w:pPr>
        <w:pStyle w:val="CommentText"/>
        <w:rPr>
          <w:lang w:val="en-US"/>
        </w:rPr>
      </w:pPr>
      <w:r>
        <w:rPr>
          <w:rStyle w:val="CommentReference"/>
        </w:rPr>
        <w:annotationRef/>
      </w:r>
      <w:r>
        <w:rPr>
          <w:lang w:val="en-US"/>
        </w:rPr>
        <w:t>Hmm like what? You don’t have much space so idk if this is needed</w:t>
      </w:r>
    </w:p>
  </w:comment>
  <w:comment w:id="65" w:author="Rachel Darmawangsa" w:date="2019-11-26T23:43:00Z" w:initials="RD">
    <w:p w14:paraId="7A4D0C2B" w14:textId="651ACB3D" w:rsidR="00922543" w:rsidRPr="00922543" w:rsidRDefault="00922543">
      <w:pPr>
        <w:pStyle w:val="CommentText"/>
        <w:rPr>
          <w:lang w:val="en-US"/>
        </w:rPr>
      </w:pPr>
      <w:r>
        <w:rPr>
          <w:rStyle w:val="CommentReference"/>
        </w:rPr>
        <w:annotationRef/>
      </w:r>
      <w:r>
        <w:rPr>
          <w:lang w:val="en-US"/>
        </w:rPr>
        <w:t xml:space="preserve">I think your ending focus shouldn’t entirely be on a grade. I think you should summarize by saying that you overcame not only the tests aspect of it, but also other academic achievements such as the curiosity to work in labs after school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DAFE1C" w15:done="0"/>
  <w15:commentEx w15:paraId="5355CC46" w15:done="0"/>
  <w15:commentEx w15:paraId="7EA9BB93" w15:done="0"/>
  <w15:commentEx w15:paraId="4120B1FA" w15:done="0"/>
  <w15:commentEx w15:paraId="65562D8D" w15:done="0"/>
  <w15:commentEx w15:paraId="6F7D7E8D" w15:done="0"/>
  <w15:commentEx w15:paraId="12762808" w15:done="0"/>
  <w15:commentEx w15:paraId="4FF3CF6E" w15:done="0"/>
  <w15:commentEx w15:paraId="7A4D0C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AFE1C" w16cid:durableId="2188341F"/>
  <w16cid:commentId w16cid:paraId="5355CC46" w16cid:durableId="21883457"/>
  <w16cid:commentId w16cid:paraId="7EA9BB93" w16cid:durableId="2188347C"/>
  <w16cid:commentId w16cid:paraId="4120B1FA" w16cid:durableId="218834C7"/>
  <w16cid:commentId w16cid:paraId="65562D8D" w16cid:durableId="218835B8"/>
  <w16cid:commentId w16cid:paraId="6F7D7E8D" w16cid:durableId="218836AA"/>
  <w16cid:commentId w16cid:paraId="12762808" w16cid:durableId="21883784"/>
  <w16cid:commentId w16cid:paraId="4FF3CF6E" w16cid:durableId="2188375E"/>
  <w16cid:commentId w16cid:paraId="7A4D0C2B" w16cid:durableId="218837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Darmawangsa">
    <w15:presenceInfo w15:providerId="Windows Live" w15:userId="a55c8db8f8db0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77346"/>
    <w:rsid w:val="00277346"/>
    <w:rsid w:val="002C2EB1"/>
    <w:rsid w:val="004E130E"/>
    <w:rsid w:val="005F51B1"/>
    <w:rsid w:val="00922543"/>
    <w:rsid w:val="00AE6E81"/>
    <w:rsid w:val="00DC06EC"/>
    <w:rsid w:val="00FA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189AC2"/>
  <w15:docId w15:val="{7DC834D7-99B5-4631-84AB-135C3697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A51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1CB"/>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06EC"/>
    <w:rPr>
      <w:sz w:val="16"/>
      <w:szCs w:val="16"/>
    </w:rPr>
  </w:style>
  <w:style w:type="paragraph" w:styleId="CommentText">
    <w:name w:val="annotation text"/>
    <w:basedOn w:val="Normal"/>
    <w:link w:val="CommentTextChar"/>
    <w:uiPriority w:val="99"/>
    <w:unhideWhenUsed/>
    <w:rsid w:val="00DC06EC"/>
    <w:pPr>
      <w:spacing w:line="240" w:lineRule="auto"/>
    </w:pPr>
    <w:rPr>
      <w:sz w:val="20"/>
      <w:szCs w:val="20"/>
    </w:rPr>
  </w:style>
  <w:style w:type="character" w:customStyle="1" w:styleId="CommentTextChar">
    <w:name w:val="Comment Text Char"/>
    <w:basedOn w:val="DefaultParagraphFont"/>
    <w:link w:val="CommentText"/>
    <w:uiPriority w:val="99"/>
    <w:rsid w:val="00DC06EC"/>
    <w:rPr>
      <w:sz w:val="20"/>
      <w:szCs w:val="20"/>
    </w:rPr>
  </w:style>
  <w:style w:type="paragraph" w:styleId="CommentSubject">
    <w:name w:val="annotation subject"/>
    <w:basedOn w:val="CommentText"/>
    <w:next w:val="CommentText"/>
    <w:link w:val="CommentSubjectChar"/>
    <w:uiPriority w:val="99"/>
    <w:semiHidden/>
    <w:unhideWhenUsed/>
    <w:rsid w:val="00DC06EC"/>
    <w:rPr>
      <w:b/>
      <w:bCs/>
    </w:rPr>
  </w:style>
  <w:style w:type="character" w:customStyle="1" w:styleId="CommentSubjectChar">
    <w:name w:val="Comment Subject Char"/>
    <w:basedOn w:val="CommentTextChar"/>
    <w:link w:val="CommentSubject"/>
    <w:uiPriority w:val="99"/>
    <w:semiHidden/>
    <w:rsid w:val="00DC0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Darmawangsa</cp:lastModifiedBy>
  <cp:revision>3</cp:revision>
  <dcterms:created xsi:type="dcterms:W3CDTF">2019-11-27T07:47:00Z</dcterms:created>
  <dcterms:modified xsi:type="dcterms:W3CDTF">2019-11-28T19:07:00Z</dcterms:modified>
</cp:coreProperties>
</file>