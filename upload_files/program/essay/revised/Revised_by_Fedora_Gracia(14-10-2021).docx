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62D7" w14:textId="6D76174C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  <w:r w:rsidRPr="007E1E9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Why do you want to study your chosen major specifically at Georgia Tech?</w:t>
      </w:r>
      <w:r w:rsidR="00A669A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(300 words)</w:t>
      </w:r>
    </w:p>
    <w:p w14:paraId="681A94B7" w14:textId="77777777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</w:p>
    <w:p w14:paraId="60F4C44E" w14:textId="4FB96BD7" w:rsidR="00A669AB" w:rsidRPr="00A669AB" w:rsidRDefault="00A669AB" w:rsidP="00A669AB">
      <w:pPr>
        <w:rPr>
          <w:rFonts w:ascii="Times New Roman" w:eastAsia="Times New Roman" w:hAnsi="Times New Roman" w:cs="Times New Roman"/>
        </w:rPr>
      </w:pPr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The once vibrant orange donkey pump was </w:t>
      </w:r>
      <w:ins w:id="0" w:author="Fedora Elrica Gracia" w:date="2021-10-13T20:11:00Z">
        <w:r w:rsidR="008933AA">
          <w:rPr>
            <w:rFonts w:ascii="Arial" w:eastAsia="Times New Roman" w:hAnsi="Arial" w:cs="Arial"/>
            <w:color w:val="020609"/>
            <w:sz w:val="22"/>
            <w:szCs w:val="22"/>
            <w:shd w:val="clear" w:color="auto" w:fill="FFFFFF"/>
          </w:rPr>
          <w:t xml:space="preserve">now </w:t>
        </w:r>
      </w:ins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rusty and stagnant, and the once flourishing ‘petroleum residential camp’ it stood in became a dreary, empty set of houses, no longer resembling a neighborhood. After the oil price plunge</w:t>
      </w:r>
      <w:ins w:id="1" w:author="Fedora Elrica Gracia" w:date="2021-10-13T20:09:00Z">
        <w:r w:rsidR="008933AA">
          <w:rPr>
            <w:rFonts w:ascii="Arial" w:eastAsia="Times New Roman" w:hAnsi="Arial" w:cs="Arial"/>
            <w:color w:val="020609"/>
            <w:sz w:val="22"/>
            <w:szCs w:val="22"/>
            <w:shd w:val="clear" w:color="auto" w:fill="FFFFFF"/>
          </w:rPr>
          <w:t>d</w:t>
        </w:r>
      </w:ins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in 2016, I revisited my childhood home, Brunei, and witnessed how the downfall of petroleum could impact a country's social setting. At this point, I knew that it was time for the rise of a new form of energy: sustainable energy.  Pursuing electrical engineering at Georgia Tech (GT) would enable me to be at the forefront of our fossil-fuel-driven world’s transformation to a more sustainable energy reliance.</w:t>
      </w:r>
    </w:p>
    <w:p w14:paraId="291BDD6C" w14:textId="77777777" w:rsidR="00A669AB" w:rsidRPr="00A669AB" w:rsidRDefault="00A669AB" w:rsidP="00A669AB">
      <w:pPr>
        <w:rPr>
          <w:rFonts w:ascii="Times New Roman" w:eastAsia="Times New Roman" w:hAnsi="Times New Roman" w:cs="Times New Roman"/>
        </w:rPr>
      </w:pPr>
    </w:p>
    <w:p w14:paraId="2D0A4018" w14:textId="77777777" w:rsidR="00A669AB" w:rsidRPr="00A669AB" w:rsidRDefault="00A669AB" w:rsidP="00A669AB">
      <w:pPr>
        <w:rPr>
          <w:rFonts w:ascii="Times New Roman" w:eastAsia="Times New Roman" w:hAnsi="Times New Roman" w:cs="Times New Roman"/>
        </w:rPr>
      </w:pPr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My drive to find a feasible form of renewable penetration to the grid led me to research the benefits of smart grid technology on the sustainability of the power grid, which I hope to continue pursuing at GT. In the process, </w:t>
      </w:r>
      <w:commentRangeStart w:id="2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 appreciated Dr </w:t>
      </w:r>
      <w:proofErr w:type="spellStart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Baratunde</w:t>
      </w:r>
      <w:proofErr w:type="spellEnd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Cola’s research on developing an optical rectenna which, I believe, could have a significant impact on heat flow in the energy sector and, thus, be important for sustainability use. I hope to work with Dr Cola to further explore how nanoengineering can potentially be used in the grid at </w:t>
      </w:r>
      <w:proofErr w:type="spellStart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GTech’s</w:t>
      </w:r>
      <w:proofErr w:type="spellEnd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unique NEST Lab.</w:t>
      </w:r>
      <w:commentRangeEnd w:id="2"/>
      <w:r w:rsidR="008933AA">
        <w:rPr>
          <w:rStyle w:val="CommentReference"/>
        </w:rPr>
        <w:commentReference w:id="2"/>
      </w:r>
    </w:p>
    <w:p w14:paraId="74C5D896" w14:textId="77777777" w:rsidR="00595C9B" w:rsidRDefault="00A669AB" w:rsidP="00A669AB">
      <w:pPr>
        <w:rPr>
          <w:ins w:id="3" w:author="Fedora Elrica Gracia" w:date="2021-10-13T21:01:00Z"/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</w:pPr>
      <w:r w:rsidRPr="00A669AB">
        <w:rPr>
          <w:rFonts w:ascii="Times New Roman" w:eastAsia="Times New Roman" w:hAnsi="Times New Roman" w:cs="Times New Roman"/>
        </w:rPr>
        <w:br/>
      </w:r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 am also excited to take the global engineering leadership program, particularly the </w:t>
      </w:r>
      <w:r w:rsidRPr="00A669AB">
        <w:rPr>
          <w:rFonts w:ascii="Arial" w:eastAsia="Times New Roman" w:hAnsi="Arial" w:cs="Arial"/>
          <w:i/>
          <w:iCs/>
          <w:color w:val="020609"/>
          <w:sz w:val="22"/>
          <w:szCs w:val="22"/>
          <w:shd w:val="clear" w:color="auto" w:fill="FFFFFF"/>
        </w:rPr>
        <w:t>Smart and Susta</w:t>
      </w:r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inable </w:t>
      </w:r>
      <w:r w:rsidRPr="00A669AB">
        <w:rPr>
          <w:rFonts w:ascii="Arial" w:eastAsia="Times New Roman" w:hAnsi="Arial" w:cs="Arial"/>
          <w:i/>
          <w:iCs/>
          <w:color w:val="020609"/>
          <w:sz w:val="22"/>
          <w:szCs w:val="22"/>
          <w:shd w:val="clear" w:color="auto" w:fill="FFFFFF"/>
        </w:rPr>
        <w:t>Cities</w:t>
      </w:r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course. I hope to explore the constraints of implementing the smart grid in the context of city infrastructure through part II of the course. </w:t>
      </w:r>
    </w:p>
    <w:p w14:paraId="1FFBAAC2" w14:textId="77777777" w:rsidR="00595C9B" w:rsidRDefault="00595C9B" w:rsidP="00A669AB">
      <w:pPr>
        <w:rPr>
          <w:ins w:id="4" w:author="Fedora Elrica Gracia" w:date="2021-10-13T21:01:00Z"/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</w:pPr>
    </w:p>
    <w:p w14:paraId="7D49939C" w14:textId="6512DED6" w:rsidR="00A669AB" w:rsidRPr="00A669AB" w:rsidRDefault="00A669AB" w:rsidP="00A669AB">
      <w:pPr>
        <w:rPr>
          <w:rFonts w:ascii="Times New Roman" w:eastAsia="Times New Roman" w:hAnsi="Times New Roman" w:cs="Times New Roman"/>
        </w:rPr>
      </w:pPr>
      <w:commentRangeStart w:id="5"/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Studying at the urban giant of Atlanta, would undoubtedly enable me </w:t>
      </w:r>
      <w:ins w:id="6" w:author="Fedora Elrica Gracia" w:date="2021-10-13T20:10:00Z">
        <w:r w:rsidR="008933AA">
          <w:rPr>
            <w:rFonts w:ascii="Arial" w:eastAsia="Times New Roman" w:hAnsi="Arial" w:cs="Arial"/>
            <w:color w:val="020609"/>
            <w:sz w:val="22"/>
            <w:szCs w:val="22"/>
            <w:shd w:val="clear" w:color="auto" w:fill="FFFFFF"/>
          </w:rPr>
          <w:t xml:space="preserve">to </w:t>
        </w:r>
      </w:ins>
      <w:del w:id="7" w:author="Fedora Elrica Gracia" w:date="2021-10-13T20:10:00Z">
        <w:r w:rsidRPr="00A669AB" w:rsidDel="008933AA">
          <w:rPr>
            <w:rFonts w:ascii="Arial" w:eastAsia="Times New Roman" w:hAnsi="Arial" w:cs="Arial"/>
            <w:color w:val="020609"/>
            <w:sz w:val="22"/>
            <w:szCs w:val="22"/>
            <w:shd w:val="clear" w:color="auto" w:fill="FFFFFF"/>
          </w:rPr>
          <w:delText>conceptualise</w:delText>
        </w:r>
      </w:del>
      <w:ins w:id="8" w:author="Fedora Elrica Gracia" w:date="2021-10-13T20:10:00Z">
        <w:r w:rsidR="008933AA" w:rsidRPr="00A669AB">
          <w:rPr>
            <w:rFonts w:ascii="Arial" w:eastAsia="Times New Roman" w:hAnsi="Arial" w:cs="Arial"/>
            <w:color w:val="020609"/>
            <w:sz w:val="22"/>
            <w:szCs w:val="22"/>
            <w:shd w:val="clear" w:color="auto" w:fill="FFFFFF"/>
          </w:rPr>
          <w:t>conceptualize</w:t>
        </w:r>
      </w:ins>
      <w:r w:rsidRPr="00A669AB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these ideas to potentially align with Atlanta’s ambitious plan to use 100% green energy by 2035, a remarkable thing to be a part of.</w:t>
      </w:r>
      <w:commentRangeEnd w:id="5"/>
      <w:r w:rsidR="00595C9B">
        <w:rPr>
          <w:rStyle w:val="CommentReference"/>
        </w:rPr>
        <w:commentReference w:id="5"/>
      </w:r>
    </w:p>
    <w:p w14:paraId="23BBC300" w14:textId="77777777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</w:p>
    <w:p w14:paraId="29D47D2B" w14:textId="77777777" w:rsidR="008933AA" w:rsidRDefault="008933AA"/>
    <w:p w14:paraId="47930FCB" w14:textId="5908422B" w:rsidR="00595C9B" w:rsidRDefault="00595C9B">
      <w:r>
        <w:t xml:space="preserve">Hi </w:t>
      </w:r>
      <w:proofErr w:type="spellStart"/>
      <w:r>
        <w:t>Rachinta</w:t>
      </w:r>
      <w:proofErr w:type="spellEnd"/>
      <w:r>
        <w:t>!</w:t>
      </w:r>
    </w:p>
    <w:p w14:paraId="6FD1A733" w14:textId="362EFAD3" w:rsidR="00595C9B" w:rsidRDefault="00595C9B">
      <w:r>
        <w:t xml:space="preserve">I think this is great! I can really tell that you have done quite a research on the chosen major, as well as GT itself! You have also mentioned specific advantages of studying in GT, including Dr. </w:t>
      </w:r>
      <w:proofErr w:type="spellStart"/>
      <w:r>
        <w:t>Baratunde</w:t>
      </w:r>
      <w:proofErr w:type="spellEnd"/>
      <w:r>
        <w:t xml:space="preserve"> Cola and the Smart and Sustainable Cities course.</w:t>
      </w:r>
    </w:p>
    <w:p w14:paraId="666B477B" w14:textId="5E9E71F9" w:rsidR="00595C9B" w:rsidRDefault="00595C9B">
      <w:r>
        <w:t>I only have a few suggestions that I have added in the comments section that I believe would help make this essay stronger.</w:t>
      </w:r>
    </w:p>
    <w:p w14:paraId="7F874A40" w14:textId="77777777" w:rsidR="00595C9B" w:rsidRDefault="00595C9B"/>
    <w:p w14:paraId="04386F91" w14:textId="4FB349FE" w:rsidR="00595C9B" w:rsidRDefault="00595C9B">
      <w:r>
        <w:t xml:space="preserve">All the best! </w:t>
      </w:r>
      <w:r>
        <w:sym w:font="Wingdings" w:char="F04A"/>
      </w:r>
    </w:p>
    <w:sectPr w:rsidR="00595C9B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edora Elrica Gracia" w:date="2021-10-13T21:01:00Z" w:initials="FE">
    <w:p w14:paraId="176AFA77" w14:textId="4B28BC1F" w:rsidR="008933AA" w:rsidRDefault="008933AA">
      <w:pPr>
        <w:pStyle w:val="CommentText"/>
      </w:pPr>
      <w:r>
        <w:rPr>
          <w:rStyle w:val="CommentReference"/>
        </w:rPr>
        <w:annotationRef/>
      </w:r>
      <w:r>
        <w:t xml:space="preserve">This is good as it is specific to GT. It would show your interest and understanding more if you could include 1 more benefit if possible to having Dr. </w:t>
      </w:r>
      <w:proofErr w:type="spellStart"/>
      <w:r>
        <w:t>Barateunde</w:t>
      </w:r>
      <w:proofErr w:type="spellEnd"/>
      <w:r>
        <w:t xml:space="preserve"> Cola in GT, along with his research. Other than </w:t>
      </w:r>
      <w:r w:rsidR="00595C9B">
        <w:t xml:space="preserve">or before </w:t>
      </w:r>
      <w:r>
        <w:t>working with him, what other advantages could there be?</w:t>
      </w:r>
    </w:p>
  </w:comment>
  <w:comment w:id="5" w:author="Fedora Elrica Gracia" w:date="2021-10-13T21:02:00Z" w:initials="FE">
    <w:p w14:paraId="14D2A75A" w14:textId="1B5283B2" w:rsidR="00595C9B" w:rsidRDefault="00595C9B">
      <w:pPr>
        <w:pStyle w:val="CommentText"/>
      </w:pPr>
      <w:r>
        <w:rPr>
          <w:rStyle w:val="CommentReference"/>
        </w:rPr>
        <w:annotationRef/>
      </w:r>
      <w:r>
        <w:t>This would be the conclusion. So make sure to include a brief summary of the points you’ve mentioned.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6AFA77" w15:done="0"/>
  <w15:commentEx w15:paraId="14D2A7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6AFA77" w16cid:durableId="2512C39B"/>
  <w16cid:commentId w16cid:paraId="14D2A75A" w16cid:durableId="2512C3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E90"/>
    <w:rsid w:val="004A375B"/>
    <w:rsid w:val="00595C9B"/>
    <w:rsid w:val="0070717E"/>
    <w:rsid w:val="007E1E90"/>
    <w:rsid w:val="008933AA"/>
    <w:rsid w:val="00A3079B"/>
    <w:rsid w:val="00A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37AC8"/>
  <w15:docId w15:val="{D2517FCA-2BBF-4AD3-A1ED-8262452D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E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933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3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3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3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3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3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Paul Edison</cp:lastModifiedBy>
  <cp:revision>4</cp:revision>
  <dcterms:created xsi:type="dcterms:W3CDTF">2021-09-20T05:06:00Z</dcterms:created>
  <dcterms:modified xsi:type="dcterms:W3CDTF">2021-10-14T07:58:00Z</dcterms:modified>
</cp:coreProperties>
</file>