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ins w:id="0" w:author="Matthew" w:date="2020-07-28T21:23:00Z">
        <w:commentRangeStart w:id="0"/>
        <w:r>
          <w:rPr/>
          <w:t>“</w:t>
        </w:r>
      </w:ins>
      <w:ins w:id="1" w:author="Matthew" w:date="2020-07-28T21:23:00Z">
        <w:r>
          <w:rPr/>
          <w:t>Discuss a</w:t>
        </w:r>
      </w:ins>
      <w:ins w:id="2" w:author="Matthew" w:date="2020-07-28T21:24:00Z">
        <w:r>
          <w:rPr/>
          <w:t xml:space="preserve">n accomplishment, event, or </w:t>
        </w:r>
      </w:ins>
      <w:ins w:id="3" w:author="Matthew" w:date="2020-07-28T21:23:00Z">
        <w:r>
          <w:rPr/>
          <w:t>realization that sparked a period of personal growth and a new understanding of yourself or others.”</w:t>
        </w:r>
      </w:ins>
      <w:commentRangeEnd w:id="0"/>
      <w:r>
        <w:commentReference w:id="0"/>
      </w:r>
      <w:r>
        <w:rPr/>
      </w:r>
    </w:p>
    <w:p>
      <w:pPr>
        <w:pStyle w:val="Normal"/>
        <w:rPr/>
      </w:pPr>
      <w:ins w:id="5" w:author="Matthew" w:date="2020-07-28T21:23:00Z">
        <w:r>
          <w:rPr/>
        </w:r>
      </w:ins>
    </w:p>
    <w:p>
      <w:pPr>
        <w:pStyle w:val="Normal"/>
        <w:rPr/>
      </w:pPr>
      <w:r>
        <w:rPr/>
        <w:t xml:space="preserve">It’s 2 a.m. I wake up to that characteristic Skype jingle. It was Kath: I won’t be getting much sleep tonight. </w:t>
      </w:r>
    </w:p>
    <w:p>
      <w:pPr>
        <w:pStyle w:val="Normal"/>
        <w:rPr/>
      </w:pPr>
      <w:r>
        <w:rPr/>
      </w:r>
    </w:p>
    <w:p>
      <w:pPr>
        <w:pStyle w:val="Normal"/>
        <w:rPr/>
      </w:pPr>
      <w:r>
        <w:rPr/>
        <w:t xml:space="preserve">She opens her mouth to speak. Through the painfully pixelated screen, I just barely catch sight of a single tear breaking free, before she turns away to the darkness of her room. I can hear her staggered sniffling in between the audio breaks we’d come to associate with these midnight sessions. They’re quiet: she probably doesn’t need any more berating from her dad. </w:t>
      </w:r>
    </w:p>
    <w:p>
      <w:pPr>
        <w:pStyle w:val="Normal"/>
        <w:rPr/>
      </w:pPr>
      <w:r>
        <w:rPr/>
      </w:r>
    </w:p>
    <w:p>
      <w:pPr>
        <w:pStyle w:val="Normal"/>
        <w:rPr/>
      </w:pPr>
      <w:r>
        <w:rPr/>
        <w:t xml:space="preserve">I muster a soft, “Hey?” </w:t>
      </w:r>
    </w:p>
    <w:p>
      <w:pPr>
        <w:pStyle w:val="Normal"/>
        <w:rPr/>
      </w:pPr>
      <w:r>
        <w:rPr/>
      </w:r>
    </w:p>
    <w:p>
      <w:pPr>
        <w:pStyle w:val="Normal"/>
        <w:rPr/>
      </w:pPr>
      <w:commentRangeStart w:id="1"/>
      <w:r>
        <w:rPr/>
        <w:t>I’ll never fully comprehend what she feels, being one of the fortunate few who aren’t subject to the familial issues she endures.</w:t>
      </w:r>
      <w:r>
        <w:rPr/>
      </w:r>
      <w:commentRangeEnd w:id="1"/>
      <w:r>
        <w:commentReference w:id="1"/>
      </w:r>
      <w:r>
        <w:rPr/>
        <w:t xml:space="preserve"> Still, when I see through her eyes—the culture around her that views parental authority as absolute, the attribution of any of her troubles to “teenager hormones”—I realise it's not pity she needs: it’s an ear. </w:t>
      </w:r>
    </w:p>
    <w:p>
      <w:pPr>
        <w:pStyle w:val="Normal"/>
        <w:rPr/>
      </w:pPr>
      <w:r>
        <w:rPr/>
      </w:r>
    </w:p>
    <w:p>
      <w:pPr>
        <w:pStyle w:val="Normal"/>
        <w:rPr/>
      </w:pPr>
      <w:r>
        <w:rPr/>
        <w:t xml:space="preserve">When I’m able to, I advise her. Reality isn’t an ideal image, yet rarely is it entirely hopeless either. Somewhere in even the darkest pictures are smudged regions of uncertainty and traces of bright colour. While the unvarnished truth is hard to digest, and even harder to get across, my job is to help her accept the entire portrait as it is, while pointing out the details that—hopefully—make the experience just a bit more bearable. </w:t>
      </w:r>
    </w:p>
    <w:p>
      <w:pPr>
        <w:pStyle w:val="Normal"/>
        <w:rPr/>
      </w:pPr>
      <w:r>
        <w:rPr/>
      </w:r>
    </w:p>
    <w:p>
      <w:pPr>
        <w:pStyle w:val="Normal"/>
        <w:rPr/>
      </w:pPr>
      <w:r>
        <w:rPr/>
        <w:t xml:space="preserve">In other times like this one, I listen—well, as much as I can through the underlying static—as she describes the argument of the day. I eventually sense an incoming breakdown when the fullstops in her speech start to disappear. </w:t>
      </w:r>
    </w:p>
    <w:p>
      <w:pPr>
        <w:pStyle w:val="Normal"/>
        <w:rPr/>
      </w:pPr>
      <w:r>
        <w:rPr/>
      </w:r>
    </w:p>
    <w:p>
      <w:pPr>
        <w:pStyle w:val="Normal"/>
        <w:rPr/>
      </w:pPr>
      <w:r>
        <w:rPr/>
        <w:t xml:space="preserve">Not good. </w:t>
      </w:r>
    </w:p>
    <w:p>
      <w:pPr>
        <w:pStyle w:val="Normal"/>
        <w:rPr/>
      </w:pPr>
      <w:r>
        <w:rPr/>
      </w:r>
    </w:p>
    <w:p>
      <w:pPr>
        <w:pStyle w:val="Normal"/>
        <w:rPr/>
      </w:pPr>
      <w:r>
        <w:rPr/>
        <w:t>“</w:t>
      </w:r>
      <w:r>
        <w:rPr/>
        <w:t xml:space="preserve">I mean, it can’t be as bad as Brian confessing to you in the canteen yesterday,” I interject, in as calm a voice as I could put up. After all, we don’t need two panicky people, do we? Of course, in reality, I’m walking a tightrope, terrified and teetering between lighthearted and insensitive. </w:t>
      </w:r>
    </w:p>
    <w:p>
      <w:pPr>
        <w:pStyle w:val="Normal"/>
        <w:rPr/>
      </w:pPr>
      <w:r>
        <w:rPr/>
      </w:r>
    </w:p>
    <w:p>
      <w:pPr>
        <w:pStyle w:val="Normal"/>
        <w:rPr/>
      </w:pPr>
      <w:r>
        <w:rPr/>
        <w:t xml:space="preserve">She responds with a mixture of crying and snot-filled laughter. Phew. Close call. </w:t>
      </w:r>
    </w:p>
    <w:p>
      <w:pPr>
        <w:pStyle w:val="Normal"/>
        <w:rPr/>
      </w:pPr>
      <w:r>
        <w:rPr/>
      </w:r>
    </w:p>
    <w:p>
      <w:pPr>
        <w:pStyle w:val="Normal"/>
        <w:rPr/>
      </w:pPr>
      <w:commentRangeStart w:id="2"/>
      <w:r>
        <w:rPr/>
        <w:t xml:space="preserve">Coming into secondary school, I’d never viewed myself as shy—I wouldn’t be doing everything in my power to get out of that big party. Though, you wouldn’t have found me bouncing in excitement, either. Instead, I spent my time within myself, walking down the hallways of my memories, picking up and inspecting a few of the hanging picture frames. It was almost a hobby of mine, to peer inside and ask, “Why?” Why’d I pass off that invite to hang out? Why aren’t I bothered by that? I, admittedly a tad too self-absorbed, had never felt much need to interact with my classmates beyond, “How much homework do you have today?” </w:t>
      </w:r>
      <w:commentRangeEnd w:id="2"/>
      <w:r>
        <w:commentReference w:id="2"/>
      </w:r>
      <w:r>
        <w:rPr/>
      </w:r>
    </w:p>
    <w:p>
      <w:pPr>
        <w:pStyle w:val="Normal"/>
        <w:rPr/>
      </w:pPr>
      <w:r>
        <w:rPr/>
      </w:r>
    </w:p>
    <w:p>
      <w:pPr>
        <w:pStyle w:val="Normal"/>
        <w:rPr/>
      </w:pPr>
      <w:commentRangeStart w:id="3"/>
      <w:r>
        <w:rPr/>
        <w:t xml:space="preserve">That changed when Kath and I were aboard a plane four years ago for a concert we were to play in. I asked a seemingly harmless question to fulfil the need for obligatory chit-chat, “Why are you so excited to leave town?” </w:t>
      </w:r>
    </w:p>
    <w:p>
      <w:pPr>
        <w:pStyle w:val="Normal"/>
        <w:rPr/>
      </w:pPr>
      <w:r>
        <w:rPr/>
      </w:r>
    </w:p>
    <w:p>
      <w:pPr>
        <w:pStyle w:val="Normal"/>
        <w:rPr/>
      </w:pPr>
      <w:r>
        <w:rPr/>
        <w:t>As we spoke throughout the hour-long ride, I realised she deemed me trustworthy enough to allow me insight into a dimension of her personality and a vulnerability that she’d never shown, despite having known her for years prior. It was my first time being granted a glimpse into the stories that defined another person’s choices. As I continued to delve deeper into the fundamental aspects of her character, I, too, began learning to open my gates to her. We’ve continued to nurture our bond upon the foundations of communication and understanding.</w:t>
      </w:r>
    </w:p>
    <w:p>
      <w:pPr>
        <w:pStyle w:val="Normal"/>
        <w:rPr/>
      </w:pPr>
      <w:r>
        <w:rPr/>
      </w:r>
    </w:p>
    <w:p>
      <w:pPr>
        <w:pStyle w:val="Normal"/>
        <w:rPr/>
      </w:pPr>
      <w:r>
        <w:rPr/>
        <w:t xml:space="preserve">It was only then that I realised: I had grown exhausted of coasting through without having left a mark on the people around me, or them on me. Being on the same wavelength with somebody to be able to predict how they’d perceive even mundane events—I’ve since actively sought to forge that kind of meaningful bond with others. The hours spent dissecting my own actions gave me the tools to navigate the labyrinths of my friends’ hearts, in search of something genuine. </w:t>
      </w:r>
      <w:commentRangeEnd w:id="3"/>
      <w:r>
        <w:commentReference w:id="3"/>
      </w:r>
      <w:r>
        <w:rPr/>
      </w:r>
    </w:p>
    <w:p>
      <w:pPr>
        <w:pStyle w:val="Normal"/>
        <w:rPr/>
      </w:pPr>
      <w:r>
        <w:rPr/>
      </w:r>
    </w:p>
    <w:p>
      <w:pPr>
        <w:pStyle w:val="Normal"/>
        <w:rPr/>
      </w:pPr>
      <w:commentRangeStart w:id="4"/>
      <w:r>
        <w:rPr/>
        <w:t xml:space="preserve">When excitement turned into overeagerness, however, was an unpleasant time. I was so wrapped up with making as many “bonds” as I could that I deterred from my aim. It took two separate friend groups colliding and an overwhelming feeling of being lost to show me that I’d been moulding myself to suit whoever I was talking to at the moment. Again, I failed to find anything meaningful. </w:t>
      </w:r>
      <w:commentRangeEnd w:id="4"/>
      <w:r>
        <w:commentReference w:id="4"/>
      </w:r>
      <w:r>
        <w:rPr/>
      </w:r>
    </w:p>
    <w:p>
      <w:pPr>
        <w:pStyle w:val="Normal"/>
        <w:rPr/>
      </w:pPr>
      <w:r>
        <w:rPr/>
      </w:r>
    </w:p>
    <w:p>
      <w:pPr>
        <w:pStyle w:val="Normal"/>
        <w:rPr/>
      </w:pPr>
      <w:r>
        <w:rPr/>
        <w:t xml:space="preserve">I retreated once more to my mental fortress to do some spring cleaning, keeping the traits I valued and discarding those that were purely decorative. This time, though, I knew those I had truly connected with would still come along when I walked my own path, instead of deriving my worth from others. </w:t>
      </w:r>
    </w:p>
    <w:p>
      <w:pPr>
        <w:pStyle w:val="Normal"/>
        <w:rPr/>
      </w:pPr>
      <w:r>
        <w:rPr/>
      </w:r>
    </w:p>
    <w:p>
      <w:pPr>
        <w:pStyle w:val="Normal"/>
        <w:rPr/>
      </w:pPr>
      <w:commentRangeStart w:id="5"/>
      <w:r>
        <w:rPr/>
        <w:t>Be it sharing tears in calls with my best friends when we should be sleeping, working with prefects long after the school’s ACs have been shut off for the day, or tutoring my friends through Zoom as we prepare for exams</w:t>
      </w:r>
      <w:r>
        <w:rPr/>
      </w:r>
      <w:commentRangeEnd w:id="5"/>
      <w:r>
        <w:commentReference w:id="5"/>
      </w:r>
      <w:r>
        <w:rPr/>
        <w:t>, my experiences have all culminated in allowing me to understand myself and empathise with others, understanding the explanations behind our answers to everyday passing questions. I still continue to visit that hallway I spent so much time in, except nowadays I’m glad to find newly added doors labelled with my friends’ names, and their photographs placed beside those dusty picture frames.</w:t>
      </w:r>
    </w:p>
    <w:p>
      <w:pPr>
        <w:pStyle w:val="Normal"/>
        <w:rPr/>
      </w:pPr>
      <w:r>
        <w:rPr/>
      </w:r>
    </w:p>
    <w:p>
      <w:pPr>
        <w:pStyle w:val="Normal"/>
        <w:rPr/>
      </w:pPr>
      <w:r>
        <w:rPr/>
      </w:r>
    </w:p>
    <w:p>
      <w:pPr>
        <w:pStyle w:val="Normal"/>
        <w:rPr>
          <w:rFonts w:ascii="Times New Roman" w:hAnsi="Times New Roman"/>
          <w:i/>
          <w:i/>
          <w:iCs/>
        </w:rPr>
      </w:pPr>
      <w:r>
        <w:rPr>
          <w:rFonts w:ascii="Times New Roman" w:hAnsi="Times New Roman"/>
          <w:i/>
          <w:iCs/>
        </w:rPr>
        <w:t>Hey Harvani!</w:t>
      </w:r>
    </w:p>
    <w:p>
      <w:pPr>
        <w:pStyle w:val="Normal"/>
        <w:rPr>
          <w:rFonts w:ascii="Times New Roman" w:hAnsi="Times New Roman"/>
          <w:i/>
          <w:i/>
          <w:iCs/>
        </w:rPr>
      </w:pPr>
      <w:r>
        <w:rPr>
          <w:rFonts w:ascii="Times New Roman" w:hAnsi="Times New Roman"/>
          <w:i/>
          <w:iCs/>
        </w:rPr>
        <w:t xml:space="preserve">I agree with Matthew. Your story has a lot of charm! Reading it, I can feel the significance of the bond between you and your friends and its centrality in your personal life. Your relationship is a big part of what makes you who you are. </w:t>
      </w:r>
    </w:p>
    <w:p>
      <w:pPr>
        <w:pStyle w:val="Normal"/>
        <w:rPr>
          <w:rFonts w:ascii="Times New Roman" w:hAnsi="Times New Roman"/>
          <w:i/>
          <w:i/>
          <w:iCs/>
        </w:rPr>
      </w:pPr>
      <w:r>
        <w:rPr>
          <w:rFonts w:ascii="Times New Roman" w:hAnsi="Times New Roman"/>
          <w:i/>
          <w:iCs/>
        </w:rPr>
      </w:r>
    </w:p>
    <w:p>
      <w:pPr>
        <w:pStyle w:val="Normal"/>
        <w:rPr>
          <w:rFonts w:ascii="Times New Roman" w:hAnsi="Times New Roman"/>
          <w:i/>
          <w:i/>
          <w:iCs/>
        </w:rPr>
      </w:pPr>
      <w:r>
        <w:rPr>
          <w:rFonts w:ascii="Times New Roman" w:hAnsi="Times New Roman"/>
          <w:i/>
          <w:iCs/>
        </w:rPr>
        <w:t xml:space="preserve">As Matthew points out, your writing can be stronger if you focus on the prompt and give  specific, concrete examples to demonstrate your personal growth during this period. </w:t>
      </w:r>
    </w:p>
    <w:p>
      <w:pPr>
        <w:pStyle w:val="Normal"/>
        <w:rPr>
          <w:rFonts w:ascii="Times New Roman" w:hAnsi="Times New Roman"/>
          <w:i/>
          <w:i/>
          <w:iCs/>
        </w:rPr>
      </w:pPr>
      <w:r>
        <w:rPr>
          <w:rFonts w:ascii="Times New Roman" w:hAnsi="Times New Roman"/>
          <w:i/>
          <w:iCs/>
        </w:rPr>
      </w:r>
    </w:p>
    <w:p>
      <w:pPr>
        <w:pStyle w:val="Normal"/>
        <w:rPr>
          <w:rFonts w:ascii="Times New Roman" w:hAnsi="Times New Roman"/>
          <w:i/>
          <w:i/>
          <w:iCs/>
        </w:rPr>
      </w:pPr>
      <w:r>
        <w:rPr>
          <w:rFonts w:ascii="Times New Roman" w:hAnsi="Times New Roman"/>
          <w:i/>
          <w:iCs/>
        </w:rPr>
        <w:t xml:space="preserve">I’ve enjoyed reading this story immensely. We’re hoping to see an even stronger draft in the near future! </w:t>
      </w:r>
    </w:p>
    <w:p>
      <w:pPr>
        <w:pStyle w:val="Normal"/>
        <w:rPr>
          <w:rFonts w:ascii="Times New Roman" w:hAnsi="Times New Roman"/>
          <w:b/>
          <w:b/>
          <w:bCs/>
          <w:i/>
          <w:i/>
          <w:iCs/>
        </w:rPr>
      </w:pPr>
      <w:r>
        <w:rPr>
          <w:rFonts w:ascii="Times New Roman" w:hAnsi="Times New Roman"/>
          <w:b/>
          <w:bCs/>
          <w:i/>
          <w:iCs/>
        </w:rPr>
      </w:r>
    </w:p>
    <w:p>
      <w:pPr>
        <w:pStyle w:val="Normal"/>
        <w:rPr>
          <w:rFonts w:ascii="Times New Roman" w:hAnsi="Times New Roman"/>
          <w:b/>
          <w:b/>
          <w:bCs/>
        </w:rPr>
      </w:pPr>
      <w:r>
        <w:rPr>
          <w:rFonts w:ascii="Times New Roman" w:hAnsi="Times New Roman"/>
          <w:b/>
          <w:bCs/>
        </w:rPr>
        <w:t>Paul Edison</w:t>
      </w:r>
    </w:p>
    <w:p>
      <w:pPr>
        <w:pStyle w:val="Normal"/>
        <w:rPr>
          <w:rFonts w:ascii="Times New Roman" w:hAnsi="Times New Roman"/>
          <w:b/>
          <w:b/>
          <w:bCs/>
        </w:rPr>
      </w:pPr>
      <w:r>
        <w:rPr>
          <w:rFonts w:ascii="Times New Roman" w:hAnsi="Times New Roman"/>
          <w:b/>
          <w:bCs/>
        </w:rPr>
        <w:t>Head of Essay Editor</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tthew" w:date="2020-07-28T21:26:00Z" w:initials="M">
    <w:p>
      <w:r>
        <w:rPr>
          <w:rFonts w:ascii="Liberation Serif" w:hAnsi="Liberation Serif" w:eastAsia="Segoe UI" w:cs="Tahoma"/>
          <w:lang w:val="en-US" w:eastAsia="en-US" w:bidi="en-US"/>
        </w:rPr>
        <w:t>Hi Harvani!</w:t>
      </w:r>
    </w:p>
    <w:p>
      <w:r>
        <w:rPr>
          <w:rFonts w:ascii="Liberation Serif" w:hAnsi="Liberation Serif" w:eastAsia="Segoe UI" w:cs="Tahoma"/>
          <w:lang w:val="en-US" w:eastAsia="en-US" w:bidi="en-US"/>
        </w:rPr>
      </w:r>
    </w:p>
    <w:p>
      <w:r>
        <w:rPr>
          <w:rFonts w:ascii="Liberation Serif" w:hAnsi="Liberation Serif" w:eastAsia="Segoe UI" w:cs="Tahoma"/>
          <w:lang w:val="en-US" w:eastAsia="en-US" w:bidi="en-US"/>
        </w:rPr>
        <w:t>Right off the bat, I can tell how you try to build the narrative up as part of your personal journey in connecting with friends on a new level. So let’s try focusing on this prompt for your essay.</w:t>
      </w:r>
    </w:p>
  </w:comment>
  <w:comment w:id="1" w:author="Matthew" w:date="2020-07-29T10:43:00Z" w:initials="M">
    <w:p>
      <w:r>
        <w:rPr>
          <w:rFonts w:ascii="Liberation Serif" w:hAnsi="Liberation Serif" w:eastAsia="Segoe UI" w:cs="Tahoma"/>
          <w:lang w:val="en-US" w:eastAsia="en-US" w:bidi="en-US"/>
        </w:rPr>
        <w:t xml:space="preserve">It’s an interesting contrast here – how your unique upbringing plays out against mainstream culture. </w:t>
      </w:r>
    </w:p>
    <w:p>
      <w:r>
        <w:rPr>
          <w:rFonts w:ascii="Liberation Serif" w:hAnsi="Liberation Serif" w:eastAsia="Segoe UI" w:cs="Tahoma"/>
          <w:lang w:val="en-US" w:eastAsia="en-US" w:bidi="en-US"/>
        </w:rPr>
      </w:r>
    </w:p>
    <w:p>
      <w:r>
        <w:rPr>
          <w:rFonts w:ascii="Liberation Serif" w:hAnsi="Liberation Serif" w:eastAsia="Segoe UI" w:cs="Tahoma"/>
          <w:lang w:val="en-US" w:eastAsia="en-US" w:bidi="en-US"/>
        </w:rPr>
        <w:t>I personally think that your descriptive ability to immerse your readers into your train of thought is not to be questioned, but at the same time I’d like to see concrete examples that’ll make a compelling case as to how venturing out of your comfort zone to socialize &amp; your development of empathy display your willingness to learn – one trait the admissions committee will highly value.</w:t>
      </w:r>
    </w:p>
    <w:p>
      <w:r>
        <w:rPr>
          <w:rFonts w:ascii="Liberation Serif" w:hAnsi="Liberation Serif" w:eastAsia="Segoe UI" w:cs="Tahoma"/>
          <w:lang w:val="en-US" w:eastAsia="en-US" w:bidi="en-US"/>
        </w:rPr>
      </w:r>
    </w:p>
    <w:p>
      <w:r>
        <w:rPr>
          <w:rFonts w:ascii="Liberation Serif" w:hAnsi="Liberation Serif" w:eastAsia="Segoe UI" w:cs="Tahoma"/>
          <w:lang w:val="en-US" w:eastAsia="en-US" w:bidi="en-US"/>
        </w:rPr>
        <w:t xml:space="preserve">For instance, set aside 1 or 2 paragraphs to tell more about the familial environment you were raised in – how has that shaped your views and values prior to your engagement with Kath. </w:t>
      </w:r>
    </w:p>
  </w:comment>
  <w:comment w:id="2" w:author="Matthew" w:date="2020-07-29T11:19:00Z" w:initials="M">
    <w:p>
      <w:r>
        <w:rPr>
          <w:rFonts w:ascii="Liberation Serif" w:hAnsi="Liberation Serif" w:eastAsia="Segoe UI" w:cs="Tahoma"/>
          <w:lang w:val="en-US" w:eastAsia="en-US" w:bidi="en-US"/>
        </w:rPr>
        <w:t xml:space="preserve">You can put this in the beginning to set up the context for readers – kind of like a “before-after” picture. </w:t>
      </w:r>
    </w:p>
  </w:comment>
  <w:comment w:id="3" w:author="Matthew" w:date="2020-07-29T11:46:00Z" w:initials="M">
    <w:p>
      <w:r>
        <w:rPr>
          <w:rFonts w:ascii="Liberation Serif" w:hAnsi="Liberation Serif" w:eastAsia="Segoe UI" w:cs="Tahoma"/>
          <w:lang w:val="en-US" w:eastAsia="en-US" w:bidi="en-US"/>
        </w:rPr>
        <w:t>Now this sounds like the story of a lifetime. Bring us through the whole experience – how the concert went, any last-minute drama before going on stage and above all, the intimate dialogues you had with Kath during the trip.</w:t>
      </w:r>
    </w:p>
    <w:p>
      <w:r>
        <w:rPr>
          <w:rFonts w:ascii="Liberation Serif" w:hAnsi="Liberation Serif" w:eastAsia="Segoe UI" w:cs="Tahoma"/>
          <w:lang w:val="en-US" w:eastAsia="en-US" w:bidi="en-US"/>
        </w:rPr>
      </w:r>
    </w:p>
    <w:p>
      <w:r>
        <w:rPr>
          <w:rFonts w:ascii="Liberation Serif" w:hAnsi="Liberation Serif" w:eastAsia="Segoe UI" w:cs="Tahoma"/>
          <w:lang w:val="en-US" w:eastAsia="en-US" w:bidi="en-US"/>
        </w:rPr>
        <w:t>Of course, this is a personal story and you may want to leave out any sensitive details on private, but at least let us know how you’ve grown out of this experience with, again, concrete examples.</w:t>
      </w:r>
    </w:p>
  </w:comment>
  <w:comment w:id="4" w:author="Matthew" w:date="2020-07-29T11:46:00Z" w:initials="M">
    <w:p>
      <w:r>
        <w:rPr>
          <w:rFonts w:ascii="Liberation Serif" w:hAnsi="Liberation Serif" w:eastAsia="Segoe UI" w:cs="Tahoma"/>
          <w:lang w:val="en-US" w:eastAsia="en-US" w:bidi="en-US"/>
        </w:rPr>
        <w:t>You can also elaborate on this conflict and weave it into your narrative with Kath – show how you’ve grown as a person through the way you deal will these kind of situations.</w:t>
      </w:r>
    </w:p>
  </w:comment>
  <w:comment w:id="5" w:author="Matthew" w:date="2020-07-29T11:40:00Z" w:initials="M">
    <w:p>
      <w:r>
        <w:rPr>
          <w:rFonts w:ascii="Liberation Serif" w:hAnsi="Liberation Serif" w:eastAsia="Segoe UI" w:cs="Tahoma"/>
          <w:lang w:val="en-US" w:eastAsia="en-US" w:bidi="en-US"/>
        </w:rPr>
        <w:t>These are good examples you can elaborate on to synthesize your learning points (having opened up with Kath and other friends) into your day-to-day activities. This will ultimately show the admissions committee that you are a thoughtful and resilient individual who can contribute to the community on campus no matter your background.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ID"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b114a4"/>
    <w:rPr>
      <w:sz w:val="16"/>
      <w:szCs w:val="16"/>
    </w:rPr>
  </w:style>
  <w:style w:type="character" w:styleId="CommentTextChar" w:customStyle="1">
    <w:name w:val="Comment Text Char"/>
    <w:basedOn w:val="DefaultParagraphFont"/>
    <w:link w:val="CommentText"/>
    <w:uiPriority w:val="99"/>
    <w:semiHidden/>
    <w:qFormat/>
    <w:rsid w:val="00b114a4"/>
    <w:rPr>
      <w:sz w:val="20"/>
      <w:szCs w:val="20"/>
      <w:lang w:val="en-US"/>
    </w:rPr>
  </w:style>
  <w:style w:type="character" w:styleId="CommentSubjectChar" w:customStyle="1">
    <w:name w:val="Comment Subject Char"/>
    <w:basedOn w:val="CommentTextChar"/>
    <w:link w:val="CommentSubject"/>
    <w:uiPriority w:val="99"/>
    <w:semiHidden/>
    <w:qFormat/>
    <w:rsid w:val="00b114a4"/>
    <w:rPr>
      <w:b/>
      <w:bCs/>
      <w:sz w:val="20"/>
      <w:szCs w:val="20"/>
      <w:lang w:val="en-US"/>
    </w:rPr>
  </w:style>
  <w:style w:type="character" w:styleId="BalloonTextChar" w:customStyle="1">
    <w:name w:val="Balloon Text Char"/>
    <w:basedOn w:val="DefaultParagraphFont"/>
    <w:link w:val="BalloonText"/>
    <w:uiPriority w:val="99"/>
    <w:semiHidden/>
    <w:qFormat/>
    <w:rsid w:val="00b114a4"/>
    <w:rPr>
      <w:rFonts w:ascii="Segoe UI" w:hAnsi="Segoe UI" w:cs="Segoe UI"/>
      <w:sz w:val="18"/>
      <w:szCs w:val="18"/>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semiHidden/>
    <w:unhideWhenUsed/>
    <w:qFormat/>
    <w:rsid w:val="00b114a4"/>
    <w:pPr/>
    <w:rPr>
      <w:sz w:val="20"/>
      <w:szCs w:val="20"/>
    </w:rPr>
  </w:style>
  <w:style w:type="paragraph" w:styleId="Annotationsubject">
    <w:name w:val="annotation subject"/>
    <w:basedOn w:val="Annotationtext"/>
    <w:next w:val="Annotationtext"/>
    <w:link w:val="CommentSubjectChar"/>
    <w:uiPriority w:val="99"/>
    <w:semiHidden/>
    <w:unhideWhenUsed/>
    <w:qFormat/>
    <w:rsid w:val="00b114a4"/>
    <w:pPr/>
    <w:rPr>
      <w:b/>
      <w:bCs/>
    </w:rPr>
  </w:style>
  <w:style w:type="paragraph" w:styleId="BalloonText">
    <w:name w:val="Balloon Text"/>
    <w:basedOn w:val="Normal"/>
    <w:link w:val="BalloonTextChar"/>
    <w:uiPriority w:val="99"/>
    <w:semiHidden/>
    <w:unhideWhenUsed/>
    <w:qFormat/>
    <w:rsid w:val="00b114a4"/>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Application>LibreOffice/6.2.5.2$Windows_X86_64 LibreOffice_project/1ec314fa52f458adc18c4f025c545a4e8b22c159</Application>
  <Pages>3</Pages>
  <Words>1006</Words>
  <Characters>4759</Characters>
  <CharactersWithSpaces>5752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2020-07-26T10:59:00Z</dcterms:created>
  <dc:creator>Devi Kasih</dc:creator>
  <dc:description/>
  <dc:language>en-ID</dc:language>
  <cp:lastModifiedBy>Paul Edison</cp:lastModifiedBy>
  <dcterms:modified xsi:type="dcterms:W3CDTF">2020-07-30T13:36:24Z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