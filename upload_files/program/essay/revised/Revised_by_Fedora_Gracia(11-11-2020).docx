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3FA79" w14:textId="77777777" w:rsidR="00176ADA" w:rsidRDefault="00B0343D">
      <w:pPr>
        <w:pStyle w:val="Body"/>
        <w:shd w:val="clear" w:color="auto" w:fill="FFFFFF"/>
        <w:spacing w:after="218"/>
        <w:rPr>
          <w:shd w:val="clear" w:color="auto" w:fill="FFFFFF"/>
        </w:rPr>
      </w:pPr>
      <w:r>
        <w:rPr>
          <w:rFonts w:ascii="Arial" w:hAnsi="Arial"/>
          <w:color w:val="00B050"/>
          <w:sz w:val="26"/>
          <w:szCs w:val="26"/>
          <w:u w:color="00B050"/>
        </w:rPr>
        <w:t>Our families and communities often define us and our individual worlds. Community might refer to your cultural group, extended family, religious group, neighborhood or school, sports team or club, co-workers, etc. Describe the world you come from and how you, as a product of it, might add to the diversity of the UW. (300 words)</w:t>
      </w:r>
    </w:p>
    <w:p w14:paraId="25EC9FA4" w14:textId="5F920696" w:rsidR="00176ADA" w:rsidRDefault="00B0343D">
      <w:pPr>
        <w:pStyle w:val="Default"/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u w:color="00B05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I became interested in basketball since the sixth grade. Not long after, I joined a basketball club called “</w:t>
      </w:r>
      <w:proofErr w:type="spellStart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Sahabat</w:t>
      </w:r>
      <w:proofErr w:type="spellEnd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” – </w:t>
      </w:r>
      <w:del w:id="0" w:author="Paul" w:date="2020-11-11T22:02:00Z">
        <w:r w:rsidDel="00416CB4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delText xml:space="preserve">an </w:delText>
        </w:r>
      </w:del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Indonesian</w:t>
      </w:r>
      <w:ins w:id="1" w:author="Paul" w:date="2020-11-11T22:02:00Z">
        <w:r w:rsidR="00416CB4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t xml:space="preserve"> </w:t>
        </w:r>
      </w:ins>
      <w:del w:id="2" w:author="Paul" w:date="2020-11-11T22:02:00Z">
        <w:r w:rsidDel="00416CB4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delText xml:space="preserve"> word </w:delText>
        </w:r>
      </w:del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for </w:t>
      </w:r>
      <w:ins w:id="3" w:author="Paul" w:date="2020-11-11T22:02:00Z">
        <w:r w:rsidR="00416CB4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t>“</w:t>
        </w:r>
      </w:ins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friend</w:t>
      </w:r>
      <w:ins w:id="4" w:author="Paul" w:date="2020-11-11T22:11:00Z">
        <w:r w:rsidR="00416CB4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t>s</w:t>
        </w:r>
      </w:ins>
      <w:ins w:id="5" w:author="Paul" w:date="2020-11-11T22:03:00Z">
        <w:r w:rsidR="00416CB4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t>”</w:t>
        </w:r>
      </w:ins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– wanting to improve my skills.  It was comprised of peers</w:t>
      </w:r>
      <w:del w:id="6" w:author="Paul" w:date="2020-11-11T22:03:00Z">
        <w:r w:rsidDel="00416CB4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delText xml:space="preserve"> my age</w:delText>
        </w:r>
      </w:del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from different schools </w:t>
      </w:r>
      <w:r w:rsidRPr="008C2688">
        <w:rPr>
          <w:rFonts w:ascii="Times New Roman" w:hAnsi="Times New Roman"/>
          <w:sz w:val="24"/>
          <w:szCs w:val="24"/>
          <w:highlight w:val="yellow"/>
          <w:u w:color="00B050"/>
          <w:shd w:val="clear" w:color="auto" w:fill="FFFFFF"/>
        </w:rPr>
        <w:t xml:space="preserve">with a </w:t>
      </w:r>
      <w:proofErr w:type="gramStart"/>
      <w:r w:rsidRPr="008C2688">
        <w:rPr>
          <w:rFonts w:ascii="Times New Roman" w:hAnsi="Times New Roman"/>
          <w:sz w:val="24"/>
          <w:szCs w:val="24"/>
          <w:highlight w:val="yellow"/>
          <w:u w:color="00B050"/>
          <w:shd w:val="clear" w:color="auto" w:fill="FFFFFF"/>
        </w:rPr>
        <w:t>two-hours</w:t>
      </w:r>
      <w:proofErr w:type="gramEnd"/>
      <w:r w:rsidRPr="008C2688">
        <w:rPr>
          <w:rFonts w:ascii="Times New Roman" w:hAnsi="Times New Roman"/>
          <w:sz w:val="24"/>
          <w:szCs w:val="24"/>
          <w:highlight w:val="yellow"/>
          <w:u w:color="00B050"/>
          <w:shd w:val="clear" w:color="auto" w:fill="FFFFFF"/>
        </w:rPr>
        <w:t xml:space="preserve"> daily dose of drills and scrimmages five days a week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. From a loner to a team player, from shy to sociable, from timid to confident: I owe</w:t>
      </w:r>
      <w:ins w:id="7" w:author="Paul" w:date="2020-11-11T22:11:00Z">
        <w:r w:rsidR="00416CB4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t>d</w:t>
        </w:r>
      </w:ins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</w:t>
      </w:r>
      <w:del w:id="8" w:author="Paul" w:date="2020-11-11T22:11:00Z">
        <w:r w:rsidDel="00416CB4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delText xml:space="preserve">this </w:delText>
        </w:r>
      </w:del>
      <w:ins w:id="9" w:author="Paul" w:date="2020-11-11T22:11:00Z">
        <w:r w:rsidR="00416CB4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t>th</w:t>
        </w:r>
        <w:r w:rsidR="00416CB4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t>e</w:t>
        </w:r>
        <w:r w:rsidR="00416CB4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t>s</w:t>
        </w:r>
      </w:ins>
      <w:ins w:id="10" w:author="Paul" w:date="2020-11-11T22:12:00Z">
        <w:r w:rsidR="00416CB4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t>e</w:t>
        </w:r>
      </w:ins>
      <w:ins w:id="11" w:author="Paul" w:date="2020-11-11T22:11:00Z">
        <w:r w:rsidR="00416CB4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t xml:space="preserve"> </w:t>
        </w:r>
      </w:ins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all to </w:t>
      </w:r>
      <w:ins w:id="12" w:author="Paul" w:date="2020-11-11T22:11:00Z">
        <w:r w:rsidR="00416CB4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t xml:space="preserve">my “Friends.” </w:t>
        </w:r>
      </w:ins>
      <w:del w:id="13" w:author="Paul" w:date="2020-11-11T22:11:00Z">
        <w:r w:rsidDel="00416CB4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delText>“Sahabat.”</w:delText>
        </w:r>
      </w:del>
    </w:p>
    <w:p w14:paraId="01B52C73" w14:textId="25A5B8C6" w:rsidR="00176ADA" w:rsidRDefault="00B0343D">
      <w:pPr>
        <w:pStyle w:val="Default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color="00B05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u w:color="00B050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Initially, I was just a self-conscious kid playing </w:t>
      </w:r>
      <w:del w:id="14" w:author="Paul" w:date="2020-11-11T22:12:00Z">
        <w:r w:rsidDel="00416CB4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delText xml:space="preserve">ONLY </w:delText>
        </w:r>
      </w:del>
      <w:ins w:id="15" w:author="Paul" w:date="2020-11-11T22:12:00Z">
        <w:r w:rsidR="00416CB4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t>solely</w:t>
        </w:r>
        <w:r w:rsidR="00416CB4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t xml:space="preserve"> </w:t>
        </w:r>
      </w:ins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for self-improvement, </w:t>
      </w:r>
      <w:ins w:id="16" w:author="Paul" w:date="2020-11-11T22:12:00Z">
        <w:r w:rsidR="00416CB4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t xml:space="preserve">and </w:t>
        </w:r>
      </w:ins>
      <w:r w:rsidRPr="008C2688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so does everyone. </w:t>
      </w:r>
      <w:del w:id="17" w:author="Fedora Elrica Gracia" w:date="2020-11-09T19:23:00Z">
        <w:r w:rsidRPr="008C2688" w:rsidDel="008C2688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delText>As a result,</w:delText>
        </w:r>
      </w:del>
      <w:ins w:id="18" w:author="Fedora Elrica Gracia" w:date="2020-11-09T19:23:00Z">
        <w:r w:rsidR="008C2688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t>After a few games,</w:t>
        </w:r>
      </w:ins>
      <w:r w:rsidRPr="008C2688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“</w:t>
      </w:r>
      <w:proofErr w:type="spellStart"/>
      <w:r w:rsidRPr="008C2688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Sahabat</w:t>
      </w:r>
      <w:proofErr w:type="spellEnd"/>
      <w:r w:rsidRPr="008C2688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” kept suffering losses. I asked myself, “Why do we keep losing?”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Basketball is a team sport</w:t>
      </w:r>
      <w:ins w:id="19" w:author="Paul" w:date="2020-11-11T22:12:00Z">
        <w:r w:rsidR="00416CB4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t>, so i</w:t>
        </w:r>
      </w:ins>
      <w:del w:id="20" w:author="Paul" w:date="2020-11-11T22:12:00Z">
        <w:r w:rsidDel="00416CB4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delText xml:space="preserve">, improving </w:delText>
        </w:r>
      </w:del>
      <w:ins w:id="21" w:author="Paul" w:date="2020-11-11T22:12:00Z">
        <w:r w:rsidR="00416CB4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t xml:space="preserve">mproving </w:t>
        </w:r>
      </w:ins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one’s skill is important, but growing as a team is even more so. Thus, I put more efforts into interacting with my “</w:t>
      </w:r>
      <w:proofErr w:type="spellStart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Sahabat</w:t>
      </w:r>
      <w:proofErr w:type="spellEnd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” peers: getting to know them through chit</w:t>
      </w:r>
      <w:r w:rsidR="000A4522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-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chats, making jokes </w:t>
      </w:r>
      <w:r w:rsidR="000A4522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together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, sharing our day-to-day lives, and, eventually, going out for team dinners. </w:t>
      </w:r>
    </w:p>
    <w:p w14:paraId="1E76F166" w14:textId="757BC606" w:rsidR="00176ADA" w:rsidRDefault="00B0343D">
      <w:pPr>
        <w:pStyle w:val="Default"/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u w:color="00B05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Th</w:t>
      </w:r>
      <w:r w:rsidR="000A4522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e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se </w:t>
      </w:r>
      <w:r w:rsidR="00300FAA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so-called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</w:t>
      </w:r>
      <w:r w:rsidR="00300FAA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“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strangers</w:t>
      </w:r>
      <w:r w:rsidR="00300FAA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”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started to feel like family. This </w:t>
      </w:r>
      <w:del w:id="22" w:author="Paul" w:date="2020-11-11T22:13:00Z">
        <w:r w:rsidDel="001E626C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delText xml:space="preserve">is </w:delText>
        </w:r>
      </w:del>
      <w:ins w:id="23" w:author="Paul" w:date="2020-11-11T22:13:00Z">
        <w:r w:rsidR="001E626C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t>wa</w:t>
        </w:r>
        <w:r w:rsidR="001E626C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t xml:space="preserve">s </w:t>
        </w:r>
      </w:ins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when I learned about their different backgrounds. It was gratifying to see how all of </w:t>
      </w:r>
      <w:del w:id="24" w:author="Paul" w:date="2020-11-11T22:13:00Z">
        <w:r w:rsidDel="001E626C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delText xml:space="preserve">that </w:delText>
        </w:r>
      </w:del>
      <w:ins w:id="25" w:author="Paul" w:date="2020-11-11T22:13:00Z">
        <w:r w:rsidR="001E626C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t>th</w:t>
        </w:r>
        <w:r w:rsidR="001E626C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t>ose</w:t>
        </w:r>
        <w:r w:rsidR="001E626C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t xml:space="preserve"> </w:t>
        </w:r>
      </w:ins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don’t matter. Our chemistry </w:t>
      </w:r>
      <w:del w:id="26" w:author="Fedora Elrica Gracia" w:date="2020-11-09T19:23:00Z">
        <w:r w:rsidDel="008C2688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delText>have</w:delText>
        </w:r>
      </w:del>
      <w:ins w:id="27" w:author="Fedora Elrica Gracia" w:date="2020-11-09T19:23:00Z">
        <w:r w:rsidR="008C2688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t>ha</w:t>
        </w:r>
        <w:del w:id="28" w:author="Paul" w:date="2020-11-11T22:13:00Z">
          <w:r w:rsidR="008C2688" w:rsidDel="001E626C">
            <w:rPr>
              <w:rFonts w:ascii="Times New Roman" w:hAnsi="Times New Roman"/>
              <w:sz w:val="24"/>
              <w:szCs w:val="24"/>
              <w:u w:color="00B050"/>
              <w:shd w:val="clear" w:color="auto" w:fill="FFFFFF"/>
            </w:rPr>
            <w:delText>s</w:delText>
          </w:r>
        </w:del>
      </w:ins>
      <w:ins w:id="29" w:author="Paul" w:date="2020-11-11T22:13:00Z">
        <w:r w:rsidR="001E626C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t>d</w:t>
        </w:r>
      </w:ins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bridged our differences into one cohesive unit: a </w:t>
      </w:r>
      <w:del w:id="30" w:author="Paul" w:date="2020-11-11T22:13:00Z">
        <w:r w:rsidDel="001E626C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delText>TEAM</w:delText>
        </w:r>
      </w:del>
      <w:ins w:id="31" w:author="Paul" w:date="2020-11-11T22:13:00Z">
        <w:r w:rsidR="001E626C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t>team</w:t>
        </w:r>
      </w:ins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. Next thing we </w:t>
      </w:r>
      <w:del w:id="32" w:author="Paul" w:date="2020-11-11T22:13:00Z">
        <w:r w:rsidDel="001E626C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delText>know</w:delText>
        </w:r>
      </w:del>
      <w:ins w:id="33" w:author="Paul" w:date="2020-11-11T22:13:00Z">
        <w:r w:rsidR="001E626C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t>kn</w:t>
        </w:r>
        <w:r w:rsidR="001E626C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t>e</w:t>
        </w:r>
        <w:r w:rsidR="001E626C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t>w</w:t>
        </w:r>
      </w:ins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, “</w:t>
      </w:r>
      <w:proofErr w:type="spellStart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Sahabat’s</w:t>
      </w:r>
      <w:proofErr w:type="spellEnd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” wins </w:t>
      </w:r>
      <w:r w:rsidR="002323A0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gradually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improved as our chemistry and teamwork got stronger. </w:t>
      </w:r>
      <w:r w:rsidRPr="008C2688">
        <w:rPr>
          <w:rFonts w:ascii="Times New Roman" w:hAnsi="Times New Roman"/>
          <w:sz w:val="24"/>
          <w:szCs w:val="24"/>
          <w:highlight w:val="yellow"/>
          <w:u w:color="00B050"/>
          <w:shd w:val="clear" w:color="auto" w:fill="FFFFFF"/>
        </w:rPr>
        <w:t>As a side product, I see myself as not a loner, but someone with lots of friends.</w:t>
      </w:r>
    </w:p>
    <w:p w14:paraId="56E43DF9" w14:textId="43102296" w:rsidR="00384DA9" w:rsidRDefault="00B0343D" w:rsidP="00E83A3C">
      <w:pPr>
        <w:pStyle w:val="Default"/>
        <w:spacing w:line="276" w:lineRule="auto"/>
        <w:jc w:val="both"/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u w:color="282828"/>
          <w:shd w:val="clear" w:color="auto" w:fill="FFFFFF"/>
        </w:rPr>
        <w:tab/>
      </w:r>
      <w:r w:rsidRPr="0020513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I owe my personal growth to </w:t>
      </w:r>
      <w:r w:rsidRPr="0020513F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>“</w:t>
      </w:r>
      <w:proofErr w:type="spellStart"/>
      <w:r w:rsidRPr="0020513F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>Sahabat</w:t>
      </w:r>
      <w:proofErr w:type="spellEnd"/>
      <w:r w:rsidRPr="0020513F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>.” It changed me from a reclus</w:t>
      </w:r>
      <w:ins w:id="34" w:author="Fedora Elrica Gracia" w:date="2020-11-09T19:24:00Z">
        <w:r w:rsidR="008C2688">
          <w:rPr>
            <w:rFonts w:ascii="Times New Roman" w:hAnsi="Times New Roman"/>
            <w:color w:val="000000" w:themeColor="text1"/>
            <w:sz w:val="24"/>
            <w:szCs w:val="24"/>
            <w:u w:color="282828"/>
            <w:shd w:val="clear" w:color="auto" w:fill="FFFFFF"/>
          </w:rPr>
          <w:t>ive</w:t>
        </w:r>
      </w:ins>
      <w:del w:id="35" w:author="Fedora Elrica Gracia" w:date="2020-11-09T19:24:00Z">
        <w:r w:rsidRPr="0020513F" w:rsidDel="008C2688">
          <w:rPr>
            <w:rFonts w:ascii="Times New Roman" w:hAnsi="Times New Roman"/>
            <w:color w:val="000000" w:themeColor="text1"/>
            <w:sz w:val="24"/>
            <w:szCs w:val="24"/>
            <w:u w:color="282828"/>
            <w:shd w:val="clear" w:color="auto" w:fill="FFFFFF"/>
          </w:rPr>
          <w:delText>e</w:delText>
        </w:r>
      </w:del>
      <w:r w:rsidRPr="0020513F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 to a more sociable person, allowed me to develop empathy towards </w:t>
      </w:r>
      <w:del w:id="36" w:author="Paul" w:date="2020-11-11T22:13:00Z">
        <w:r w:rsidRPr="0020513F" w:rsidDel="001E626C">
          <w:rPr>
            <w:rFonts w:ascii="Times New Roman" w:hAnsi="Times New Roman"/>
            <w:color w:val="000000" w:themeColor="text1"/>
            <w:sz w:val="24"/>
            <w:szCs w:val="24"/>
            <w:u w:color="282828"/>
            <w:shd w:val="clear" w:color="auto" w:fill="FFFFFF"/>
          </w:rPr>
          <w:delText>differences</w:delText>
        </w:r>
      </w:del>
      <w:ins w:id="37" w:author="Paul" w:date="2020-11-11T22:13:00Z">
        <w:r w:rsidR="001E626C">
          <w:rPr>
            <w:rFonts w:ascii="Times New Roman" w:hAnsi="Times New Roman"/>
            <w:color w:val="000000" w:themeColor="text1"/>
            <w:sz w:val="24"/>
            <w:szCs w:val="24"/>
            <w:u w:color="282828"/>
            <w:shd w:val="clear" w:color="auto" w:fill="FFFFFF"/>
          </w:rPr>
          <w:t>people different from me</w:t>
        </w:r>
      </w:ins>
      <w:r w:rsidRPr="0020513F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, and made me more confident! The current me has made an impact </w:t>
      </w:r>
      <w:del w:id="38" w:author="Paul" w:date="2020-11-11T22:14:00Z">
        <w:r w:rsidRPr="0020513F" w:rsidDel="001E626C">
          <w:rPr>
            <w:rFonts w:ascii="Times New Roman" w:hAnsi="Times New Roman"/>
            <w:color w:val="000000" w:themeColor="text1"/>
            <w:sz w:val="24"/>
            <w:szCs w:val="24"/>
            <w:u w:color="282828"/>
            <w:shd w:val="clear" w:color="auto" w:fill="FFFFFF"/>
          </w:rPr>
          <w:delText xml:space="preserve">to </w:delText>
        </w:r>
      </w:del>
      <w:ins w:id="39" w:author="Paul" w:date="2020-11-11T22:14:00Z">
        <w:r w:rsidR="001E626C">
          <w:rPr>
            <w:rFonts w:ascii="Times New Roman" w:hAnsi="Times New Roman"/>
            <w:color w:val="000000" w:themeColor="text1"/>
            <w:sz w:val="24"/>
            <w:szCs w:val="24"/>
            <w:u w:color="282828"/>
            <w:shd w:val="clear" w:color="auto" w:fill="FFFFFF"/>
          </w:rPr>
          <w:t>on</w:t>
        </w:r>
        <w:r w:rsidR="001E626C" w:rsidRPr="0020513F">
          <w:rPr>
            <w:rFonts w:ascii="Times New Roman" w:hAnsi="Times New Roman"/>
            <w:color w:val="000000" w:themeColor="text1"/>
            <w:sz w:val="24"/>
            <w:szCs w:val="24"/>
            <w:u w:color="282828"/>
            <w:shd w:val="clear" w:color="auto" w:fill="FFFFFF"/>
          </w:rPr>
          <w:t xml:space="preserve"> </w:t>
        </w:r>
      </w:ins>
      <w:r w:rsidRPr="0020513F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>my team</w:t>
      </w:r>
      <w:r w:rsidR="00D72000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 as the </w:t>
      </w:r>
      <w:r w:rsidR="00600371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motivator that incites </w:t>
      </w:r>
      <w:r w:rsidR="00EC265D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>friendly</w:t>
      </w:r>
      <w:r w:rsidR="00600371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 competitiveness</w:t>
      </w:r>
      <w:r w:rsidR="004E34D9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>: skills plus bonds</w:t>
      </w:r>
      <w:ins w:id="40" w:author="Fedora Elrica Gracia" w:date="2020-11-09T19:25:00Z">
        <w:del w:id="41" w:author="Paul" w:date="2020-11-11T22:14:00Z">
          <w:r w:rsidR="008C2688" w:rsidDel="001E626C">
            <w:rPr>
              <w:rFonts w:ascii="Times New Roman" w:hAnsi="Times New Roman"/>
              <w:color w:val="000000" w:themeColor="text1"/>
              <w:sz w:val="24"/>
              <w:szCs w:val="24"/>
              <w:u w:color="282828"/>
              <w:shd w:val="clear" w:color="auto" w:fill="FFFFFF"/>
            </w:rPr>
            <w:delText>,</w:delText>
          </w:r>
        </w:del>
      </w:ins>
      <w:r w:rsidR="004E34D9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 equal teamwork</w:t>
      </w:r>
      <w:ins w:id="42" w:author="Fedora Elrica Gracia" w:date="2020-11-09T19:25:00Z">
        <w:del w:id="43" w:author="Paul" w:date="2020-11-11T22:14:00Z">
          <w:r w:rsidR="008C2688" w:rsidDel="001E626C">
            <w:rPr>
              <w:rFonts w:ascii="Times New Roman" w:hAnsi="Times New Roman"/>
              <w:color w:val="000000" w:themeColor="text1"/>
              <w:sz w:val="24"/>
              <w:szCs w:val="24"/>
              <w:u w:color="282828"/>
              <w:shd w:val="clear" w:color="auto" w:fill="FFFFFF"/>
            </w:rPr>
            <w:delText>,</w:delText>
          </w:r>
        </w:del>
      </w:ins>
      <w:r w:rsidR="004E34D9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 plus wins. </w:t>
      </w:r>
      <w:r w:rsidRPr="0020513F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>I’m confident that I can also contribute to UW and make an impact to your</w:t>
      </w:r>
      <w:r w:rsidR="00161EBF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 </w:t>
      </w:r>
      <w:r w:rsidRPr="0020513F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student body </w:t>
      </w:r>
      <w:r w:rsidR="00384DA9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as I </w:t>
      </w:r>
      <w:r w:rsidR="000836D5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will </w:t>
      </w:r>
      <w:r w:rsidR="001D76D6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make sure </w:t>
      </w:r>
      <w:r w:rsidR="00FC75CA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to build awareness of </w:t>
      </w:r>
      <w:del w:id="44" w:author="Paul" w:date="2020-11-11T22:15:00Z">
        <w:r w:rsidR="00FC75CA" w:rsidDel="001E626C">
          <w:rPr>
            <w:rFonts w:ascii="Times New Roman" w:hAnsi="Times New Roman"/>
            <w:color w:val="000000" w:themeColor="text1"/>
            <w:sz w:val="24"/>
            <w:szCs w:val="24"/>
            <w:u w:color="282828"/>
            <w:shd w:val="clear" w:color="auto" w:fill="FFFFFF"/>
          </w:rPr>
          <w:delText xml:space="preserve">different </w:delText>
        </w:r>
      </w:del>
      <w:ins w:id="45" w:author="Paul" w:date="2020-11-11T22:15:00Z">
        <w:r w:rsidR="001E626C">
          <w:rPr>
            <w:rFonts w:ascii="Times New Roman" w:hAnsi="Times New Roman"/>
            <w:color w:val="000000" w:themeColor="text1"/>
            <w:sz w:val="24"/>
            <w:szCs w:val="24"/>
            <w:u w:color="282828"/>
            <w:shd w:val="clear" w:color="auto" w:fill="FFFFFF"/>
          </w:rPr>
          <w:t>diverse cultural</w:t>
        </w:r>
        <w:r w:rsidR="001E626C">
          <w:rPr>
            <w:rFonts w:ascii="Times New Roman" w:hAnsi="Times New Roman"/>
            <w:color w:val="000000" w:themeColor="text1"/>
            <w:sz w:val="24"/>
            <w:szCs w:val="24"/>
            <w:u w:color="282828"/>
            <w:shd w:val="clear" w:color="auto" w:fill="FFFFFF"/>
          </w:rPr>
          <w:t xml:space="preserve"> </w:t>
        </w:r>
      </w:ins>
      <w:r w:rsidR="00FC75CA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>backgrounds</w:t>
      </w:r>
      <w:del w:id="46" w:author="Paul" w:date="2020-11-11T22:15:00Z">
        <w:r w:rsidR="00FC75CA" w:rsidDel="001E626C">
          <w:rPr>
            <w:rFonts w:ascii="Times New Roman" w:hAnsi="Times New Roman"/>
            <w:color w:val="000000" w:themeColor="text1"/>
            <w:sz w:val="24"/>
            <w:szCs w:val="24"/>
            <w:u w:color="282828"/>
            <w:shd w:val="clear" w:color="auto" w:fill="FFFFFF"/>
          </w:rPr>
          <w:delText xml:space="preserve"> and </w:delText>
        </w:r>
      </w:del>
      <w:ins w:id="47" w:author="Paul" w:date="2020-11-11T22:15:00Z">
        <w:r w:rsidR="001E626C">
          <w:rPr>
            <w:rFonts w:ascii="Times New Roman" w:hAnsi="Times New Roman"/>
            <w:color w:val="000000" w:themeColor="text1"/>
            <w:sz w:val="24"/>
            <w:szCs w:val="24"/>
            <w:u w:color="282828"/>
            <w:shd w:val="clear" w:color="auto" w:fill="FFFFFF"/>
          </w:rPr>
          <w:t xml:space="preserve">, </w:t>
        </w:r>
      </w:ins>
      <w:r w:rsidR="00FC75CA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embrace every shy, self-conscious </w:t>
      </w:r>
      <w:del w:id="48" w:author="Paul" w:date="2020-11-11T22:15:00Z">
        <w:r w:rsidR="00CB66B0" w:rsidDel="001E626C">
          <w:rPr>
            <w:rFonts w:ascii="Times New Roman" w:hAnsi="Times New Roman"/>
            <w:color w:val="000000" w:themeColor="text1"/>
            <w:sz w:val="24"/>
            <w:szCs w:val="24"/>
            <w:u w:color="282828"/>
            <w:shd w:val="clear" w:color="auto" w:fill="FFFFFF"/>
          </w:rPr>
          <w:delText xml:space="preserve">people </w:delText>
        </w:r>
      </w:del>
      <w:ins w:id="49" w:author="Paul" w:date="2020-11-11T22:15:00Z">
        <w:r w:rsidR="001E626C">
          <w:rPr>
            <w:rFonts w:ascii="Times New Roman" w:hAnsi="Times New Roman"/>
            <w:color w:val="000000" w:themeColor="text1"/>
            <w:sz w:val="24"/>
            <w:szCs w:val="24"/>
            <w:u w:color="282828"/>
            <w:shd w:val="clear" w:color="auto" w:fill="FFFFFF"/>
          </w:rPr>
          <w:t>pe</w:t>
        </w:r>
        <w:r w:rsidR="001E626C">
          <w:rPr>
            <w:rFonts w:ascii="Times New Roman" w:hAnsi="Times New Roman"/>
            <w:color w:val="000000" w:themeColor="text1"/>
            <w:sz w:val="24"/>
            <w:szCs w:val="24"/>
            <w:u w:color="282828"/>
            <w:shd w:val="clear" w:color="auto" w:fill="FFFFFF"/>
          </w:rPr>
          <w:t>rson</w:t>
        </w:r>
        <w:r w:rsidR="001E626C">
          <w:rPr>
            <w:rFonts w:ascii="Times New Roman" w:hAnsi="Times New Roman"/>
            <w:color w:val="000000" w:themeColor="text1"/>
            <w:sz w:val="24"/>
            <w:szCs w:val="24"/>
            <w:u w:color="282828"/>
            <w:shd w:val="clear" w:color="auto" w:fill="FFFFFF"/>
          </w:rPr>
          <w:t xml:space="preserve"> </w:t>
        </w:r>
      </w:ins>
      <w:r w:rsidR="00CB66B0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>I meet</w:t>
      </w:r>
      <w:ins w:id="50" w:author="Paul" w:date="2020-11-11T22:15:00Z">
        <w:r w:rsidR="001E626C">
          <w:rPr>
            <w:rFonts w:ascii="Times New Roman" w:hAnsi="Times New Roman"/>
            <w:color w:val="000000" w:themeColor="text1"/>
            <w:sz w:val="24"/>
            <w:szCs w:val="24"/>
            <w:u w:color="282828"/>
            <w:shd w:val="clear" w:color="auto" w:fill="FFFFFF"/>
          </w:rPr>
          <w:t>,</w:t>
        </w:r>
      </w:ins>
      <w:r w:rsidR="00CB66B0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 and encourage</w:t>
      </w:r>
      <w:del w:id="51" w:author="Paul" w:date="2020-11-11T22:15:00Z">
        <w:r w:rsidR="00CB66B0" w:rsidDel="001E626C">
          <w:rPr>
            <w:rFonts w:ascii="Times New Roman" w:hAnsi="Times New Roman"/>
            <w:color w:val="000000" w:themeColor="text1"/>
            <w:sz w:val="24"/>
            <w:szCs w:val="24"/>
            <w:u w:color="282828"/>
            <w:shd w:val="clear" w:color="auto" w:fill="FFFFFF"/>
          </w:rPr>
          <w:delText>d</w:delText>
        </w:r>
      </w:del>
      <w:r w:rsidR="00CB66B0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 them to </w:t>
      </w:r>
      <w:r w:rsidR="00900486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>step outside of their comfort zone and explore.</w:t>
      </w:r>
    </w:p>
    <w:p w14:paraId="29EF41F3" w14:textId="77777777" w:rsidR="00176ADA" w:rsidRDefault="00176ADA">
      <w:pPr>
        <w:pStyle w:val="Default"/>
        <w:spacing w:line="276" w:lineRule="auto"/>
        <w:jc w:val="both"/>
      </w:pPr>
    </w:p>
    <w:p w14:paraId="0EEB3F2D" w14:textId="421A269B" w:rsidR="00D93015" w:rsidRDefault="00D93015">
      <w:pPr>
        <w:pStyle w:val="Default"/>
        <w:pBdr>
          <w:bottom w:val="single" w:sz="6" w:space="1" w:color="auto"/>
        </w:pBdr>
        <w:spacing w:line="276" w:lineRule="auto"/>
        <w:jc w:val="both"/>
      </w:pPr>
    </w:p>
    <w:p w14:paraId="71E35DBD" w14:textId="77777777" w:rsidR="00D93015" w:rsidRDefault="00D93015">
      <w:pPr>
        <w:pStyle w:val="Default"/>
        <w:pBdr>
          <w:top w:val="none" w:sz="0" w:space="0" w:color="auto"/>
        </w:pBdr>
        <w:spacing w:line="276" w:lineRule="auto"/>
        <w:jc w:val="both"/>
      </w:pPr>
    </w:p>
    <w:p w14:paraId="0047E3BA" w14:textId="245BDA6B" w:rsidR="00D93015" w:rsidRDefault="00D93015">
      <w:pPr>
        <w:pStyle w:val="Default"/>
        <w:pBdr>
          <w:top w:val="none" w:sz="0" w:space="0" w:color="auto"/>
        </w:pBdr>
        <w:spacing w:line="276" w:lineRule="auto"/>
        <w:jc w:val="both"/>
      </w:pPr>
      <w:r>
        <w:t>Hi Octavio,</w:t>
      </w:r>
    </w:p>
    <w:p w14:paraId="60F7FAC2" w14:textId="1E302716" w:rsidR="00D93015" w:rsidRDefault="00D93015">
      <w:pPr>
        <w:pStyle w:val="Default"/>
        <w:pBdr>
          <w:top w:val="none" w:sz="0" w:space="0" w:color="auto"/>
        </w:pBdr>
        <w:spacing w:line="276" w:lineRule="auto"/>
        <w:jc w:val="both"/>
      </w:pPr>
      <w:r>
        <w:t>I like how I can imagine your impact clearer now, as well as how you will contribute to the diversity of the UW.</w:t>
      </w:r>
    </w:p>
    <w:p w14:paraId="66C7E885" w14:textId="77777777" w:rsidR="00D93015" w:rsidRDefault="00D93015">
      <w:pPr>
        <w:pStyle w:val="Default"/>
        <w:pBdr>
          <w:top w:val="none" w:sz="0" w:space="0" w:color="auto"/>
        </w:pBdr>
        <w:spacing w:line="276" w:lineRule="auto"/>
        <w:jc w:val="both"/>
      </w:pPr>
    </w:p>
    <w:p w14:paraId="385838A1" w14:textId="02E1F646" w:rsidR="00D93015" w:rsidRDefault="00D93015">
      <w:pPr>
        <w:pStyle w:val="Default"/>
        <w:pBdr>
          <w:top w:val="none" w:sz="0" w:space="0" w:color="auto"/>
        </w:pBdr>
        <w:spacing w:line="276" w:lineRule="auto"/>
        <w:jc w:val="both"/>
      </w:pPr>
      <w:r>
        <w:t xml:space="preserve">I think this prompt is great! We would just have </w:t>
      </w:r>
      <w:r w:rsidR="00161EBF">
        <w:t>to cut a few words to make</w:t>
      </w:r>
      <w:r>
        <w:t xml:space="preserve"> the word count. </w:t>
      </w:r>
      <w:r w:rsidR="00161EBF">
        <w:t>I suggest</w:t>
      </w:r>
      <w:r w:rsidR="008C2688">
        <w:t xml:space="preserve"> cutting the ones I highlighted yellow. </w:t>
      </w:r>
      <w:r w:rsidR="008C2688">
        <w:sym w:font="Wingdings" w:char="F04A"/>
      </w:r>
    </w:p>
    <w:p w14:paraId="0157DAF8" w14:textId="77777777" w:rsidR="00161EBF" w:rsidRDefault="00161EBF">
      <w:pPr>
        <w:pStyle w:val="Default"/>
        <w:pBdr>
          <w:top w:val="none" w:sz="0" w:space="0" w:color="auto"/>
        </w:pBdr>
        <w:spacing w:line="276" w:lineRule="auto"/>
        <w:jc w:val="both"/>
      </w:pPr>
    </w:p>
    <w:p w14:paraId="2277FFC3" w14:textId="709BAF5F" w:rsidR="00161EBF" w:rsidRDefault="00161EBF">
      <w:pPr>
        <w:pStyle w:val="Default"/>
        <w:pBdr>
          <w:top w:val="none" w:sz="0" w:space="0" w:color="auto"/>
        </w:pBdr>
        <w:spacing w:line="276" w:lineRule="auto"/>
        <w:jc w:val="both"/>
      </w:pPr>
      <w:r>
        <w:t>All the best!</w:t>
      </w:r>
    </w:p>
    <w:p w14:paraId="2BFD7EA9" w14:textId="77777777" w:rsidR="00E27999" w:rsidRDefault="00E27999">
      <w:pPr>
        <w:pStyle w:val="Default"/>
        <w:pBdr>
          <w:top w:val="none" w:sz="0" w:space="0" w:color="auto"/>
        </w:pBdr>
        <w:spacing w:line="276" w:lineRule="auto"/>
        <w:jc w:val="both"/>
      </w:pPr>
    </w:p>
    <w:p w14:paraId="36F0DF74" w14:textId="77777777" w:rsidR="00E27999" w:rsidRDefault="00E27999">
      <w:pPr>
        <w:pStyle w:val="Default"/>
        <w:pBdr>
          <w:top w:val="none" w:sz="0" w:space="0" w:color="auto"/>
        </w:pBdr>
        <w:spacing w:line="276" w:lineRule="auto"/>
        <w:jc w:val="both"/>
      </w:pPr>
      <w:bookmarkStart w:id="52" w:name="_GoBack"/>
      <w:bookmarkEnd w:id="52"/>
    </w:p>
    <w:p w14:paraId="24AA897E" w14:textId="77777777" w:rsidR="008C2688" w:rsidRDefault="008C2688">
      <w:pPr>
        <w:pStyle w:val="Default"/>
        <w:pBdr>
          <w:top w:val="none" w:sz="0" w:space="0" w:color="auto"/>
        </w:pBdr>
        <w:spacing w:line="276" w:lineRule="auto"/>
        <w:jc w:val="both"/>
      </w:pPr>
    </w:p>
    <w:p w14:paraId="3D696890" w14:textId="77777777" w:rsidR="008C2688" w:rsidRDefault="008C2688">
      <w:pPr>
        <w:pStyle w:val="Default"/>
        <w:pBdr>
          <w:top w:val="none" w:sz="0" w:space="0" w:color="auto"/>
        </w:pBdr>
        <w:spacing w:line="276" w:lineRule="auto"/>
        <w:jc w:val="both"/>
      </w:pPr>
    </w:p>
    <w:sectPr w:rsidR="008C2688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679302" w14:textId="77777777" w:rsidR="00600FC1" w:rsidRDefault="00600FC1">
      <w:r>
        <w:separator/>
      </w:r>
    </w:p>
  </w:endnote>
  <w:endnote w:type="continuationSeparator" w:id="0">
    <w:p w14:paraId="0A5BF3E9" w14:textId="77777777" w:rsidR="00600FC1" w:rsidRDefault="00600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E2D25" w14:textId="77777777" w:rsidR="008C2688" w:rsidRDefault="008C2688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9951A2" w14:textId="77777777" w:rsidR="00600FC1" w:rsidRDefault="00600FC1">
      <w:r>
        <w:separator/>
      </w:r>
    </w:p>
  </w:footnote>
  <w:footnote w:type="continuationSeparator" w:id="0">
    <w:p w14:paraId="5419DB77" w14:textId="77777777" w:rsidR="00600FC1" w:rsidRDefault="00600F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FEBB1A" w14:textId="77777777" w:rsidR="008C2688" w:rsidRDefault="008C2688">
    <w:pPr>
      <w:pStyle w:val="HeaderFooter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ul">
    <w15:presenceInfo w15:providerId="Windows Live" w15:userId="f8f766a62ec932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DA"/>
    <w:rsid w:val="000836D5"/>
    <w:rsid w:val="000A4522"/>
    <w:rsid w:val="00161EBF"/>
    <w:rsid w:val="00176ADA"/>
    <w:rsid w:val="001821AC"/>
    <w:rsid w:val="001D76D6"/>
    <w:rsid w:val="001E626C"/>
    <w:rsid w:val="0020513F"/>
    <w:rsid w:val="002323A0"/>
    <w:rsid w:val="00300FAA"/>
    <w:rsid w:val="00384DA9"/>
    <w:rsid w:val="00407CCF"/>
    <w:rsid w:val="00416CB4"/>
    <w:rsid w:val="004E34D9"/>
    <w:rsid w:val="00600371"/>
    <w:rsid w:val="00600FC1"/>
    <w:rsid w:val="00634276"/>
    <w:rsid w:val="00692B46"/>
    <w:rsid w:val="006F394A"/>
    <w:rsid w:val="007D7DDA"/>
    <w:rsid w:val="007F67D9"/>
    <w:rsid w:val="008C2688"/>
    <w:rsid w:val="00900486"/>
    <w:rsid w:val="00AA1076"/>
    <w:rsid w:val="00B0343D"/>
    <w:rsid w:val="00BF46C5"/>
    <w:rsid w:val="00CA5515"/>
    <w:rsid w:val="00CB66B0"/>
    <w:rsid w:val="00CE30FB"/>
    <w:rsid w:val="00D05C9B"/>
    <w:rsid w:val="00D72000"/>
    <w:rsid w:val="00D93015"/>
    <w:rsid w:val="00E27999"/>
    <w:rsid w:val="00E83A3C"/>
    <w:rsid w:val="00EC265D"/>
    <w:rsid w:val="00F7083F"/>
    <w:rsid w:val="00FC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C31BC7"/>
  <w15:docId w15:val="{9513A6C0-9C34-47EB-BEEA-67DE6F03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52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</cp:lastModifiedBy>
  <cp:revision>7</cp:revision>
  <dcterms:created xsi:type="dcterms:W3CDTF">2020-11-06T11:05:00Z</dcterms:created>
  <dcterms:modified xsi:type="dcterms:W3CDTF">2020-11-11T15:15:00Z</dcterms:modified>
</cp:coreProperties>
</file>