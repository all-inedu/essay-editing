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725C" w14:textId="087C3A6D" w:rsidR="00B62737" w:rsidRPr="004314DA" w:rsidRDefault="00B62737" w:rsidP="00B62737">
      <w:pPr>
        <w:spacing w:line="360" w:lineRule="auto"/>
        <w:rPr>
          <w:b/>
          <w:bCs/>
          <w:u w:val="single"/>
        </w:rPr>
      </w:pPr>
      <w:r w:rsidRPr="004314DA">
        <w:rPr>
          <w:b/>
          <w:bCs/>
          <w:u w:val="single"/>
        </w:rPr>
        <w:t>Yale University</w:t>
      </w:r>
      <w:r w:rsidR="004314DA" w:rsidRPr="004314DA">
        <w:rPr>
          <w:b/>
          <w:bCs/>
          <w:u w:val="single"/>
        </w:rPr>
        <w:t xml:space="preserve"> Essay</w:t>
      </w:r>
      <w:r w:rsidRPr="004314DA">
        <w:rPr>
          <w:b/>
          <w:bCs/>
          <w:u w:val="single"/>
        </w:rPr>
        <w:t xml:space="preserve"> Ravi</w:t>
      </w:r>
    </w:p>
    <w:p w14:paraId="0E2AF5C0" w14:textId="621B0AE1" w:rsidR="00F07BB2" w:rsidRDefault="00B62737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4314DA">
        <w:rPr>
          <w:i/>
          <w:iCs/>
        </w:rPr>
        <w:t xml:space="preserve">Why do these areas appeal to you? </w:t>
      </w:r>
    </w:p>
    <w:p w14:paraId="3A8E2265" w14:textId="55719788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Environmental Engineering</w:t>
      </w:r>
    </w:p>
    <w:p w14:paraId="01CF102E" w14:textId="78931FD5" w:rsidR="00B77E80" w:rsidRDefault="002C103A" w:rsidP="00B62737">
      <w:pPr>
        <w:pBdr>
          <w:bottom w:val="double" w:sz="6" w:space="1" w:color="auto"/>
        </w:pBdr>
        <w:spacing w:line="360" w:lineRule="auto"/>
      </w:pPr>
      <w:r>
        <w:t>Political Science</w:t>
      </w:r>
    </w:p>
    <w:p w14:paraId="398AF83C" w14:textId="427D4603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Film Studies</w:t>
      </w:r>
    </w:p>
    <w:p w14:paraId="5AF3A69F" w14:textId="6388296C" w:rsidR="00B77E80" w:rsidRPr="00B77E80" w:rsidRDefault="00B77E80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>
        <w:rPr>
          <w:i/>
          <w:iCs/>
        </w:rPr>
        <w:t>(125 words)</w:t>
      </w:r>
    </w:p>
    <w:p w14:paraId="60A6218C" w14:textId="06EC1998" w:rsidR="004314DA" w:rsidRDefault="004314DA" w:rsidP="00B62737">
      <w:pPr>
        <w:spacing w:line="360" w:lineRule="auto"/>
      </w:pPr>
    </w:p>
    <w:p w14:paraId="1324FFA4" w14:textId="21B81767" w:rsidR="000D1FEF" w:rsidRDefault="000B5A78" w:rsidP="00B62737">
      <w:pPr>
        <w:spacing w:line="360" w:lineRule="auto"/>
      </w:pPr>
      <w:r>
        <w:t>T</w:t>
      </w:r>
      <w:r w:rsidR="002C103A">
        <w:t xml:space="preserve">he impact of climate change has become increasingly </w:t>
      </w:r>
      <w:r w:rsidR="00986297">
        <w:t>REAL</w:t>
      </w:r>
      <w:r>
        <w:t>; t</w:t>
      </w:r>
      <w:r w:rsidR="00B16D51">
        <w:t xml:space="preserve">he possibility of </w:t>
      </w:r>
      <w:del w:id="0" w:author="Paul Edison" w:date="2020-12-30T22:39:00Z">
        <w:r w:rsidR="00B16D51" w:rsidDel="00664259">
          <w:delText xml:space="preserve">relocating </w:delText>
        </w:r>
      </w:del>
      <w:ins w:id="1" w:author="Paul Edison" w:date="2020-12-30T22:39:00Z">
        <w:r w:rsidR="00664259">
          <w:t>having to relocate</w:t>
        </w:r>
        <w:r w:rsidR="00664259">
          <w:t xml:space="preserve"> </w:t>
        </w:r>
      </w:ins>
      <w:r w:rsidR="000455B3">
        <w:t xml:space="preserve">my </w:t>
      </w:r>
      <w:r w:rsidR="005A541B">
        <w:t xml:space="preserve">future </w:t>
      </w:r>
      <w:r w:rsidR="00613A33">
        <w:t>wife and kids</w:t>
      </w:r>
      <w:r w:rsidR="000455B3">
        <w:t xml:space="preserve"> </w:t>
      </w:r>
      <w:r w:rsidR="00B16D51">
        <w:t>just because my country is sinking</w:t>
      </w:r>
      <w:r w:rsidR="000455B3">
        <w:t xml:space="preserve"> </w:t>
      </w:r>
      <w:r w:rsidR="00B16D51">
        <w:t xml:space="preserve">is very daunting. </w:t>
      </w:r>
      <w:r>
        <w:t>Thus, I</w:t>
      </w:r>
      <w:ins w:id="2" w:author="Paul Edison" w:date="2020-12-30T22:37:00Z">
        <w:r w:rsidR="009B6B18">
          <w:t xml:space="preserve"> </w:t>
        </w:r>
        <w:proofErr w:type="gramStart"/>
        <w:r w:rsidR="009B6B18">
          <w:t>a</w:t>
        </w:r>
      </w:ins>
      <w:proofErr w:type="gramEnd"/>
      <w:del w:id="3" w:author="Paul Edison" w:date="2020-12-30T22:37:00Z">
        <w:r w:rsidDel="009B6B18">
          <w:delText>’</w:delText>
        </w:r>
      </w:del>
      <w:r>
        <w:t>m obsessed with protect</w:t>
      </w:r>
      <w:r w:rsidR="007F606F">
        <w:t>ing</w:t>
      </w:r>
      <w:r>
        <w:t xml:space="preserve"> the environment</w:t>
      </w:r>
      <w:r w:rsidR="008F7447">
        <w:t xml:space="preserve"> with my favorite subject: </w:t>
      </w:r>
      <w:del w:id="4" w:author="Paul Edison" w:date="2020-12-30T22:37:00Z">
        <w:r w:rsidR="008F7447" w:rsidDel="009B6B18">
          <w:delText>Engineering</w:delText>
        </w:r>
      </w:del>
      <w:ins w:id="5" w:author="Paul Edison" w:date="2020-12-30T22:37:00Z">
        <w:r w:rsidR="009B6B18">
          <w:t>e</w:t>
        </w:r>
        <w:r w:rsidR="009B6B18">
          <w:t>ngineering</w:t>
        </w:r>
      </w:ins>
      <w:r>
        <w:t>.</w:t>
      </w:r>
      <w:r w:rsidR="007F606F">
        <w:t xml:space="preserve"> Moreover, </w:t>
      </w:r>
      <w:r w:rsidR="000455B3">
        <w:t xml:space="preserve">I </w:t>
      </w:r>
      <w:r w:rsidR="007F606F">
        <w:t>believe</w:t>
      </w:r>
      <w:r w:rsidR="000455B3">
        <w:t xml:space="preserve"> studying public policy </w:t>
      </w:r>
      <w:r w:rsidR="008F7447">
        <w:t xml:space="preserve">would boost my </w:t>
      </w:r>
      <w:del w:id="6" w:author="Paul Edison" w:date="2020-12-30T22:38:00Z">
        <w:r w:rsidR="008F7447" w:rsidDel="009B6B18">
          <w:delText xml:space="preserve">Engineering </w:delText>
        </w:r>
      </w:del>
      <w:ins w:id="7" w:author="Paul Edison" w:date="2020-12-30T22:38:00Z">
        <w:r w:rsidR="009B6B18">
          <w:t>e</w:t>
        </w:r>
        <w:r w:rsidR="009B6B18">
          <w:t xml:space="preserve">ngineering </w:t>
        </w:r>
      </w:ins>
      <w:r w:rsidR="008F7447">
        <w:t xml:space="preserve">knowledge with the ability to </w:t>
      </w:r>
      <w:r w:rsidR="000D1FEF">
        <w:t>impact</w:t>
      </w:r>
      <w:r w:rsidR="00C3726D">
        <w:t xml:space="preserve"> </w:t>
      </w:r>
      <w:r w:rsidR="000D1FEF">
        <w:t xml:space="preserve">the </w:t>
      </w:r>
      <w:r w:rsidR="00C3726D">
        <w:t>future</w:t>
      </w:r>
      <w:r w:rsidR="00986297">
        <w:t xml:space="preserve"> </w:t>
      </w:r>
      <w:r w:rsidR="00C3726D">
        <w:t xml:space="preserve">Indonesian </w:t>
      </w:r>
      <w:r w:rsidR="00986297">
        <w:t>government</w:t>
      </w:r>
      <w:r w:rsidR="00C3726D">
        <w:t>’s</w:t>
      </w:r>
      <w:r w:rsidR="00986297">
        <w:t xml:space="preserve"> regulations</w:t>
      </w:r>
      <w:r w:rsidR="000455B3">
        <w:t xml:space="preserve"> </w:t>
      </w:r>
      <w:r w:rsidR="009C5C72">
        <w:t>for a sustainable</w:t>
      </w:r>
      <w:r w:rsidR="000455B3">
        <w:t xml:space="preserve"> futur</w:t>
      </w:r>
      <w:r w:rsidR="009C5C72">
        <w:t xml:space="preserve">e. </w:t>
      </w:r>
    </w:p>
    <w:p w14:paraId="1B69F621" w14:textId="77777777" w:rsidR="000D1FEF" w:rsidRDefault="000D1FEF" w:rsidP="00B62737">
      <w:pPr>
        <w:spacing w:line="360" w:lineRule="auto"/>
      </w:pPr>
    </w:p>
    <w:p w14:paraId="379E9915" w14:textId="682A8160" w:rsidR="00B77E80" w:rsidRDefault="00A00A03" w:rsidP="00B62737">
      <w:pPr>
        <w:spacing w:line="360" w:lineRule="auto"/>
      </w:pPr>
      <w:r>
        <w:t xml:space="preserve">As a film enthusiast, I would be remiss to not include my </w:t>
      </w:r>
      <w:r w:rsidR="004B2AC2">
        <w:t>long-forgotten</w:t>
      </w:r>
      <w:ins w:id="8" w:author="Paul Edison" w:date="2020-12-30T22:38:00Z">
        <w:r w:rsidR="009B6B18">
          <w:t>,</w:t>
        </w:r>
      </w:ins>
      <w:r w:rsidR="004B2AC2">
        <w:t xml:space="preserve"> yet still lingering</w:t>
      </w:r>
      <w:r>
        <w:t xml:space="preserve"> childhood dream of becoming an actor/director. If </w:t>
      </w:r>
      <w:r w:rsidR="000D1FEF">
        <w:t xml:space="preserve">this </w:t>
      </w:r>
      <w:del w:id="9" w:author="Paul Edison" w:date="2020-12-30T22:38:00Z">
        <w:r w:rsidR="000D1FEF" w:rsidDel="009B6B18">
          <w:delText xml:space="preserve">is to </w:delText>
        </w:r>
      </w:del>
      <w:r w:rsidR="000D1FEF">
        <w:t>become</w:t>
      </w:r>
      <w:ins w:id="10" w:author="Paul Edison" w:date="2020-12-30T22:38:00Z">
        <w:r w:rsidR="009B6B18">
          <w:t>s</w:t>
        </w:r>
      </w:ins>
      <w:r w:rsidR="000D1FEF">
        <w:t xml:space="preserve"> a reality</w:t>
      </w:r>
      <w:r w:rsidR="0032411D">
        <w:t xml:space="preserve">, it could be another avenue to enable me to </w:t>
      </w:r>
      <w:del w:id="11" w:author="Paul Edison" w:date="2020-12-30T22:38:00Z">
        <w:r w:rsidR="0032411D" w:rsidDel="009B6B18">
          <w:delText xml:space="preserve">become an </w:delText>
        </w:r>
      </w:del>
      <w:r w:rsidR="0032411D">
        <w:t xml:space="preserve">advocate </w:t>
      </w:r>
      <w:del w:id="12" w:author="Paul Edison" w:date="2020-12-30T22:38:00Z">
        <w:r w:rsidR="0032411D" w:rsidDel="009B6B18">
          <w:delText xml:space="preserve">of </w:delText>
        </w:r>
      </w:del>
      <w:ins w:id="13" w:author="Paul Edison" w:date="2020-12-30T22:38:00Z">
        <w:r w:rsidR="009B6B18">
          <w:t>for</w:t>
        </w:r>
        <w:r w:rsidR="009B6B18">
          <w:t xml:space="preserve"> </w:t>
        </w:r>
      </w:ins>
      <w:r w:rsidR="0032411D">
        <w:t>clean, sustainable environment, thus</w:t>
      </w:r>
      <w:del w:id="14" w:author="Paul Edison" w:date="2020-12-30T22:38:00Z">
        <w:r w:rsidR="0032411D" w:rsidDel="009B6B18">
          <w:delText>,</w:delText>
        </w:r>
      </w:del>
      <w:r w:rsidR="0032411D">
        <w:t xml:space="preserve"> enabling me to facilitate change </w:t>
      </w:r>
      <w:del w:id="15" w:author="Paul Edison" w:date="2020-12-30T22:38:00Z">
        <w:r w:rsidR="0032411D" w:rsidDel="009B6B18">
          <w:delText xml:space="preserve">both </w:delText>
        </w:r>
      </w:del>
      <w:r w:rsidR="0032411D">
        <w:t xml:space="preserve">from </w:t>
      </w:r>
      <w:ins w:id="16" w:author="Paul Edison" w:date="2020-12-30T22:38:00Z">
        <w:r w:rsidR="009B6B18">
          <w:t xml:space="preserve">both the </w:t>
        </w:r>
      </w:ins>
      <w:r w:rsidR="0032411D">
        <w:t>inside and outside of the gove</w:t>
      </w:r>
      <w:r w:rsidR="005A1BB1">
        <w:t>rnment</w:t>
      </w:r>
      <w:r w:rsidR="0032411D">
        <w:t>.</w:t>
      </w:r>
      <w:r w:rsidR="00613A33">
        <w:t xml:space="preserve"> </w:t>
      </w:r>
    </w:p>
    <w:p w14:paraId="4C14F240" w14:textId="77777777" w:rsidR="002C4277" w:rsidRDefault="002C4277" w:rsidP="00B62737">
      <w:pPr>
        <w:pBdr>
          <w:bottom w:val="single" w:sz="6" w:space="1" w:color="auto"/>
        </w:pBdr>
        <w:spacing w:line="360" w:lineRule="auto"/>
      </w:pPr>
    </w:p>
    <w:p w14:paraId="0997A1D5" w14:textId="77777777" w:rsidR="002C4277" w:rsidRDefault="002C4277" w:rsidP="00B62737">
      <w:pPr>
        <w:spacing w:line="360" w:lineRule="auto"/>
      </w:pPr>
    </w:p>
    <w:p w14:paraId="3109A605" w14:textId="6A9DEFDA" w:rsidR="002C4277" w:rsidRDefault="002C4277" w:rsidP="00B62737">
      <w:pPr>
        <w:spacing w:line="360" w:lineRule="auto"/>
      </w:pPr>
      <w:r>
        <w:t>Hi Ravi,</w:t>
      </w:r>
    </w:p>
    <w:p w14:paraId="5A32D18D" w14:textId="60AE9610" w:rsidR="002C4277" w:rsidRDefault="002C4277" w:rsidP="00B62737">
      <w:pPr>
        <w:spacing w:line="360" w:lineRule="auto"/>
      </w:pPr>
      <w:r>
        <w:t>I do think this is awesome already!</w:t>
      </w:r>
    </w:p>
    <w:p w14:paraId="48077209" w14:textId="77777777" w:rsidR="002C4277" w:rsidRDefault="002C4277" w:rsidP="00B62737">
      <w:pPr>
        <w:spacing w:line="360" w:lineRule="auto"/>
      </w:pPr>
    </w:p>
    <w:p w14:paraId="24BFD901" w14:textId="3289C206" w:rsidR="002C4277" w:rsidRPr="004314DA" w:rsidRDefault="002C4277" w:rsidP="00B62737">
      <w:pPr>
        <w:spacing w:line="360" w:lineRule="auto"/>
      </w:pPr>
      <w:r>
        <w:t xml:space="preserve">All the best! </w:t>
      </w:r>
      <w:r>
        <w:sym w:font="Wingdings" w:char="F04A"/>
      </w:r>
    </w:p>
    <w:sectPr w:rsidR="002C4277" w:rsidRPr="0043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737"/>
    <w:rsid w:val="000455B3"/>
    <w:rsid w:val="000B5A78"/>
    <w:rsid w:val="000D1FEF"/>
    <w:rsid w:val="00185696"/>
    <w:rsid w:val="002C103A"/>
    <w:rsid w:val="002C4277"/>
    <w:rsid w:val="0032411D"/>
    <w:rsid w:val="003F039F"/>
    <w:rsid w:val="004314DA"/>
    <w:rsid w:val="00432BBA"/>
    <w:rsid w:val="004B2AC2"/>
    <w:rsid w:val="005A1BB1"/>
    <w:rsid w:val="005A541B"/>
    <w:rsid w:val="00613A33"/>
    <w:rsid w:val="00664259"/>
    <w:rsid w:val="006C3021"/>
    <w:rsid w:val="007F45F8"/>
    <w:rsid w:val="007F606F"/>
    <w:rsid w:val="008F7447"/>
    <w:rsid w:val="00986297"/>
    <w:rsid w:val="009B6B18"/>
    <w:rsid w:val="009C5C72"/>
    <w:rsid w:val="00A00A03"/>
    <w:rsid w:val="00A02EA3"/>
    <w:rsid w:val="00A05752"/>
    <w:rsid w:val="00B16D51"/>
    <w:rsid w:val="00B62737"/>
    <w:rsid w:val="00B77E80"/>
    <w:rsid w:val="00BB17DE"/>
    <w:rsid w:val="00BD2944"/>
    <w:rsid w:val="00BE0BE3"/>
    <w:rsid w:val="00C3726D"/>
    <w:rsid w:val="00F00AA6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FBBE9"/>
  <w15:docId w15:val="{652B5EAB-3ED9-4E2C-AA2A-43CF48AF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Edison</cp:lastModifiedBy>
  <cp:revision>5</cp:revision>
  <dcterms:created xsi:type="dcterms:W3CDTF">2020-12-30T11:56:00Z</dcterms:created>
  <dcterms:modified xsi:type="dcterms:W3CDTF">2020-12-30T15:39:00Z</dcterms:modified>
</cp:coreProperties>
</file>