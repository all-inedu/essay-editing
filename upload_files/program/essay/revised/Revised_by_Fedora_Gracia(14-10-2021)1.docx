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54A3FC65" w14:textId="2A0AD324" w:rsidR="00906EF5" w:rsidRPr="00906EF5" w:rsidRDefault="00906EF5" w:rsidP="00906EF5">
      <w:commentRangeStart w:id="0"/>
      <w:r w:rsidRPr="00906EF5">
        <w:rPr>
          <w:rFonts w:ascii="Arial" w:hAnsi="Arial" w:cs="Arial"/>
          <w:color w:val="000000"/>
          <w:sz w:val="22"/>
          <w:szCs w:val="22"/>
          <w:shd w:val="clear" w:color="auto" w:fill="FFFFFF"/>
        </w:rPr>
        <w:t>I believe that the technological improvements of electrical grids could play a major part in transforming our fossil</w:t>
      </w:r>
      <w:r w:rsidR="00AA35F0">
        <w:rPr>
          <w:rFonts w:ascii="Arial" w:hAnsi="Arial" w:cs="Arial"/>
          <w:color w:val="000000"/>
          <w:sz w:val="22"/>
          <w:szCs w:val="22"/>
          <w:shd w:val="clear" w:color="auto" w:fill="FFFFFF"/>
        </w:rPr>
        <w:t xml:space="preserve"> </w:t>
      </w:r>
      <w:r w:rsidRPr="00906EF5">
        <w:rPr>
          <w:rFonts w:ascii="Arial" w:hAnsi="Arial" w:cs="Arial"/>
          <w:color w:val="000000"/>
          <w:sz w:val="22"/>
          <w:szCs w:val="22"/>
          <w:shd w:val="clear" w:color="auto" w:fill="FFFFFF"/>
        </w:rPr>
        <w:t xml:space="preserve">fuel-driven world. To </w:t>
      </w:r>
      <w:del w:id="1" w:author="Fedora Elrica Gracia" w:date="2021-10-13T21:08:00Z">
        <w:r w:rsidRPr="00906EF5" w:rsidDel="00CE7F5E">
          <w:rPr>
            <w:rFonts w:ascii="Arial" w:hAnsi="Arial" w:cs="Arial"/>
            <w:color w:val="000000"/>
            <w:sz w:val="22"/>
            <w:szCs w:val="22"/>
            <w:shd w:val="clear" w:color="auto" w:fill="FFFFFF"/>
          </w:rPr>
          <w:delText>play my part</w:delText>
        </w:r>
      </w:del>
      <w:ins w:id="2" w:author="Fedora Elrica Gracia" w:date="2021-10-13T21:08:00Z">
        <w:r w:rsidR="00CE7F5E">
          <w:rPr>
            <w:rFonts w:ascii="Arial" w:hAnsi="Arial" w:cs="Arial"/>
            <w:color w:val="000000"/>
            <w:sz w:val="22"/>
            <w:szCs w:val="22"/>
            <w:shd w:val="clear" w:color="auto" w:fill="FFFFFF"/>
          </w:rPr>
          <w:t>support this</w:t>
        </w:r>
      </w:ins>
      <w:r w:rsidRPr="00906EF5">
        <w:rPr>
          <w:rFonts w:ascii="Arial" w:hAnsi="Arial" w:cs="Arial"/>
          <w:color w:val="000000"/>
          <w:sz w:val="22"/>
          <w:szCs w:val="22"/>
          <w:shd w:val="clear" w:color="auto" w:fill="FFFFFF"/>
        </w:rPr>
        <w:t xml:space="preserve">, I hope to take an </w:t>
      </w:r>
      <w:r w:rsidRPr="00906EF5">
        <w:rPr>
          <w:rFonts w:ascii="Arial" w:hAnsi="Arial" w:cs="Arial"/>
          <w:i/>
          <w:iCs/>
          <w:color w:val="000000"/>
          <w:sz w:val="22"/>
          <w:szCs w:val="22"/>
          <w:shd w:val="clear" w:color="auto" w:fill="FFFFFF"/>
        </w:rPr>
        <w:t>energy minor</w:t>
      </w:r>
      <w:r w:rsidRPr="00906EF5">
        <w:rPr>
          <w:rFonts w:ascii="Arial" w:hAnsi="Arial" w:cs="Arial"/>
          <w:color w:val="000000"/>
          <w:sz w:val="22"/>
          <w:szCs w:val="22"/>
          <w:shd w:val="clear" w:color="auto" w:fill="FFFFFF"/>
        </w:rPr>
        <w:t xml:space="preserve"> at Purdue to investigate the possibility of increasing variable renewables in the Grid</w:t>
      </w:r>
      <w:commentRangeEnd w:id="0"/>
      <w:r w:rsidR="00AA35F0">
        <w:rPr>
          <w:rStyle w:val="CommentReference"/>
        </w:rPr>
        <w:commentReference w:id="0"/>
      </w:r>
      <w:r w:rsidRPr="00906EF5">
        <w:rPr>
          <w:rFonts w:ascii="Arial" w:hAnsi="Arial" w:cs="Arial"/>
          <w:color w:val="000000"/>
          <w:sz w:val="22"/>
          <w:szCs w:val="22"/>
          <w:shd w:val="clear" w:color="auto" w:fill="FFFFFF"/>
        </w:rPr>
        <w:t xml:space="preserve">. </w:t>
      </w:r>
      <w:ins w:id="3" w:author="Fedora Elrica Gracia" w:date="2021-10-13T21:09:00Z">
        <w:r w:rsidR="00CE7F5E">
          <w:rPr>
            <w:rFonts w:ascii="Arial" w:hAnsi="Arial" w:cs="Arial"/>
            <w:color w:val="000000"/>
            <w:sz w:val="22"/>
            <w:szCs w:val="22"/>
            <w:shd w:val="clear" w:color="auto" w:fill="FFFFFF"/>
          </w:rPr>
          <w:t>Also, the</w:t>
        </w:r>
      </w:ins>
      <w:del w:id="4" w:author="Fedora Elrica Gracia" w:date="2021-10-13T21:09:00Z">
        <w:r w:rsidRPr="00906EF5" w:rsidDel="00CE7F5E">
          <w:rPr>
            <w:rFonts w:ascii="Arial" w:hAnsi="Arial" w:cs="Arial"/>
            <w:color w:val="000000"/>
            <w:sz w:val="22"/>
            <w:szCs w:val="22"/>
            <w:shd w:val="clear" w:color="auto" w:fill="FFFFFF"/>
          </w:rPr>
          <w:delText>I am looking forward to the</w:delText>
        </w:r>
      </w:del>
      <w:r w:rsidRPr="00906EF5">
        <w:rPr>
          <w:rFonts w:ascii="Arial" w:hAnsi="Arial" w:cs="Arial"/>
          <w:color w:val="000000"/>
          <w:sz w:val="22"/>
          <w:szCs w:val="22"/>
          <w:shd w:val="clear" w:color="auto" w:fill="FFFFFF"/>
        </w:rPr>
        <w:t xml:space="preserve"> ECET 38100 course </w:t>
      </w:r>
      <w:ins w:id="5" w:author="Fedora Elrica Gracia" w:date="2021-10-13T21:09:00Z">
        <w:r w:rsidR="00CE7F5E">
          <w:rPr>
            <w:rFonts w:ascii="Arial" w:hAnsi="Arial" w:cs="Arial"/>
            <w:color w:val="000000"/>
            <w:sz w:val="22"/>
            <w:szCs w:val="22"/>
            <w:shd w:val="clear" w:color="auto" w:fill="FFFFFF"/>
          </w:rPr>
          <w:t xml:space="preserve">will allow me </w:t>
        </w:r>
      </w:ins>
      <w:r w:rsidRPr="00906EF5">
        <w:rPr>
          <w:rFonts w:ascii="Arial" w:hAnsi="Arial" w:cs="Arial"/>
          <w:color w:val="000000"/>
          <w:sz w:val="22"/>
          <w:szCs w:val="22"/>
          <w:shd w:val="clear" w:color="auto" w:fill="FFFFFF"/>
        </w:rPr>
        <w:t xml:space="preserve">to explore the feasibility of implementing a bidirectional flow of energy for the ‘smart grid’, and look into how the design of the current electrical distribution system can be altered to do so. </w:t>
      </w:r>
      <w:commentRangeStart w:id="6"/>
      <w:r w:rsidRPr="00906EF5">
        <w:rPr>
          <w:rFonts w:ascii="Arial" w:hAnsi="Arial" w:cs="Arial"/>
          <w:color w:val="000000"/>
          <w:sz w:val="22"/>
          <w:szCs w:val="22"/>
          <w:shd w:val="clear" w:color="auto" w:fill="FFFFFF"/>
        </w:rPr>
        <w:t xml:space="preserve">To complement my knowledge on this, I am excited to use the Distributed Systems and Networking Lab. </w:t>
      </w:r>
      <w:commentRangeEnd w:id="6"/>
      <w:r w:rsidR="00AA35F0">
        <w:rPr>
          <w:rStyle w:val="CommentReference"/>
        </w:rPr>
        <w:commentReference w:id="6"/>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CE7F5E" w:rsidRDefault="00CE7F5E"/>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4E0097B5" w14:textId="53724B50" w:rsidR="00B91597" w:rsidRPr="00B91597" w:rsidRDefault="00B91597" w:rsidP="00B91597">
      <w:r w:rsidRPr="00B91597">
        <w:rPr>
          <w:rFonts w:ascii="Arial" w:hAnsi="Arial" w:cs="Arial"/>
          <w:color w:val="020609"/>
          <w:sz w:val="22"/>
          <w:szCs w:val="22"/>
          <w:shd w:val="clear" w:color="auto" w:fill="FFFFFF"/>
        </w:rPr>
        <w:t xml:space="preserve">After the 2016 oil price plunge, I revisited my childhood home, Brunei, and witnessed how the downfall of petroleum could impact a country's social setting. At this point, I knew that the rise of </w:t>
      </w:r>
      <w:del w:id="7" w:author="Fedora Elrica Gracia" w:date="2021-10-13T21:11:00Z">
        <w:r w:rsidRPr="00B91597" w:rsidDel="00CE7F5E">
          <w:rPr>
            <w:rFonts w:ascii="Arial" w:hAnsi="Arial" w:cs="Arial"/>
            <w:color w:val="020609"/>
            <w:sz w:val="22"/>
            <w:szCs w:val="22"/>
            <w:shd w:val="clear" w:color="auto" w:fill="FFFFFF"/>
          </w:rPr>
          <w:delText xml:space="preserve">a new form of energy - </w:delText>
        </w:r>
      </w:del>
      <w:r w:rsidRPr="00B91597">
        <w:rPr>
          <w:rFonts w:ascii="Arial" w:hAnsi="Arial" w:cs="Arial"/>
          <w:color w:val="020609"/>
          <w:sz w:val="22"/>
          <w:szCs w:val="22"/>
          <w:shd w:val="clear" w:color="auto" w:fill="FFFFFF"/>
        </w:rPr>
        <w:t xml:space="preserve">sustainable energy </w:t>
      </w:r>
      <w:del w:id="8" w:author="Fedora Elrica Gracia" w:date="2021-10-13T21:11:00Z">
        <w:r w:rsidRPr="00B91597" w:rsidDel="00CE7F5E">
          <w:rPr>
            <w:rFonts w:ascii="Arial" w:hAnsi="Arial" w:cs="Arial"/>
            <w:color w:val="020609"/>
            <w:sz w:val="22"/>
            <w:szCs w:val="22"/>
            <w:shd w:val="clear" w:color="auto" w:fill="FFFFFF"/>
          </w:rPr>
          <w:delText xml:space="preserve">- </w:delText>
        </w:r>
      </w:del>
      <w:r w:rsidRPr="00B91597">
        <w:rPr>
          <w:rFonts w:ascii="Arial" w:hAnsi="Arial" w:cs="Arial"/>
          <w:color w:val="020609"/>
          <w:sz w:val="22"/>
          <w:szCs w:val="22"/>
          <w:shd w:val="clear" w:color="auto" w:fill="FFFFFF"/>
        </w:rPr>
        <w:t>is imminent. I dove into researching the potential of the smart grid in search of feasible ways to increase the accessibility of variable renewables. This sparked my curiosity in integrating smart technology to increase the sustainability of our current fossil-fuel powered electrical grids. Pursuing electrical engineering will enable me to contribute to the transformation of our fossil-fuel-driven world’s energy reliance.</w:t>
      </w:r>
    </w:p>
    <w:p w14:paraId="0756C62F" w14:textId="77777777" w:rsidR="00133381" w:rsidRPr="00BA2E8C" w:rsidRDefault="00133381" w:rsidP="00BA2E8C"/>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6ACC63FE" w14:textId="6F452E64" w:rsidR="00B91597" w:rsidRPr="00B91597" w:rsidRDefault="00B91597" w:rsidP="00B91597">
      <w:r w:rsidRPr="00B91597">
        <w:rPr>
          <w:rFonts w:ascii="Arial" w:hAnsi="Arial" w:cs="Arial"/>
          <w:color w:val="000000"/>
          <w:sz w:val="22"/>
          <w:szCs w:val="22"/>
        </w:rPr>
        <w:t>Summer 2020</w:t>
      </w:r>
      <w:r w:rsidR="00AA35F0">
        <w:rPr>
          <w:rFonts w:ascii="Arial" w:hAnsi="Arial" w:cs="Arial"/>
          <w:color w:val="000000"/>
          <w:sz w:val="22"/>
          <w:szCs w:val="22"/>
        </w:rPr>
        <w:t>—</w:t>
      </w:r>
      <w:r w:rsidRPr="00B91597">
        <w:rPr>
          <w:rFonts w:ascii="Arial" w:hAnsi="Arial" w:cs="Arial"/>
          <w:color w:val="000000"/>
          <w:sz w:val="22"/>
          <w:szCs w:val="22"/>
        </w:rPr>
        <w:t>the pandemic had inevitably placed many in a position of stress and discomfort. Having been invited to the Indonesian student association that summer, I was exposed to the struggles of Indonesian university students in Oman who had relied on their small scholarship funds for their daily needs in a foreign country. This unnerving situation extended to migrant workers who were unable to secure a stable job due to COVID. For them, a significant contributor to this was their lack of English proficiency.</w:t>
      </w:r>
    </w:p>
    <w:p w14:paraId="3E2507DA" w14:textId="77777777" w:rsidR="00B91597" w:rsidRPr="00B91597" w:rsidRDefault="00B91597" w:rsidP="00B91597"/>
    <w:p w14:paraId="2DAB0459" w14:textId="77777777" w:rsidR="00B91597" w:rsidRPr="00B91597" w:rsidRDefault="00B91597" w:rsidP="00B91597">
      <w:r w:rsidRPr="00B91597">
        <w:rPr>
          <w:rFonts w:ascii="Arial" w:hAnsi="Arial" w:cs="Arial"/>
          <w:color w:val="000000"/>
          <w:sz w:val="22"/>
          <w:szCs w:val="22"/>
        </w:rPr>
        <w:t>Coming from an International background, my sister and I started a voluntary payment proofreading service, targeted towards migrant workers and Indonesian university students. We aimed to increase their confidence in the language of their work while increasing the success of their work. </w:t>
      </w:r>
    </w:p>
    <w:p w14:paraId="14D28F1F" w14:textId="77777777" w:rsidR="00B91597" w:rsidRPr="00B91597" w:rsidRDefault="00B91597" w:rsidP="00B91597"/>
    <w:p w14:paraId="6CC941FF" w14:textId="554DA402" w:rsidR="00B91597" w:rsidRDefault="00B91597" w:rsidP="00B91597">
      <w:pPr>
        <w:rPr>
          <w:ins w:id="9" w:author="Fedora Elrica Gracia" w:date="2021-10-13T21:16:00Z"/>
          <w:rFonts w:ascii="Arial" w:hAnsi="Arial" w:cs="Arial"/>
          <w:color w:val="000000"/>
          <w:sz w:val="22"/>
          <w:szCs w:val="22"/>
        </w:rPr>
      </w:pPr>
      <w:r w:rsidRPr="00B91597">
        <w:rPr>
          <w:rFonts w:ascii="Arial" w:hAnsi="Arial" w:cs="Arial"/>
          <w:color w:val="000000"/>
          <w:sz w:val="22"/>
          <w:szCs w:val="22"/>
        </w:rPr>
        <w:t>By our fifth paper, we had come up with a simple yet efficient system: I would print the documents out and do initial edits on paper, and my sister would then type up my edits digitally while giving her input and own edits digitally.</w:t>
      </w:r>
      <w:commentRangeStart w:id="10"/>
      <w:r w:rsidRPr="00B91597">
        <w:rPr>
          <w:rFonts w:ascii="Arial" w:hAnsi="Arial" w:cs="Arial"/>
          <w:color w:val="000000"/>
          <w:sz w:val="22"/>
          <w:szCs w:val="22"/>
        </w:rPr>
        <w:t xml:space="preserve"> Through this process, we were able to help several Indonesian university students get their work published in a journal and get scholarships, </w:t>
      </w:r>
      <w:commentRangeEnd w:id="10"/>
      <w:r w:rsidR="00AA35F0">
        <w:rPr>
          <w:rStyle w:val="CommentReference"/>
        </w:rPr>
        <w:commentReference w:id="10"/>
      </w:r>
      <w:r w:rsidRPr="00B91597">
        <w:rPr>
          <w:rFonts w:ascii="Arial" w:hAnsi="Arial" w:cs="Arial"/>
          <w:color w:val="000000"/>
          <w:sz w:val="22"/>
          <w:szCs w:val="22"/>
        </w:rPr>
        <w:t>which did not only benefit them financially, but also benefited me in a way I had not expected. Proofreading dissertations and academic journals helped me learn how to carry out academic writing, so I could familiari</w:t>
      </w:r>
      <w:r>
        <w:rPr>
          <w:rFonts w:ascii="Arial" w:hAnsi="Arial" w:cs="Arial"/>
          <w:color w:val="000000"/>
          <w:sz w:val="22"/>
          <w:szCs w:val="22"/>
        </w:rPr>
        <w:t>z</w:t>
      </w:r>
      <w:r w:rsidRPr="00B91597">
        <w:rPr>
          <w:rFonts w:ascii="Arial" w:hAnsi="Arial" w:cs="Arial"/>
          <w:color w:val="000000"/>
          <w:sz w:val="22"/>
          <w:szCs w:val="22"/>
        </w:rPr>
        <w:t>e myself with academic research I am keen on doing at Purdue.</w:t>
      </w:r>
    </w:p>
    <w:p w14:paraId="62C01500" w14:textId="77777777" w:rsidR="00CE7F5E" w:rsidRDefault="00CE7F5E" w:rsidP="00B91597">
      <w:pPr>
        <w:pBdr>
          <w:bottom w:val="single" w:sz="6" w:space="1" w:color="auto"/>
        </w:pBdr>
        <w:rPr>
          <w:ins w:id="11" w:author="Fedora Elrica Gracia" w:date="2021-10-13T21:16:00Z"/>
          <w:rFonts w:ascii="Arial" w:hAnsi="Arial" w:cs="Arial"/>
          <w:color w:val="000000"/>
          <w:sz w:val="22"/>
          <w:szCs w:val="22"/>
        </w:rPr>
      </w:pPr>
    </w:p>
    <w:p w14:paraId="5DDD538E" w14:textId="77777777" w:rsidR="00CE7F5E" w:rsidRDefault="00CE7F5E" w:rsidP="00B91597"/>
    <w:p w14:paraId="20317A52" w14:textId="77777777" w:rsidR="00C215B6" w:rsidRDefault="00C215B6" w:rsidP="00B91597"/>
    <w:p w14:paraId="252E661F" w14:textId="77777777" w:rsidR="00C215B6" w:rsidRDefault="00C215B6" w:rsidP="00B91597"/>
    <w:p w14:paraId="00107970" w14:textId="77777777" w:rsidR="00C215B6" w:rsidRDefault="00C215B6" w:rsidP="00B91597"/>
    <w:p w14:paraId="10CEE8BC" w14:textId="55B3AFC6" w:rsidR="00CE7F5E" w:rsidRDefault="00C215B6" w:rsidP="00B91597">
      <w:r>
        <w:t xml:space="preserve">Hi </w:t>
      </w:r>
      <w:proofErr w:type="spellStart"/>
      <w:r>
        <w:t>Rachinta</w:t>
      </w:r>
      <w:proofErr w:type="spellEnd"/>
      <w:r>
        <w:t>,</w:t>
      </w:r>
    </w:p>
    <w:p w14:paraId="2ED8FECC" w14:textId="39512C92" w:rsidR="00C215B6" w:rsidRDefault="00C215B6" w:rsidP="00B91597">
      <w:r>
        <w:t>I think you’ve done a great job in answering these prompts!</w:t>
      </w:r>
    </w:p>
    <w:p w14:paraId="30DA147F" w14:textId="5F4F568A" w:rsidR="00C215B6" w:rsidRDefault="00C215B6" w:rsidP="00B91597">
      <w:r>
        <w:t>I only edited a few to fit the word count.</w:t>
      </w:r>
    </w:p>
    <w:p w14:paraId="7A27AE1C" w14:textId="77777777" w:rsidR="00C215B6" w:rsidRDefault="00C215B6" w:rsidP="00B91597"/>
    <w:p w14:paraId="01B7DB68" w14:textId="78EB5272" w:rsidR="00C215B6" w:rsidRPr="00B91597" w:rsidRDefault="00C215B6" w:rsidP="00B91597">
      <w:r>
        <w:t xml:space="preserve">All the best! </w:t>
      </w:r>
      <w:r>
        <w:sym w:font="Wingdings" w:char="F04A"/>
      </w:r>
    </w:p>
    <w:p w14:paraId="7FF5B424" w14:textId="77777777" w:rsidR="00B91597" w:rsidRPr="00B91597" w:rsidRDefault="00B91597" w:rsidP="00B91597"/>
    <w:p w14:paraId="38AFBE08" w14:textId="77777777" w:rsidR="00133381" w:rsidRPr="00133381" w:rsidRDefault="00133381" w:rsidP="00133381"/>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14T15:01:00Z" w:initials="PE">
    <w:p w14:paraId="56CB47A5" w14:textId="22506068" w:rsidR="00AA35F0" w:rsidRDefault="00AA35F0">
      <w:pPr>
        <w:pStyle w:val="CommentText"/>
      </w:pPr>
      <w:r>
        <w:rPr>
          <w:rStyle w:val="CommentReference"/>
        </w:rPr>
        <w:annotationRef/>
      </w:r>
      <w:r>
        <w:t xml:space="preserve">These two sentences can be combined to leave space for you to discuss how attending Purdue will help support your interests out of the classroom? </w:t>
      </w:r>
    </w:p>
  </w:comment>
  <w:comment w:id="6" w:author="Paul Edison" w:date="2021-10-14T15:01:00Z" w:initials="PE">
    <w:p w14:paraId="13315B36" w14:textId="3AEDFB37" w:rsidR="00AA35F0" w:rsidRDefault="00AA35F0">
      <w:pPr>
        <w:pStyle w:val="CommentText"/>
      </w:pPr>
      <w:r>
        <w:rPr>
          <w:rStyle w:val="CommentReference"/>
        </w:rPr>
        <w:annotationRef/>
      </w:r>
      <w:r>
        <w:t xml:space="preserve">What about out of the classroom? </w:t>
      </w:r>
    </w:p>
  </w:comment>
  <w:comment w:id="10" w:author="Paul Edison" w:date="2021-10-14T15:03:00Z" w:initials="PE">
    <w:p w14:paraId="42D8AEFF" w14:textId="5DC42815" w:rsidR="00AA35F0" w:rsidRDefault="00AA35F0">
      <w:pPr>
        <w:pStyle w:val="CommentText"/>
      </w:pPr>
      <w:r>
        <w:rPr>
          <w:rStyle w:val="CommentReference"/>
        </w:rPr>
        <w:annotationRef/>
      </w:r>
      <w:r>
        <w:t xml:space="preserve">How has this impacted their lives?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B47A5" w15:done="0"/>
  <w15:commentEx w15:paraId="13315B36" w15:done="0"/>
  <w15:commentEx w15:paraId="42D8A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C4C1" w16cex:dateUtc="2021-10-14T08:01:00Z"/>
  <w16cex:commentExtensible w16cex:durableId="2512C4B0" w16cex:dateUtc="2021-10-14T08:01:00Z"/>
  <w16cex:commentExtensible w16cex:durableId="2512C53C" w16cex:dateUtc="2021-10-14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B47A5" w16cid:durableId="2512C4C1"/>
  <w16cid:commentId w16cid:paraId="13315B36" w16cid:durableId="2512C4B0"/>
  <w16cid:commentId w16cid:paraId="42D8AEFF" w16cid:durableId="2512C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652"/>
    <w:rsid w:val="00133381"/>
    <w:rsid w:val="004A375B"/>
    <w:rsid w:val="00906EF5"/>
    <w:rsid w:val="00A3079B"/>
    <w:rsid w:val="00AA35F0"/>
    <w:rsid w:val="00AF5E3B"/>
    <w:rsid w:val="00B30652"/>
    <w:rsid w:val="00B91597"/>
    <w:rsid w:val="00BA2E8C"/>
    <w:rsid w:val="00C215B6"/>
    <w:rsid w:val="00C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5CAC6"/>
  <w15:docId w15:val="{DD3A25D2-2CB6-49AF-8B71-A354BFCE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paragraph" w:styleId="BalloonText">
    <w:name w:val="Balloon Text"/>
    <w:basedOn w:val="Normal"/>
    <w:link w:val="BalloonTextChar"/>
    <w:uiPriority w:val="99"/>
    <w:semiHidden/>
    <w:unhideWhenUsed/>
    <w:rsid w:val="00CE7F5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7F5E"/>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AA35F0"/>
    <w:rPr>
      <w:sz w:val="16"/>
      <w:szCs w:val="16"/>
    </w:rPr>
  </w:style>
  <w:style w:type="paragraph" w:styleId="CommentText">
    <w:name w:val="annotation text"/>
    <w:basedOn w:val="Normal"/>
    <w:link w:val="CommentTextChar"/>
    <w:uiPriority w:val="99"/>
    <w:semiHidden/>
    <w:unhideWhenUsed/>
    <w:rsid w:val="00AA35F0"/>
    <w:rPr>
      <w:sz w:val="20"/>
      <w:szCs w:val="20"/>
    </w:rPr>
  </w:style>
  <w:style w:type="character" w:customStyle="1" w:styleId="CommentTextChar">
    <w:name w:val="Comment Text Char"/>
    <w:basedOn w:val="DefaultParagraphFont"/>
    <w:link w:val="CommentText"/>
    <w:uiPriority w:val="99"/>
    <w:semiHidden/>
    <w:rsid w:val="00AA35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A35F0"/>
    <w:rPr>
      <w:b/>
      <w:bCs/>
    </w:rPr>
  </w:style>
  <w:style w:type="character" w:customStyle="1" w:styleId="CommentSubjectChar">
    <w:name w:val="Comment Subject Char"/>
    <w:basedOn w:val="CommentTextChar"/>
    <w:link w:val="CommentSubject"/>
    <w:uiPriority w:val="99"/>
    <w:semiHidden/>
    <w:rsid w:val="00AA35F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7</cp:revision>
  <dcterms:created xsi:type="dcterms:W3CDTF">2021-10-12T02:21:00Z</dcterms:created>
  <dcterms:modified xsi:type="dcterms:W3CDTF">2021-10-14T08:04:00Z</dcterms:modified>
</cp:coreProperties>
</file>