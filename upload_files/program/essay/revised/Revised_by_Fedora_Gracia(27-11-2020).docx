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jc w:val="both"/>
        <w:rPr>
          <w:rFonts w:eastAsia="Times New Roman"/>
        </w:rPr>
      </w:pPr>
      <w:r>
        <w:rPr>
          <w:rFonts w:eastAsia="Times New Roman" w:cs="Arial" w:ascii="Arial" w:hAnsi="Arial"/>
          <w:b/>
          <w:bCs/>
          <w:color w:val="4B4B4B"/>
          <w:spacing w:val="2"/>
          <w:shd w:fill="FAFAFA" w:val="clear"/>
        </w:rPr>
        <w:t>1. Describe an example of your leadership experience in which you have positively influenced others, helped resolve disputes or contributed to group efforts over time.  </w:t>
      </w:r>
    </w:p>
    <w:p>
      <w:pPr>
        <w:pStyle w:val="BodyA"/>
        <w:spacing w:lineRule="auto" w:line="360"/>
        <w:jc w:val="both"/>
        <w:rPr>
          <w:color w:val="00B050"/>
          <w:u w:val="none" w:color="00B050"/>
        </w:rPr>
      </w:pPr>
      <w:r>
        <w:rPr>
          <w:color w:val="00B050"/>
          <w:u w:val="none" w:color="00B050"/>
        </w:rPr>
      </w:r>
    </w:p>
    <w:p>
      <w:pPr>
        <w:pStyle w:val="Annotationtext"/>
        <w:spacing w:lineRule="auto" w:line="360"/>
        <w:jc w:val="both"/>
        <w:rPr/>
      </w:pPr>
      <w:r>
        <w:rPr>
          <w:color w:val="00B050"/>
          <w:u w:val="none" w:color="00B050"/>
        </w:rPr>
        <w:tab/>
      </w:r>
      <w:r>
        <w:rPr>
          <w:rFonts w:ascii="Helvetica" w:hAnsi="Helvetica"/>
          <w:sz w:val="22"/>
          <w:szCs w:val="22"/>
          <w:u w:val="none" w:color="00B050"/>
        </w:rPr>
        <w:t>It was 30 minutes before my juniors’ first basketball game at BBS Cup. I was setting up the event’s audio as committee member when I wondered about their preparedness. Coincidentally, one of them – Jevon – came at me panicked. I realized that Coach Hendy was nowhere to be found. He was extremely sick. This was the moment I accidently bec</w:t>
      </w:r>
      <w:ins w:id="0" w:author="Fedora Elrica Gracia" w:date="2020-11-26T15:47:00Z">
        <w:r>
          <w:rPr>
            <w:rFonts w:ascii="Helvetica" w:hAnsi="Helvetica"/>
            <w:sz w:val="22"/>
            <w:szCs w:val="22"/>
            <w:u w:val="none" w:color="00B050"/>
          </w:rPr>
          <w:t>a</w:t>
        </w:r>
      </w:ins>
      <w:del w:id="1" w:author="Fedora Elrica Gracia" w:date="2020-11-26T15:47:00Z">
        <w:r>
          <w:rPr>
            <w:rFonts w:ascii="Helvetica" w:hAnsi="Helvetica"/>
            <w:sz w:val="22"/>
            <w:szCs w:val="22"/>
            <w:u w:val="none" w:color="00B050"/>
          </w:rPr>
          <w:delText>o</w:delText>
        </w:r>
      </w:del>
      <w:r>
        <w:rPr>
          <w:rFonts w:ascii="Helvetica" w:hAnsi="Helvetica"/>
          <w:sz w:val="22"/>
          <w:szCs w:val="22"/>
          <w:u w:val="none" w:color="00B050"/>
        </w:rPr>
        <w:t xml:space="preserve">me a replacement coach for the team that I was a part of </w:t>
      </w:r>
      <w:ins w:id="2" w:author="Paul Edison" w:date="2020-11-27T08:26:43Z">
        <w:r>
          <w:rPr>
            <w:rFonts w:ascii="Helvetica" w:hAnsi="Helvetica"/>
            <w:sz w:val="22"/>
            <w:szCs w:val="22"/>
            <w:u w:val="none" w:color="00B050"/>
          </w:rPr>
          <w:t xml:space="preserve">just </w:t>
        </w:r>
      </w:ins>
      <w:r>
        <w:rPr>
          <w:rFonts w:ascii="Helvetica" w:hAnsi="Helvetica"/>
          <w:sz w:val="22"/>
          <w:szCs w:val="22"/>
          <w:u w:val="none" w:color="00B050"/>
        </w:rPr>
        <w:t>the year before.</w:t>
      </w:r>
    </w:p>
    <w:p>
      <w:pPr>
        <w:pStyle w:val="Annotationtext"/>
        <w:spacing w:lineRule="auto" w:line="360"/>
        <w:jc w:val="both"/>
        <w:rPr/>
      </w:pPr>
      <w:r>
        <w:rPr>
          <w:rFonts w:eastAsia="Helvetica" w:cs="Helvetica" w:ascii="Helvetica" w:hAnsi="Helvetica"/>
          <w:sz w:val="22"/>
          <w:szCs w:val="22"/>
          <w:u w:val="none" w:color="00B050"/>
        </w:rPr>
        <w:tab/>
        <w:t>The mood was depressing upon the news of our coach. They were convinced that they would be disqualified without a coach. I was hesitant at first, but at no point was I going to let my juniors down… ever…, especially when we</w:t>
      </w:r>
      <w:ins w:id="3" w:author="Paul Edison" w:date="2020-11-27T08:27:04Z">
        <w:r>
          <w:rPr>
            <w:rFonts w:eastAsia="Helvetica" w:cs="Helvetica" w:ascii="Helvetica" w:hAnsi="Helvetica"/>
            <w:sz w:val="22"/>
            <w:szCs w:val="22"/>
            <w:u w:val="none" w:color="00B050"/>
          </w:rPr>
          <w:t xml:space="preserve"> </w:t>
        </w:r>
      </w:ins>
      <w:ins w:id="4" w:author="Paul Edison" w:date="2020-11-27T08:27:04Z">
        <w:r>
          <w:rPr>
            <w:rFonts w:eastAsia="Helvetica" w:cs="Helvetica" w:ascii="Helvetica" w:hAnsi="Helvetica"/>
            <w:sz w:val="22"/>
            <w:szCs w:val="22"/>
            <w:u w:val="none" w:color="00B050"/>
          </w:rPr>
          <w:t>we</w:t>
        </w:r>
      </w:ins>
      <w:del w:id="5" w:author="Paul Edison" w:date="2020-11-27T08:27:04Z">
        <w:r>
          <w:rPr>
            <w:rFonts w:eastAsia="Helvetica" w:cs="Helvetica" w:ascii="Helvetica" w:hAnsi="Helvetica"/>
            <w:sz w:val="22"/>
            <w:szCs w:val="22"/>
            <w:u w:val="none" w:color="00B050"/>
          </w:rPr>
          <w:delText>’</w:delText>
        </w:r>
      </w:del>
      <w:r>
        <w:rPr>
          <w:rFonts w:eastAsia="Helvetica" w:cs="Helvetica" w:ascii="Helvetica" w:hAnsi="Helvetica"/>
          <w:sz w:val="22"/>
          <w:szCs w:val="22"/>
          <w:u w:val="none" w:color="00B050"/>
        </w:rPr>
        <w:t xml:space="preserve">re against </w:t>
      </w:r>
      <w:del w:id="6" w:author="Paul Edison" w:date="2020-11-27T08:27:11Z">
        <w:r>
          <w:rPr>
            <w:rFonts w:eastAsia="Helvetica" w:cs="Helvetica" w:ascii="Helvetica" w:hAnsi="Helvetica"/>
            <w:sz w:val="22"/>
            <w:szCs w:val="22"/>
            <w:u w:val="none" w:color="00B050"/>
          </w:rPr>
          <w:delText>our</w:delText>
        </w:r>
      </w:del>
      <w:ins w:id="7" w:author="Paul Edison" w:date="2020-11-27T08:27:11Z">
        <w:r>
          <w:rPr>
            <w:rFonts w:eastAsia="Helvetica" w:cs="Helvetica" w:ascii="Helvetica" w:hAnsi="Helvetica"/>
            <w:sz w:val="22"/>
            <w:szCs w:val="22"/>
            <w:u w:val="none" w:color="00B050"/>
          </w:rPr>
          <w:t>a</w:t>
        </w:r>
      </w:ins>
      <w:r>
        <w:rPr>
          <w:rFonts w:eastAsia="Helvetica" w:cs="Helvetica" w:ascii="Helvetica" w:hAnsi="Helvetica"/>
          <w:sz w:val="22"/>
          <w:szCs w:val="22"/>
          <w:u w:val="none" w:color="00B050"/>
        </w:rPr>
        <w:t xml:space="preserve"> rival team we barely beat last year. We want</w:t>
      </w:r>
      <w:ins w:id="8" w:author="Fedora Elrica Gracia" w:date="2020-11-26T15:47:00Z">
        <w:r>
          <w:rPr>
            <w:rFonts w:eastAsia="Helvetica" w:cs="Helvetica" w:ascii="Helvetica" w:hAnsi="Helvetica"/>
            <w:sz w:val="22"/>
            <w:szCs w:val="22"/>
            <w:u w:val="none" w:color="00B050"/>
          </w:rPr>
          <w:t>ed</w:t>
        </w:r>
      </w:ins>
      <w:r>
        <w:rPr>
          <w:rFonts w:eastAsia="Helvetica" w:cs="Helvetica" w:ascii="Helvetica" w:hAnsi="Helvetica"/>
          <w:sz w:val="22"/>
          <w:szCs w:val="22"/>
          <w:u w:val="none" w:color="00B050"/>
        </w:rPr>
        <w:t xml:space="preserve"> to leave them in the dust this time. </w:t>
      </w:r>
      <w:r>
        <w:rPr>
          <w:rFonts w:ascii="Helvetica" w:hAnsi="Helvetica"/>
          <w:sz w:val="22"/>
          <w:szCs w:val="22"/>
          <w:u w:val="none" w:color="00B050"/>
        </w:rPr>
        <w:t xml:space="preserve"> So, I mustered every ounce of courage I had and sa</w:t>
      </w:r>
      <w:ins w:id="9" w:author="Fedora Elrica Gracia" w:date="2020-11-26T15:47:00Z">
        <w:r>
          <w:rPr>
            <w:rFonts w:ascii="Helvetica" w:hAnsi="Helvetica"/>
            <w:sz w:val="22"/>
            <w:szCs w:val="22"/>
            <w:u w:val="none" w:color="00B050"/>
          </w:rPr>
          <w:t>id</w:t>
        </w:r>
      </w:ins>
      <w:del w:id="10" w:author="Fedora Elrica Gracia" w:date="2020-11-26T15:47:00Z">
        <w:r>
          <w:rPr>
            <w:rFonts w:ascii="Helvetica" w:hAnsi="Helvetica"/>
            <w:sz w:val="22"/>
            <w:szCs w:val="22"/>
            <w:u w:val="none" w:color="00B050"/>
          </w:rPr>
          <w:delText>y</w:delText>
        </w:r>
      </w:del>
      <w:r>
        <w:rPr>
          <w:rFonts w:ascii="Helvetica" w:hAnsi="Helvetica"/>
          <w:sz w:val="22"/>
          <w:szCs w:val="22"/>
          <w:u w:val="none" w:color="00B050"/>
        </w:rPr>
        <w:t>, “I’ll be the replacement coach,” with hopes to liven the mood.</w:t>
      </w:r>
    </w:p>
    <w:p>
      <w:pPr>
        <w:pStyle w:val="Annotationtext"/>
        <w:spacing w:lineRule="auto" w:line="360"/>
        <w:jc w:val="both"/>
        <w:rPr/>
      </w:pPr>
      <w:r>
        <w:rPr>
          <w:rFonts w:eastAsia="Helvetica" w:cs="Helvetica" w:ascii="Helvetica" w:hAnsi="Helvetica"/>
          <w:sz w:val="22"/>
          <w:szCs w:val="22"/>
          <w:u w:val="none" w:color="00B050"/>
        </w:rPr>
        <w:tab/>
        <w:t xml:space="preserve">As the coach, I needed to assess </w:t>
      </w:r>
      <w:del w:id="11" w:author="Paul Edison" w:date="2020-11-27T08:27:32Z">
        <w:r>
          <w:rPr>
            <w:rFonts w:eastAsia="Helvetica" w:cs="Helvetica" w:ascii="Helvetica" w:hAnsi="Helvetica"/>
            <w:sz w:val="22"/>
            <w:szCs w:val="22"/>
            <w:u w:val="none" w:color="00B050"/>
          </w:rPr>
          <w:delText xml:space="preserve">the opponents’ and </w:delText>
        </w:r>
      </w:del>
      <w:r>
        <w:rPr>
          <w:rFonts w:eastAsia="Helvetica" w:cs="Helvetica" w:ascii="Helvetica" w:hAnsi="Helvetica"/>
          <w:sz w:val="22"/>
          <w:szCs w:val="22"/>
          <w:u w:val="none" w:color="00B050"/>
        </w:rPr>
        <w:t>our assets</w:t>
      </w:r>
      <w:ins w:id="12" w:author="Paul Edison" w:date="2020-11-27T08:27:34Z">
        <w:r>
          <w:rPr>
            <w:rFonts w:eastAsia="Helvetica" w:cs="Helvetica" w:ascii="Helvetica" w:hAnsi="Helvetica"/>
            <w:sz w:val="22"/>
            <w:szCs w:val="22"/>
            <w:u w:val="none" w:color="00B050"/>
          </w:rPr>
          <w:t xml:space="preserve"> </w:t>
        </w:r>
      </w:ins>
      <w:ins w:id="13" w:author="Paul Edison" w:date="2020-11-27T08:27:34Z">
        <w:r>
          <w:rPr>
            <w:rFonts w:eastAsia="Helvetica" w:cs="Helvetica" w:ascii="Helvetica" w:hAnsi="Helvetica"/>
            <w:sz w:val="22"/>
            <w:szCs w:val="22"/>
            <w:u w:val="none" w:color="00B050"/>
          </w:rPr>
          <w:t>and the opponents’</w:t>
        </w:r>
      </w:ins>
      <w:r>
        <w:rPr>
          <w:rFonts w:eastAsia="Helvetica" w:cs="Helvetica" w:ascii="Helvetica" w:hAnsi="Helvetica"/>
          <w:sz w:val="22"/>
          <w:szCs w:val="22"/>
          <w:u w:val="none" w:color="00B050"/>
        </w:rPr>
        <w:t>: our rival was bigger and faster while our team ha</w:t>
      </w:r>
      <w:ins w:id="14" w:author="Paul Edison" w:date="2020-11-27T08:27:40Z">
        <w:r>
          <w:rPr>
            <w:rFonts w:eastAsia="Helvetica" w:cs="Helvetica" w:ascii="Helvetica" w:hAnsi="Helvetica"/>
            <w:sz w:val="22"/>
            <w:szCs w:val="22"/>
            <w:u w:val="none" w:color="00B050"/>
          </w:rPr>
          <w:t>d</w:t>
        </w:r>
      </w:ins>
      <w:del w:id="15" w:author="Paul Edison" w:date="2020-11-27T08:27:40Z">
        <w:r>
          <w:rPr>
            <w:rFonts w:eastAsia="Helvetica" w:cs="Helvetica" w:ascii="Helvetica" w:hAnsi="Helvetica"/>
            <w:sz w:val="22"/>
            <w:szCs w:val="22"/>
            <w:u w:val="none" w:color="00B050"/>
          </w:rPr>
          <w:delText>s</w:delText>
        </w:r>
      </w:del>
      <w:r>
        <w:rPr>
          <w:rFonts w:eastAsia="Helvetica" w:cs="Helvetica" w:ascii="Helvetica" w:hAnsi="Helvetica"/>
          <w:sz w:val="22"/>
          <w:szCs w:val="22"/>
          <w:u w:val="none" w:color="00B050"/>
        </w:rPr>
        <w:t xml:space="preserve"> more finesse and </w:t>
      </w:r>
      <w:ins w:id="16" w:author="Paul Edison" w:date="2020-11-27T08:27:46Z">
        <w:r>
          <w:rPr>
            <w:rFonts w:eastAsia="Helvetica" w:cs="Helvetica" w:ascii="Helvetica" w:hAnsi="Helvetica"/>
            <w:sz w:val="22"/>
            <w:szCs w:val="22"/>
            <w:u w:val="none" w:color="00B050"/>
          </w:rPr>
          <w:t xml:space="preserve">was </w:t>
        </w:r>
      </w:ins>
      <w:r>
        <w:rPr>
          <w:rFonts w:eastAsia="Helvetica" w:cs="Helvetica" w:ascii="Helvetica" w:hAnsi="Helvetica"/>
          <w:sz w:val="22"/>
          <w:szCs w:val="22"/>
          <w:u w:val="none" w:color="00B050"/>
        </w:rPr>
        <w:t xml:space="preserve">more strategic. Based on my experience and assessment, I knew they’d go for run-and-gun. So, I briefed the team for zone defense for two reasons: limit their pace and promote turnovers for offensive opportunities. </w:t>
      </w:r>
      <w:ins w:id="17" w:author="Fedora Elrica Gracia" w:date="2020-11-26T15:52:00Z">
        <w:r>
          <w:rPr>
            <w:rFonts w:eastAsia="Helvetica" w:cs="Helvetica" w:ascii="Helvetica" w:hAnsi="Helvetica"/>
            <w:sz w:val="22"/>
            <w:szCs w:val="22"/>
            <w:u w:val="none" w:color="00B050"/>
          </w:rPr>
          <w:t>My knowledge and confidence seem</w:t>
        </w:r>
      </w:ins>
      <w:del w:id="18" w:author="Paul Edison" w:date="2020-11-27T08:28:04Z">
        <w:r>
          <w:rPr>
            <w:rFonts w:eastAsia="Helvetica" w:cs="Helvetica" w:ascii="Helvetica" w:hAnsi="Helvetica"/>
            <w:sz w:val="22"/>
            <w:szCs w:val="22"/>
            <w:u w:val="none" w:color="00B050"/>
          </w:rPr>
          <w:delText>s</w:delText>
        </w:r>
      </w:del>
      <w:ins w:id="19" w:author="Paul Edison" w:date="2020-11-27T08:28:04Z">
        <w:r>
          <w:rPr>
            <w:rFonts w:eastAsia="Helvetica" w:cs="Helvetica" w:ascii="Helvetica" w:hAnsi="Helvetica"/>
            <w:sz w:val="22"/>
            <w:szCs w:val="22"/>
            <w:u w:val="none" w:color="00B050"/>
          </w:rPr>
          <w:t>ed</w:t>
        </w:r>
      </w:ins>
      <w:ins w:id="20" w:author="Fedora Elrica Gracia" w:date="2020-11-26T15:52:00Z">
        <w:r>
          <w:rPr>
            <w:rFonts w:eastAsia="Helvetica" w:cs="Helvetica" w:ascii="Helvetica" w:hAnsi="Helvetica"/>
            <w:sz w:val="22"/>
            <w:szCs w:val="22"/>
            <w:u w:val="none" w:color="00B050"/>
          </w:rPr>
          <w:t xml:space="preserve"> to cheer them up and although i</w:t>
        </w:r>
      </w:ins>
      <w:del w:id="21" w:author="Fedora Elrica Gracia" w:date="2020-11-26T15:52:00Z">
        <w:r>
          <w:rPr>
            <w:rFonts w:eastAsia="Helvetica" w:cs="Helvetica" w:ascii="Helvetica" w:hAnsi="Helvetica"/>
            <w:sz w:val="22"/>
            <w:szCs w:val="22"/>
            <w:u w:val="none" w:color="00B050"/>
          </w:rPr>
          <w:delText>I</w:delText>
        </w:r>
      </w:del>
      <w:r>
        <w:rPr>
          <w:rFonts w:eastAsia="Helvetica" w:cs="Helvetica" w:ascii="Helvetica" w:hAnsi="Helvetica"/>
          <w:sz w:val="22"/>
          <w:szCs w:val="22"/>
          <w:u w:val="none" w:color="00B050"/>
        </w:rPr>
        <w:t xml:space="preserve">nitially, the nerves got to them, but a few timeouts and deep breaths later, we got the hang of it. </w:t>
      </w:r>
      <w:ins w:id="22" w:author="Paul Edison" w:date="2020-11-27T08:28:35Z">
        <w:r>
          <w:rPr>
            <w:rFonts w:eastAsia="Helvetica" w:cs="Helvetica" w:ascii="Helvetica" w:hAnsi="Helvetica"/>
            <w:sz w:val="22"/>
            <w:szCs w:val="22"/>
            <w:u w:val="none" w:color="00B050"/>
          </w:rPr>
          <w:t xml:space="preserve">At first, </w:t>
        </w:r>
      </w:ins>
      <w:del w:id="23" w:author="Paul Edison" w:date="2020-11-27T08:28:38Z">
        <w:r>
          <w:rPr>
            <w:rFonts w:eastAsia="Helvetica" w:cs="Helvetica" w:ascii="Helvetica" w:hAnsi="Helvetica"/>
            <w:sz w:val="22"/>
            <w:szCs w:val="22"/>
            <w:u w:val="none" w:color="00B050"/>
          </w:rPr>
          <w:delText>F</w:delText>
        </w:r>
      </w:del>
      <w:ins w:id="24" w:author="Paul Edison" w:date="2020-11-27T08:28:38Z">
        <w:r>
          <w:rPr>
            <w:rFonts w:eastAsia="Helvetica" w:cs="Helvetica" w:ascii="Helvetica" w:hAnsi="Helvetica"/>
            <w:sz w:val="22"/>
            <w:szCs w:val="22"/>
            <w:u w:val="none" w:color="00B050"/>
          </w:rPr>
          <w:t>f</w:t>
        </w:r>
      </w:ins>
      <w:r>
        <w:rPr>
          <w:rFonts w:eastAsia="Helvetica" w:cs="Helvetica" w:ascii="Helvetica" w:hAnsi="Helvetica"/>
          <w:sz w:val="22"/>
          <w:szCs w:val="22"/>
          <w:u w:val="none" w:color="00B050"/>
        </w:rPr>
        <w:t>ew believed we would have a fighting chance</w:t>
      </w:r>
      <w:ins w:id="25" w:author="Paul Edison" w:date="2020-11-27T08:28:32Z">
        <w:r>
          <w:rPr>
            <w:rFonts w:eastAsia="Helvetica" w:cs="Helvetica" w:ascii="Helvetica" w:hAnsi="Helvetica"/>
            <w:sz w:val="22"/>
            <w:szCs w:val="22"/>
            <w:u w:val="none" w:color="00B050"/>
          </w:rPr>
          <w:t>;</w:t>
        </w:r>
      </w:ins>
      <w:del w:id="26" w:author="Paul Edison" w:date="2020-11-27T08:28:32Z">
        <w:r>
          <w:rPr>
            <w:rFonts w:eastAsia="Helvetica" w:cs="Helvetica" w:ascii="Helvetica" w:hAnsi="Helvetica"/>
            <w:sz w:val="22"/>
            <w:szCs w:val="22"/>
            <w:u w:val="none" w:color="00B050"/>
          </w:rPr>
          <w:delText>.</w:delText>
        </w:r>
      </w:del>
      <w:r>
        <w:rPr>
          <w:rFonts w:eastAsia="Helvetica" w:cs="Helvetica" w:ascii="Helvetica" w:hAnsi="Helvetica"/>
          <w:sz w:val="22"/>
          <w:szCs w:val="22"/>
          <w:u w:val="none" w:color="00B050"/>
        </w:rPr>
        <w:t xml:space="preserve"> </w:t>
      </w:r>
      <w:del w:id="27" w:author="Paul Edison" w:date="2020-11-27T08:28:28Z">
        <w:r>
          <w:rPr>
            <w:rFonts w:eastAsia="Helvetica" w:cs="Helvetica" w:ascii="Helvetica" w:hAnsi="Helvetica"/>
            <w:sz w:val="22"/>
            <w:szCs w:val="22"/>
            <w:u w:val="none" w:color="00B050"/>
          </w:rPr>
          <w:delText>However, we beg to differ: w</w:delText>
        </w:r>
      </w:del>
      <w:ins w:id="28" w:author="Paul Edison" w:date="2020-11-27T08:28:42Z">
        <w:r>
          <w:rPr>
            <w:rFonts w:eastAsia="Helvetica" w:cs="Helvetica" w:ascii="Helvetica" w:hAnsi="Helvetica"/>
            <w:sz w:val="22"/>
            <w:szCs w:val="22"/>
            <w:u w:val="none" w:color="00B050"/>
          </w:rPr>
          <w:t>in the end, w</w:t>
        </w:r>
      </w:ins>
      <w:r>
        <w:rPr>
          <w:rFonts w:eastAsia="Helvetica" w:cs="Helvetica" w:ascii="Helvetica" w:hAnsi="Helvetica"/>
          <w:sz w:val="22"/>
          <w:szCs w:val="22"/>
          <w:u w:val="none" w:color="00B050"/>
        </w:rPr>
        <w:t>e shook the crowd and actually won by 22 points</w:t>
      </w:r>
      <w:ins w:id="29" w:author="Paul Edison" w:date="2020-11-27T08:28:46Z">
        <w:r>
          <w:rPr>
            <w:rFonts w:eastAsia="Helvetica" w:cs="Helvetica" w:ascii="Helvetica" w:hAnsi="Helvetica"/>
            <w:sz w:val="22"/>
            <w:szCs w:val="22"/>
            <w:u w:val="none" w:color="00B050"/>
          </w:rPr>
          <w:t>.</w:t>
        </w:r>
      </w:ins>
      <w:del w:id="30" w:author="Paul Edison" w:date="2020-11-27T08:28:46Z">
        <w:r>
          <w:rPr>
            <w:rFonts w:eastAsia="Helvetica" w:cs="Helvetica" w:ascii="Helvetica" w:hAnsi="Helvetica"/>
            <w:sz w:val="22"/>
            <w:szCs w:val="22"/>
            <w:u w:val="none" w:color="00B050"/>
          </w:rPr>
          <w:delText>!</w:delText>
        </w:r>
      </w:del>
      <w:r>
        <w:rPr>
          <w:rFonts w:eastAsia="Helvetica" w:cs="Helvetica" w:ascii="Helvetica" w:hAnsi="Helvetica"/>
          <w:sz w:val="22"/>
          <w:szCs w:val="22"/>
          <w:u w:val="none" w:color="00B050"/>
        </w:rPr>
        <w:t xml:space="preserve"> </w:t>
      </w:r>
    </w:p>
    <w:p>
      <w:pPr>
        <w:pStyle w:val="Annotationtext"/>
        <w:spacing w:lineRule="auto" w:line="360"/>
        <w:ind w:firstLine="720"/>
        <w:jc w:val="both"/>
        <w:rPr/>
      </w:pPr>
      <w:r>
        <w:rPr>
          <w:rFonts w:eastAsia="Helvetica" w:cs="Helvetica" w:ascii="Helvetica" w:hAnsi="Helvetica"/>
          <w:sz w:val="22"/>
          <w:szCs w:val="22"/>
          <w:u w:val="none" w:color="00B050"/>
        </w:rPr>
        <w:t xml:space="preserve">The unexpected opportunity from a player to temp coach was indeed overwhelming. I was nervous beyond belief, but this experience taught me the importance of leadership: the leader sets the team’s performance. </w:t>
      </w:r>
      <w:ins w:id="31" w:author="Paul Edison" w:date="2020-11-27T08:31:10Z">
        <w:r>
          <w:rPr>
            <w:rFonts w:eastAsia="Helvetica" w:cs="Helvetica" w:ascii="Helvetica" w:hAnsi="Helvetica"/>
            <w:sz w:val="22"/>
            <w:szCs w:val="22"/>
            <w:u w:val="none" w:color="00B050"/>
          </w:rPr>
          <w:t>Ninety-percent</w:t>
        </w:r>
      </w:ins>
      <w:del w:id="32" w:author="Paul Edison" w:date="2020-11-27T08:31:10Z">
        <w:r>
          <w:rPr>
            <w:rFonts w:eastAsia="Helvetica" w:cs="Helvetica" w:ascii="Helvetica" w:hAnsi="Helvetica"/>
            <w:sz w:val="22"/>
            <w:szCs w:val="22"/>
            <w:u w:val="none" w:color="00B050"/>
          </w:rPr>
          <w:delText>90%</w:delText>
        </w:r>
      </w:del>
      <w:r>
        <w:rPr>
          <w:rFonts w:eastAsia="Helvetica" w:cs="Helvetica" w:ascii="Helvetica" w:hAnsi="Helvetica"/>
          <w:sz w:val="22"/>
          <w:szCs w:val="22"/>
          <w:u w:val="none" w:color="00B050"/>
        </w:rPr>
        <w:t xml:space="preserve"> of the success depends on the team. Thus, a leader’s responsibility is to give the team assurances, </w:t>
      </w:r>
      <w:ins w:id="33" w:author="Fedora Elrica Gracia" w:date="2020-11-26T15:49:00Z">
        <w:r>
          <w:rPr>
            <w:rFonts w:eastAsia="Helvetica" w:cs="Helvetica" w:ascii="Helvetica" w:hAnsi="Helvetica"/>
            <w:sz w:val="22"/>
            <w:szCs w:val="22"/>
            <w:u w:val="none" w:color="00B050"/>
          </w:rPr>
          <w:t xml:space="preserve">to support and encourage </w:t>
        </w:r>
      </w:ins>
      <w:del w:id="34" w:author="Fedora Elrica Gracia" w:date="2020-11-26T15:49:00Z">
        <w:r>
          <w:rPr>
            <w:rFonts w:eastAsia="Helvetica" w:cs="Helvetica" w:ascii="Helvetica" w:hAnsi="Helvetica"/>
            <w:sz w:val="22"/>
            <w:szCs w:val="22"/>
            <w:u w:val="none" w:color="00B050"/>
          </w:rPr>
          <w:delText xml:space="preserve">make </w:delText>
        </w:r>
      </w:del>
      <w:r>
        <w:rPr>
          <w:rFonts w:eastAsia="Helvetica" w:cs="Helvetica" w:ascii="Helvetica" w:hAnsi="Helvetica"/>
          <w:sz w:val="22"/>
          <w:szCs w:val="22"/>
          <w:u w:val="none" w:color="00B050"/>
        </w:rPr>
        <w:t xml:space="preserve">them </w:t>
      </w:r>
      <w:del w:id="35" w:author="Fedora Elrica Gracia" w:date="2020-11-26T15:49:00Z">
        <w:r>
          <w:rPr>
            <w:rFonts w:eastAsia="Helvetica" w:cs="Helvetica" w:ascii="Helvetica" w:hAnsi="Helvetica"/>
            <w:sz w:val="22"/>
            <w:szCs w:val="22"/>
            <w:u w:val="none" w:color="00B050"/>
          </w:rPr>
          <w:delText>believe they can do it</w:delText>
        </w:r>
      </w:del>
      <w:ins w:id="36" w:author="Fedora Elrica Gracia" w:date="2020-11-26T15:49:00Z">
        <w:r>
          <w:rPr>
            <w:rFonts w:eastAsia="Helvetica" w:cs="Helvetica" w:ascii="Helvetica" w:hAnsi="Helvetica"/>
            <w:sz w:val="22"/>
            <w:szCs w:val="22"/>
            <w:u w:val="none" w:color="00B050"/>
          </w:rPr>
          <w:t>that they can do it</w:t>
        </w:r>
      </w:ins>
      <w:r>
        <w:rPr>
          <w:rFonts w:eastAsia="Helvetica" w:cs="Helvetica" w:ascii="Helvetica" w:hAnsi="Helvetica"/>
          <w:sz w:val="22"/>
          <w:szCs w:val="22"/>
          <w:u w:val="none" w:color="00B050"/>
        </w:rPr>
        <w:t xml:space="preserve">, and the rest follows through –  just like when I have confidence in my </w:t>
      </w:r>
      <w:ins w:id="37" w:author="Paul Edison" w:date="2020-11-27T08:31:37Z">
        <w:r>
          <w:rPr>
            <w:rFonts w:eastAsia="Helvetica" w:cs="Helvetica" w:ascii="Helvetica" w:hAnsi="Helvetica"/>
            <w:sz w:val="22"/>
            <w:szCs w:val="22"/>
            <w:u w:val="none" w:color="00B050"/>
          </w:rPr>
          <w:t>three-</w:t>
        </w:r>
      </w:ins>
      <w:del w:id="38" w:author="Paul Edison" w:date="2020-11-27T08:31:40Z">
        <w:r>
          <w:rPr>
            <w:rFonts w:eastAsia="Helvetica" w:cs="Helvetica" w:ascii="Helvetica" w:hAnsi="Helvetica"/>
            <w:sz w:val="22"/>
            <w:szCs w:val="22"/>
            <w:u w:val="none" w:color="00B050"/>
          </w:rPr>
          <w:delText xml:space="preserve">3 </w:delText>
        </w:r>
      </w:del>
      <w:r>
        <w:rPr>
          <w:rFonts w:eastAsia="Helvetica" w:cs="Helvetica" w:ascii="Helvetica" w:hAnsi="Helvetica"/>
          <w:sz w:val="22"/>
          <w:szCs w:val="22"/>
          <w:u w:val="none" w:color="00B050"/>
        </w:rPr>
        <w:t>pointers. It was an unforgettable moment and I am proud of their development.</w:t>
      </w:r>
    </w:p>
    <w:p>
      <w:pPr>
        <w:pStyle w:val="Annotationtext"/>
        <w:pBdr>
          <w:bottom w:val="single" w:sz="6" w:space="1" w:color="000000"/>
        </w:pBdr>
        <w:spacing w:lineRule="auto" w:line="360"/>
        <w:jc w:val="both"/>
        <w:rPr>
          <w:rFonts w:ascii="Helvetica" w:hAnsi="Helvetica" w:eastAsia="Helvetica" w:cs="Helvetica"/>
          <w:ins w:id="40" w:author="Fedora Elrica Gracia" w:date="2020-11-26T15:45:00Z"/>
          <w:sz w:val="22"/>
          <w:szCs w:val="22"/>
          <w:u w:val="none" w:color="00B050"/>
        </w:rPr>
      </w:pPr>
      <w:ins w:id="39" w:author="Fedora Elrica Gracia" w:date="2020-11-26T15:45:00Z">
        <w:r>
          <w:rPr>
            <w:rFonts w:eastAsia="Helvetica" w:cs="Helvetica" w:ascii="Helvetica" w:hAnsi="Helvetica"/>
            <w:sz w:val="22"/>
            <w:szCs w:val="22"/>
            <w:u w:val="none" w:color="00B050"/>
          </w:rPr>
        </w:r>
      </w:ins>
    </w:p>
    <w:p>
      <w:pPr>
        <w:pStyle w:val="Annotationtext"/>
        <w:pBdr/>
        <w:spacing w:lineRule="auto" w:line="360"/>
        <w:jc w:val="both"/>
        <w:rPr>
          <w:rFonts w:ascii="Helvetica" w:hAnsi="Helvetica" w:eastAsia="Helvetica" w:cs="Helvetica"/>
          <w:ins w:id="42" w:author="Fedora Elrica Gracia" w:date="2020-11-26T15:45:00Z"/>
          <w:sz w:val="22"/>
          <w:szCs w:val="22"/>
          <w:u w:val="none" w:color="00B050"/>
        </w:rPr>
      </w:pPr>
      <w:ins w:id="41" w:author="Fedora Elrica Gracia" w:date="2020-11-26T15:45:00Z">
        <w:r>
          <w:rPr>
            <w:rFonts w:eastAsia="Helvetica" w:cs="Helvetica" w:ascii="Helvetica" w:hAnsi="Helvetica"/>
            <w:sz w:val="22"/>
            <w:szCs w:val="22"/>
            <w:u w:val="none" w:color="00B050"/>
          </w:rPr>
        </w:r>
      </w:ins>
    </w:p>
    <w:p>
      <w:pPr>
        <w:pStyle w:val="Annotationtext"/>
        <w:pBdr/>
        <w:spacing w:lineRule="auto" w:line="360"/>
        <w:jc w:val="both"/>
        <w:rPr>
          <w:rFonts w:ascii="Helvetica" w:hAnsi="Helvetica" w:eastAsia="Helvetica" w:cs="Helvetica"/>
          <w:sz w:val="22"/>
          <w:szCs w:val="22"/>
          <w:u w:val="none" w:color="00B050"/>
        </w:rPr>
      </w:pPr>
      <w:r>
        <w:rPr>
          <w:rFonts w:eastAsia="Helvetica" w:cs="Helvetica" w:ascii="Helvetica" w:hAnsi="Helvetica"/>
          <w:sz w:val="22"/>
          <w:szCs w:val="22"/>
          <w:u w:val="none" w:color="00B050"/>
        </w:rPr>
        <w:t>Hi Octavio!</w:t>
      </w:r>
    </w:p>
    <w:p>
      <w:pPr>
        <w:pStyle w:val="Annotationtext"/>
        <w:pBdr/>
        <w:spacing w:lineRule="auto" w:line="360"/>
        <w:jc w:val="both"/>
        <w:rPr>
          <w:rFonts w:ascii="Helvetica" w:hAnsi="Helvetica" w:eastAsia="Helvetica" w:cs="Helvetica"/>
          <w:sz w:val="22"/>
          <w:szCs w:val="22"/>
          <w:u w:val="none" w:color="00B050"/>
        </w:rPr>
      </w:pPr>
      <w:r>
        <w:rPr>
          <w:rFonts w:eastAsia="Helvetica" w:cs="Helvetica" w:ascii="Helvetica" w:hAnsi="Helvetica"/>
          <w:sz w:val="22"/>
          <w:szCs w:val="22"/>
          <w:u w:val="none" w:color="00B050"/>
        </w:rPr>
        <w:t>This is great! I was able to picture the situation in my mind as I read your prompt.</w:t>
      </w:r>
    </w:p>
    <w:p>
      <w:pPr>
        <w:pStyle w:val="Annotationtext"/>
        <w:pBdr/>
        <w:spacing w:lineRule="auto" w:line="360"/>
        <w:jc w:val="both"/>
        <w:rPr>
          <w:rFonts w:ascii="Helvetica" w:hAnsi="Helvetica" w:eastAsia="Helvetica" w:cs="Helvetica"/>
          <w:sz w:val="22"/>
          <w:szCs w:val="22"/>
          <w:u w:val="none" w:color="00B050"/>
        </w:rPr>
      </w:pPr>
      <w:r>
        <w:rPr>
          <w:rFonts w:eastAsia="Helvetica" w:cs="Helvetica" w:ascii="Helvetica" w:hAnsi="Helvetica"/>
          <w:sz w:val="22"/>
          <w:szCs w:val="22"/>
          <w:u w:val="none" w:color="00B050"/>
        </w:rPr>
        <w:t>I’ve only added a few words in your prompt that I think would make it better.</w:t>
      </w:r>
    </w:p>
    <w:p>
      <w:pPr>
        <w:pStyle w:val="Annotationtext"/>
        <w:pBdr/>
        <w:spacing w:lineRule="auto" w:line="360"/>
        <w:jc w:val="both"/>
        <w:rPr>
          <w:rFonts w:ascii="Helvetica" w:hAnsi="Helvetica" w:eastAsia="Helvetica" w:cs="Helvetica"/>
          <w:sz w:val="22"/>
          <w:szCs w:val="22"/>
          <w:u w:val="none" w:color="00B050"/>
        </w:rPr>
      </w:pPr>
      <w:r>
        <w:rPr>
          <w:rFonts w:eastAsia="Helvetica" w:cs="Helvetica" w:ascii="Helvetica" w:hAnsi="Helvetica"/>
          <w:sz w:val="22"/>
          <w:szCs w:val="22"/>
          <w:u w:val="none" w:color="00B050"/>
        </w:rPr>
      </w:r>
    </w:p>
    <w:p>
      <w:pPr>
        <w:pStyle w:val="Annotationtext"/>
        <w:pBdr/>
        <w:spacing w:lineRule="auto" w:line="360"/>
        <w:jc w:val="both"/>
        <w:rPr>
          <w:rFonts w:ascii="Helvetica" w:hAnsi="Helvetica" w:eastAsia="Helvetica" w:cs="Helvetica"/>
          <w:sz w:val="22"/>
          <w:szCs w:val="22"/>
          <w:u w:val="none" w:color="00B050"/>
        </w:rPr>
      </w:pPr>
      <w:r>
        <w:rPr>
          <w:rFonts w:eastAsia="Helvetica" w:cs="Helvetica" w:ascii="Helvetica" w:hAnsi="Helvetica"/>
          <w:sz w:val="22"/>
          <w:szCs w:val="22"/>
          <w:u w:val="none" w:color="00B050"/>
        </w:rPr>
        <w:t xml:space="preserve">All the best! </w:t>
      </w:r>
      <w:r>
        <w:rPr>
          <w:rFonts w:eastAsia="Wingdings" w:cs="Wingdings" w:ascii="Wingdings" w:hAnsi="Wingdings"/>
          <w:sz w:val="22"/>
          <w:szCs w:val="22"/>
          <w:u w:val="none" w:color="00B050"/>
        </w:rPr>
        <w:t></w:t>
      </w:r>
      <w:r>
        <w:rPr>
          <w:rFonts w:eastAsia="Helvetica" w:cs="Helvetica" w:ascii="Helvetica" w:hAnsi="Helvetica"/>
          <w:sz w:val="22"/>
          <w:szCs w:val="22"/>
          <w:u w:val="none" w:color="00B050"/>
        </w:rPr>
        <w:t xml:space="preserve"> </w:t>
      </w:r>
      <w:bookmarkStart w:id="0" w:name="_GoBack"/>
      <w:bookmarkEnd w:id="0"/>
    </w:p>
    <w:p>
      <w:pPr>
        <w:pStyle w:val="Annotationtext"/>
        <w:pBdr/>
        <w:spacing w:lineRule="auto" w:line="360"/>
        <w:jc w:val="both"/>
        <w:rPr>
          <w:rFonts w:ascii="Helvetica" w:hAnsi="Helvetica" w:eastAsia="Helvetica" w:cs="Helvetica"/>
          <w:sz w:val="22"/>
          <w:szCs w:val="22"/>
          <w:u w:val="none" w:color="00B050"/>
        </w:rPr>
      </w:pPr>
      <w:r>
        <w:rPr>
          <w:rFonts w:eastAsia="Helvetica" w:cs="Helvetica" w:ascii="Helvetica" w:hAnsi="Helvetica"/>
          <w:sz w:val="22"/>
          <w:szCs w:val="22"/>
          <w:u w:val="none" w:color="00B050"/>
        </w:rPr>
      </w:r>
    </w:p>
    <w:p>
      <w:pPr>
        <w:pStyle w:val="Annotationtext"/>
        <w:spacing w:lineRule="auto" w:line="36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Wingdings">
    <w:charset w:val="0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rPr/>
    </w:pPr>
    <w:r>
      <w:rPr/>
    </w:r>
  </w:p>
</w:hdr>
</file>

<file path=word/settings.xml><?xml version="1.0" encoding="utf-8"?>
<w:settings xmlns:w="http://schemas.openxmlformats.org/wordprocessingml/2006/main">
  <w:zoom w:percent="131"/>
  <w:trackRevision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pBdr/>
      <w:bidi w:val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0e11"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Footer" w:customStyle="1">
    <w:name w:val="Header &amp; Footer"/>
    <w:qFormat/>
    <w:pPr>
      <w:widowControl/>
      <w:pBdr/>
      <w:tabs>
        <w:tab w:val="clear" w:pos="720"/>
        <w:tab w:val="right" w:pos="9020" w:leader="none"/>
      </w:tabs>
      <w:bidi w:val="0"/>
      <w:jc w:val="left"/>
    </w:pPr>
    <w:rPr>
      <w:rFonts w:ascii="Helvetica" w:hAnsi="Helvetica" w:cs="Arial Unicode MS" w:eastAsia="Arial Unicode MS"/>
      <w:color w:val="000000"/>
      <w:kern w:val="0"/>
      <w:sz w:val="24"/>
      <w:szCs w:val="24"/>
      <w:lang w:val="en-US" w:eastAsia="en-US" w:bidi="ar-SA"/>
    </w:rPr>
  </w:style>
  <w:style w:type="paragraph" w:styleId="Body" w:customStyle="1">
    <w:name w:val="Body"/>
    <w:qFormat/>
    <w:pPr>
      <w:widowControl/>
      <w:pBdr/>
      <w:bidi w:val="0"/>
      <w:jc w:val="left"/>
    </w:pPr>
    <w:rPr>
      <w:rFonts w:cs="Arial Unicode MS" w:ascii="Times New Roman" w:hAnsi="Times New Roman" w:eastAsia="Arial Unicode MS"/>
      <w:color w:val="000000"/>
      <w:kern w:val="0"/>
      <w:sz w:val="24"/>
      <w:szCs w:val="24"/>
      <w:u w:val="none" w:color="000000"/>
      <w:lang w:val="en-US" w:eastAsia="en-US" w:bidi="ar-SA"/>
    </w:rPr>
  </w:style>
  <w:style w:type="paragraph" w:styleId="BodyA" w:customStyle="1">
    <w:name w:val="Body A"/>
    <w:qFormat/>
    <w:pPr>
      <w:widowControl/>
      <w:pBdr/>
      <w:bidi w:val="0"/>
      <w:jc w:val="left"/>
    </w:pPr>
    <w:rPr>
      <w:rFonts w:ascii="Helvetica" w:hAnsi="Helvetica" w:cs="Arial Unicode MS" w:eastAsia="Arial Unicode MS"/>
      <w:color w:val="000000"/>
      <w:kern w:val="0"/>
      <w:sz w:val="22"/>
      <w:szCs w:val="22"/>
      <w:u w:val="none" w:color="000000"/>
      <w:lang w:val="en-US" w:eastAsia="en-US" w:bidi="ar-SA"/>
    </w:rPr>
  </w:style>
  <w:style w:type="paragraph" w:styleId="Annotationtext">
    <w:name w:val="annotation text"/>
    <w:qFormat/>
    <w:pPr>
      <w:widowControl/>
      <w:pBdr/>
      <w:bidi w:val="0"/>
      <w:jc w:val="left"/>
    </w:pPr>
    <w:rPr>
      <w:rFonts w:cs="Arial Unicode MS" w:ascii="Times New Roman" w:hAnsi="Times New Roman" w:eastAsia="Arial Unicode MS"/>
      <w:color w:val="000000"/>
      <w:kern w:val="0"/>
      <w:sz w:val="24"/>
      <w:szCs w:val="20"/>
      <w:u w:val="none" w:color="000000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0e11"/>
    <w:pPr/>
    <w:rPr>
      <w:sz w:val="18"/>
      <w:szCs w:val="1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LibreOffice/6.2.5.2$Windows_X86_64 LibreOffice_project/1ec314fa52f458adc18c4f025c545a4e8b22c159</Application>
  <Pages>1</Pages>
  <Words>424</Words>
  <Characters>1954</Characters>
  <CharactersWithSpaces>2381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2020-11-24T05:32:00Z</dcterms:created>
  <dc:creator/>
  <dc:description/>
  <dc:language>en-US</dc:language>
  <cp:lastModifiedBy>Paul Edison</cp:lastModifiedBy>
  <dcterms:modified xsi:type="dcterms:W3CDTF">2020-11-27T08:31:47Z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