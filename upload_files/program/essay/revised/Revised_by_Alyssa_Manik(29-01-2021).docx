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8100" w14:textId="7E554197" w:rsidR="009C33C4" w:rsidRPr="009C33C4" w:rsidRDefault="009C33C4" w:rsidP="00D2521D">
      <w:pPr>
        <w:jc w:val="both"/>
        <w:rPr>
          <w:rFonts w:ascii="Times New Roman" w:eastAsia="Times New Roman" w:hAnsi="Times New Roman" w:cs="Times New Roman"/>
        </w:rPr>
      </w:pPr>
      <w:r w:rsidRPr="009C33C4">
        <w:rPr>
          <w:rFonts w:ascii="Times New Roman" w:eastAsia="Times New Roman" w:hAnsi="Times New Roman" w:cs="Times New Roman"/>
          <w:b/>
          <w:bCs/>
          <w:color w:val="000000"/>
          <w:shd w:val="clear" w:color="auto" w:fill="FFFFFF"/>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sidRPr="009C33C4">
        <w:rPr>
          <w:rFonts w:ascii="Times New Roman" w:eastAsia="Times New Roman" w:hAnsi="Times New Roman" w:cs="Times New Roman"/>
          <w:b/>
          <w:bCs/>
          <w:color w:val="000000"/>
          <w:shd w:val="clear" w:color="auto" w:fill="FFFFFF"/>
        </w:rPr>
        <w:t>belong, and</w:t>
      </w:r>
      <w:proofErr w:type="gramEnd"/>
      <w:r w:rsidRPr="009C33C4">
        <w:rPr>
          <w:rFonts w:ascii="Times New Roman" w:eastAsia="Times New Roman" w:hAnsi="Times New Roman" w:cs="Times New Roman"/>
          <w:b/>
          <w:bCs/>
          <w:color w:val="000000"/>
          <w:shd w:val="clear" w:color="auto" w:fill="FFFFFF"/>
        </w:rPr>
        <w:t xml:space="preserve"> describe that community and </w:t>
      </w:r>
      <w:commentRangeStart w:id="0"/>
      <w:r w:rsidRPr="009C33C4">
        <w:rPr>
          <w:rFonts w:ascii="Times New Roman" w:eastAsia="Times New Roman" w:hAnsi="Times New Roman" w:cs="Times New Roman"/>
          <w:b/>
          <w:bCs/>
          <w:color w:val="000000"/>
          <w:shd w:val="clear" w:color="auto" w:fill="FFFFFF"/>
        </w:rPr>
        <w:t>your place within it</w:t>
      </w:r>
      <w:commentRangeEnd w:id="0"/>
      <w:r w:rsidR="004A20E3">
        <w:rPr>
          <w:rStyle w:val="CommentReference"/>
        </w:rPr>
        <w:commentReference w:id="0"/>
      </w:r>
      <w:r w:rsidRPr="009C33C4">
        <w:rPr>
          <w:rFonts w:ascii="Times New Roman" w:eastAsia="Times New Roman" w:hAnsi="Times New Roman" w:cs="Times New Roman"/>
          <w:b/>
          <w:bCs/>
          <w:color w:val="000000"/>
          <w:shd w:val="clear" w:color="auto" w:fill="FFFFFF"/>
        </w:rPr>
        <w:t>. (300 words)</w:t>
      </w:r>
    </w:p>
    <w:p w14:paraId="256C6B54" w14:textId="7777777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shd w:val="clear" w:color="auto" w:fill="FFFFFF"/>
        </w:rPr>
        <w:t xml:space="preserve">I could see the dread creeping into his eyes when it dawned upon him that he’d said the wrong thing. The girls in my class unleashed an assault of verbal complaints at his declaration that men were </w:t>
      </w:r>
      <w:commentRangeStart w:id="1"/>
      <w:r w:rsidRPr="009C33C4">
        <w:rPr>
          <w:rFonts w:ascii="Arial" w:eastAsia="Times New Roman" w:hAnsi="Arial" w:cs="Arial"/>
          <w:color w:val="000000"/>
          <w:sz w:val="21"/>
          <w:szCs w:val="21"/>
          <w:shd w:val="clear" w:color="auto" w:fill="FFFFFF"/>
        </w:rPr>
        <w:t>superior</w:t>
      </w:r>
      <w:commentRangeEnd w:id="1"/>
      <w:r w:rsidR="004A20E3">
        <w:rPr>
          <w:rStyle w:val="CommentReference"/>
        </w:rPr>
        <w:commentReference w:id="1"/>
      </w:r>
      <w:r w:rsidRPr="009C33C4">
        <w:rPr>
          <w:rFonts w:ascii="Arial" w:eastAsia="Times New Roman" w:hAnsi="Arial" w:cs="Arial"/>
          <w:color w:val="000000"/>
          <w:sz w:val="21"/>
          <w:szCs w:val="21"/>
          <w:shd w:val="clear" w:color="auto" w:fill="FFFFFF"/>
        </w:rPr>
        <w:t>. </w:t>
      </w:r>
    </w:p>
    <w:p w14:paraId="4B5E4B62" w14:textId="7777777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shd w:val="clear" w:color="auto" w:fill="FFFFFF"/>
        </w:rPr>
        <w:t xml:space="preserve">In Indonesia, society still clings on to the idea that women should comply with traditional norms, so women rarely voice out their opinions or obtain leadership positions. </w:t>
      </w:r>
      <w:commentRangeStart w:id="2"/>
      <w:commentRangeStart w:id="3"/>
      <w:r w:rsidRPr="009C33C4">
        <w:rPr>
          <w:rFonts w:ascii="Arial" w:eastAsia="Times New Roman" w:hAnsi="Arial" w:cs="Arial"/>
          <w:color w:val="000000"/>
          <w:sz w:val="21"/>
          <w:szCs w:val="21"/>
          <w:shd w:val="clear" w:color="auto" w:fill="FFFFFF"/>
        </w:rPr>
        <w:t>To break free of these stereotypical chains,</w:t>
      </w:r>
      <w:commentRangeEnd w:id="2"/>
      <w:r w:rsidR="009A704B">
        <w:rPr>
          <w:rStyle w:val="CommentReference"/>
        </w:rPr>
        <w:commentReference w:id="2"/>
      </w:r>
      <w:commentRangeEnd w:id="3"/>
      <w:r w:rsidR="004A20E3">
        <w:rPr>
          <w:rStyle w:val="CommentReference"/>
        </w:rPr>
        <w:commentReference w:id="3"/>
      </w:r>
      <w:r w:rsidRPr="009C33C4">
        <w:rPr>
          <w:rFonts w:ascii="Arial" w:eastAsia="Times New Roman" w:hAnsi="Arial" w:cs="Arial"/>
          <w:color w:val="000000"/>
          <w:sz w:val="21"/>
          <w:szCs w:val="21"/>
          <w:shd w:val="clear" w:color="auto" w:fill="FFFFFF"/>
        </w:rPr>
        <w:t xml:space="preserve"> I collaborated with a friend in a project to promote female empowerment. </w:t>
      </w:r>
    </w:p>
    <w:p w14:paraId="7B7ECE95" w14:textId="08C9AF37" w:rsidR="009C33C4" w:rsidRPr="009C33C4" w:rsidRDefault="009C33C4" w:rsidP="00D2521D">
      <w:pPr>
        <w:spacing w:before="240" w:after="240"/>
        <w:jc w:val="both"/>
        <w:rPr>
          <w:rFonts w:ascii="Times New Roman" w:eastAsia="Times New Roman" w:hAnsi="Times New Roman" w:cs="Times New Roman"/>
        </w:rPr>
      </w:pPr>
      <w:r w:rsidRPr="009C33C4">
        <w:rPr>
          <w:rFonts w:ascii="Arial" w:eastAsia="Times New Roman" w:hAnsi="Arial" w:cs="Arial"/>
          <w:color w:val="000000"/>
          <w:sz w:val="21"/>
          <w:szCs w:val="21"/>
        </w:rPr>
        <w:t>FemalesBOLD is a multinational female</w:t>
      </w:r>
      <w:ins w:id="4" w:author="Alyssa Manik" w:date="2021-01-29T23:12:00Z">
        <w:r w:rsidR="004A20E3">
          <w:rPr>
            <w:rFonts w:ascii="Arial" w:eastAsia="Times New Roman" w:hAnsi="Arial" w:cs="Arial"/>
            <w:color w:val="000000"/>
            <w:sz w:val="21"/>
            <w:szCs w:val="21"/>
          </w:rPr>
          <w:t>-</w:t>
        </w:r>
      </w:ins>
      <w:del w:id="5" w:author="Alyssa Manik" w:date="2021-01-29T23:12:00Z">
        <w:r w:rsidRPr="009C33C4" w:rsidDel="004A20E3">
          <w:rPr>
            <w:rFonts w:ascii="Arial" w:eastAsia="Times New Roman" w:hAnsi="Arial" w:cs="Arial"/>
            <w:color w:val="000000"/>
            <w:sz w:val="21"/>
            <w:szCs w:val="21"/>
          </w:rPr>
          <w:delText xml:space="preserve"> and </w:delText>
        </w:r>
      </w:del>
      <w:r w:rsidRPr="009C33C4">
        <w:rPr>
          <w:rFonts w:ascii="Arial" w:eastAsia="Times New Roman" w:hAnsi="Arial" w:cs="Arial"/>
          <w:color w:val="000000"/>
          <w:sz w:val="21"/>
          <w:szCs w:val="21"/>
        </w:rPr>
        <w:t xml:space="preserve">student-run organization </w:t>
      </w:r>
      <w:commentRangeStart w:id="6"/>
      <w:r w:rsidRPr="009C33C4">
        <w:rPr>
          <w:rFonts w:ascii="Arial" w:eastAsia="Times New Roman" w:hAnsi="Arial" w:cs="Arial"/>
          <w:color w:val="000000"/>
          <w:sz w:val="21"/>
          <w:szCs w:val="21"/>
        </w:rPr>
        <w:t xml:space="preserve">featuring a blog on female </w:t>
      </w:r>
      <w:commentRangeEnd w:id="6"/>
      <w:r w:rsidR="004A20E3">
        <w:rPr>
          <w:rStyle w:val="CommentReference"/>
        </w:rPr>
        <w:commentReference w:id="6"/>
      </w:r>
      <w:r w:rsidRPr="009C33C4">
        <w:rPr>
          <w:rFonts w:ascii="Arial" w:eastAsia="Times New Roman" w:hAnsi="Arial" w:cs="Arial"/>
          <w:color w:val="000000"/>
          <w:sz w:val="21"/>
          <w:szCs w:val="21"/>
        </w:rPr>
        <w:t>stories and topics relevant to our world today. Though our purpose was to inspire other young girls, the girls within the organization themselves had also inspired me. </w:t>
      </w:r>
    </w:p>
    <w:p w14:paraId="4AC81E1E" w14:textId="77777777" w:rsidR="009C33C4" w:rsidRPr="009C33C4" w:rsidRDefault="009C33C4" w:rsidP="00D2521D">
      <w:pPr>
        <w:jc w:val="both"/>
        <w:rPr>
          <w:rFonts w:ascii="Times New Roman" w:eastAsia="Times New Roman" w:hAnsi="Times New Roman" w:cs="Times New Roman"/>
        </w:rPr>
      </w:pPr>
      <w:commentRangeStart w:id="7"/>
      <w:r w:rsidRPr="009C33C4">
        <w:rPr>
          <w:rFonts w:ascii="Arial" w:eastAsia="Times New Roman" w:hAnsi="Arial" w:cs="Arial"/>
          <w:color w:val="000000"/>
          <w:sz w:val="21"/>
          <w:szCs w:val="21"/>
        </w:rPr>
        <w:t xml:space="preserve">Unlike the awkward air among </w:t>
      </w:r>
      <w:commentRangeEnd w:id="7"/>
      <w:r w:rsidR="004A20E3">
        <w:rPr>
          <w:rStyle w:val="CommentReference"/>
        </w:rPr>
        <w:commentReference w:id="7"/>
      </w:r>
      <w:r w:rsidRPr="009C33C4">
        <w:rPr>
          <w:rFonts w:ascii="Arial" w:eastAsia="Times New Roman" w:hAnsi="Arial" w:cs="Arial"/>
          <w:color w:val="000000"/>
          <w:sz w:val="21"/>
          <w:szCs w:val="21"/>
        </w:rPr>
        <w:t xml:space="preserve">students in previous </w:t>
      </w:r>
      <w:commentRangeStart w:id="8"/>
      <w:r w:rsidRPr="009C33C4">
        <w:rPr>
          <w:rFonts w:ascii="Arial" w:eastAsia="Times New Roman" w:hAnsi="Arial" w:cs="Arial"/>
          <w:color w:val="000000"/>
          <w:sz w:val="21"/>
          <w:szCs w:val="21"/>
        </w:rPr>
        <w:t>camps</w:t>
      </w:r>
      <w:commentRangeEnd w:id="8"/>
      <w:r w:rsidR="004A20E3">
        <w:rPr>
          <w:rStyle w:val="CommentReference"/>
        </w:rPr>
        <w:commentReference w:id="8"/>
      </w:r>
      <w:r w:rsidRPr="009C33C4">
        <w:rPr>
          <w:rFonts w:ascii="Arial" w:eastAsia="Times New Roman" w:hAnsi="Arial" w:cs="Arial"/>
          <w:color w:val="000000"/>
          <w:sz w:val="21"/>
          <w:szCs w:val="21"/>
        </w:rPr>
        <w:t xml:space="preserve"> I attended, the </w:t>
      </w:r>
      <w:proofErr w:type="spellStart"/>
      <w:r w:rsidRPr="009C33C4">
        <w:rPr>
          <w:rFonts w:ascii="Arial" w:eastAsia="Times New Roman" w:hAnsi="Arial" w:cs="Arial"/>
          <w:color w:val="000000"/>
          <w:sz w:val="21"/>
          <w:szCs w:val="21"/>
        </w:rPr>
        <w:t>FemalesBOLD</w:t>
      </w:r>
      <w:proofErr w:type="spellEnd"/>
      <w:r w:rsidRPr="009C33C4">
        <w:rPr>
          <w:rFonts w:ascii="Arial" w:eastAsia="Times New Roman" w:hAnsi="Arial" w:cs="Arial"/>
          <w:color w:val="000000"/>
          <w:sz w:val="21"/>
          <w:szCs w:val="21"/>
        </w:rPr>
        <w:t xml:space="preserve"> team discussions and group chats were immediately filled with excited, inviting voices. Connected by the same drive to empower females, we sought to help one another improve both ourselves and our organization. </w:t>
      </w:r>
    </w:p>
    <w:p w14:paraId="7A3845A1" w14:textId="77777777" w:rsidR="009C33C4" w:rsidRPr="009C33C4" w:rsidRDefault="009C33C4" w:rsidP="00D2521D">
      <w:pPr>
        <w:jc w:val="both"/>
        <w:rPr>
          <w:rFonts w:ascii="Times New Roman" w:eastAsia="Times New Roman" w:hAnsi="Times New Roman" w:cs="Times New Roman"/>
        </w:rPr>
      </w:pPr>
    </w:p>
    <w:p w14:paraId="5BD41E6F" w14:textId="77777777" w:rsidR="009C33C4" w:rsidRPr="009C33C4" w:rsidRDefault="009C33C4" w:rsidP="00D2521D">
      <w:pPr>
        <w:jc w:val="both"/>
        <w:rPr>
          <w:rFonts w:ascii="Times New Roman" w:eastAsia="Times New Roman" w:hAnsi="Times New Roman" w:cs="Times New Roman"/>
        </w:rPr>
      </w:pPr>
      <w:r w:rsidRPr="009C33C4">
        <w:rPr>
          <w:rFonts w:ascii="Arial" w:eastAsia="Times New Roman" w:hAnsi="Arial" w:cs="Arial"/>
          <w:color w:val="000000"/>
          <w:sz w:val="21"/>
          <w:szCs w:val="21"/>
        </w:rPr>
        <w:t xml:space="preserve">Whether it’s rejoicing over the fact that Shayna Klee, an artist, had reposted one of our articles, or over the wide variety of readers on our site, we shared those successful moments of joy together. Similarly, we help one another to achieve the improvements we seek in ourselves. </w:t>
      </w:r>
      <w:commentRangeStart w:id="9"/>
      <w:r w:rsidRPr="009C33C4">
        <w:rPr>
          <w:rFonts w:ascii="Arial" w:eastAsia="Times New Roman" w:hAnsi="Arial" w:cs="Arial"/>
          <w:color w:val="000000"/>
          <w:sz w:val="21"/>
          <w:szCs w:val="21"/>
        </w:rPr>
        <w:t xml:space="preserve">As Managing Editor, I oversee the blog contents and edits to ensure that the articles are at their best potential in encouraging women. </w:t>
      </w:r>
      <w:commentRangeStart w:id="10"/>
      <w:r w:rsidRPr="009C33C4">
        <w:rPr>
          <w:rFonts w:ascii="Arial" w:eastAsia="Times New Roman" w:hAnsi="Arial" w:cs="Arial"/>
          <w:color w:val="000000"/>
          <w:sz w:val="21"/>
          <w:szCs w:val="21"/>
        </w:rPr>
        <w:t>I do so not to discourage them, but to help them enhance their skills and become adept writers. </w:t>
      </w:r>
      <w:commentRangeEnd w:id="10"/>
      <w:r w:rsidR="004A20E3">
        <w:rPr>
          <w:rStyle w:val="CommentReference"/>
        </w:rPr>
        <w:commentReference w:id="10"/>
      </w:r>
    </w:p>
    <w:p w14:paraId="73A0665B" w14:textId="77777777" w:rsidR="009C33C4" w:rsidRPr="009C33C4" w:rsidRDefault="009C33C4" w:rsidP="00D2521D">
      <w:pPr>
        <w:jc w:val="both"/>
        <w:rPr>
          <w:rFonts w:ascii="Times New Roman" w:eastAsia="Times New Roman" w:hAnsi="Times New Roman" w:cs="Times New Roman"/>
        </w:rPr>
      </w:pPr>
    </w:p>
    <w:p w14:paraId="6B83AFAF" w14:textId="2C35E1C8" w:rsidR="009C33C4" w:rsidRDefault="009C33C4" w:rsidP="00D2521D">
      <w:pPr>
        <w:jc w:val="both"/>
        <w:rPr>
          <w:ins w:id="11" w:author="Paul Edison" w:date="2021-01-29T23:47:00Z"/>
          <w:rFonts w:ascii="Arial" w:eastAsia="Times New Roman" w:hAnsi="Arial" w:cs="Arial"/>
          <w:color w:val="000000"/>
          <w:sz w:val="21"/>
          <w:szCs w:val="21"/>
        </w:rPr>
      </w:pPr>
      <w:r w:rsidRPr="009C33C4">
        <w:rPr>
          <w:rFonts w:ascii="Arial" w:eastAsia="Times New Roman" w:hAnsi="Arial" w:cs="Arial"/>
          <w:color w:val="000000"/>
          <w:sz w:val="21"/>
          <w:szCs w:val="21"/>
        </w:rPr>
        <w:t xml:space="preserve">Through </w:t>
      </w:r>
      <w:proofErr w:type="spellStart"/>
      <w:r w:rsidRPr="009C33C4">
        <w:rPr>
          <w:rFonts w:ascii="Arial" w:eastAsia="Times New Roman" w:hAnsi="Arial" w:cs="Arial"/>
          <w:color w:val="000000"/>
          <w:sz w:val="21"/>
          <w:szCs w:val="21"/>
        </w:rPr>
        <w:t>FemalesBOLD</w:t>
      </w:r>
      <w:proofErr w:type="spellEnd"/>
      <w:r w:rsidRPr="009C33C4">
        <w:rPr>
          <w:rFonts w:ascii="Arial" w:eastAsia="Times New Roman" w:hAnsi="Arial" w:cs="Arial"/>
          <w:color w:val="000000"/>
          <w:sz w:val="21"/>
          <w:szCs w:val="21"/>
        </w:rPr>
        <w:t xml:space="preserve">, </w:t>
      </w:r>
      <w:proofErr w:type="gramStart"/>
      <w:r w:rsidRPr="009C33C4">
        <w:rPr>
          <w:rFonts w:ascii="Arial" w:eastAsia="Times New Roman" w:hAnsi="Arial" w:cs="Arial"/>
          <w:color w:val="000000"/>
          <w:sz w:val="21"/>
          <w:szCs w:val="21"/>
        </w:rPr>
        <w:t>I’ve</w:t>
      </w:r>
      <w:proofErr w:type="gramEnd"/>
      <w:r w:rsidRPr="009C33C4">
        <w:rPr>
          <w:rFonts w:ascii="Arial" w:eastAsia="Times New Roman" w:hAnsi="Arial" w:cs="Arial"/>
          <w:color w:val="000000"/>
          <w:sz w:val="21"/>
          <w:szCs w:val="21"/>
        </w:rPr>
        <w:t xml:space="preserve"> helped create awareness on the importance of female voice and leadership alongside a multinational team.</w:t>
      </w:r>
      <w:commentRangeEnd w:id="9"/>
      <w:r w:rsidR="004A20E3">
        <w:rPr>
          <w:rStyle w:val="CommentReference"/>
        </w:rPr>
        <w:commentReference w:id="9"/>
      </w:r>
      <w:r w:rsidRPr="009C33C4">
        <w:rPr>
          <w:rFonts w:ascii="Arial" w:eastAsia="Times New Roman" w:hAnsi="Arial" w:cs="Arial"/>
          <w:color w:val="000000"/>
          <w:sz w:val="21"/>
          <w:szCs w:val="21"/>
        </w:rPr>
        <w:t xml:space="preserve"> However, it’s the sisterhood we formed that allowed us to work together to truly impact the lives of young females in our society. </w:t>
      </w:r>
    </w:p>
    <w:p w14:paraId="2A2389CD" w14:textId="7A8A8AE5" w:rsidR="00FA73E0" w:rsidRDefault="00FA73E0" w:rsidP="00D2521D">
      <w:pPr>
        <w:jc w:val="both"/>
        <w:rPr>
          <w:ins w:id="12" w:author="Paul Edison" w:date="2021-01-29T23:47:00Z"/>
          <w:rFonts w:ascii="Arial" w:eastAsia="Times New Roman" w:hAnsi="Arial" w:cs="Arial"/>
          <w:color w:val="000000"/>
          <w:sz w:val="21"/>
          <w:szCs w:val="21"/>
        </w:rPr>
      </w:pPr>
    </w:p>
    <w:p w14:paraId="2FFF71AC" w14:textId="77777777" w:rsidR="00FA73E0" w:rsidRPr="009C33C4" w:rsidRDefault="00FA73E0" w:rsidP="00D2521D">
      <w:pPr>
        <w:jc w:val="both"/>
        <w:rPr>
          <w:rFonts w:ascii="Times New Roman" w:eastAsia="Times New Roman" w:hAnsi="Times New Roman" w:cs="Times New Roman"/>
        </w:rPr>
      </w:pPr>
    </w:p>
    <w:p w14:paraId="35F7CBE1" w14:textId="77777777" w:rsidR="009C33C4" w:rsidRPr="009C33C4" w:rsidRDefault="009C33C4" w:rsidP="00D2521D">
      <w:pPr>
        <w:jc w:val="both"/>
        <w:rPr>
          <w:rFonts w:ascii="Times New Roman" w:eastAsia="Times New Roman" w:hAnsi="Times New Roman" w:cs="Times New Roman"/>
        </w:rPr>
      </w:pPr>
    </w:p>
    <w:p w14:paraId="729C547D" w14:textId="23EB9BE9" w:rsidR="00331531" w:rsidRDefault="00F459E0" w:rsidP="00D2521D">
      <w:pPr>
        <w:jc w:val="both"/>
        <w:rPr>
          <w:ins w:id="13" w:author="Alyssa Manik" w:date="2021-01-29T23:24:00Z"/>
          <w:sz w:val="22"/>
          <w:szCs w:val="22"/>
        </w:rPr>
      </w:pPr>
      <w:ins w:id="14" w:author="Alyssa Manik" w:date="2021-01-29T23:22:00Z">
        <w:r>
          <w:rPr>
            <w:sz w:val="22"/>
            <w:szCs w:val="22"/>
          </w:rPr>
          <w:t>Great start! I think it’s great to feature your role in a multinat</w:t>
        </w:r>
      </w:ins>
      <w:ins w:id="15" w:author="Alyssa Manik" w:date="2021-01-29T23:23:00Z">
        <w:r>
          <w:rPr>
            <w:sz w:val="22"/>
            <w:szCs w:val="22"/>
          </w:rPr>
          <w:t>ional setting because it does show that you can work in different environments and collaborate with people from different backgrounds. That being said, I think there are some ways you can show your skills and beliefs even m</w:t>
        </w:r>
      </w:ins>
      <w:ins w:id="16" w:author="Alyssa Manik" w:date="2021-01-29T23:24:00Z">
        <w:r>
          <w:rPr>
            <w:sz w:val="22"/>
            <w:szCs w:val="22"/>
          </w:rPr>
          <w:t>ore</w:t>
        </w:r>
      </w:ins>
      <w:ins w:id="17" w:author="Alyssa Manik" w:date="2021-01-29T23:23:00Z">
        <w:r>
          <w:rPr>
            <w:sz w:val="22"/>
            <w:szCs w:val="22"/>
          </w:rPr>
          <w:t>.</w:t>
        </w:r>
      </w:ins>
      <w:ins w:id="18" w:author="Alyssa Manik" w:date="2021-01-29T23:22:00Z">
        <w:r w:rsidRPr="00F459E0">
          <w:rPr>
            <w:sz w:val="22"/>
            <w:szCs w:val="22"/>
            <w:rPrChange w:id="19" w:author="Alyssa Manik" w:date="2021-01-29T23:22:00Z">
              <w:rPr/>
            </w:rPrChange>
          </w:rPr>
          <w:t xml:space="preserve"> </w:t>
        </w:r>
      </w:ins>
    </w:p>
    <w:p w14:paraId="20C901BA" w14:textId="5A540C5E" w:rsidR="00F459E0" w:rsidRDefault="00F459E0" w:rsidP="00D2521D">
      <w:pPr>
        <w:jc w:val="both"/>
        <w:rPr>
          <w:ins w:id="20" w:author="Alyssa Manik" w:date="2021-01-29T23:24:00Z"/>
          <w:sz w:val="22"/>
          <w:szCs w:val="22"/>
        </w:rPr>
      </w:pPr>
    </w:p>
    <w:p w14:paraId="656B5D25" w14:textId="293A3A9F" w:rsidR="00F459E0" w:rsidRDefault="00F459E0" w:rsidP="00D2521D">
      <w:pPr>
        <w:jc w:val="both"/>
        <w:rPr>
          <w:ins w:id="21" w:author="Alyssa Manik" w:date="2021-01-29T23:26:00Z"/>
          <w:sz w:val="22"/>
          <w:szCs w:val="22"/>
        </w:rPr>
      </w:pPr>
      <w:ins w:id="22" w:author="Alyssa Manik" w:date="2021-01-29T23:24:00Z">
        <w:r>
          <w:rPr>
            <w:sz w:val="22"/>
            <w:szCs w:val="22"/>
          </w:rPr>
          <w:t xml:space="preserve">The prompt asks to name a community, describe it, and show your role. While it seems straightforward, they want to see how much of an asset you are to the community. How do you make them better? Is </w:t>
        </w:r>
      </w:ins>
      <w:ins w:id="23" w:author="Alyssa Manik" w:date="2021-01-29T23:25:00Z">
        <w:r>
          <w:rPr>
            <w:sz w:val="22"/>
            <w:szCs w:val="22"/>
          </w:rPr>
          <w:t>your presence valued? I think instead of fully describing the organization, you can focus more on your thoughts and ideas about the community. Remember: You don’t have to advertise your organization or</w:t>
        </w:r>
      </w:ins>
      <w:ins w:id="24" w:author="Alyssa Manik" w:date="2021-01-29T23:26:00Z">
        <w:r>
          <w:rPr>
            <w:sz w:val="22"/>
            <w:szCs w:val="22"/>
          </w:rPr>
          <w:t xml:space="preserve"> say only positives, you can even play the devil’s advocate if you want.</w:t>
        </w:r>
      </w:ins>
    </w:p>
    <w:p w14:paraId="39E7C020" w14:textId="0AC267B7" w:rsidR="00F459E0" w:rsidRDefault="00F459E0" w:rsidP="00D2521D">
      <w:pPr>
        <w:jc w:val="both"/>
        <w:rPr>
          <w:ins w:id="25" w:author="Alyssa Manik" w:date="2021-01-29T23:26:00Z"/>
          <w:sz w:val="22"/>
          <w:szCs w:val="22"/>
        </w:rPr>
      </w:pPr>
    </w:p>
    <w:p w14:paraId="5F119405" w14:textId="1760A15F" w:rsidR="00F459E0" w:rsidRDefault="00F459E0" w:rsidP="00D2521D">
      <w:pPr>
        <w:jc w:val="both"/>
        <w:rPr>
          <w:ins w:id="26" w:author="Alyssa Manik" w:date="2021-01-29T23:31:00Z"/>
          <w:sz w:val="22"/>
          <w:szCs w:val="22"/>
        </w:rPr>
      </w:pPr>
      <w:ins w:id="27" w:author="Alyssa Manik" w:date="2021-01-29T23:26:00Z">
        <w:r>
          <w:rPr>
            <w:sz w:val="22"/>
            <w:szCs w:val="22"/>
          </w:rPr>
          <w:t xml:space="preserve">I see your answer starting from “As Managing </w:t>
        </w:r>
        <w:proofErr w:type="gramStart"/>
        <w:r>
          <w:rPr>
            <w:sz w:val="22"/>
            <w:szCs w:val="22"/>
          </w:rPr>
          <w:t>Editor..</w:t>
        </w:r>
        <w:proofErr w:type="gramEnd"/>
        <w:r>
          <w:rPr>
            <w:sz w:val="22"/>
            <w:szCs w:val="22"/>
          </w:rPr>
          <w:t xml:space="preserve">” but the issue is that I only see what you DO not </w:t>
        </w:r>
      </w:ins>
      <w:ins w:id="28" w:author="Paul Edison" w:date="2021-01-29T23:49:00Z">
        <w:r w:rsidR="00FA73E0">
          <w:rPr>
            <w:sz w:val="22"/>
            <w:szCs w:val="22"/>
          </w:rPr>
          <w:t xml:space="preserve">do, instead of </w:t>
        </w:r>
      </w:ins>
      <w:ins w:id="29" w:author="Alyssa Manik" w:date="2021-01-29T23:27:00Z">
        <w:r>
          <w:rPr>
            <w:sz w:val="22"/>
            <w:szCs w:val="22"/>
          </w:rPr>
          <w:t xml:space="preserve">HOW you help. You mentioned how you oversee content and give advice to junior editors, yes. But compare that </w:t>
        </w:r>
        <w:proofErr w:type="gramStart"/>
        <w:r>
          <w:rPr>
            <w:sz w:val="22"/>
            <w:szCs w:val="22"/>
          </w:rPr>
          <w:t>with:</w:t>
        </w:r>
        <w:proofErr w:type="gramEnd"/>
        <w:r>
          <w:rPr>
            <w:sz w:val="22"/>
            <w:szCs w:val="22"/>
          </w:rPr>
          <w:t xml:space="preserve"> e.g. My role as </w:t>
        </w:r>
      </w:ins>
      <w:ins w:id="30" w:author="Alyssa Manik" w:date="2021-01-29T23:30:00Z">
        <w:r w:rsidR="002D5440">
          <w:rPr>
            <w:sz w:val="22"/>
            <w:szCs w:val="22"/>
          </w:rPr>
          <w:t>Managing E</w:t>
        </w:r>
      </w:ins>
      <w:ins w:id="31" w:author="Alyssa Manik" w:date="2021-01-29T23:27:00Z">
        <w:r>
          <w:rPr>
            <w:sz w:val="22"/>
            <w:szCs w:val="22"/>
          </w:rPr>
          <w:t>ditor is not easy, while I oversee others’ work, I maintain hones</w:t>
        </w:r>
      </w:ins>
      <w:ins w:id="32" w:author="Alyssa Manik" w:date="2021-01-29T23:28:00Z">
        <w:r>
          <w:rPr>
            <w:sz w:val="22"/>
            <w:szCs w:val="22"/>
          </w:rPr>
          <w:t xml:space="preserve">ty and transparency to keep the content within the organization’s vision. Instead of discouraging articles that are </w:t>
        </w:r>
      </w:ins>
      <w:ins w:id="33" w:author="Alyssa Manik" w:date="2021-01-29T23:29:00Z">
        <w:r>
          <w:rPr>
            <w:sz w:val="22"/>
            <w:szCs w:val="22"/>
          </w:rPr>
          <w:t xml:space="preserve">truant, </w:t>
        </w:r>
      </w:ins>
      <w:ins w:id="34" w:author="Alyssa Manik" w:date="2021-01-29T23:30:00Z">
        <w:r w:rsidR="002D5440">
          <w:rPr>
            <w:sz w:val="22"/>
            <w:szCs w:val="22"/>
          </w:rPr>
          <w:t xml:space="preserve">I would encourage them to </w:t>
        </w:r>
      </w:ins>
      <w:ins w:id="35" w:author="Alyssa Manik" w:date="2021-01-29T23:31:00Z">
        <w:r w:rsidR="001A7C1A">
          <w:rPr>
            <w:sz w:val="22"/>
            <w:szCs w:val="22"/>
          </w:rPr>
          <w:t>strengthen their argument and organize it to exhibit different ideologies.</w:t>
        </w:r>
      </w:ins>
    </w:p>
    <w:p w14:paraId="665DE577" w14:textId="3B38F7AC" w:rsidR="001A7C1A" w:rsidRDefault="001A7C1A" w:rsidP="00D2521D">
      <w:pPr>
        <w:jc w:val="both"/>
        <w:rPr>
          <w:ins w:id="36" w:author="Alyssa Manik" w:date="2021-01-29T23:31:00Z"/>
          <w:sz w:val="22"/>
          <w:szCs w:val="22"/>
        </w:rPr>
      </w:pPr>
    </w:p>
    <w:p w14:paraId="13825B7A" w14:textId="5F3280E4" w:rsidR="001A7C1A" w:rsidRPr="00F459E0" w:rsidRDefault="001A7C1A" w:rsidP="00D2521D">
      <w:pPr>
        <w:jc w:val="both"/>
        <w:rPr>
          <w:sz w:val="22"/>
          <w:szCs w:val="22"/>
          <w:rPrChange w:id="37" w:author="Alyssa Manik" w:date="2021-01-29T23:22:00Z">
            <w:rPr/>
          </w:rPrChange>
        </w:rPr>
      </w:pPr>
      <w:ins w:id="38" w:author="Alyssa Manik" w:date="2021-01-29T23:31:00Z">
        <w:r>
          <w:rPr>
            <w:sz w:val="22"/>
            <w:szCs w:val="22"/>
          </w:rPr>
          <w:t>Give more insight about your job, we kno</w:t>
        </w:r>
      </w:ins>
      <w:ins w:id="39" w:author="Alyssa Manik" w:date="2021-01-29T23:32:00Z">
        <w:r>
          <w:rPr>
            <w:sz w:val="22"/>
            <w:szCs w:val="22"/>
          </w:rPr>
          <w:t>w what a managing editor does. But how is YOUR experience different?</w:t>
        </w:r>
      </w:ins>
    </w:p>
    <w:sectPr w:rsidR="001A7C1A" w:rsidRPr="00F459E0"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29T23:14:00Z" w:initials="AM">
    <w:p w14:paraId="0A747884" w14:textId="024819C5" w:rsidR="004A20E3" w:rsidRDefault="004A20E3">
      <w:pPr>
        <w:pStyle w:val="CommentText"/>
      </w:pPr>
      <w:r>
        <w:rPr>
          <w:rStyle w:val="CommentReference"/>
        </w:rPr>
        <w:annotationRef/>
      </w:r>
      <w:r>
        <w:t>Your focus here is missing</w:t>
      </w:r>
    </w:p>
  </w:comment>
  <w:comment w:id="1" w:author="Alyssa Manik" w:date="2021-01-29T23:16:00Z" w:initials="AM">
    <w:p w14:paraId="22BDDFA7" w14:textId="08242560" w:rsidR="004A20E3" w:rsidRDefault="004A20E3">
      <w:pPr>
        <w:pStyle w:val="CommentText"/>
      </w:pPr>
      <w:r>
        <w:rPr>
          <w:rStyle w:val="CommentReference"/>
        </w:rPr>
        <w:annotationRef/>
      </w:r>
      <w:r>
        <w:t>This par can also be shortened.</w:t>
      </w:r>
    </w:p>
  </w:comment>
  <w:comment w:id="2" w:author="Alyssa Manik" w:date="2021-01-29T23:09:00Z" w:initials="AM">
    <w:p w14:paraId="0364C2B4" w14:textId="216708CF" w:rsidR="009A704B" w:rsidRDefault="009A704B">
      <w:pPr>
        <w:pStyle w:val="CommentText"/>
      </w:pPr>
      <w:r>
        <w:rPr>
          <w:rStyle w:val="CommentReference"/>
        </w:rPr>
        <w:annotationRef/>
      </w:r>
      <w:r>
        <w:t xml:space="preserve">I think you need to make a distinction about the scope of your project: in your community? Among your friends? Because saying “we created a library </w:t>
      </w:r>
      <w:r w:rsidR="004A20E3">
        <w:t>to promote education and</w:t>
      </w:r>
      <w:r>
        <w:t xml:space="preserve"> break the cycle of poverty” makes light of the situation and </w:t>
      </w:r>
      <w:r w:rsidR="004A20E3">
        <w:t>sounds a bit exaggerated.</w:t>
      </w:r>
    </w:p>
  </w:comment>
  <w:comment w:id="3" w:author="Alyssa Manik" w:date="2021-01-29T23:16:00Z" w:initials="AM">
    <w:p w14:paraId="20BC6DEA" w14:textId="0BDFC60F" w:rsidR="004A20E3" w:rsidRDefault="004A20E3">
      <w:pPr>
        <w:pStyle w:val="CommentText"/>
      </w:pPr>
      <w:r>
        <w:rPr>
          <w:rStyle w:val="CommentReference"/>
        </w:rPr>
        <w:annotationRef/>
      </w:r>
      <w:r>
        <w:t>This par can be shortened.</w:t>
      </w:r>
    </w:p>
  </w:comment>
  <w:comment w:id="6" w:author="Alyssa Manik" w:date="2021-01-29T23:12:00Z" w:initials="AM">
    <w:p w14:paraId="18FA6493" w14:textId="2918FDCC" w:rsidR="004A20E3" w:rsidRDefault="004A20E3">
      <w:pPr>
        <w:pStyle w:val="CommentText"/>
      </w:pPr>
      <w:r>
        <w:rPr>
          <w:rStyle w:val="CommentReference"/>
        </w:rPr>
        <w:annotationRef/>
      </w:r>
      <w:r>
        <w:t>This sounds weird, does the blog feature the stories? The organization does not feature a blog, correct?</w:t>
      </w:r>
    </w:p>
  </w:comment>
  <w:comment w:id="7" w:author="Alyssa Manik" w:date="2021-01-29T23:16:00Z" w:initials="AM">
    <w:p w14:paraId="6DBA8147" w14:textId="30D6C709" w:rsidR="004A20E3" w:rsidRDefault="004A20E3">
      <w:pPr>
        <w:pStyle w:val="CommentText"/>
      </w:pPr>
      <w:r>
        <w:rPr>
          <w:rStyle w:val="CommentReference"/>
        </w:rPr>
        <w:annotationRef/>
      </w:r>
      <w:r>
        <w:t>Why is this specific org more passionate and outspoken? Try to state not only your observations but reflect on the group, and then discuss how this reflection came to be because of your role as _____</w:t>
      </w:r>
    </w:p>
  </w:comment>
  <w:comment w:id="8" w:author="Alyssa Manik" w:date="2021-01-29T23:13:00Z" w:initials="AM">
    <w:p w14:paraId="3ECD3900" w14:textId="1A0D4749" w:rsidR="004A20E3" w:rsidRDefault="004A20E3">
      <w:pPr>
        <w:pStyle w:val="CommentText"/>
      </w:pPr>
      <w:r>
        <w:rPr>
          <w:rStyle w:val="CommentReference"/>
        </w:rPr>
        <w:annotationRef/>
      </w:r>
      <w:r>
        <w:t>Camps and organizations are different? Previously you noted the organization, if you’re trying to refer to a study camp run by the org, make that clear.</w:t>
      </w:r>
    </w:p>
  </w:comment>
  <w:comment w:id="10" w:author="Alyssa Manik" w:date="2021-01-29T23:17:00Z" w:initials="AM">
    <w:p w14:paraId="3A9E66F5" w14:textId="1314265A" w:rsidR="004A20E3" w:rsidRDefault="004A20E3">
      <w:pPr>
        <w:pStyle w:val="CommentText"/>
      </w:pPr>
      <w:r>
        <w:rPr>
          <w:rStyle w:val="CommentReference"/>
        </w:rPr>
        <w:annotationRef/>
      </w:r>
      <w:r>
        <w:t>But also, why were you chosen to be managing editor? Why did they give you this role- how did this role change the way you see the world or how did you make a difference? I see “I oversee edits</w:t>
      </w:r>
      <w:r w:rsidR="00F459E0">
        <w:t xml:space="preserve"> and content” but I don’t see how this “breaks free stereotypical chains.”</w:t>
      </w:r>
    </w:p>
  </w:comment>
  <w:comment w:id="9" w:author="Alyssa Manik" w:date="2021-01-29T23:15:00Z" w:initials="AM">
    <w:p w14:paraId="2311414E" w14:textId="032517C2" w:rsidR="004A20E3" w:rsidRDefault="004A20E3">
      <w:pPr>
        <w:pStyle w:val="CommentText"/>
      </w:pPr>
      <w:r>
        <w:rPr>
          <w:rStyle w:val="CommentReference"/>
        </w:rPr>
        <w:annotationRef/>
      </w:r>
      <w:r>
        <w:t>This is a bit too short to show your role within your community. There was a lot of descriptions, but they were a bit vague.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747884" w15:done="0"/>
  <w15:commentEx w15:paraId="22BDDFA7" w15:done="0"/>
  <w15:commentEx w15:paraId="0364C2B4" w15:done="0"/>
  <w15:commentEx w15:paraId="20BC6DEA" w15:paraIdParent="0364C2B4" w15:done="0"/>
  <w15:commentEx w15:paraId="18FA6493" w15:done="0"/>
  <w15:commentEx w15:paraId="6DBA8147" w15:done="0"/>
  <w15:commentEx w15:paraId="3ECD3900" w15:done="0"/>
  <w15:commentEx w15:paraId="3A9E66F5" w15:done="0"/>
  <w15:commentEx w15:paraId="231141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155A" w16cex:dateUtc="2021-01-29T16:14:00Z"/>
  <w16cex:commentExtensible w16cex:durableId="23BF15D8" w16cex:dateUtc="2021-01-29T16:16:00Z"/>
  <w16cex:commentExtensible w16cex:durableId="23BF1412" w16cex:dateUtc="2021-01-29T16:09:00Z"/>
  <w16cex:commentExtensible w16cex:durableId="23BF15D0" w16cex:dateUtc="2021-01-29T16:16:00Z"/>
  <w16cex:commentExtensible w16cex:durableId="23BF14F5" w16cex:dateUtc="2021-01-29T16:12:00Z"/>
  <w16cex:commentExtensible w16cex:durableId="23BF15E4" w16cex:dateUtc="2021-01-29T16:16:00Z"/>
  <w16cex:commentExtensible w16cex:durableId="23BF1515" w16cex:dateUtc="2021-01-29T16:13:00Z"/>
  <w16cex:commentExtensible w16cex:durableId="23BF161C" w16cex:dateUtc="2021-01-29T16:17:00Z"/>
  <w16cex:commentExtensible w16cex:durableId="23BF15AC" w16cex:dateUtc="2021-01-29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747884" w16cid:durableId="23BF155A"/>
  <w16cid:commentId w16cid:paraId="22BDDFA7" w16cid:durableId="23BF15D8"/>
  <w16cid:commentId w16cid:paraId="0364C2B4" w16cid:durableId="23BF1412"/>
  <w16cid:commentId w16cid:paraId="20BC6DEA" w16cid:durableId="23BF15D0"/>
  <w16cid:commentId w16cid:paraId="18FA6493" w16cid:durableId="23BF14F5"/>
  <w16cid:commentId w16cid:paraId="6DBA8147" w16cid:durableId="23BF15E4"/>
  <w16cid:commentId w16cid:paraId="3ECD3900" w16cid:durableId="23BF1515"/>
  <w16cid:commentId w16cid:paraId="3A9E66F5" w16cid:durableId="23BF161C"/>
  <w16cid:commentId w16cid:paraId="2311414E" w16cid:durableId="23BF1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1A7C1A"/>
    <w:rsid w:val="002D5440"/>
    <w:rsid w:val="002E02CB"/>
    <w:rsid w:val="00331531"/>
    <w:rsid w:val="004A20E3"/>
    <w:rsid w:val="004A375B"/>
    <w:rsid w:val="005A3E2B"/>
    <w:rsid w:val="00637098"/>
    <w:rsid w:val="00821F8C"/>
    <w:rsid w:val="009A704B"/>
    <w:rsid w:val="009C33C4"/>
    <w:rsid w:val="00A3079B"/>
    <w:rsid w:val="00D2521D"/>
    <w:rsid w:val="00F459E0"/>
    <w:rsid w:val="00FA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A704B"/>
    <w:rPr>
      <w:sz w:val="16"/>
      <w:szCs w:val="16"/>
    </w:rPr>
  </w:style>
  <w:style w:type="paragraph" w:styleId="CommentText">
    <w:name w:val="annotation text"/>
    <w:basedOn w:val="Normal"/>
    <w:link w:val="CommentTextChar"/>
    <w:uiPriority w:val="99"/>
    <w:semiHidden/>
    <w:unhideWhenUsed/>
    <w:rsid w:val="009A704B"/>
    <w:rPr>
      <w:sz w:val="20"/>
      <w:szCs w:val="20"/>
    </w:rPr>
  </w:style>
  <w:style w:type="character" w:customStyle="1" w:styleId="CommentTextChar">
    <w:name w:val="Comment Text Char"/>
    <w:basedOn w:val="DefaultParagraphFont"/>
    <w:link w:val="CommentText"/>
    <w:uiPriority w:val="99"/>
    <w:semiHidden/>
    <w:rsid w:val="009A704B"/>
    <w:rPr>
      <w:sz w:val="20"/>
      <w:szCs w:val="20"/>
    </w:rPr>
  </w:style>
  <w:style w:type="paragraph" w:styleId="CommentSubject">
    <w:name w:val="annotation subject"/>
    <w:basedOn w:val="CommentText"/>
    <w:next w:val="CommentText"/>
    <w:link w:val="CommentSubjectChar"/>
    <w:uiPriority w:val="99"/>
    <w:semiHidden/>
    <w:unhideWhenUsed/>
    <w:rsid w:val="009A704B"/>
    <w:rPr>
      <w:b/>
      <w:bCs/>
    </w:rPr>
  </w:style>
  <w:style w:type="character" w:customStyle="1" w:styleId="CommentSubjectChar">
    <w:name w:val="Comment Subject Char"/>
    <w:basedOn w:val="CommentTextChar"/>
    <w:link w:val="CommentSubject"/>
    <w:uiPriority w:val="99"/>
    <w:semiHidden/>
    <w:rsid w:val="009A70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 w:id="6312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11</cp:revision>
  <dcterms:created xsi:type="dcterms:W3CDTF">2021-01-26T11:45:00Z</dcterms:created>
  <dcterms:modified xsi:type="dcterms:W3CDTF">2021-01-29T16:49:00Z</dcterms:modified>
</cp:coreProperties>
</file>