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7FB" w14:textId="03C2E956" w:rsidR="00F843FA" w:rsidRPr="0005765F" w:rsidRDefault="00F843FA" w:rsidP="00F843FA">
      <w:pPr>
        <w:shd w:val="clear" w:color="auto" w:fill="FFFFFF"/>
        <w:rPr>
          <w:rFonts w:ascii="Times New Roman" w:eastAsia="Times New Roman" w:hAnsi="Times New Roman" w:cs="Times New Roman"/>
          <w:b/>
          <w:bCs/>
          <w:color w:val="000000" w:themeColor="text1"/>
        </w:rPr>
      </w:pPr>
      <w:r w:rsidRPr="0005765F">
        <w:rPr>
          <w:rFonts w:ascii="Roboto" w:eastAsia="Times New Roman" w:hAnsi="Roboto" w:cs="Times New Roman"/>
          <w:b/>
          <w:bCs/>
          <w:i/>
          <w:iCs/>
          <w:color w:val="000000" w:themeColor="text1"/>
          <w:sz w:val="22"/>
          <w:szCs w:val="22"/>
        </w:rPr>
        <w:t xml:space="preserve">In the past 3 to 4 years, what experience(s) have you had (inside or outside of the classroom) related to your selected first-choice major or academic </w:t>
      </w:r>
      <w:proofErr w:type="gramStart"/>
      <w:r w:rsidRPr="0005765F">
        <w:rPr>
          <w:rFonts w:ascii="Roboto" w:eastAsia="Times New Roman" w:hAnsi="Roboto" w:cs="Times New Roman"/>
          <w:b/>
          <w:bCs/>
          <w:i/>
          <w:iCs/>
          <w:color w:val="000000" w:themeColor="text1"/>
          <w:sz w:val="22"/>
          <w:szCs w:val="22"/>
        </w:rPr>
        <w:t>interest?*</w:t>
      </w:r>
      <w:proofErr w:type="gramEnd"/>
      <w:r w:rsidRPr="0005765F">
        <w:rPr>
          <w:rFonts w:ascii="Roboto" w:eastAsia="Times New Roman" w:hAnsi="Roboto" w:cs="Times New Roman"/>
          <w:b/>
          <w:bCs/>
          <w:i/>
          <w:iCs/>
          <w:color w:val="000000" w:themeColor="text1"/>
          <w:sz w:val="22"/>
          <w:szCs w:val="22"/>
        </w:rPr>
        <w:t xml:space="preserve"> (max 150)</w:t>
      </w:r>
    </w:p>
    <w:p w14:paraId="569E8160" w14:textId="15D647FF"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commentRangeStart w:id="0"/>
    <w:p w14:paraId="3BF94686" w14:textId="571208F8" w:rsidR="0005765F" w:rsidRPr="0005765F" w:rsidRDefault="00125CCD" w:rsidP="0005765F">
      <w:pPr>
        <w:shd w:val="clear" w:color="auto" w:fill="FFFFFF"/>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7024" behindDoc="0" locked="0" layoutInCell="1" allowOverlap="1" wp14:anchorId="7AD3100F" wp14:editId="72BC0DEF">
                <wp:simplePos x="0" y="0"/>
                <wp:positionH relativeFrom="column">
                  <wp:posOffset>86314</wp:posOffset>
                </wp:positionH>
                <wp:positionV relativeFrom="paragraph">
                  <wp:posOffset>717571</wp:posOffset>
                </wp:positionV>
                <wp:extent cx="4159800" cy="134640"/>
                <wp:effectExtent l="76200" t="114300" r="95250" b="119380"/>
                <wp:wrapNone/>
                <wp:docPr id="144" name="Ink 144"/>
                <wp:cNvGraphicFramePr/>
                <a:graphic xmlns:a="http://schemas.openxmlformats.org/drawingml/2006/main">
                  <a:graphicData uri="http://schemas.microsoft.com/office/word/2010/wordprocessingInk">
                    <w14:contentPart bwMode="auto" r:id="rId4">
                      <w14:nvContentPartPr>
                        <w14:cNvContentPartPr/>
                      </w14:nvContentPartPr>
                      <w14:xfrm>
                        <a:off x="0" y="0"/>
                        <a:ext cx="4159800" cy="134640"/>
                      </w14:xfrm>
                    </w14:contentPart>
                  </a:graphicData>
                </a:graphic>
              </wp:anchor>
            </w:drawing>
          </mc:Choice>
          <mc:Fallback>
            <w:pict>
              <v:shapetype w14:anchorId="590613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4" o:spid="_x0000_s1026" type="#_x0000_t75" style="position:absolute;margin-left:2.55pt;margin-top:48pt;width:336.1pt;height:27.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">
                <v:imagedata r:id="rId5" o:title=""/>
              </v:shape>
            </w:pict>
          </mc:Fallback>
        </mc:AlternateContent>
      </w: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6000" behindDoc="0" locked="0" layoutInCell="1" allowOverlap="1" wp14:anchorId="02044E8B" wp14:editId="59AE987D">
                <wp:simplePos x="0" y="0"/>
                <wp:positionH relativeFrom="column">
                  <wp:posOffset>105394</wp:posOffset>
                </wp:positionH>
                <wp:positionV relativeFrom="paragraph">
                  <wp:posOffset>593011</wp:posOffset>
                </wp:positionV>
                <wp:extent cx="5556960" cy="48240"/>
                <wp:effectExtent l="76200" t="114300" r="0" b="117475"/>
                <wp:wrapNone/>
                <wp:docPr id="143" name="Ink 143"/>
                <wp:cNvGraphicFramePr/>
                <a:graphic xmlns:a="http://schemas.openxmlformats.org/drawingml/2006/main">
                  <a:graphicData uri="http://schemas.microsoft.com/office/word/2010/wordprocessingInk">
                    <w14:contentPart bwMode="auto" r:id="rId6">
                      <w14:nvContentPartPr>
                        <w14:cNvContentPartPr/>
                      </w14:nvContentPartPr>
                      <w14:xfrm>
                        <a:off x="0" y="0"/>
                        <a:ext cx="5556960" cy="48240"/>
                      </w14:xfrm>
                    </w14:contentPart>
                  </a:graphicData>
                </a:graphic>
              </wp:anchor>
            </w:drawing>
          </mc:Choice>
          <mc:Fallback>
            <w:pict>
              <v:shape w14:anchorId="09BAED5C" id="Ink 143" o:spid="_x0000_s1026" type="#_x0000_t75" style="position:absolute;margin-left:4.05pt;margin-top:38.2pt;width:446.05pt;height:20.9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">
                <v:imagedata r:id="rId7" o:title=""/>
              </v:shape>
            </w:pict>
          </mc:Fallback>
        </mc:AlternateContent>
      </w: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4976" behindDoc="0" locked="0" layoutInCell="1" allowOverlap="1" wp14:anchorId="03387A38" wp14:editId="503222C9">
                <wp:simplePos x="0" y="0"/>
                <wp:positionH relativeFrom="column">
                  <wp:posOffset>3778834</wp:posOffset>
                </wp:positionH>
                <wp:positionV relativeFrom="paragraph">
                  <wp:posOffset>436411</wp:posOffset>
                </wp:positionV>
                <wp:extent cx="1963440" cy="38880"/>
                <wp:effectExtent l="0" t="114300" r="68580" b="113665"/>
                <wp:wrapNone/>
                <wp:docPr id="142" name="Ink 142"/>
                <wp:cNvGraphicFramePr/>
                <a:graphic xmlns:a="http://schemas.openxmlformats.org/drawingml/2006/main">
                  <a:graphicData uri="http://schemas.microsoft.com/office/word/2010/wordprocessingInk">
                    <w14:contentPart bwMode="auto" r:id="rId8">
                      <w14:nvContentPartPr>
                        <w14:cNvContentPartPr/>
                      </w14:nvContentPartPr>
                      <w14:xfrm>
                        <a:off x="0" y="0"/>
                        <a:ext cx="1963440" cy="38880"/>
                      </w14:xfrm>
                    </w14:contentPart>
                  </a:graphicData>
                </a:graphic>
              </wp:anchor>
            </w:drawing>
          </mc:Choice>
          <mc:Fallback>
            <w:pict>
              <v:shape w14:anchorId="1E63828F" id="Ink 142" o:spid="_x0000_s1026" type="#_x0000_t75" style="position:absolute;margin-left:293.3pt;margin-top:25.8pt;width:163.1pt;height:20.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">
                <v:imagedata r:id="rId9" o:title=""/>
              </v:shape>
            </w:pict>
          </mc:Fallback>
        </mc:AlternateContent>
      </w:r>
      <w:del w:id="1" w:author="Paul Edison" w:date="2021-12-23T19:03:00Z">
        <w:r w:rsidR="00652EFA" w:rsidDel="00AF2DB3">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15584" behindDoc="0" locked="0" layoutInCell="1" allowOverlap="1" wp14:anchorId="7BF38AD8" wp14:editId="73E6C58D">
                  <wp:simplePos x="0" y="0"/>
                  <wp:positionH relativeFrom="column">
                    <wp:posOffset>-802640</wp:posOffset>
                  </wp:positionH>
                  <wp:positionV relativeFrom="paragraph">
                    <wp:posOffset>-50165</wp:posOffset>
                  </wp:positionV>
                  <wp:extent cx="448140" cy="373890"/>
                  <wp:effectExtent l="38100" t="38100" r="9525" b="45720"/>
                  <wp:wrapNone/>
                  <wp:docPr id="84" name="Ink 84"/>
                  <wp:cNvGraphicFramePr/>
                  <a:graphic xmlns:a="http://schemas.openxmlformats.org/drawingml/2006/main">
                    <a:graphicData uri="http://schemas.microsoft.com/office/word/2010/wordprocessingInk">
                      <w14:contentPart bwMode="auto" r:id="rId10">
                        <w14:nvContentPartPr>
                          <w14:cNvContentPartPr/>
                        </w14:nvContentPartPr>
                        <w14:xfrm>
                          <a:off x="0" y="0"/>
                          <a:ext cx="448140" cy="373890"/>
                        </w14:xfrm>
                      </w14:contentPart>
                    </a:graphicData>
                  </a:graphic>
                </wp:anchor>
              </w:drawing>
            </mc:Choice>
            <mc:Fallback>
              <w:pict>
                <v:shapetype w14:anchorId="6224F8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4" o:spid="_x0000_s1026" type="#_x0000_t75" style="position:absolute;margin-left:-64.4pt;margin-top:-5.15pt;width:37.75pt;height:31.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">
                  <v:imagedata r:id="rId11" o:title=""/>
                </v:shape>
              </w:pict>
            </mc:Fallback>
          </mc:AlternateContent>
        </w:r>
        <w:r w:rsidR="00652EFA" w:rsidDel="00AF2DB3">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5344" behindDoc="0" locked="0" layoutInCell="1" allowOverlap="1" wp14:anchorId="29AB485F" wp14:editId="50FA2249">
                  <wp:simplePos x="0" y="0"/>
                  <wp:positionH relativeFrom="column">
                    <wp:posOffset>-144000</wp:posOffset>
                  </wp:positionH>
                  <wp:positionV relativeFrom="paragraph">
                    <wp:posOffset>23883</wp:posOffset>
                  </wp:positionV>
                  <wp:extent cx="99360" cy="333000"/>
                  <wp:effectExtent l="38100" t="38100" r="15240" b="35560"/>
                  <wp:wrapNone/>
                  <wp:docPr id="68" name="Ink 68"/>
                  <wp:cNvGraphicFramePr/>
                  <a:graphic xmlns:a="http://schemas.openxmlformats.org/drawingml/2006/main">
                    <a:graphicData uri="http://schemas.microsoft.com/office/word/2010/wordprocessingInk">
                      <w14:contentPart bwMode="auto" r:id="rId12">
                        <w14:nvContentPartPr>
                          <w14:cNvContentPartPr/>
                        </w14:nvContentPartPr>
                        <w14:xfrm>
                          <a:off x="0" y="0"/>
                          <a:ext cx="99360" cy="333000"/>
                        </w14:xfrm>
                      </w14:contentPart>
                    </a:graphicData>
                  </a:graphic>
                </wp:anchor>
              </w:drawing>
            </mc:Choice>
            <mc:Fallback>
              <w:pict>
                <v:shape w14:anchorId="6DED02E6" id="Ink 68" o:spid="_x0000_s1026" type="#_x0000_t75" style="position:absolute;margin-left:-12.55pt;margin-top:.7pt;width:10.2pt;height:28.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">
                  <v:imagedata r:id="rId13" o:title=""/>
                </v:shape>
              </w:pict>
            </mc:Fallback>
          </mc:AlternateContent>
        </w:r>
        <w:r w:rsidR="008C629A" w:rsidDel="00AF2DB3">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4320" behindDoc="0" locked="0" layoutInCell="1" allowOverlap="1" wp14:anchorId="048CFD74" wp14:editId="74982714">
                  <wp:simplePos x="0" y="0"/>
                  <wp:positionH relativeFrom="column">
                    <wp:posOffset>31400</wp:posOffset>
                  </wp:positionH>
                  <wp:positionV relativeFrom="paragraph">
                    <wp:posOffset>251533</wp:posOffset>
                  </wp:positionV>
                  <wp:extent cx="344160" cy="29160"/>
                  <wp:effectExtent l="63500" t="127000" r="0" b="123825"/>
                  <wp:wrapNone/>
                  <wp:docPr id="66" name="Ink 66"/>
                  <wp:cNvGraphicFramePr/>
                  <a:graphic xmlns:a="http://schemas.openxmlformats.org/drawingml/2006/main">
                    <a:graphicData uri="http://schemas.microsoft.com/office/word/2010/wordprocessingInk">
                      <w14:contentPart bwMode="auto" r:id="rId14">
                        <w14:nvContentPartPr>
                          <w14:cNvContentPartPr/>
                        </w14:nvContentPartPr>
                        <w14:xfrm>
                          <a:off x="0" y="0"/>
                          <a:ext cx="344160" cy="29160"/>
                        </w14:xfrm>
                      </w14:contentPart>
                    </a:graphicData>
                  </a:graphic>
                </wp:anchor>
              </w:drawing>
            </mc:Choice>
            <mc:Fallback>
              <w:pict>
                <v:shape w14:anchorId="079CBFFA" id="Ink 66" o:spid="_x0000_s1026" type="#_x0000_t75" style="position:absolute;margin-left:-1.8pt;margin-top:11.2pt;width:35.6pt;height:19.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">
                  <v:imagedata r:id="rId15" o:title=""/>
                </v:shape>
              </w:pict>
            </mc:Fallback>
          </mc:AlternateContent>
        </w:r>
        <w:r w:rsidR="008C629A" w:rsidDel="00AF2DB3">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3296" behindDoc="0" locked="0" layoutInCell="1" allowOverlap="1" wp14:anchorId="11D9D857" wp14:editId="69EEE915">
                  <wp:simplePos x="0" y="0"/>
                  <wp:positionH relativeFrom="column">
                    <wp:posOffset>3044600</wp:posOffset>
                  </wp:positionH>
                  <wp:positionV relativeFrom="paragraph">
                    <wp:posOffset>41653</wp:posOffset>
                  </wp:positionV>
                  <wp:extent cx="2339640" cy="32760"/>
                  <wp:effectExtent l="76200" t="127000" r="73660" b="132715"/>
                  <wp:wrapNone/>
                  <wp:docPr id="65" name="Ink 65"/>
                  <wp:cNvGraphicFramePr/>
                  <a:graphic xmlns:a="http://schemas.openxmlformats.org/drawingml/2006/main">
                    <a:graphicData uri="http://schemas.microsoft.com/office/word/2010/wordprocessingInk">
                      <w14:contentPart bwMode="auto" r:id="rId16">
                        <w14:nvContentPartPr>
                          <w14:cNvContentPartPr/>
                        </w14:nvContentPartPr>
                        <w14:xfrm>
                          <a:off x="0" y="0"/>
                          <a:ext cx="2339640" cy="32760"/>
                        </w14:xfrm>
                      </w14:contentPart>
                    </a:graphicData>
                  </a:graphic>
                </wp:anchor>
              </w:drawing>
            </mc:Choice>
            <mc:Fallback>
              <w:pict>
                <v:shape w14:anchorId="7D3D30CF" id="Ink 65" o:spid="_x0000_s1026" type="#_x0000_t75" style="position:absolute;margin-left:235.5pt;margin-top:-5.3pt;width:192.7pt;height:19.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">
                  <v:imagedata r:id="rId17" o:title=""/>
                </v:shape>
              </w:pict>
            </mc:Fallback>
          </mc:AlternateContent>
        </w:r>
        <w:r w:rsidR="00342142" w:rsidDel="00AF2DB3">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2272" behindDoc="0" locked="0" layoutInCell="1" allowOverlap="1" wp14:anchorId="15A1A49D" wp14:editId="045E7E46">
                  <wp:simplePos x="0" y="0"/>
                  <wp:positionH relativeFrom="column">
                    <wp:posOffset>15200</wp:posOffset>
                  </wp:positionH>
                  <wp:positionV relativeFrom="paragraph">
                    <wp:posOffset>66133</wp:posOffset>
                  </wp:positionV>
                  <wp:extent cx="2322000" cy="45000"/>
                  <wp:effectExtent l="76200" t="139700" r="78740" b="133350"/>
                  <wp:wrapNone/>
                  <wp:docPr id="64" name="Ink 64"/>
                  <wp:cNvGraphicFramePr/>
                  <a:graphic xmlns:a="http://schemas.openxmlformats.org/drawingml/2006/main">
                    <a:graphicData uri="http://schemas.microsoft.com/office/word/2010/wordprocessingInk">
                      <w14:contentPart bwMode="auto" r:id="rId18">
                        <w14:nvContentPartPr>
                          <w14:cNvContentPartPr/>
                        </w14:nvContentPartPr>
                        <w14:xfrm>
                          <a:off x="0" y="0"/>
                          <a:ext cx="2322000" cy="45000"/>
                        </w14:xfrm>
                      </w14:contentPart>
                    </a:graphicData>
                  </a:graphic>
                </wp:anchor>
              </w:drawing>
            </mc:Choice>
            <mc:Fallback>
              <w:pict>
                <v:shape w14:anchorId="44ACDDEC" id="Ink 64" o:spid="_x0000_s1026" type="#_x0000_t75" style="position:absolute;margin-left:-3.05pt;margin-top:-3.3pt;width:191.35pt;height:20.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">
                  <v:imagedata r:id="rId19" o:title=""/>
                </v:shape>
              </w:pict>
            </mc:Fallback>
          </mc:AlternateContent>
        </w:r>
      </w:del>
      <w:r w:rsidR="00342142">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01248" behindDoc="0" locked="0" layoutInCell="1" allowOverlap="1" wp14:anchorId="5DD8858D" wp14:editId="516F408D">
                <wp:simplePos x="0" y="0"/>
                <wp:positionH relativeFrom="column">
                  <wp:posOffset>55935</wp:posOffset>
                </wp:positionH>
                <wp:positionV relativeFrom="paragraph">
                  <wp:posOffset>764515</wp:posOffset>
                </wp:positionV>
                <wp:extent cx="20520" cy="28800"/>
                <wp:effectExtent l="38100" t="38100" r="43180" b="34925"/>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20520" cy="28800"/>
                      </w14:xfrm>
                    </w14:contentPart>
                  </a:graphicData>
                </a:graphic>
                <wp14:sizeRelH relativeFrom="margin">
                  <wp14:pctWidth>0</wp14:pctWidth>
                </wp14:sizeRelH>
                <wp14:sizeRelV relativeFrom="margin">
                  <wp14:pctHeight>0</wp14:pctHeight>
                </wp14:sizeRelV>
              </wp:anchor>
            </w:drawing>
          </mc:Choice>
          <mc:Fallback>
            <w:pict>
              <v:shape w14:anchorId="3B34CFDB" id="Ink 46" o:spid="_x0000_s1026" type="#_x0000_t75" style="position:absolute;margin-left:3.2pt;margin-top:59pt;width:4.05pt;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">
                <v:imagedata r:id="rId21" o:title=""/>
              </v:shape>
            </w:pict>
          </mc:Fallback>
        </mc:AlternateContent>
      </w:r>
      <w:r w:rsidR="0005765F" w:rsidRPr="0005765F">
        <w:rPr>
          <w:rFonts w:ascii="Roboto" w:eastAsia="Times New Roman" w:hAnsi="Roboto" w:cs="Times New Roman"/>
          <w:color w:val="000000" w:themeColor="text1"/>
          <w:sz w:val="22"/>
          <w:szCs w:val="22"/>
        </w:rPr>
        <w:t xml:space="preserve">Ever since I got my iPad in the 8th grade, I’ve had my heart set on pursuing a career in graphic design. </w:t>
      </w:r>
      <w:commentRangeEnd w:id="0"/>
      <w:r w:rsidR="00AF2DB3">
        <w:rPr>
          <w:rStyle w:val="CommentReference"/>
        </w:rPr>
        <w:commentReference w:id="0"/>
      </w:r>
      <w:commentRangeStart w:id="2"/>
      <w:r w:rsidR="0005765F" w:rsidRPr="0005765F">
        <w:rPr>
          <w:rFonts w:ascii="Roboto" w:eastAsia="Times New Roman" w:hAnsi="Roboto" w:cs="Times New Roman"/>
          <w:color w:val="000000" w:themeColor="text1"/>
          <w:sz w:val="22"/>
          <w:szCs w:val="22"/>
        </w:rPr>
        <w:t xml:space="preserve">During the pandemic, </w:t>
      </w:r>
      <w:commentRangeEnd w:id="2"/>
      <w:r w:rsidR="00AF2DB3">
        <w:rPr>
          <w:rStyle w:val="CommentReference"/>
        </w:rPr>
        <w:commentReference w:id="2"/>
      </w:r>
      <w:r w:rsidR="0005765F" w:rsidRPr="0005765F">
        <w:rPr>
          <w:rFonts w:ascii="Roboto" w:eastAsia="Times New Roman" w:hAnsi="Roboto" w:cs="Times New Roman"/>
          <w:color w:val="000000" w:themeColor="text1"/>
          <w:sz w:val="22"/>
          <w:szCs w:val="22"/>
        </w:rPr>
        <w:t xml:space="preserve">I interned at a local cookware startup, SKITCHEN, where I was given the opportunity to design their product packaging. </w:t>
      </w:r>
      <w:commentRangeStart w:id="3"/>
      <w:r w:rsidR="0005765F" w:rsidRPr="0005765F">
        <w:rPr>
          <w:rFonts w:ascii="Roboto" w:eastAsia="Times New Roman" w:hAnsi="Roboto" w:cs="Times New Roman"/>
          <w:color w:val="000000" w:themeColor="text1"/>
          <w:sz w:val="22"/>
          <w:szCs w:val="22"/>
        </w:rPr>
        <w:t>Consequently, I got to experience the end-to-end design process, from planning and producing my designs to having them printed out and displayed on the shelves of one of the biggest premium grocery stores in Indonesia. </w:t>
      </w:r>
      <w:commentRangeEnd w:id="3"/>
      <w:r w:rsidR="00AF2DB3">
        <w:rPr>
          <w:rStyle w:val="CommentReference"/>
        </w:rPr>
        <w:commentReference w:id="3"/>
      </w:r>
    </w:p>
    <w:p w14:paraId="65135F11" w14:textId="0A384E18" w:rsidR="0005765F" w:rsidRPr="0005765F" w:rsidRDefault="00125CCD" w:rsidP="0005765F">
      <w:pPr>
        <w:shd w:val="clear" w:color="auto" w:fill="FFFFFF"/>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827200" behindDoc="0" locked="0" layoutInCell="1" allowOverlap="1" wp14:anchorId="18B0ED70" wp14:editId="399FC395">
                <wp:simplePos x="0" y="0"/>
                <wp:positionH relativeFrom="column">
                  <wp:posOffset>4366895</wp:posOffset>
                </wp:positionH>
                <wp:positionV relativeFrom="paragraph">
                  <wp:posOffset>-116205</wp:posOffset>
                </wp:positionV>
                <wp:extent cx="1979720" cy="460205"/>
                <wp:effectExtent l="38100" t="38100" r="27305" b="35560"/>
                <wp:wrapNone/>
                <wp:docPr id="193" name="Ink 193"/>
                <wp:cNvGraphicFramePr/>
                <a:graphic xmlns:a="http://schemas.openxmlformats.org/drawingml/2006/main">
                  <a:graphicData uri="http://schemas.microsoft.com/office/word/2010/wordprocessingInk">
                    <w14:contentPart bwMode="auto" r:id="rId26">
                      <w14:nvContentPartPr>
                        <w14:cNvContentPartPr/>
                      </w14:nvContentPartPr>
                      <w14:xfrm>
                        <a:off x="0" y="0"/>
                        <a:ext cx="1979720" cy="460205"/>
                      </w14:xfrm>
                    </w14:contentPart>
                  </a:graphicData>
                </a:graphic>
              </wp:anchor>
            </w:drawing>
          </mc:Choice>
          <mc:Fallback>
            <w:pict>
              <v:shape w14:anchorId="76A29E21" id="Ink 193" o:spid="_x0000_s1026" type="#_x0000_t75" style="position:absolute;margin-left:342.65pt;margin-top:-10.35pt;width:158.35pt;height:38.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">
                <v:imagedata r:id="rId27" o:title=""/>
              </v:shape>
            </w:pict>
          </mc:Fallback>
        </mc:AlternateContent>
      </w:r>
      <w:del w:id="4" w:author="Paul Edison" w:date="2021-12-23T19:03:00Z">
        <w:r w:rsidR="008D1424" w:rsidDel="00AF2DB3">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773952" behindDoc="0" locked="0" layoutInCell="1" allowOverlap="1" wp14:anchorId="7A25A6C0" wp14:editId="2D18B0F5">
                  <wp:simplePos x="0" y="0"/>
                  <wp:positionH relativeFrom="column">
                    <wp:posOffset>-770255</wp:posOffset>
                  </wp:positionH>
                  <wp:positionV relativeFrom="paragraph">
                    <wp:posOffset>-493395</wp:posOffset>
                  </wp:positionV>
                  <wp:extent cx="840740" cy="1355985"/>
                  <wp:effectExtent l="38100" t="38100" r="35560" b="41275"/>
                  <wp:wrapNone/>
                  <wp:docPr id="141" name="Ink 141"/>
                  <wp:cNvGraphicFramePr/>
                  <a:graphic xmlns:a="http://schemas.openxmlformats.org/drawingml/2006/main">
                    <a:graphicData uri="http://schemas.microsoft.com/office/word/2010/wordprocessingInk">
                      <w14:contentPart bwMode="auto" r:id="rId28">
                        <w14:nvContentPartPr>
                          <w14:cNvContentPartPr/>
                        </w14:nvContentPartPr>
                        <w14:xfrm>
                          <a:off x="0" y="0"/>
                          <a:ext cx="840740" cy="1355985"/>
                        </w14:xfrm>
                      </w14:contentPart>
                    </a:graphicData>
                  </a:graphic>
                </wp:anchor>
              </w:drawing>
            </mc:Choice>
            <mc:Fallback>
              <w:pict>
                <v:shape w14:anchorId="1B03CDFF" id="Ink 141" o:spid="_x0000_s1026" type="#_x0000_t75" style="position:absolute;margin-left:-61.85pt;margin-top:-40.05pt;width:68.6pt;height:10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">
                  <v:imagedata r:id="rId29" o:title=""/>
                </v:shape>
              </w:pict>
            </mc:Fallback>
          </mc:AlternateContent>
        </w:r>
      </w:del>
      <w:r w:rsidR="0005765F" w:rsidRPr="0005765F">
        <w:rPr>
          <w:rFonts w:ascii="Roboto" w:eastAsia="Times New Roman" w:hAnsi="Roboto" w:cs="Times New Roman"/>
          <w:color w:val="000000" w:themeColor="text1"/>
          <w:sz w:val="22"/>
          <w:szCs w:val="22"/>
        </w:rPr>
        <w:t> </w:t>
      </w:r>
    </w:p>
    <w:p w14:paraId="3332FE98" w14:textId="35BB7D7B" w:rsidR="0005765F" w:rsidRPr="0005765F" w:rsidRDefault="001566E4" w:rsidP="0005765F">
      <w:pPr>
        <w:shd w:val="clear" w:color="auto" w:fill="FFFFFF"/>
        <w:spacing w:after="120"/>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828224" behindDoc="0" locked="0" layoutInCell="1" allowOverlap="1" wp14:anchorId="01AFEFFE" wp14:editId="1A634065">
                <wp:simplePos x="0" y="0"/>
                <wp:positionH relativeFrom="column">
                  <wp:posOffset>57240</wp:posOffset>
                </wp:positionH>
                <wp:positionV relativeFrom="paragraph">
                  <wp:posOffset>75217</wp:posOffset>
                </wp:positionV>
                <wp:extent cx="4700160" cy="86760"/>
                <wp:effectExtent l="76200" t="127000" r="100965" b="116840"/>
                <wp:wrapNone/>
                <wp:docPr id="194" name="Ink 194"/>
                <wp:cNvGraphicFramePr/>
                <a:graphic xmlns:a="http://schemas.openxmlformats.org/drawingml/2006/main">
                  <a:graphicData uri="http://schemas.microsoft.com/office/word/2010/wordprocessingInk">
                    <w14:contentPart bwMode="auto" r:id="rId30">
                      <w14:nvContentPartPr>
                        <w14:cNvContentPartPr/>
                      </w14:nvContentPartPr>
                      <w14:xfrm>
                        <a:off x="0" y="0"/>
                        <a:ext cx="4700160" cy="86760"/>
                      </w14:xfrm>
                    </w14:contentPart>
                  </a:graphicData>
                </a:graphic>
              </wp:anchor>
            </w:drawing>
          </mc:Choice>
          <mc:Fallback>
            <w:pict>
              <v:shape w14:anchorId="6E409502" id="Ink 194" o:spid="_x0000_s1026" type="#_x0000_t75" style="position:absolute;margin-left:.25pt;margin-top:-2.65pt;width:378.65pt;height:23.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">
                <v:imagedata r:id="rId31" o:title=""/>
              </v:shape>
            </w:pict>
          </mc:Fallback>
        </mc:AlternateContent>
      </w:r>
      <w:r w:rsidR="0005765F" w:rsidRPr="0005765F">
        <w:rPr>
          <w:rFonts w:ascii="Roboto" w:eastAsia="Times New Roman" w:hAnsi="Roboto" w:cs="Times New Roman"/>
          <w:color w:val="000000" w:themeColor="text1"/>
          <w:sz w:val="22"/>
          <w:szCs w:val="22"/>
        </w:rPr>
        <w:t xml:space="preserve">Following the internship, I launched my own design-related project: ALLINCUBATOR. </w:t>
      </w:r>
      <w:commentRangeStart w:id="5"/>
      <w:r w:rsidR="0005765F" w:rsidRPr="0005765F">
        <w:rPr>
          <w:rFonts w:ascii="Roboto" w:eastAsia="Times New Roman" w:hAnsi="Roboto" w:cs="Times New Roman"/>
          <w:color w:val="000000" w:themeColor="text1"/>
          <w:sz w:val="22"/>
          <w:szCs w:val="22"/>
        </w:rPr>
        <w:t xml:space="preserve">Through ALLINCUBATOR, </w:t>
      </w:r>
      <w:commentRangeEnd w:id="5"/>
      <w:r w:rsidR="00AF2DB3">
        <w:rPr>
          <w:rStyle w:val="CommentReference"/>
        </w:rPr>
        <w:commentReference w:id="5"/>
      </w:r>
      <w:r w:rsidR="0005765F" w:rsidRPr="0005765F">
        <w:rPr>
          <w:rFonts w:ascii="Roboto" w:eastAsia="Times New Roman" w:hAnsi="Roboto" w:cs="Times New Roman"/>
          <w:color w:val="000000" w:themeColor="text1"/>
          <w:sz w:val="22"/>
          <w:szCs w:val="22"/>
        </w:rPr>
        <w:t xml:space="preserve">I aimed to help students start their own personal projects by creating and designing their publication materials on a common platform, thus, allowing students to support each other’s projects. Upon my project's success, ALLINCUBATOR got adopted by a local education start-up, </w:t>
      </w:r>
      <w:commentRangeStart w:id="6"/>
      <w:r w:rsidR="0005765F" w:rsidRPr="0005765F">
        <w:rPr>
          <w:rFonts w:ascii="Roboto" w:eastAsia="Times New Roman" w:hAnsi="Roboto" w:cs="Times New Roman"/>
          <w:color w:val="000000" w:themeColor="text1"/>
          <w:sz w:val="22"/>
          <w:szCs w:val="22"/>
        </w:rPr>
        <w:t xml:space="preserve">allowing the project to rapidly gain more exposure while I still </w:t>
      </w:r>
      <w:proofErr w:type="gramStart"/>
      <w:r w:rsidR="0005765F" w:rsidRPr="0005765F">
        <w:rPr>
          <w:rFonts w:ascii="Roboto" w:eastAsia="Times New Roman" w:hAnsi="Roboto" w:cs="Times New Roman"/>
          <w:color w:val="000000" w:themeColor="text1"/>
          <w:sz w:val="22"/>
          <w:szCs w:val="22"/>
        </w:rPr>
        <w:t>had involvement</w:t>
      </w:r>
      <w:proofErr w:type="gramEnd"/>
      <w:r w:rsidR="0005765F" w:rsidRPr="0005765F">
        <w:rPr>
          <w:rFonts w:ascii="Roboto" w:eastAsia="Times New Roman" w:hAnsi="Roboto" w:cs="Times New Roman"/>
          <w:color w:val="000000" w:themeColor="text1"/>
          <w:sz w:val="22"/>
          <w:szCs w:val="22"/>
        </w:rPr>
        <w:t xml:space="preserve"> in day-to-day operations.</w:t>
      </w:r>
      <w:commentRangeEnd w:id="6"/>
      <w:r w:rsidR="00AF2DB3">
        <w:rPr>
          <w:rStyle w:val="CommentReference"/>
        </w:rPr>
        <w:commentReference w:id="6"/>
      </w:r>
    </w:p>
    <w:p w14:paraId="3EB5B101" w14:textId="3EA557CB" w:rsidR="00F843FA" w:rsidRPr="0005765F" w:rsidRDefault="00AF2DB3" w:rsidP="00F843FA">
      <w:pPr>
        <w:shd w:val="clear" w:color="auto" w:fill="FFFFFF"/>
        <w:rPr>
          <w:rFonts w:ascii="Times New Roman" w:eastAsia="Times New Roman" w:hAnsi="Times New Roman" w:cs="Times New Roman"/>
          <w:color w:val="000000" w:themeColor="text1"/>
        </w:rPr>
      </w:pPr>
      <w:del w:id="7" w:author="Paul Edison" w:date="2021-12-23T19:02:00Z">
        <w:r w:rsidDel="00AF2DB3">
          <w:rPr>
            <w:rFonts w:ascii="Times New Roman" w:eastAsia="Times New Roman" w:hAnsi="Times New Roman" w:cs="Times New Roman"/>
            <w:noProof/>
            <w:color w:val="000000" w:themeColor="text1"/>
          </w:rPr>
          <mc:AlternateContent>
            <mc:Choice Requires="wpi">
              <w:drawing>
                <wp:anchor distT="0" distB="0" distL="114300" distR="114300" simplePos="0" relativeHeight="251883520" behindDoc="0" locked="0" layoutInCell="1" allowOverlap="1" wp14:anchorId="39398BC6" wp14:editId="6825E96D">
                  <wp:simplePos x="0" y="0"/>
                  <wp:positionH relativeFrom="column">
                    <wp:posOffset>849137</wp:posOffset>
                  </wp:positionH>
                  <wp:positionV relativeFrom="paragraph">
                    <wp:posOffset>-131151</wp:posOffset>
                  </wp:positionV>
                  <wp:extent cx="3101960" cy="549640"/>
                  <wp:effectExtent l="38100" t="38100" r="0" b="34925"/>
                  <wp:wrapNone/>
                  <wp:docPr id="248" name="Ink 248"/>
                  <wp:cNvGraphicFramePr/>
                  <a:graphic xmlns:a="http://schemas.openxmlformats.org/drawingml/2006/main">
                    <a:graphicData uri="http://schemas.microsoft.com/office/word/2010/wordprocessingInk">
                      <w14:contentPart bwMode="auto" r:id="rId32">
                        <w14:nvContentPartPr>
                          <w14:cNvContentPartPr/>
                        </w14:nvContentPartPr>
                        <w14:xfrm>
                          <a:off x="0" y="0"/>
                          <a:ext cx="3101960" cy="549640"/>
                        </w14:xfrm>
                      </w14:contentPart>
                    </a:graphicData>
                  </a:graphic>
                </wp:anchor>
              </w:drawing>
            </mc:Choice>
            <mc:Fallback>
              <w:pict>
                <v:shape w14:anchorId="6204668E" id="Ink 248" o:spid="_x0000_s1026" type="#_x0000_t75" style="position:absolute;margin-left:65.65pt;margin-top:-11.55pt;width:246.7pt;height:45.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">
                  <v:imagedata r:id="rId33" o:title=""/>
                </v:shape>
              </w:pict>
            </mc:Fallback>
          </mc:AlternateContent>
        </w:r>
      </w:del>
      <w:r w:rsidR="00F843FA" w:rsidRPr="0005765F">
        <w:rPr>
          <w:rFonts w:ascii="Times New Roman" w:eastAsia="Times New Roman" w:hAnsi="Times New Roman" w:cs="Times New Roman"/>
          <w:color w:val="000000" w:themeColor="text1"/>
        </w:rPr>
        <w:t> </w:t>
      </w:r>
    </w:p>
    <w:p w14:paraId="5B5450CC" w14:textId="167BB915" w:rsidR="00F843FA" w:rsidRPr="0005765F" w:rsidRDefault="00AF2DB3" w:rsidP="00F843FA">
      <w:pPr>
        <w:shd w:val="clear" w:color="auto" w:fill="FFFFFF"/>
        <w:rPr>
          <w:rFonts w:ascii="Times New Roman" w:eastAsia="Times New Roman" w:hAnsi="Times New Roman" w:cs="Times New Roman"/>
          <w:color w:val="000000" w:themeColor="text1"/>
        </w:rPr>
      </w:pPr>
      <w:del w:id="8" w:author="Paul Edison" w:date="2021-12-23T19:02:00Z">
        <w:r w:rsidDel="00AF2DB3">
          <w:rPr>
            <w:rFonts w:ascii="Times New Roman" w:eastAsia="Times New Roman" w:hAnsi="Times New Roman" w:cs="Times New Roman"/>
            <w:noProof/>
            <w:color w:val="000000" w:themeColor="text1"/>
          </w:rPr>
          <mc:AlternateContent>
            <mc:Choice Requires="wpi">
              <w:drawing>
                <wp:anchor distT="0" distB="0" distL="114300" distR="114300" simplePos="0" relativeHeight="251948032" behindDoc="0" locked="0" layoutInCell="1" allowOverlap="1" wp14:anchorId="10A44FFF" wp14:editId="23781467">
                  <wp:simplePos x="0" y="0"/>
                  <wp:positionH relativeFrom="column">
                    <wp:posOffset>1963420</wp:posOffset>
                  </wp:positionH>
                  <wp:positionV relativeFrom="paragraph">
                    <wp:posOffset>-285570</wp:posOffset>
                  </wp:positionV>
                  <wp:extent cx="3044680" cy="736600"/>
                  <wp:effectExtent l="38100" t="38100" r="0" b="38100"/>
                  <wp:wrapNone/>
                  <wp:docPr id="311" name="Ink 311"/>
                  <wp:cNvGraphicFramePr/>
                  <a:graphic xmlns:a="http://schemas.openxmlformats.org/drawingml/2006/main">
                    <a:graphicData uri="http://schemas.microsoft.com/office/word/2010/wordprocessingInk">
                      <w14:contentPart bwMode="auto" r:id="rId34">
                        <w14:nvContentPartPr>
                          <w14:cNvContentPartPr/>
                        </w14:nvContentPartPr>
                        <w14:xfrm>
                          <a:off x="0" y="0"/>
                          <a:ext cx="3044680" cy="736600"/>
                        </w14:xfrm>
                      </w14:contentPart>
                    </a:graphicData>
                  </a:graphic>
                </wp:anchor>
              </w:drawing>
            </mc:Choice>
            <mc:Fallback>
              <w:pict>
                <v:shape w14:anchorId="1BC5A463" id="Ink 311" o:spid="_x0000_s1026" type="#_x0000_t75" style="position:absolute;margin-left:153.4pt;margin-top:-23.7pt;width:242.2pt;height:60.4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">
                  <v:imagedata r:id="rId35" o:title=""/>
                </v:shape>
              </w:pict>
            </mc:Fallback>
          </mc:AlternateContent>
        </w:r>
      </w:del>
      <w:r w:rsidR="00F843FA" w:rsidRPr="0005765F">
        <w:rPr>
          <w:rFonts w:ascii="Roboto" w:eastAsia="Times New Roman" w:hAnsi="Roboto" w:cs="Times New Roman"/>
          <w:color w:val="000000" w:themeColor="text1"/>
          <w:sz w:val="22"/>
          <w:szCs w:val="22"/>
        </w:rPr>
        <w:t>__________________________ </w:t>
      </w:r>
    </w:p>
    <w:p w14:paraId="4CAC8F5B" w14:textId="3981C852"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560EF28C" w14:textId="77777777" w:rsidR="00AF2DB3" w:rsidRDefault="00AF2DB3" w:rsidP="00F843FA">
      <w:pPr>
        <w:shd w:val="clear" w:color="auto" w:fill="FFFFFF"/>
        <w:rPr>
          <w:rFonts w:ascii="Roboto" w:eastAsia="Times New Roman" w:hAnsi="Roboto" w:cs="Times New Roman"/>
          <w:b/>
          <w:bCs/>
          <w:i/>
          <w:iCs/>
          <w:color w:val="000000" w:themeColor="text1"/>
          <w:sz w:val="22"/>
          <w:szCs w:val="22"/>
        </w:rPr>
      </w:pPr>
    </w:p>
    <w:p w14:paraId="13046975" w14:textId="59FCE5F6" w:rsidR="00F843FA" w:rsidRPr="0005765F" w:rsidRDefault="00F843FA" w:rsidP="00F843FA">
      <w:pPr>
        <w:shd w:val="clear" w:color="auto" w:fill="FFFFFF"/>
        <w:rPr>
          <w:rFonts w:ascii="Times New Roman" w:eastAsia="Times New Roman" w:hAnsi="Times New Roman" w:cs="Times New Roman"/>
          <w:b/>
          <w:bCs/>
          <w:color w:val="000000" w:themeColor="text1"/>
        </w:rPr>
      </w:pPr>
      <w:r w:rsidRPr="0005765F">
        <w:rPr>
          <w:rFonts w:ascii="Roboto" w:eastAsia="Times New Roman" w:hAnsi="Roboto" w:cs="Times New Roman"/>
          <w:b/>
          <w:bCs/>
          <w:i/>
          <w:iCs/>
          <w:color w:val="000000" w:themeColor="text1"/>
          <w:sz w:val="22"/>
          <w:szCs w:val="22"/>
        </w:rPr>
        <w:t xml:space="preserve">How does your selected first-choice major relate to your future career </w:t>
      </w:r>
      <w:proofErr w:type="gramStart"/>
      <w:r w:rsidRPr="0005765F">
        <w:rPr>
          <w:rFonts w:ascii="Roboto" w:eastAsia="Times New Roman" w:hAnsi="Roboto" w:cs="Times New Roman"/>
          <w:b/>
          <w:bCs/>
          <w:i/>
          <w:iCs/>
          <w:color w:val="000000" w:themeColor="text1"/>
          <w:sz w:val="22"/>
          <w:szCs w:val="22"/>
        </w:rPr>
        <w:t>goals?*</w:t>
      </w:r>
      <w:proofErr w:type="gramEnd"/>
      <w:r w:rsidRPr="0005765F">
        <w:rPr>
          <w:rFonts w:ascii="Roboto" w:eastAsia="Times New Roman" w:hAnsi="Roboto" w:cs="Times New Roman"/>
          <w:b/>
          <w:bCs/>
          <w:i/>
          <w:iCs/>
          <w:color w:val="000000" w:themeColor="text1"/>
          <w:sz w:val="22"/>
          <w:szCs w:val="22"/>
        </w:rPr>
        <w:t xml:space="preserve"> (max 150)</w:t>
      </w:r>
    </w:p>
    <w:p w14:paraId="2B4E675A" w14:textId="54730F31"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7C941595" w14:textId="13ABD671" w:rsidR="0005765F" w:rsidRPr="0005765F" w:rsidRDefault="00B52545" w:rsidP="0005765F">
      <w:pPr>
        <w:shd w:val="clear" w:color="auto" w:fill="FFFFFF"/>
        <w:spacing w:after="120"/>
        <w:rPr>
          <w:rFonts w:ascii="Times New Roman" w:eastAsia="Times New Roman" w:hAnsi="Times New Roman" w:cs="Times New Roman"/>
          <w:color w:val="000000" w:themeColor="text1"/>
        </w:rPr>
      </w:pP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986944" behindDoc="0" locked="0" layoutInCell="1" allowOverlap="1" wp14:anchorId="5D98A4C2" wp14:editId="6D196330">
                <wp:simplePos x="0" y="0"/>
                <wp:positionH relativeFrom="column">
                  <wp:posOffset>19080</wp:posOffset>
                </wp:positionH>
                <wp:positionV relativeFrom="paragraph">
                  <wp:posOffset>743122</wp:posOffset>
                </wp:positionV>
                <wp:extent cx="2136240" cy="38880"/>
                <wp:effectExtent l="76200" t="139700" r="86360" b="126365"/>
                <wp:wrapNone/>
                <wp:docPr id="350" name="Ink 350"/>
                <wp:cNvGraphicFramePr/>
                <a:graphic xmlns:a="http://schemas.openxmlformats.org/drawingml/2006/main">
                  <a:graphicData uri="http://schemas.microsoft.com/office/word/2010/wordprocessingInk">
                    <w14:contentPart bwMode="auto" r:id="rId36">
                      <w14:nvContentPartPr>
                        <w14:cNvContentPartPr/>
                      </w14:nvContentPartPr>
                      <w14:xfrm>
                        <a:off x="0" y="0"/>
                        <a:ext cx="2136240" cy="38880"/>
                      </w14:xfrm>
                    </w14:contentPart>
                  </a:graphicData>
                </a:graphic>
              </wp:anchor>
            </w:drawing>
          </mc:Choice>
          <mc:Fallback>
            <w:pict>
              <v:shape w14:anchorId="2BFA4A6C" id="Ink 350" o:spid="_x0000_s1026" type="#_x0000_t75" style="position:absolute;margin-left:-2.75pt;margin-top:49.95pt;width:176.7pt;height:20.0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">
                <v:imagedata r:id="rId37" o:title=""/>
              </v:shape>
            </w:pict>
          </mc:Fallback>
        </mc:AlternateContent>
      </w:r>
      <w:r>
        <w:rPr>
          <w:rFonts w:ascii="Roboto" w:eastAsia="Times New Roman" w:hAnsi="Roboto" w:cs="Times New Roman"/>
          <w:noProof/>
          <w:color w:val="000000" w:themeColor="text1"/>
          <w:sz w:val="22"/>
          <w:szCs w:val="22"/>
        </w:rPr>
        <mc:AlternateContent>
          <mc:Choice Requires="wpi">
            <w:drawing>
              <wp:anchor distT="0" distB="0" distL="114300" distR="114300" simplePos="0" relativeHeight="251985920" behindDoc="0" locked="0" layoutInCell="1" allowOverlap="1" wp14:anchorId="446B5F4F" wp14:editId="0D5CBC6A">
                <wp:simplePos x="0" y="0"/>
                <wp:positionH relativeFrom="column">
                  <wp:posOffset>2320920</wp:posOffset>
                </wp:positionH>
                <wp:positionV relativeFrom="paragraph">
                  <wp:posOffset>561322</wp:posOffset>
                </wp:positionV>
                <wp:extent cx="3025080" cy="57600"/>
                <wp:effectExtent l="76200" t="114300" r="74295" b="120650"/>
                <wp:wrapNone/>
                <wp:docPr id="349" name="Ink 349"/>
                <wp:cNvGraphicFramePr/>
                <a:graphic xmlns:a="http://schemas.openxmlformats.org/drawingml/2006/main">
                  <a:graphicData uri="http://schemas.microsoft.com/office/word/2010/wordprocessingInk">
                    <w14:contentPart bwMode="auto" r:id="rId38">
                      <w14:nvContentPartPr>
                        <w14:cNvContentPartPr/>
                      </w14:nvContentPartPr>
                      <w14:xfrm>
                        <a:off x="0" y="0"/>
                        <a:ext cx="3025080" cy="57600"/>
                      </w14:xfrm>
                    </w14:contentPart>
                  </a:graphicData>
                </a:graphic>
              </wp:anchor>
            </w:drawing>
          </mc:Choice>
          <mc:Fallback>
            <w:pict>
              <v:shape w14:anchorId="0BB4683C" id="Ink 349" o:spid="_x0000_s1026" type="#_x0000_t75" style="position:absolute;margin-left:178.5pt;margin-top:35.65pt;width:246.7pt;height:21.6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">
                <v:imagedata r:id="rId39" o:title=""/>
              </v:shape>
            </w:pict>
          </mc:Fallback>
        </mc:AlternateContent>
      </w:r>
      <w:r w:rsidR="0005765F" w:rsidRPr="0005765F">
        <w:rPr>
          <w:rFonts w:ascii="Roboto" w:eastAsia="Times New Roman" w:hAnsi="Roboto" w:cs="Times New Roman"/>
          <w:color w:val="000000" w:themeColor="text1"/>
          <w:sz w:val="22"/>
          <w:szCs w:val="22"/>
        </w:rPr>
        <w:t>About 90% of startups fail</w:t>
      </w:r>
      <w:ins w:id="9" w:author="Paul Edison" w:date="2021-12-23T18:56:00Z">
        <w:r w:rsidR="001B3AAA">
          <w:rPr>
            <w:rFonts w:ascii="Roboto" w:eastAsia="Times New Roman" w:hAnsi="Roboto" w:cs="Times New Roman"/>
            <w:color w:val="000000" w:themeColor="text1"/>
            <w:sz w:val="22"/>
            <w:szCs w:val="22"/>
          </w:rPr>
          <w:t>ed</w:t>
        </w:r>
      </w:ins>
      <w:r w:rsidR="0005765F" w:rsidRPr="0005765F">
        <w:rPr>
          <w:rFonts w:ascii="Roboto" w:eastAsia="Times New Roman" w:hAnsi="Roboto" w:cs="Times New Roman"/>
          <w:color w:val="000000" w:themeColor="text1"/>
          <w:sz w:val="22"/>
          <w:szCs w:val="22"/>
        </w:rPr>
        <w:t xml:space="preserve">. My goal is to help fix this. I want to be able to help those companies fight against the high failure statistics, improve Indonesia’s employment rate and GDP, and contribute to improving Indonesia’s economy. The lack of effective marketing design and planning, among others, is a huge reason for these high statistics. </w:t>
      </w:r>
      <w:proofErr w:type="gramStart"/>
      <w:r w:rsidR="0005765F" w:rsidRPr="0005765F">
        <w:rPr>
          <w:rFonts w:ascii="Roboto" w:eastAsia="Times New Roman" w:hAnsi="Roboto" w:cs="Times New Roman"/>
          <w:color w:val="000000" w:themeColor="text1"/>
          <w:sz w:val="22"/>
          <w:szCs w:val="22"/>
        </w:rPr>
        <w:t>This is why</w:t>
      </w:r>
      <w:proofErr w:type="gramEnd"/>
      <w:r w:rsidR="0005765F" w:rsidRPr="0005765F">
        <w:rPr>
          <w:rFonts w:ascii="Roboto" w:eastAsia="Times New Roman" w:hAnsi="Roboto" w:cs="Times New Roman"/>
          <w:color w:val="000000" w:themeColor="text1"/>
          <w:sz w:val="22"/>
          <w:szCs w:val="22"/>
        </w:rPr>
        <w:t xml:space="preserve"> I plan to launch ALLINCUBATOR into the working world to help these startups</w:t>
      </w:r>
      <w:commentRangeStart w:id="10"/>
      <w:r w:rsidR="0005765F" w:rsidRPr="0005765F">
        <w:rPr>
          <w:rFonts w:ascii="Roboto" w:eastAsia="Times New Roman" w:hAnsi="Roboto" w:cs="Times New Roman"/>
          <w:color w:val="000000" w:themeColor="text1"/>
          <w:sz w:val="22"/>
          <w:szCs w:val="22"/>
        </w:rPr>
        <w:t xml:space="preserve">. </w:t>
      </w:r>
      <w:commentRangeEnd w:id="10"/>
      <w:r w:rsidR="001B3AAA">
        <w:rPr>
          <w:rStyle w:val="CommentReference"/>
        </w:rPr>
        <w:commentReference w:id="10"/>
      </w:r>
      <w:r w:rsidR="0005765F" w:rsidRPr="0005765F">
        <w:rPr>
          <w:rFonts w:ascii="Roboto" w:eastAsia="Times New Roman" w:hAnsi="Roboto" w:cs="Times New Roman"/>
          <w:color w:val="000000" w:themeColor="text1"/>
          <w:sz w:val="22"/>
          <w:szCs w:val="22"/>
        </w:rPr>
        <w:t>I plan to make use of the various typography and design course</w:t>
      </w:r>
      <w:r w:rsidR="0000283C">
        <w:rPr>
          <w:rFonts w:ascii="Roboto" w:eastAsia="Times New Roman" w:hAnsi="Roboto" w:cs="Times New Roman"/>
          <w:color w:val="000000" w:themeColor="text1"/>
          <w:sz w:val="22"/>
          <w:szCs w:val="22"/>
        </w:rPr>
        <w:t xml:space="preserve"> </w:t>
      </w:r>
      <w:r w:rsidR="0005765F" w:rsidRPr="0005765F">
        <w:rPr>
          <w:rFonts w:ascii="Roboto" w:eastAsia="Times New Roman" w:hAnsi="Roboto" w:cs="Times New Roman"/>
          <w:color w:val="000000" w:themeColor="text1"/>
          <w:sz w:val="22"/>
          <w:szCs w:val="22"/>
        </w:rPr>
        <w:t xml:space="preserve">works provided in the UIUC, along with the social marketing courses. Through these, I aim to be able to not only master professional design practices, but also have reasonable knowledge regarding traditional marketing principles and techniques </w:t>
      </w:r>
      <w:proofErr w:type="gramStart"/>
      <w:r w:rsidR="0005765F" w:rsidRPr="0005765F">
        <w:rPr>
          <w:rFonts w:ascii="Roboto" w:eastAsia="Times New Roman" w:hAnsi="Roboto" w:cs="Times New Roman"/>
          <w:color w:val="000000" w:themeColor="text1"/>
          <w:sz w:val="22"/>
          <w:szCs w:val="22"/>
        </w:rPr>
        <w:t>in order to</w:t>
      </w:r>
      <w:proofErr w:type="gramEnd"/>
      <w:r w:rsidR="0005765F" w:rsidRPr="0005765F">
        <w:rPr>
          <w:rFonts w:ascii="Roboto" w:eastAsia="Times New Roman" w:hAnsi="Roboto" w:cs="Times New Roman"/>
          <w:color w:val="000000" w:themeColor="text1"/>
          <w:sz w:val="22"/>
          <w:szCs w:val="22"/>
        </w:rPr>
        <w:t xml:space="preserve"> be able to apply my design skills into the business world and help the startup companies in Indonesia.</w:t>
      </w:r>
    </w:p>
    <w:p w14:paraId="580CEE70" w14:textId="0C38FBDC" w:rsidR="0005765F" w:rsidRPr="0005765F" w:rsidRDefault="008C42D3" w:rsidP="0005765F">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2029952" behindDoc="0" locked="0" layoutInCell="1" allowOverlap="1" wp14:anchorId="2956C32E" wp14:editId="0BBB1E4A">
                <wp:simplePos x="0" y="0"/>
                <wp:positionH relativeFrom="column">
                  <wp:posOffset>63500</wp:posOffset>
                </wp:positionH>
                <wp:positionV relativeFrom="paragraph">
                  <wp:posOffset>-26670</wp:posOffset>
                </wp:positionV>
                <wp:extent cx="3213375" cy="144780"/>
                <wp:effectExtent l="38100" t="38100" r="50800" b="33020"/>
                <wp:wrapNone/>
                <wp:docPr id="397" name="Ink 397"/>
                <wp:cNvGraphicFramePr/>
                <a:graphic xmlns:a="http://schemas.openxmlformats.org/drawingml/2006/main">
                  <a:graphicData uri="http://schemas.microsoft.com/office/word/2010/wordprocessingInk">
                    <w14:contentPart bwMode="auto" r:id="rId40">
                      <w14:nvContentPartPr>
                        <w14:cNvContentPartPr/>
                      </w14:nvContentPartPr>
                      <w14:xfrm>
                        <a:off x="0" y="0"/>
                        <a:ext cx="3213375" cy="144780"/>
                      </w14:xfrm>
                    </w14:contentPart>
                  </a:graphicData>
                </a:graphic>
              </wp:anchor>
            </w:drawing>
          </mc:Choice>
          <mc:Fallback>
            <w:pict>
              <v:shape w14:anchorId="3BE81861" id="Ink 397" o:spid="_x0000_s1026" type="#_x0000_t75" style="position:absolute;margin-left:3.8pt;margin-top:-3.3pt;width:255.45pt;height:13.8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">
                <v:imagedata r:id="rId41" o:title=""/>
              </v:shape>
            </w:pict>
          </mc:Fallback>
        </mc:AlternateContent>
      </w:r>
    </w:p>
    <w:p w14:paraId="139E29A8" w14:textId="47B65AC0" w:rsidR="00F843FA" w:rsidRPr="0005765F" w:rsidRDefault="00F843FA" w:rsidP="00F843FA">
      <w:pPr>
        <w:rPr>
          <w:rFonts w:ascii="Times New Roman" w:eastAsia="Times New Roman" w:hAnsi="Times New Roman" w:cs="Times New Roman"/>
          <w:color w:val="000000" w:themeColor="text1"/>
        </w:rPr>
      </w:pPr>
    </w:p>
    <w:p w14:paraId="1BEAF983" w14:textId="5B4BEEFF" w:rsidR="00B36311" w:rsidRPr="0005765F" w:rsidRDefault="00F527AF">
      <w:pPr>
        <w:rPr>
          <w:color w:val="000000" w:themeColor="text1"/>
        </w:rPr>
      </w:pPr>
      <w:r>
        <w:rPr>
          <w:noProof/>
          <w:color w:val="000000" w:themeColor="text1"/>
        </w:rPr>
        <mc:AlternateContent>
          <mc:Choice Requires="wpi">
            <w:drawing>
              <wp:anchor distT="0" distB="0" distL="114300" distR="114300" simplePos="0" relativeHeight="252296192" behindDoc="0" locked="0" layoutInCell="1" allowOverlap="1" wp14:anchorId="1C68B9B5" wp14:editId="05E0E646">
                <wp:simplePos x="0" y="0"/>
                <wp:positionH relativeFrom="column">
                  <wp:posOffset>3695065</wp:posOffset>
                </wp:positionH>
                <wp:positionV relativeFrom="paragraph">
                  <wp:posOffset>564515</wp:posOffset>
                </wp:positionV>
                <wp:extent cx="886885" cy="189360"/>
                <wp:effectExtent l="38100" t="38100" r="0" b="39370"/>
                <wp:wrapNone/>
                <wp:docPr id="43" name="Ink 43"/>
                <wp:cNvGraphicFramePr/>
                <a:graphic xmlns:a="http://schemas.openxmlformats.org/drawingml/2006/main">
                  <a:graphicData uri="http://schemas.microsoft.com/office/word/2010/wordprocessingInk">
                    <w14:contentPart bwMode="auto" r:id="rId42">
                      <w14:nvContentPartPr>
                        <w14:cNvContentPartPr/>
                      </w14:nvContentPartPr>
                      <w14:xfrm>
                        <a:off x="0" y="0"/>
                        <a:ext cx="886885" cy="189360"/>
                      </w14:xfrm>
                    </w14:contentPart>
                  </a:graphicData>
                </a:graphic>
              </wp:anchor>
            </w:drawing>
          </mc:Choice>
          <mc:Fallback>
            <w:pict>
              <v:shapetype w14:anchorId="0AE686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89.75pt;margin-top:43.25pt;width:72.3pt;height:17.3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">
                <v:imagedata r:id="rId43" o:title=""/>
              </v:shape>
            </w:pict>
          </mc:Fallback>
        </mc:AlternateContent>
      </w:r>
      <w:r>
        <w:rPr>
          <w:noProof/>
          <w:color w:val="000000" w:themeColor="text1"/>
        </w:rPr>
        <mc:AlternateContent>
          <mc:Choice Requires="wpi">
            <w:drawing>
              <wp:anchor distT="0" distB="0" distL="114300" distR="114300" simplePos="0" relativeHeight="252297216" behindDoc="0" locked="0" layoutInCell="1" allowOverlap="1" wp14:anchorId="20145A87" wp14:editId="1FEEB551">
                <wp:simplePos x="0" y="0"/>
                <wp:positionH relativeFrom="column">
                  <wp:posOffset>1502410</wp:posOffset>
                </wp:positionH>
                <wp:positionV relativeFrom="paragraph">
                  <wp:posOffset>581025</wp:posOffset>
                </wp:positionV>
                <wp:extent cx="2046330" cy="244925"/>
                <wp:effectExtent l="38100" t="38100" r="24130" b="34925"/>
                <wp:wrapNone/>
                <wp:docPr id="44" name="Ink 44"/>
                <wp:cNvGraphicFramePr/>
                <a:graphic xmlns:a="http://schemas.openxmlformats.org/drawingml/2006/main">
                  <a:graphicData uri="http://schemas.microsoft.com/office/word/2010/wordprocessingInk">
                    <w14:contentPart bwMode="auto" r:id="rId44">
                      <w14:nvContentPartPr>
                        <w14:cNvContentPartPr/>
                      </w14:nvContentPartPr>
                      <w14:xfrm>
                        <a:off x="0" y="0"/>
                        <a:ext cx="2046330" cy="244925"/>
                      </w14:xfrm>
                    </w14:contentPart>
                  </a:graphicData>
                </a:graphic>
              </wp:anchor>
            </w:drawing>
          </mc:Choice>
          <mc:Fallback>
            <w:pict>
              <v:shape w14:anchorId="2D54971F" id="Ink 44" o:spid="_x0000_s1026" type="#_x0000_t75" style="position:absolute;margin-left:117.1pt;margin-top:44.55pt;width:163.6pt;height:21.7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">
                <v:imagedata r:id="rId45" o:title=""/>
              </v:shape>
            </w:pict>
          </mc:Fallback>
        </mc:AlternateContent>
      </w:r>
      <w:r>
        <w:rPr>
          <w:noProof/>
          <w:color w:val="000000" w:themeColor="text1"/>
        </w:rPr>
        <mc:AlternateContent>
          <mc:Choice Requires="wpi">
            <w:drawing>
              <wp:anchor distT="0" distB="0" distL="114300" distR="114300" simplePos="0" relativeHeight="252298240" behindDoc="0" locked="0" layoutInCell="1" allowOverlap="1" wp14:anchorId="565B289A" wp14:editId="23AEAC82">
                <wp:simplePos x="0" y="0"/>
                <wp:positionH relativeFrom="column">
                  <wp:posOffset>875665</wp:posOffset>
                </wp:positionH>
                <wp:positionV relativeFrom="paragraph">
                  <wp:posOffset>689610</wp:posOffset>
                </wp:positionV>
                <wp:extent cx="451475" cy="119160"/>
                <wp:effectExtent l="38100" t="38100" r="0" b="33655"/>
                <wp:wrapNone/>
                <wp:docPr id="45" name="Ink 45"/>
                <wp:cNvGraphicFramePr/>
                <a:graphic xmlns:a="http://schemas.openxmlformats.org/drawingml/2006/main">
                  <a:graphicData uri="http://schemas.microsoft.com/office/word/2010/wordprocessingInk">
                    <w14:contentPart bwMode="auto" r:id="rId46">
                      <w14:nvContentPartPr>
                        <w14:cNvContentPartPr/>
                      </w14:nvContentPartPr>
                      <w14:xfrm>
                        <a:off x="0" y="0"/>
                        <a:ext cx="451475" cy="119160"/>
                      </w14:xfrm>
                    </w14:contentPart>
                  </a:graphicData>
                </a:graphic>
              </wp:anchor>
            </w:drawing>
          </mc:Choice>
          <mc:Fallback>
            <w:pict>
              <v:shape w14:anchorId="20A18D41" id="Ink 45" o:spid="_x0000_s1026" type="#_x0000_t75" style="position:absolute;margin-left:67.75pt;margin-top:53.1pt;width:38pt;height:11.8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">
                <v:imagedata r:id="rId47" o:title=""/>
              </v:shape>
            </w:pict>
          </mc:Fallback>
        </mc:AlternateContent>
      </w:r>
      <w:r>
        <w:rPr>
          <w:noProof/>
          <w:color w:val="000000" w:themeColor="text1"/>
        </w:rPr>
        <mc:AlternateContent>
          <mc:Choice Requires="wpi">
            <w:drawing>
              <wp:anchor distT="0" distB="0" distL="114300" distR="114300" simplePos="0" relativeHeight="252267520" behindDoc="0" locked="0" layoutInCell="1" allowOverlap="1" wp14:anchorId="18B6B050" wp14:editId="1A322FDC">
                <wp:simplePos x="0" y="0"/>
                <wp:positionH relativeFrom="column">
                  <wp:posOffset>274320</wp:posOffset>
                </wp:positionH>
                <wp:positionV relativeFrom="paragraph">
                  <wp:posOffset>635635</wp:posOffset>
                </wp:positionV>
                <wp:extent cx="438290" cy="198120"/>
                <wp:effectExtent l="38100" t="38100" r="19050" b="43180"/>
                <wp:wrapNone/>
                <wp:docPr id="15"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438290" cy="198120"/>
                      </w14:xfrm>
                    </w14:contentPart>
                  </a:graphicData>
                </a:graphic>
              </wp:anchor>
            </w:drawing>
          </mc:Choice>
          <mc:Fallback>
            <w:pict>
              <v:shape w14:anchorId="0F54A0F9" id="Ink 15" o:spid="_x0000_s1026" type="#_x0000_t75" style="position:absolute;margin-left:20.4pt;margin-top:48.85pt;width:36.9pt;height:18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">
                <v:imagedata r:id="rId49" o:title=""/>
              </v:shape>
            </w:pict>
          </mc:Fallback>
        </mc:AlternateContent>
      </w:r>
      <w:r>
        <w:rPr>
          <w:noProof/>
          <w:color w:val="000000" w:themeColor="text1"/>
        </w:rPr>
        <mc:AlternateContent>
          <mc:Choice Requires="wpi">
            <w:drawing>
              <wp:anchor distT="0" distB="0" distL="114300" distR="114300" simplePos="0" relativeHeight="252261376" behindDoc="0" locked="0" layoutInCell="1" allowOverlap="1" wp14:anchorId="59E74316" wp14:editId="757C64FD">
                <wp:simplePos x="0" y="0"/>
                <wp:positionH relativeFrom="column">
                  <wp:posOffset>5575300</wp:posOffset>
                </wp:positionH>
                <wp:positionV relativeFrom="paragraph">
                  <wp:posOffset>264795</wp:posOffset>
                </wp:positionV>
                <wp:extent cx="329665" cy="144070"/>
                <wp:effectExtent l="25400" t="38100" r="26035" b="34290"/>
                <wp:wrapNone/>
                <wp:docPr id="7" name="Ink 7"/>
                <wp:cNvGraphicFramePr/>
                <a:graphic xmlns:a="http://schemas.openxmlformats.org/drawingml/2006/main">
                  <a:graphicData uri="http://schemas.microsoft.com/office/word/2010/wordprocessingInk">
                    <w14:contentPart bwMode="auto" r:id="rId50">
                      <w14:nvContentPartPr>
                        <w14:cNvContentPartPr/>
                      </w14:nvContentPartPr>
                      <w14:xfrm>
                        <a:off x="0" y="0"/>
                        <a:ext cx="329665" cy="144070"/>
                      </w14:xfrm>
                    </w14:contentPart>
                  </a:graphicData>
                </a:graphic>
              </wp:anchor>
            </w:drawing>
          </mc:Choice>
          <mc:Fallback>
            <w:pict>
              <v:shape w14:anchorId="61708FA9" id="Ink 7" o:spid="_x0000_s1026" type="#_x0000_t75" style="position:absolute;margin-left:437.8pt;margin-top:19.65pt;width:28.35pt;height:13.8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">
                <v:imagedata r:id="rId51" o:title=""/>
              </v:shape>
            </w:pict>
          </mc:Fallback>
        </mc:AlternateContent>
      </w:r>
      <w:r w:rsidR="005F13D1">
        <w:rPr>
          <w:noProof/>
          <w:color w:val="000000" w:themeColor="text1"/>
        </w:rPr>
        <mc:AlternateContent>
          <mc:Choice Requires="wpi">
            <w:drawing>
              <wp:anchor distT="0" distB="0" distL="114300" distR="114300" simplePos="0" relativeHeight="252254208" behindDoc="0" locked="0" layoutInCell="1" allowOverlap="1" wp14:anchorId="21A73CEC" wp14:editId="12971D52">
                <wp:simplePos x="0" y="0"/>
                <wp:positionH relativeFrom="column">
                  <wp:posOffset>69850</wp:posOffset>
                </wp:positionH>
                <wp:positionV relativeFrom="paragraph">
                  <wp:posOffset>-396240</wp:posOffset>
                </wp:positionV>
                <wp:extent cx="6343650" cy="997095"/>
                <wp:effectExtent l="38100" t="38100" r="0" b="44450"/>
                <wp:wrapNone/>
                <wp:docPr id="616" name="Ink 616"/>
                <wp:cNvGraphicFramePr/>
                <a:graphic xmlns:a="http://schemas.openxmlformats.org/drawingml/2006/main">
                  <a:graphicData uri="http://schemas.microsoft.com/office/word/2010/wordprocessingInk">
                    <w14:contentPart bwMode="auto" r:id="rId52">
                      <w14:nvContentPartPr>
                        <w14:cNvContentPartPr/>
                      </w14:nvContentPartPr>
                      <w14:xfrm>
                        <a:off x="0" y="0"/>
                        <a:ext cx="6343650" cy="997095"/>
                      </w14:xfrm>
                    </w14:contentPart>
                  </a:graphicData>
                </a:graphic>
              </wp:anchor>
            </w:drawing>
          </mc:Choice>
          <mc:Fallback>
            <w:pict>
              <v:shape w14:anchorId="270D0E1A" id="Ink 616" o:spid="_x0000_s1026" type="#_x0000_t75" style="position:absolute;margin-left:4.3pt;margin-top:-32.4pt;width:501.9pt;height:80.9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">
                <v:imagedata r:id="rId53" o:title=""/>
              </v:shape>
            </w:pict>
          </mc:Fallback>
        </mc:AlternateContent>
      </w:r>
    </w:p>
    <w:sectPr w:rsidR="00B36311" w:rsidRPr="0005765F"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2-23T19:04:00Z" w:initials="PE">
    <w:p w14:paraId="2C18B5DD" w14:textId="273430E8" w:rsidR="00AF2DB3" w:rsidRDefault="00AF2DB3">
      <w:pPr>
        <w:pStyle w:val="CommentText"/>
      </w:pPr>
      <w:r>
        <w:rPr>
          <w:rStyle w:val="CommentReference"/>
        </w:rPr>
        <w:annotationRef/>
      </w:r>
      <w:r>
        <w:t xml:space="preserve">I’d remove this to make space for further development of either your </w:t>
      </w:r>
      <w:proofErr w:type="spellStart"/>
      <w:r>
        <w:t>Skitchen</w:t>
      </w:r>
      <w:proofErr w:type="spellEnd"/>
      <w:r>
        <w:t xml:space="preserve"> or ALLINCUBATOR story. </w:t>
      </w:r>
    </w:p>
  </w:comment>
  <w:comment w:id="2" w:author="Paul Edison" w:date="2021-12-23T19:05:00Z" w:initials="PE">
    <w:p w14:paraId="41BE238C" w14:textId="5C25C476" w:rsidR="00AF2DB3" w:rsidRDefault="00AF2DB3">
      <w:pPr>
        <w:pStyle w:val="CommentText"/>
      </w:pPr>
      <w:r>
        <w:rPr>
          <w:rStyle w:val="CommentReference"/>
        </w:rPr>
        <w:annotationRef/>
      </w:r>
      <w:r>
        <w:t xml:space="preserve">Is it important that you did this during the pandemic? If not, omit. </w:t>
      </w:r>
    </w:p>
  </w:comment>
  <w:comment w:id="3" w:author="Paul Edison" w:date="2021-12-23T19:03:00Z" w:initials="PE">
    <w:p w14:paraId="1BAE086D" w14:textId="3D81B662" w:rsidR="00AF2DB3" w:rsidRDefault="00AF2DB3">
      <w:pPr>
        <w:pStyle w:val="CommentText"/>
      </w:pPr>
      <w:r>
        <w:rPr>
          <w:rStyle w:val="CommentReference"/>
        </w:rPr>
        <w:annotationRef/>
      </w:r>
      <w:r>
        <w:t xml:space="preserve">This is amazing! What did you learn from this experience? </w:t>
      </w:r>
    </w:p>
  </w:comment>
  <w:comment w:id="5" w:author="Paul Edison" w:date="2021-12-23T19:04:00Z" w:initials="PE">
    <w:p w14:paraId="41EE90EB" w14:textId="50F58088" w:rsidR="00AF2DB3" w:rsidRDefault="00AF2DB3">
      <w:pPr>
        <w:pStyle w:val="CommentText"/>
      </w:pPr>
      <w:r>
        <w:rPr>
          <w:rStyle w:val="CommentReference"/>
        </w:rPr>
        <w:annotationRef/>
      </w:r>
      <w:r>
        <w:t xml:space="preserve">Can you briefly explain what this is? Very, very briefly. </w:t>
      </w:r>
    </w:p>
  </w:comment>
  <w:comment w:id="6" w:author="Paul Edison" w:date="2021-12-23T19:05:00Z" w:initials="PE">
    <w:p w14:paraId="4929F6B2" w14:textId="2706B5E6" w:rsidR="00AF2DB3" w:rsidRDefault="00AF2DB3">
      <w:pPr>
        <w:pStyle w:val="CommentText"/>
      </w:pPr>
      <w:r>
        <w:rPr>
          <w:rStyle w:val="CommentReference"/>
        </w:rPr>
        <w:annotationRef/>
      </w:r>
      <w:r>
        <w:t>Great! What did you learn</w:t>
      </w:r>
      <w:r w:rsidR="006B3755">
        <w:t xml:space="preserve"> from this experience? </w:t>
      </w:r>
    </w:p>
  </w:comment>
  <w:comment w:id="10" w:author="Paul Edison" w:date="2021-12-23T18:57:00Z" w:initials="PE">
    <w:p w14:paraId="7F3E92B9" w14:textId="77777777" w:rsidR="00AF2DB3" w:rsidRDefault="001B3AAA" w:rsidP="001B3AAA">
      <w:pPr>
        <w:pStyle w:val="CommentText"/>
      </w:pPr>
      <w:r>
        <w:rPr>
          <w:rStyle w:val="CommentReference"/>
        </w:rPr>
        <w:annotationRef/>
      </w:r>
      <w:r>
        <w:t xml:space="preserve">Adding to what </w:t>
      </w:r>
      <w:proofErr w:type="spellStart"/>
      <w:r>
        <w:t>Calysta</w:t>
      </w:r>
      <w:proofErr w:type="spellEnd"/>
      <w:r>
        <w:t xml:space="preserve"> has said, I also feel that this is rather unnecessary. The focus of this prompt is to discuss how studying graphic design at UIUC would help your future career goals. </w:t>
      </w:r>
    </w:p>
    <w:p w14:paraId="2222C9FD" w14:textId="77777777" w:rsidR="00AF2DB3" w:rsidRDefault="00AF2DB3" w:rsidP="001B3AAA">
      <w:pPr>
        <w:pStyle w:val="CommentText"/>
      </w:pPr>
    </w:p>
    <w:p w14:paraId="6BA5895A" w14:textId="346E1C6E" w:rsidR="001B3AAA" w:rsidRDefault="00AF2DB3" w:rsidP="001B3AAA">
      <w:pPr>
        <w:pStyle w:val="CommentText"/>
      </w:pPr>
      <w:r>
        <w:t xml:space="preserve">I’d spend more space discussing the specific classes you’re excited about taking at UIUC. </w:t>
      </w:r>
      <w:r w:rsidR="001B3AA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8B5DD" w15:done="0"/>
  <w15:commentEx w15:paraId="41BE238C" w15:done="0"/>
  <w15:commentEx w15:paraId="1BAE086D" w15:done="0"/>
  <w15:commentEx w15:paraId="41EE90EB" w15:done="0"/>
  <w15:commentEx w15:paraId="4929F6B2" w15:done="0"/>
  <w15:commentEx w15:paraId="6BA58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F46D1" w16cex:dateUtc="2021-12-23T12:04:00Z"/>
  <w16cex:commentExtensible w16cex:durableId="256F46FC" w16cex:dateUtc="2021-12-23T12:05:00Z"/>
  <w16cex:commentExtensible w16cex:durableId="256F4693" w16cex:dateUtc="2021-12-23T12:03:00Z"/>
  <w16cex:commentExtensible w16cex:durableId="256F46A5" w16cex:dateUtc="2021-12-23T12:04:00Z"/>
  <w16cex:commentExtensible w16cex:durableId="256F4715" w16cex:dateUtc="2021-12-23T12:05:00Z"/>
  <w16cex:commentExtensible w16cex:durableId="256F4501" w16cex:dateUtc="2021-12-23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8B5DD" w16cid:durableId="256F46D1"/>
  <w16cid:commentId w16cid:paraId="41BE238C" w16cid:durableId="256F46FC"/>
  <w16cid:commentId w16cid:paraId="1BAE086D" w16cid:durableId="256F4693"/>
  <w16cid:commentId w16cid:paraId="41EE90EB" w16cid:durableId="256F46A5"/>
  <w16cid:commentId w16cid:paraId="4929F6B2" w16cid:durableId="256F4715"/>
  <w16cid:commentId w16cid:paraId="6BA5895A" w16cid:durableId="256F45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FA"/>
    <w:rsid w:val="0000283C"/>
    <w:rsid w:val="0005765F"/>
    <w:rsid w:val="00125CCD"/>
    <w:rsid w:val="001566E4"/>
    <w:rsid w:val="001B3AAA"/>
    <w:rsid w:val="00205CE1"/>
    <w:rsid w:val="002B6ABD"/>
    <w:rsid w:val="00342142"/>
    <w:rsid w:val="003E6029"/>
    <w:rsid w:val="004A375B"/>
    <w:rsid w:val="005F13D1"/>
    <w:rsid w:val="00652EFA"/>
    <w:rsid w:val="006B3755"/>
    <w:rsid w:val="00741F10"/>
    <w:rsid w:val="008C42D3"/>
    <w:rsid w:val="008C629A"/>
    <w:rsid w:val="008D1424"/>
    <w:rsid w:val="00A3079B"/>
    <w:rsid w:val="00A90E36"/>
    <w:rsid w:val="00AF2DB3"/>
    <w:rsid w:val="00B33CF7"/>
    <w:rsid w:val="00B52545"/>
    <w:rsid w:val="00F527AF"/>
    <w:rsid w:val="00F84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C513"/>
  <w15:chartTrackingRefBased/>
  <w15:docId w15:val="{9CC81803-E810-9546-B12F-88AD39F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3FA"/>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B3AAA"/>
  </w:style>
  <w:style w:type="character" w:styleId="CommentReference">
    <w:name w:val="annotation reference"/>
    <w:basedOn w:val="DefaultParagraphFont"/>
    <w:uiPriority w:val="99"/>
    <w:semiHidden/>
    <w:unhideWhenUsed/>
    <w:rsid w:val="001B3AAA"/>
    <w:rPr>
      <w:sz w:val="16"/>
      <w:szCs w:val="16"/>
    </w:rPr>
  </w:style>
  <w:style w:type="paragraph" w:styleId="CommentText">
    <w:name w:val="annotation text"/>
    <w:basedOn w:val="Normal"/>
    <w:link w:val="CommentTextChar"/>
    <w:uiPriority w:val="99"/>
    <w:unhideWhenUsed/>
    <w:rsid w:val="001B3AAA"/>
    <w:rPr>
      <w:sz w:val="20"/>
      <w:szCs w:val="20"/>
    </w:rPr>
  </w:style>
  <w:style w:type="character" w:customStyle="1" w:styleId="CommentTextChar">
    <w:name w:val="Comment Text Char"/>
    <w:basedOn w:val="DefaultParagraphFont"/>
    <w:link w:val="CommentText"/>
    <w:uiPriority w:val="99"/>
    <w:rsid w:val="001B3AAA"/>
    <w:rPr>
      <w:sz w:val="20"/>
      <w:szCs w:val="20"/>
    </w:rPr>
  </w:style>
  <w:style w:type="paragraph" w:styleId="CommentSubject">
    <w:name w:val="annotation subject"/>
    <w:basedOn w:val="CommentText"/>
    <w:next w:val="CommentText"/>
    <w:link w:val="CommentSubjectChar"/>
    <w:uiPriority w:val="99"/>
    <w:semiHidden/>
    <w:unhideWhenUsed/>
    <w:rsid w:val="001B3AAA"/>
    <w:rPr>
      <w:b/>
      <w:bCs/>
    </w:rPr>
  </w:style>
  <w:style w:type="character" w:customStyle="1" w:styleId="CommentSubjectChar">
    <w:name w:val="Comment Subject Char"/>
    <w:basedOn w:val="CommentTextChar"/>
    <w:link w:val="CommentSubject"/>
    <w:uiPriority w:val="99"/>
    <w:semiHidden/>
    <w:rsid w:val="001B3A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825">
      <w:bodyDiv w:val="1"/>
      <w:marLeft w:val="0"/>
      <w:marRight w:val="0"/>
      <w:marTop w:val="0"/>
      <w:marBottom w:val="0"/>
      <w:divBdr>
        <w:top w:val="none" w:sz="0" w:space="0" w:color="auto"/>
        <w:left w:val="none" w:sz="0" w:space="0" w:color="auto"/>
        <w:bottom w:val="none" w:sz="0" w:space="0" w:color="auto"/>
        <w:right w:val="none" w:sz="0" w:space="0" w:color="auto"/>
      </w:divBdr>
    </w:div>
    <w:div w:id="201746243">
      <w:bodyDiv w:val="1"/>
      <w:marLeft w:val="0"/>
      <w:marRight w:val="0"/>
      <w:marTop w:val="0"/>
      <w:marBottom w:val="0"/>
      <w:divBdr>
        <w:top w:val="none" w:sz="0" w:space="0" w:color="auto"/>
        <w:left w:val="none" w:sz="0" w:space="0" w:color="auto"/>
        <w:bottom w:val="none" w:sz="0" w:space="0" w:color="auto"/>
        <w:right w:val="none" w:sz="0" w:space="0" w:color="auto"/>
      </w:divBdr>
    </w:div>
    <w:div w:id="16120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2.xml"/><Relationship Id="rId55" Type="http://schemas.microsoft.com/office/2011/relationships/people" Target="peop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1.png"/><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190.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theme" Target="theme/theme1.xml"/><Relationship Id="rId8" Type="http://schemas.openxmlformats.org/officeDocument/2006/relationships/customXml" Target="ink/ink3.xml"/><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microsoft.com/office/2018/08/relationships/commentsExtensible" Target="commentsExtensible.xml"/><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customXml" Target="ink/ink9.xm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microsoft.com/office/2011/relationships/commentsExtended" Target="commentsExtended.xml"/><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23.578"/>
    </inkml:context>
    <inkml:brush xml:id="br0">
      <inkml:brushProperty name="width" value="0.30093" units="cm"/>
      <inkml:brushProperty name="height" value="0.60185" units="cm"/>
      <inkml:brushProperty name="color" value="#FFFC00"/>
      <inkml:brushProperty name="tip" value="rectangle"/>
      <inkml:brushProperty name="rasterOp" value="maskPen"/>
    </inkml:brush>
  </inkml:definitions>
  <inkml:trace contextRef="#ctx0" brushRef="#br0">0 249 12273,'64'-11'-115,"4"-1"0,-14-1 91,5 1 1,-21 1-53,13-4 42,-23 9 0,36-6 28,-7 6 1,-5 2 104,1 1 204,-5 2-281,21 1 0,-17-3 8,10 0 2,-18-4 0,16 5-51,-7-4 44,-10 4 1,20-6-26,-13 2 0,11 1-51,19 0 1,1 0 18,8-1 0,1-1 21,-2 4 0,5-4 1,5 1 0,-10-2 7,-3-1 1,1 1 12,3 2-11,-22 2 0,-7 2 3,-9-1 0,13 0 1,22 3-3,-18 0 1,2 0 0,-14 0 0,12 0-2,15 0 1,1 0-1,5 0 0,-4-4-4,-5-2 1,6 2 0,3 1 0,-6 2 1,-6 1 0,7 4 1,2 2-1,-20-2 1,0 4 114,-16-3-109,-7 3 0,17 1 106,-4 0-98,-7 0 0,18-2-10,-14 2 1,9-2 4,18 5 0,5 1-34,10 2 0,-3 1 10,-3-1 0,-39-8 0,0-1 5,2-1 1,0-2 0,-1 0 0,-1-1 0,46 1 23,-8-2 0,-4-1 40,-10 0-52,-16 0 0,15 0 1,-19 0 66,7 0-68,1 0 0,8-4 1,1-1-42,7 1 1,6-3-1,-15 3 17,-3-1 1,16 0 0,-1-2 0,-3 1 12,-4-1 1,-1 2 0,0 0 0,7 1 0,2 1 0,-12 3 38,-2 0 1,24 0 0,4 0 47,2 0 0,-7 1 0,-23 3-67,12 5 0,-9-1 0,12 2 30,-13-3 0,10-1-34,9 3 8,-18-1 1,11 1 212,-14 0-211,-14 4 0,18-2 25,-21 4 0,11-1-27,21 4 1,-10-1-24,1-2 0,-8 3-54,2-1 1,-14-6-19,12 1 1,-12-7 37,8 1 0,-5-4 276,2 1-241,-7-2 1,6-1-264,4 0 268,-12 0 0,22 0-9,-15 0 1,20-7 18,-28 3 1,2-1-1,2-2 1,1 0-1,0 1 1,0 1-6,45-3 0,-8 4 0,-21 3-3,9-2 0,-5 2 90,21-2 0,-5 2-113,-37 1 1,-2 0-1,33 0 188,-13 0 0,-8 0-26,2 0-61,-21 0-155,-3 4-12,-6-3-43,-14 3 121,16-4-120,-22 0 176,14 0 179,7 3-4,9-2 0,12 3-50,3-4-153,-23 0-187,23-4 218,-28 0 40,12-1-33,10-3 98,-19 7 272,10-3-232,0 4-157,-15-4-77,5 3-327,-9-7 44,-12 3 0,-2-4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29.226"/>
    </inkml:context>
    <inkml:brush xml:id="br0">
      <inkml:brushProperty name="width" value="0.08598" units="cm"/>
      <inkml:brushProperty name="height" value="0.08598" units="cm"/>
      <inkml:brushProperty name="color" value="#004F8B"/>
    </inkml:brush>
  </inkml:definitions>
  <inkml:trace contextRef="#ctx0" brushRef="#br0">241 88 8651,'0'9'275,"0"0"1,1 1 0,2 3 0,2 3-356,-1 4 0,4 6 0,-2-1 1,2 5-118,1 2 1,-3-4 0,-1 2 0,0-3-149,0-4 345,-3-1 0,2-4 0,-4-1 0</inkml:trace>
  <inkml:trace contextRef="#ctx0" brushRef="#br0" timeOffset="230">134 214 7950,'1'-5'813,"2"2"1,3 1-776,2-1 0,2 2 0,2-3-605,2 0 381,3 3 1,4-4 0,1 3-1,-1-1 186,1 1 0,3-3 0,-3 0 0</inkml:trace>
  <inkml:trace contextRef="#ctx0" brushRef="#br0" timeOffset="726">1 125 7732,'0'-9'1691,"0"4"-1388,0 1 0,0 12-89,0 4-206,4 3 1,-3 4 0,2 1-1,-1 2-215,1 0 0,-2 1 1,2 2-1,-1-3-274,1 0 1,-1-1 0,2-3 0,1-2 480,0-1 0,-3 2 0,2-3 0</inkml:trace>
  <inkml:trace contextRef="#ctx0" brushRef="#br0" timeOffset="1152">497 159 7616,'0'-9'1161,"0"4"0,-1-1-504,-2 3-524,2 0 0,-7 3 1,2 0-74,-1 0 1,1 0 0,0 1-1,-1 1-281,-1 1 0,-1 2 1,0-1-44,0 1 0,1 1 0,1 2 0,3-1-131,0-1 1,1-3 0,4 3 145,2 1 1,1-2 0,5 0 0,0 0 125,0 0 1,3-3-1,0 3 1,0 0 182,0 0 0,-2-2 0,2 2 286,-2-1 1,-1 3-189,0-1 1,-3-1 297,0 1-330,-4 0 1,1 3 0,-6-1 42,-3 1-149,-2 4 0,-4-3 0,-1 2 0,0-2-206,1-1 0,-3-4 186,3-2 0,0 1 0,3 1 0</inkml:trace>
  <inkml:trace contextRef="#ctx0" brushRef="#br0" timeOffset="2269">738 107 7627,'0'15'0,"0"0"-518,0 0 386,4 2 1,-3 1 0,3 0 161,0-1-25,-3 1 0,4-3 1,-3 0-1,1 1-29,-1 0 49,-1-2 0,-1-1 14,0-4-45,0 0 0,-3-5 1,-1-4-1,0-5-15,0-3 0,-2-2 0,2-1 1,0-1 9,0 1 1,-2-1-1,3 0 1,1 1 33,1 1 0,1-2 0,0 0 0,1 2 41,2 0 0,2 1 1,4 1 6,0 2-56,0-2 0,1 7 1,0-2-102,2 2 55,4 1 1,-3 1 0,3 2 56,-1 3 6,-1 2 0,0 4 1,-2 1-1,-3 0 33,-3 3 1,-2 0 0,-4 0 0,0-2 54,0-2 0,-4 3 1,-2-3-1,-2-1-101,-1-1 0,-3-2 1,-1-2-1,1-3-121,-1-2 0,-2-1 1,3 0-1,1-1-493,1-2 1,2-2 594,-1-4 0,0 0 0,0 0 0</inkml:trace>
  <inkml:trace contextRef="#ctx0" brushRef="#br0" timeOffset="2591">942 240 7627,'9'5'253,"0"3"0,0-3 10,0 0 0,0-1 0,0-4-239,-1 0 1,0-1 0,-1-2-152,-1-3 1,-1-2 0,1-1 0,-3-1 56,-2-2 1,-1 3 0,0-3-1,-1 3-83,-2 3 0,1-2 1,-4 3 173,-1 0-17,-1 1 1,2 4 0,0 0 0,0 0 58,-2 0 1,-1 5 0,1 3 0,1 4 12,1 2 0,4 1 0,-1 2 1,2 1-49,1 0 0,0-3 0,1-1 0,2 2-79,3 1 1,3 0 0,2-2 0,2-5-198,0-3 1,5-3 0,3-4 0,0-1-107,0-2 0,-2-5 0,2-4 354,-2-2 0,-2-5 0,1-4 0</inkml:trace>
  <inkml:trace contextRef="#ctx0" brushRef="#br0" timeOffset="2757">1235 98 7627,'0'-5'314,"0"2"1,0 7-1,0 5-124,0 5 1,0 4 0,0 2 0,0 3-150,0 0 0,0 3 1,1 0-1,1 2-170,1-3 0,1 1 0,-2-5-928,1-2 694,0-4 1,-2-3 362,2-6 0,-2-2 0,3-4 0</inkml:trace>
  <inkml:trace contextRef="#ctx0" brushRef="#br0" timeOffset="2943">1182 196 7668,'0'9'123,"0"-3"209,0 0 0,1-5 1,2 2-1,3-2-414,2-1 1,4 0-1,0 0 1,1 0-319,0 0 1,2-4 0,-2 0 0,1-2 118,1 0 0,-2 1 1,-1-2-1,-2 1 281,-1-1 0,0-1 0,0-1 0</inkml:trace>
  <inkml:trace contextRef="#ctx0" brushRef="#br0" timeOffset="3081">1368 99 7618,'4'4'314,"-1"3"0,-2 3-99,-1 2 0,0 6 0,0 0-118,0 1-35,0 4 1,0-4 0,0 4-305,0-1 1,1-4 81,2-4 1,-2-3-1,2 1-970,-2-2 1130,-1-5 0,0 3 0,0-3 0</inkml:trace>
  <inkml:trace contextRef="#ctx0" brushRef="#br0" timeOffset="3507">1314 222 7627,'5'0'56,"3"0"1,-2 0 9,2 0 1,2 0-1,1 0-378,0 0 202,9 0 0,-5-1 0,6-1 0,-2-1-19,2-2 1,-2 0 0,2-2 0,-3 1 103,0-1 0,-1 2 1,-2 0-1,-3 0 20,-3 0 1,0 2 0,-1-3 170,-2-1 0,-2 2 2,-4 0 1,0-1-1,-1-2 46,-2 2 1,-2 1 0,-4 3 40,0-1 1,1 0-1,-1 3 198,0 0-313,4 0 1,-3 4-1,2 2 1,-2 2 14,-1 1 1,3-1 0,1 2 0,0 1-92,1 1 0,2 4 0,-1-1 1,2 0-32,1 0 1,0 2 0,1-2 0,2 1-69,3-2 0,2-1 0,3-5 0,2-2-205,1-3 1,-2-2 0,3-2 0,0-2-535,2-3 1,1-6 0,-1-2-434,-3 1 1087,3-4 0,-7 0 1,2-3 119,-2 4 0,-1-2 0,0 4 0</inkml:trace>
  <inkml:trace contextRef="#ctx0" brushRef="#br0" timeOffset="3690">1742 141 7624,'3'-8'591,"-1"-1"-397,5 4 0,-6 5 0,2 7 1,-2 3-70,-1 1 1,0 4 0,0-2-1,0 0 59,0 0 1,0 0 0,0-3-130,0 2 1,0 0 0,0-3-307,0 0-102,0-4 250,0-1 0,3-11 0,1-2 41,1-1 0,1 0 0,3 1 0,1-1-92,2-1 0,1 1 0,5-3 154,0 0 0,4-1 0,0-4 0</inkml:trace>
  <inkml:trace contextRef="#ctx0" brushRef="#br0" timeOffset="4226">2097 80 7560,'0'-9'0,"0"1"-329,0-1 443,0 4 0,0-1 192,0 6 0,0 9 1,0 8-248,0 2 1,0 4-1,1 1 1,1 0-93,1 0 0,0 4 1,-3-4-1,1 0-317,2-1 0,-2-2 0,2-1 0,-2 0 350,-1-3 0,0 0 0,0-3 0</inkml:trace>
  <inkml:trace contextRef="#ctx0" brushRef="#br0" timeOffset="4590">2051 214 7614,'9'-3'0,"0"-1"0,0 0 70,0 0 0,1-3 0,1 2 1,1-1-121,2 0 0,-2 4 0,2-1 1,0 2-106,0 1 1,-4 1 0,2 2 21,-2 3 164,-1 2 0,-1 2 0,-1 1 156,-1 0-190,-4 5 1,2-3 0,-3 3 88,2-1-15,-2-1 1,3 3 0,-3-2 0,0-2-38,2 0 0,4-3 0,-1 1 0,2-2-84,1-3 1,3-2 0,0-4 0,0-1-30,0-2 1,1-3 0,2-5 0,-3-1-15,-2-2 1,-1-1-1,-1-3 1,-3 0 104,-2 1 1,-2 0 0,-1 1 164,0 1-118,-4 4 1,-3-4 0,-6 3-124,-1 1 58,3 5 0,-5-1 1,3 4-1,1 1-181,-1 1 0,1 1 0,3 0 187,0 0 0,0 8 0,0 2 0</inkml:trace>
  <inkml:trace contextRef="#ctx0" brushRef="#br0" timeOffset="5052">2656 213 7627,'-4'-9'155,"2"3"0,-4 0 222,0-1 0,-2 0 0,-1 0 0,0 2-111,0 1 0,0 1 1,0 3-1,-1 0-185,-1 0 1,1 1 0,-3 2 0,1 3-13,0 2 1,1 4 0,4 1 0,1 1-12,0 1 1,2 1-1,1 0-288,2-1 174,1-1 1,3 3-1,2-2-523,2-3 379,0-2 1,10-2-1,-2-2 1,2-3-153,0-2 1,1-2-1,0-2 1,0-4-14,0-4 1,-2-3 0,0-4 0,-2 0 181,-1 1 0,-4-1 1,-4 0-1,-1-1 185,1-1 1,-3 1 0,1-1 0,-3 3 172,-3 3 0,-1 3 1,-2-1 358,0 2 1,3 5-1,-2 4-113,1 6 0,1 2 0,3 8 290,0 1-533,0 0 0,0 5 1,0 1-1,1 0-97,2-1 1,-1 0 0,4-3-641,1-1 409,-3 1 0,3-1 1,-1-2-1317,2-3 961,1-6 0,1-2 505,2-4 0,-2 0 0,3 0 0</inkml:trace>
  <inkml:trace contextRef="#ctx0" brushRef="#br0" timeOffset="5390">2852 221 7723,'-4'9'1530,"3"-4"-1359,-3 3 1,5-7-290,2 2 0,2-2 1,4-1-1,-1-1-47,1-2 0,0-1 0,0-3 0,0 1 112,0-1 1,0 0 0,0-2 39,-1 0 0,-2 0 0,-1 0 0,-1 0 212,-2 0 1,-2 0 0,-3 1-50,-3 3 0,-2-2 0,0 4 1,-2 1 72,-2 1 1,2 5 0,-2 2-1,2 2 59,1 4 0,1 2 0,0 4 24,2 0-243,2-1 1,4 1-1,0 1 1,0 1-302,0 0 1,5 1-1,4-4 1,4-2-328,4-3 0,2-7 1,2-2-1,2-2-174,3-1 1,0-2-1,-2-3 739,0-3 0,0-7 0,2 1 0</inkml:trace>
  <inkml:trace contextRef="#ctx0" brushRef="#br0" timeOffset="5708">3233 177 7626,'0'-9'0,"-1"0"195,-2 0 1,-1 3 0,-3 2 0,1-1 477,-1 0 1,-1 2 0,-1-2-488,0 1 1,0 1 0,1 3-1,-1 0-25,0 0 0,3 4 0,0 2-128,-1 2 1,3 0-1,1 1 1,2 0-156,1 0 0,0 0 0,1 0 0,2 1-158,3 2 0,-1-3 0,1 3 1,1-2 83,1-1 0,1 0 0,-2 0 0,0 0-67,-1 0 1,-1-1 0,1 1-108,-3 0 273,2 0 0,-4 0 0,2 0 481,-2 0-263,-5-4 0,2 3 0,-4-3 0,-1-1-53,-1-1 0,-4-2 0,1-1 1,0 0-416,1 0 0,1-4 0,1-1 1,1-3-88,1-1 1,4 0 0,-1-1 433,2-2 0,9 2 0,2-3 0</inkml:trace>
  <inkml:trace contextRef="#ctx0" brushRef="#br0" timeOffset="6210">3367 142 7627,'0'-8'256,"-1"3"0,-1 1 1,-2 1 291,-1 0 0,-1 0 0,-3 3-85,0 0 0,0 2 0,1 3-279,-1 4 0,0 2 1,1 1-1,2 3-31,3 2 1,2 2-1,1 0-117,0 2-13,0 0 0,4-3 0,3-1-547,4 1 277,-1 0 1,6-5 0,-1-3 0,2-5-265,1-1 0,-1-1 0,1-3 0,-1-1-38,-2-2 0,1-4 0,-5-6 1,1-1 283,1-2 0,-6-1 1,2 0-1,-2-1 265,-2 0 0,2 0 0,-3 1 0,0 0-38,-1 2 0,0-2 0,-3 3 0,0 1 872,0 1-488,0 2 1,3 9 0,0 4 539,-1 4-619,-1 6 1,-1 0 0,0 5 61,0 0-294,0 0 1,0-1 0,0 0 18,0-2-4,0-2 0,1-3 0,1 1 127,1 0-191,0-3 0,-3-5 0,0-7 0,1-4-117,2-2 1,-2-3-1,3 2 1,-1-1-162,0 1 1,4-2 0,-2 2 0,1-1-14,0-1 0,-3 3 1,3-1-447,0 4 521,-2-1 1,4 4 0,-2-3 229,2 2 0,1 3 0,0-6 0,0 3 0</inkml:trace>
  <inkml:trace contextRef="#ctx0" brushRef="#br0" timeOffset="6381">3749 141 6957,'0'9'359,"0"0"1,0 0-1,0 0 1,0 1-50,0 2 0,0-2 0,0 2 0,0 0-385,0 0 1,0 1-1190,0-1 742,0-2 1,0 0-392,0-5 913,0-3 0,0 2 0</inkml:trace>
  <inkml:trace contextRef="#ctx0" brushRef="#br0" timeOffset="6519">3793 54 7627,'-1'-9'308,"-2"0"0,-1 0 114,-2 0-521,2 4 1,4 0-2154,0 2 2252,0 2 0,0-3 0,0 4 0</inkml:trace>
  <inkml:trace contextRef="#ctx0" brushRef="#br0" timeOffset="6910">3891 26 7934,'-3'6'236,"0"0"0,0-3 0,3 3 0,0 1 28,0 1 1,0 1 0,0 3-124,0 3-86,0 2 0,1 1 1,1-1 51,1 1-67,0 4 1,-2-6-1,1 0 1,1-2-60,-1-3 1,-1-1-110,-1-1 0,0-5-172,0-4 1,0-5 0,0-6 0,1-1 0,2 1 1,-2-3 0,3 1 0,-1-1 137,-1 2 1,4-1 0,-2 1 0,1 1 170,2 2 1,1 0-1,1 1 34,0 2 0,0 2 0,0 4 0,-1 0 43,1 0 0,0 1 0,0 2 0,-1 4 21,-2 4 1,-1-1 0,-3 1 482,1-1-431,0 3 0,-4-2 0,-2 3 0,-3-1 107,-2-3 1,-1 3 0,0-1 0,1-1-230,2-1 1,-1-2 0,1-1-793,-2-1 0,2-4 754,0 0 0,0-4 0,-3-3 0</inkml:trace>
  <inkml:trace contextRef="#ctx0" brushRef="#br0" timeOffset="7218">4060 177 7505,'2'6'212,"1"0"1,1-1 0,-1 2 34,3-1 1,-1-4 0,1 1 0,1-2-206,1-1 0,2 0 0,1 0 0,1-1-175,2-2 0,-2-2 0,3-4 0,0 0 123,-1 0 1,-2 0 0,-3 0 0,0 0 160,0 0 1,-4 1 0,-2-1 158,-2 0-196,-1 0 1,-1 3 0,-2 1 680,-3 1-542,-6 1 0,1 3 0,-2 1 403,0 2-478,-3 2 1,5 5 0,-3 2 0,1 3 73,3 1 0,3 5 0,2 1 0,1 1-182,2 1 0,6 1 1,5-1-1,4-4-184,4-1 0,5-5 0,3-2 0,1-3-1271,1-4 1,1-3 1384,-8-7 0,1-5 0,-3-8 0</inkml:trace>
  <inkml:trace contextRef="#ctx0" brushRef="#br0" timeOffset="8207">924 684 7613,'0'-5'1720,"0"2"-1606,0 6 1,0 3 0,0 6 0,0 3-40,0 2 0,1 0 1,1 1-1,2 0-87,1 0 1,0-3 0,2-2-1,-1 0-278,1-2 1,1-5-193,1-3 375,4-2 1,-6-8-1,2-3 1,0-4 8,-1-4 1,2 0-1,-6-3 1,0 2-17,0 2 1,-1 0 0,-2 2 78,2 3-10,-2 2 10,3 1 1,-1 9 0,1 6 0,1 7 60,1 4 1,2 1-1,1-1 1,0 0 32,0-2 0,3 1 0,0-3 0,0-1-44,0 1 1,-2-4 0,2-4 649,-2-1 1,-1-1-488,0-3-161,-4-4 0,-1-1 0,-4-5 0,0-1-125,0 0 1,0-2 0,0 2 0,0-2-39,0-1 0,0 2 0,-1-1-720,-2 0 561,2 1 1,-4 0 0,3-1 304,-1-1 0,0 0 0,3-4 0</inkml:trace>
  <inkml:trace contextRef="#ctx0" brushRef="#br0" timeOffset="8523">1226 578 8300,'5'4'472,"2"1"0,-3 5-52,1 5-309,-3 0 0,3 11 0,-3-3 1,2 3 40,1 1 0,-3 2 0,1 0 1,-1-3-69,1-5 0,-2-6 1,2-3-313,-2-2 1,0-6 0,1-4-22,1-5 1,0-6 0,-2-2-1,1-1-29,1-2 1,2-3 0,-1-2 0,0 1 51,0 2 1,3 0 0,-1 1 213,2 2-85,-3-2 0,5 8 0,-3-3 232,0 2-84,0 5 1,2 1 0,2 4 0,1 1 79,-1 2 1,2 5 0,-1 5-1,-2 0-122,0 3 0,-1 1 0,0 1 1,0-1-127,0-3 1,0 2 0,0-4-1,-1-1-39,-3-1 1,3-2-1,-2-2 156,2-4 0,1-1 0,0-1 0</inkml:trace>
  <inkml:trace contextRef="#ctx0" brushRef="#br0" timeOffset="8914">1635 737 7384,'0'-9'-1379,"1"3"2375,2 0-440,-2 0 0,3 0 140,-4 0-427,0 0 0,0 0 0,-1 0 24,-2-1 1,-1 2 0,-3 1 0,1 0-13,-1 2 0,-1 1 0,-2 1 1,0 0-107,-2 0 1,-1 4 0,2 1-1,-1 4-68,1 3 0,2-1 1,0 4-1,1 1-220,2 0 1,-1-1-1,4-1 1,2-1-170,3-2 1,0-1-1,4-3 1,2-1-39,3-3 0,-1-2 1,4-1-359,-1 0 460,3-4 0,-6-3 0,2-6-471,-3-1 516,0 3 0,0-5 0,-1 3 0,-1 1 62,-1-1 1,-4 1 0,2 3 0,-1 0 453,0 0 1,1 4-180,-1 2 1,-2 7 0,3 4 0,-1 4 4,0 2 0,0 1 0,0 2 1,2 1-204,0 0 0,3-1 1,-2-2-1,1-4-328,-1-1 1,2-1 0,-2-1 0,2-2-512,1-3 0,-1-3 873,1-3 0,0-6 0,-4-1 0,7-7 0,-2 4 0</inkml:trace>
  <inkml:trace contextRef="#ctx0" brushRef="#br0" timeOffset="9085">1795 631 7614,'-1'-14'0,"-1"2"698,-1 2-342,0 2 0,3 4 0,0 4 0,0 6-103,0 4 0,1 5 1,1 6-1,2 2-175,1-1 0,0 4 0,2-3 0,-2-1-128,-1-1 1,2-2 0,-1-1-994,0-1 672,3-3 1,-7-1-513,2-4 173,2 0 710,-4-4 0,-1-5 0,-5-5 0</inkml:trace>
  <inkml:trace contextRef="#ctx0" brushRef="#br0" timeOffset="9206">1750 729 7614,'6'-3'584,"0"0"1,0 0-1,4 3-497,2 0-133,2-4 1,6 2 0,3-4 45,3-1 0,-2-1 0,7-1 0</inkml:trace>
  <inkml:trace contextRef="#ctx0" brushRef="#br0" timeOffset="10015">2158 622 7619,'-9'-3'744,"0"0"0,1 1-524,2 5 0,2 5 0,4 5 0,0 1-85,0 1 0,1 2 1,2 1-1,3-1-73,2-2 1,1 0 0,0-4 0,1-2-313,2-2 1,-2-5 0,2 1 0,0-3-134,0-3 1,3-5 0,-3-5-133,-1-1 337,-2 0 0,0-4 0,-1 1-307,-2 2 417,-2-1 0,-1 3 0,0-2 0,-1 3 19,-1 2 0,-1 4 190,0 0 0,0 5 0,0 2 0,0 6 17,0 4 1,3 8-1,1 0 1,1 2-35,2 4 1,-2 1 0,0 0 0,-1 1-41,1 0 1,-3-2 0,1-1 0,-2-3 107,-1-3 0,-4-3 1,-2-1-1,-2-1 50,-4-2 0,-2-4 0,-4-2-249,0-2 8,-3 0 1,2-3-1,-2-1-92,2-2-31,6-1 0,-3-6 1,4-1-1,1-2-295,1-1 0,5-1 0,2-2 1,2-1-1124,1 0 1540,0 0 0,8 1 0,2-1 0</inkml:trace>
  <inkml:trace contextRef="#ctx0" brushRef="#br0" timeOffset="10281">2372 649 7716,'3'6'383,"0"0"1,0-3-1,-3 2 193,0 2-452,0 1 1,0 5-1,0 1 1,0 1 26,0-1 0,3 1 1,1 3-1,1-1-158,2-2 1,-2-3 0,2-3-1,1-1-171,3-2 1,1-2-1,-3-5 1,0-3-78,0-5 0,0-1 0,0-4 0,-2-2 110,-1-1 0,-2 0 0,-4 1 0,-1 3 110,-2 0 1,-2 0 0,-3 2 0,-1-1-4,0 1 0,0 3 1,0 2-1,0 2-253,0 0 0,0 3 0,1-2-601,-1 2 892,4 1 0,1 0 0,4 0 0</inkml:trace>
  <inkml:trace contextRef="#ctx0" brushRef="#br0" timeOffset="10598">2532 666 7838,'0'9'0,"0"0"300,0 0 1,3-3-1,0 0 364,-1 1-468,3 5 1,-3-2-1,3 1-332,-1-1 41,3-1 0,-3 0 0,5-1 1,0-1-83,0-1 0,0-4 1,0 1-1,1-3-27,2-3 1,-3-5 0,3-5 0,-2-1-56,-1-2 0,0 0 0,-1-1 1,-1 1 111,-1 1 1,-4 1-1,1 0 1,-2 2 224,-1 2 170,0 1 0,0 8 0,0 4 0,0 5 43,0 4 0,0 2 0,0 3 121,0 1-309,0 0 0,3-3 0,0-1-146,2-2-116,1 0 1,3-4 0,-1-1 0,-1-2-893,-1-1 1051,0-1 0,7-3 0,1 0 0</inkml:trace>
  <inkml:trace contextRef="#ctx0" brushRef="#br0" timeOffset="11009">3074 674 7619,'-5'-9'126,"-3"4"1,3-1-1,-1 0 199,0 1 0,1-3 1,-2 2-1,1-1-49,-1 1 1,0-1 0,-2 4-21,0 1 0,-1 1 0,-1 1 0,-1 1 10,1 2 1,1 6 0,1 5 0,-2 2-122,-1 2 1,3-3-1,4 6 1,1-2-183,2-1 0,1-4 0,1 0 1,1-1-287,2-2 0,3-2 0,5-3-864,1-3 919,4-2 1,-3-2 0,5-3-1,-1-4-191,-2-3 1,1-5-1,-5 2 1,0-1 108,-1 1 1,-1 2 0,-1-2 0,-1 0 312,-1 0 1,-4 4-1,1-2 336,-2 2 57,-1 5 1,0 11-1,0 7-102,0 1 1,1 1 0,1 1-1,2-2-288,0-1 0,2 1 0,3-2-816,0-1 646,0-1 1,0-5-1,0-2-548,0-2 752,3-1 0,2 0 0,4 0 0</inkml:trace>
  <inkml:trace contextRef="#ctx0" brushRef="#br0" timeOffset="11414">3296 658 7619,'0'-9'254,"0"0"0,-4 0 0,-2 0 325,-2 0 1,-1 4 0,0 2-238,0 2 1,0 1-1,1 0 215,-1 0-391,0 4 1,0 2 0,1 5 312,2 1-354,-2 4 1,6-3 0,-3 6-174,1 2-92,1-2 1,3-1 0,1-3-1,2 0-206,3-1 0,3-1 0,2-5 0,2-2-153,1-4 1,0-1 0,4-1 0,0-1-39,0-1 1,0-4 0,-1-5 0,0-2 286,-2-1 0,1 2 0,-4-3 1,1 0 249,0-2 0,-1-1 0,-3 0 0,0 1-20,0-1 0,-3-1 1,-2 0-1,0 1 86,-2 1 1,-1 5 0,-1 0 1040,0 2-804,0 5 0,-1 1 0,-1 5 927,-1 2-901,0 6 1,1 5 0,-1 5 408,1 2-629,1-3 1,1 7-1,0-3 1,0 0-49,0 3 1,0-3 0,0-2 0,1-1-357,2-1 0,-2-1 0,2-2-925,1-4 1,1-5-792,4-3 2011,-4-2 0,-1-5 0,-4-1 0</inkml:trace>
  <inkml:trace contextRef="#ctx0" brushRef="#br0" timeOffset="11830">3367 675 7805,'0'-9'389,"1"2"1,2 0-282,3 1 0,2 4 0,1-2 0,2 1-118,1 0 1,4 0 0,-1 3-1,1 0-176,2 0 1,-3 0 0,-1 0 0,-1 0 141,-2 0 1,-2 4-1,0 2 1,-1 2 206,-2 1 0,1 0 0,-4 2 0,0 2 59,1 1 1,-3-2 0,2 3-185,-2 0 57,-1-2 1,1 1-1,1-3-174,1 1-42,0 0 1,-2-6 0,2-2-116,3 0 0,-1-1 0,-1-4 0,1-3-98,0-4 0,-2-2 0,2-5 0,0-1 157,0-1 0,-2 0 1,2-1-1,0 0 182,0 0 0,-3 1 0,2 3 0,-1 1 481,0 0 0,1 6-48,-1-2 0,-1 7 1,2 2-1,0 5-12,-2 3 0,-1 4 0,0 0-144,2-1-179,-2-2 1,4 3 0,-3 0-356,1-1-15,4-5 0,-2 2 0,4-3-294,0 0 0,0-1 1,1-4-1,0 0-1096,2 0 1657,4 0 0,-2 0 0,4 0 0</inkml:trace>
  <inkml:trace contextRef="#ctx0" brushRef="#br0" timeOffset="12193">3935 675 7698,'0'-9'1955,"0"1"-1441,0-1 0,-1 3-214,-2 0 0,-2 4 0,-4-1 0,1 2-17,-1 1 1,-3 0-1,0 1 1,0 2-85,-1 3 1,3 2 0,-2 2 0,1 0-103,2 2 1,-2 1-1,6-2 1,0 2-313,2 1 1,2-4 0,1 2 0,1-2-27,2-1 0,3-3 0,5-1 0,2-1-336,1-2 0,-3-2 1,3-3-830,-1-3 1099,3-2 0,-6-1 0,2-1-442,-3-2 614,0 3 0,0-5 0,0 3 133,0-1 27,-4 0 0,2 3 0,-4 0 0,0 2 203,1 1 1,-2 3 171,4 6 0,-4 6 0,0 6 0,0 4-189,1 2 1,-2 2 0,2-2-1,-1-1-359,1-1 0,-2-3 0,2-1 0,-1-4-884,1-4 1,-1-3 1031,4-4 0,0-8 0,3-2 0</inkml:trace>
  <inkml:trace contextRef="#ctx0" brushRef="#br0" timeOffset="12380">4060 560 7598,'0'-9'289,"0"0"0,0 0 258,0 0 0,0 5 0,1 5-148,1 7 0,-1 2 1,2 5-1,-2 2-138,-1 3 1,0-1-1,0 4 1,0-1-161,0-3 1,3 0-1,0-1 1,-1-1-420,-1-3 0,2 2 0,1-4 0,1-2-2482,2-3 2800,1-3 0,1 0 0,0 1 0</inkml:trace>
  <inkml:trace contextRef="#ctx0" brushRef="#br0" timeOffset="12564">4228 542 7598,'-6'1'1499,"1"2"-648,1 3-684,1 2 1,3 5-1,0 2 1,0 1-110,0 2 1,0 1-1,0 1 1,0 0-411,0 0 0,0-1 1,1-2-1,1-3-1145,1-2 1497,4-6 0,-2 2 0,4-3 0</inkml:trace>
  <inkml:trace contextRef="#ctx0" brushRef="#br0" timeOffset="12988">4325 631 7598,'0'9'380,"0"0"1,-3 0 0,0-1 277,1 1-616,1 0 0,1 0 0,1 0 0,1 0-108,1 0 1,4-1 0,-2-1-1,1-2-106,0-2 0,0 0 1,2-3 57,1 0 0,0-1 0,0-2 0,-1-2-23,-2-3 0,2-2 0,-3-1 1,0-2 135,-2-1 1,-1 3-1,0-1 1,1 0 181,-1 0 0,-1 0 1,-2 3 87,-2 0 1,1 1 118,-4 2-265,4 3 0,-2 4 1,3 1-1,-1 5 11,-1 4 0,0 3 0,3 4 0,0 1-66,0 1 0,1 2 0,1 3 1,2-3-44,1 0 1,-2 2 0,2-3 0,0 1-42,-1 0 1,-2-2 0,1-5 0,-2-1 128,-1-1 1,0 2 0,0-3-1,-1-1 29,-2-2 1,-1-4 0,-5-1-223,0 0 51,0-3 1,3 2-1,0-5-675,-1-1 514,-1-4 0,0 1 0,1-4-1293,2-2 1039,-1-4 1,1 5 0,1-4 443,0 0 0,3-6 0,-3-2 0</inkml:trace>
  <inkml:trace contextRef="#ctx0" brushRef="#br0" timeOffset="13480">4734 587 7706,'-8'0'288,"-1"0"1,0-1 68,0-2 0,0 1 0,0-3 0,0 1 1,0 2 1,4 1-1,-1 1 1,-1 0-251,-1 0 1,-1 1-1,0 2 1,1 3 105,2 2 1,-1 0 0,3 1-1,0 0-82,0 0 1,2 3 0,2 0-370,0-1 205,3-2 1,2 3 0,5-1-988,2-3 684,-2 1 1,7-7-1,-3 3 1,0-1-140,1-2 1,-3-2 0,2-2 0,-1-2 172,-3-1 1,0-4 0,-1-3-1,-1 0 123,-2 0 0,1-2 1,-4-3-1,0 1 66,1 1 0,-3 1 0,2-5 0,-2-1 251,-1-1 1,0 2-1,0 3 1,0 2 950,0 1 0,-1 2-450,-2 5 1,2 6-1,-2 7 1,2 5-216,1 6 0,0 1 0,0 4-215,0 2-131,0-3 1,1 2 0,1-2 0,2 0-179,1 0 0,-2-2 0,2-3 0,0-2-711,-1-3 0,2-2 1,3-3-1,0-1-1181,0-3 1991,0-2 0,0-9 0,0-1 0</inkml:trace>
  <inkml:trace contextRef="#ctx0" brushRef="#br0" timeOffset="13651">4983 587 7738,'5'1'1853,"-2"1"-1451,-2 4 0,-1 3 0,0 2 1,0 2-274,0 1 0,0-2 0,0 1 0,0 0-741,0-2 1,0-1-978,0-1 1589,0-4 0,4-5 0,1-5 0</inkml:trace>
  <inkml:trace contextRef="#ctx0" brushRef="#br0" timeOffset="13785">5036 517 7646,'0'-9'282,"0"0"-62,0 0 0,1 4-453,2 2-444,-2 2 0,7 2 677,-2 2 0,2 2 0,1 4 0</inkml:trace>
  <inkml:trace contextRef="#ctx0" brushRef="#br0" timeOffset="14201">5249 588 7589,'5'0'1277,"-2"0"-368,1 0-289,-3 0 1,3-1-209,-4-2 0,-1 1 1,-2-3-296,-3 1 1,-1-2-1,-2 3 1,0 1-108,0 1 1,0 1-1,-1 0 1,-1 0 98,0 0 1,-1 4-1,3 2 1,0 2-17,0 1 1,1 0-1,1 2-326,1 1 181,4 4 0,-2-6 1,4 2-770,0-3 557,0 4 1,4-6-1,2 2 1,2-2-81,1-2 1,1-1-1,1-4 1,1-1 159,-2-2 1,0-2 0,-1-5 0,1-1 86,2-1 0,-2-3 0,3-1 0,-2-3 58,1-2 1,0 0 0,-3 0 0,-1-2 64,-2 1 0,1-6 0,-4 4 0,0 3 644,1 1 0,-3 6-290,2 2 0,-5 11 0,-1 8 583,1 9-655,1 6 1,1 4-1,0 1 376,0 0-722,4-1 0,-2 0 0,4-3 1,3-2-280,2-2 1,2-5 316,-1-2 0,2-6 0,3-3 0</inkml:trace>
  <inkml:trace contextRef="#ctx0" brushRef="#br0" timeOffset="15923">3615 1022 7810,'-2'6'0,"-1"0"197,1 1 1,-2 1 0,1 3 0,1 1 4,1-1 1,0 0 0,-1 0-1,-1 1-405,1-2 0,1 0 0,1-1-869,0 0 0,0-3 1072,0 0 0,0 0 0,0 3 0</inkml:trace>
  <inkml:trace contextRef="#ctx0" brushRef="#br0" timeOffset="16092">3606 969 7742,'-6'-4'1259,"0"-2"-481,0-2-1298,1 3 0,2 4 1,5 5-1,2 0 520,1 0 0,1 3 0,3-2 0</inkml:trace>
  <inkml:trace contextRef="#ctx0" brushRef="#br0" timeOffset="16392">3722 1013 7611,'0'9'227,"0"0"1,-1-3 0,-1 0 0,-1 1 157,1 4 0,1-1 1,1 3-1,0-1-380,0 0 0,0 0 0,0-1 0,0 1-123,0-1 0,0-4 1,1-2-1,1 0 190,1 0 1,4-3-706,-1 1 391,-2-6 0,4-3 1,-2-5-1,3-2-117,2-1 1,-1 2 0,3-2 0,-1-1 146,0 1 1,3-2 0,-3 4-1,1 1 272,0-2 0,-1 4 1,-3-1-1,0 4 85,0 2 0,-1 1 0,0 4 0,-1 2 55,-1 3 0,-3 6 0,2 2 0,0 0-206,0 1 1,-2-1 0,3 2 0,0-2 5,-1-1 0,6-2 0,-1-2 0</inkml:trace>
  <inkml:trace contextRef="#ctx0" brushRef="#br0" timeOffset="17434">4298 1065 7982,'0'-9'287,"-1"1"0,-1 2 0,-2 1 80,-1 1 1,3 0 243,-4 1-397,0-2 1,-3 0 0,0 1 64,0 0-227,-4 3 1,2-3 0,-3 4 0,-2 1 43,-1 2 1,-1-1-1,1 5 1,3 2-34,2 2 0,2 1 0,1 0 0,1 3-158,2 2 1,2-2-1,5-2 1,3 0-143,5-2 1,4-1 0,5-2 0,0-2-111,3-3 1,-1-2 0,3-1 0,-2 0 61,-1 0 0,-1-4 1,-2-2-1,-2-2 100,0-1 1,-4-4 0,0 0 0,-3-2 94,-2 0 0,-3 0 0,2-3 111,-1 1 47,-2-1 1,-1 0-1,1 0 1,1 0 144,-1-3 0,-1 6 1,-1 0 253,0 4 1,-1 7-242,-2 4 0,2 8 0,-2 7 0,2 2 18,1 1 0,0-1 0,0 1 0,1 0-210,2 0 0,1-4 1,3-2-1,-1 0-139,1 0 0,2-3 0,2-4 0,2 0-51,0 0 0,2-3 0,3 1-441,0-2 444,0-5 0,-1-1 0,1-4-434,0 0 468,0 0 0,-5-1 0,-1-1 0,-2-1 74,-1-2 1,-4 3-1,-2-1 1,-2 2 131,-1 1 1,-1 0 0,-1 1 0,-2 0 90,-1 2 0,-1-1 0,-3 4-65,0 1 1,1 1 0,-1 2 0,0 2 94,0 3 1,0 5 0,0 0 0,0 1 36,0 1 0,3 0 0,1 3-138,2-1-117,0-5 1,3 6 0,0-3 0,1 0-124,2 0 1,4-1 0,6-2 0,1 0-141,2-2 1,1-5 0,0 0 0,1-2-146,0-1 1,0-1 0,-1-2 0,0-3 151,-2-2 0,-1-4 1,-3 1-1,0-1 271,-4-1 0,2 3 1,-4-2-1,1 1 217,0 0 1,-4 1 1112,1-2-962,-2 6 0,-1 7 1,0 7-1,0 4 58,0 1 1,0 2-1,0 3-16,0 0-268,0 0 0,0-1 0,0 0-223,0-2 27,0 2 0,0-5 0,0 4 0,1-2-79,2-1 1,-2-1 0,2-3-363,-2-1 1,3-3 171,2-2 0,-2-3 0,-1-3 0,-2-3 205,-1-5 0,0 1 0,0-3 0,0 1 105,0 0 0,-1-4 0,-1 2 0,-2-3 22,-1-1 1,3 3 0,-1 1 0,1-2 2,-1-1 1,2 0-1,-2 1 249,2 2-186,1 3 1,1-3 0,1 3 113,1-1-170,4 0 1,-1 6-1,5 2 1,1 0 37,2 2 1,-2 1-1,2 1 1,-1 0-25,-2 0 0,1 4 1,0 2-1,-2 1-21,-3 2 1,-3 1 0,-4 1 0,0 1-4,0-1 0,-5-1 0,-3-1 0,-4 2-314,-1 1 0,1 0 1,-2-3-1,1-1-341,2-2 1,1 1 640,1-4 0,-3 3 0,-2-1 0</inkml:trace>
  <inkml:trace contextRef="#ctx0" brushRef="#br0" timeOffset="17672">4992 896 8066,'0'6'865,"0"0"1,0 1-525,0 1 1,0 6 0,0 4 0,0 3-83,0 2 1,0 4 0,0-2-147,0 4-228,0-3 0,3-2 0,0-4 0,0-2-741,1-2 1,-2-6-1788,4 2 2643,0-6 0,-1-10 0,-1-6 0</inkml:trace>
  <inkml:trace contextRef="#ctx0" brushRef="#br0" timeOffset="18192">4920 1048 7685,'0'-8'1110,"1"3"1,2 2-1051,3 2 0,3 0 0,2-1 1,1-1-400,2 1 0,0 1 1,2 0-1,-1-1-117,0-1 0,1-1 0,-1 2 0,-2-2 247,0-1 1,-3 0-1,1-2 1,-2 1 208,-3-1 0,2 0 0,-3-3 0,0-1 0,-2-1 0,-1-1 0,0 2 0,1-1 19,-1 2 1,-1-3 392,-1 1 1,-1 4-31,-2 5 1,2 10 0,-3 5-1,1 5 174,0 3 0,-3 3 0,3 4 0,0-2-192,-1-1 1,3 1-1,-2-5 1,2 0-251,1-1 0,0-2 0,0-3 0,0-2-69,0-2 1,1-2 0,2-2-501,3-3 0,-1-2 0,1-2 0,0-2-252,-1-3 1,3-3-1,-2-2 1,2-1 243,0 2 0,1-3 0,0 1 0,0 1 463,0 1 0,0 1 0,0 0 0,1 2 0,1 1 0,0-1 0,3 4 0,0 1 0,0 1 0,0 1 0,0 0 0,-2 0 0,-2 0 0,-1 1 0,0 1 0,-1 2 0,-2 1 0,2-3 0,-4 2-52,1 0 0,3-3 243,-2 1 1,-1-1-1,1-1-331,1 0 0,-2 0 140,1 0 0,0 4 0,3 1 0</inkml:trace>
  <inkml:trace contextRef="#ctx0" brushRef="#br0" timeOffset="18375">5498 1065 8524,'0'5'142,"-4"-1"-142,3-4 0,-3 4 0,4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8:14.887"/>
    </inkml:context>
    <inkml:brush xml:id="br0">
      <inkml:brushProperty name="width" value="0.08598" units="cm"/>
      <inkml:brushProperty name="height" value="0.08598" units="cm"/>
      <inkml:brushProperty name="color" value="#004F8B"/>
    </inkml:brush>
  </inkml:definitions>
  <inkml:trace contextRef="#ctx0" brushRef="#br0">143 116 11391,'-5'-3'309,"1"2"0,1-4 0,-1 3-193,-1-1 1,-1 0-1,-3 2 1,0-1 82,0-1 0,1 1 0,-1 4-190,0 1 0,1 4 1,1 0-1,2 2-158,1 3 1,1 4 0,3-1-1,0 2-87,0 0 1,7 1-1,2 0 1,2-1 81,2-2 0,0 0 0,4-2 1,-1 0 39,-1 0 0,-4-1 0,1-3 127,-3-1-3,-4 1 1,-1 0-1,-4 0 99,0 0-34,0 0 1,-1-3-1,-2-1 1,-3-1-73,-1-2 0,-5-1 0,-1-1 0,0 0-235,0 0 0,-3-1 1,3-1-1,-1-2-148,2-1 0,1-1 0,1-4 0,0-1-133,2-1 1,5-3-1,1 3 1,1-2 512,1-2 0,0-1 0,3-1 0,2 1 0</inkml:trace>
  <inkml:trace contextRef="#ctx0" brushRef="#br0" timeOffset="161">196 98 8083,'9'0'0,"0"0"310,0 0 1,-3 0 0,0 1 0,-1 2 113,0 3 1,3 5 0,-2 4 0,1 3-233,-1 3 1,1-2 0,-3 5 0,0 1-74,0 0 1,0 2 0,-2-1-1,1-3-496,-1-2 1,-1-5 0,-1-2 376,0-1 0,0-5 0,0-5 0</inkml:trace>
  <inkml:trace contextRef="#ctx0" brushRef="#br0" timeOffset="517">204 240 7830,'1'-6'709,"1"0"-394,1-1 1,4 0 0,-1 0 0,2 2-163,0 1 1,1-2 0,0 4 0,1 0-154,2 1 1,-2 1 0,2 1-1,-2 1 99,2 4 0,-3 5 0,1 2 0,-3 1 104,0 2 0,1-2 0,0-1-132,-2 0-36,1-1 1,-2-3 0,3 0-20,-2 0-25,6-4 1,-8-1 0,7-4 0,0-1-166,-1-2 0,-1-2 1,-1-5-1,-1-2 104,-1-3 0,-4-2 0,2 0 0,-1-1 43,0 0 1,-1 0 0,-4 2 0,-2 1 9,-1 3 0,-2-1 0,-4 2 0,-1 2 7,-2 2 1,2 5-1,-2-1 1,0 2-57,0 1 1,4 0 0,-2 1 0,2 2-248,1 3 0,3 2 0,1 1-1106,1 0 739,1 0 680,3 0 0,0 0 0,0 0 0</inkml:trace>
  <inkml:trace contextRef="#ctx0" brushRef="#br0" timeOffset="1103">489 143 7897,'1'8'175,"2"-2"1,-2 3 0,3-1 0,-1 4 622,0 1 1,3 2-1,-2 3-332,1 0-367,1-1 0,2 1 1,-2 0-132,0 0-50,-4-4 1,5-2 0,-4-3-301,-1 0 0,2-5 276,-1-4 0,0-7 1,-3-6-1,0 0-7,0-3 0,0-1 1,0-1-1,0 0-13,0 1 0,1-1 0,1 0 1,2 1-61,1 3 0,1-2 1,2 4-1,-1 1 41,-1 1 0,-1 2 0,4 1 0,0 3-14,0 0 0,0 1 0,0 3 100,0 0-74,0 0 0,-1 4 354,1 1-65,-4 3 0,2 1 0,-3 0 1,0 0 114,0 0 1,2 3 0,-3 1 0,0 0 7,1 3 1,-2-2 0,3 1 0,0 1-68,0 0 0,-2 1 1,2-2-1,-1-3 133,1-2 0,1-2-234,3-3 0,0-8 1,0-7-1,-1-5-180,-2-4 1,2-5 0,-3 1-556,0-3 520,2 3 0,-3-4 1,2 3-1,-3 2-62,-2 3 1,2 4-1,0 1 94,-1 1 57,-1 5 0,-1 5 121,0 6 0,0 3 0,0 6 1,0 4 83,0 4 1,3 2-1,1 6 1,1 1 4,2 0 0,-3 4 1,-1-4-1,-2 1-44,-1 0 1,0-1 0,-1 2 0,-2-3-40,-3-2 1,-2-5 0,-2-1 0,-1-2-186,-1-3 1,0-3 0,1-6 0,-1-3-355,1-2 0,1-2 0,2-2 0,1-4-815,1-4 0,4-3 1242,-4-4 0,4-3 0,-2-2 0</inkml:trace>
  <inkml:trace contextRef="#ctx0" brushRef="#br0" timeOffset="1452">1102 134 7990,'0'-6'2305,"0"0"-2059,0 4 1,0-1 0,0 6 0,-1 3 100,-2 2 0,2 2 1,-2 2-1,2 3-224,1 2 1,0 0-1,0 1 1,0 0-127,0 0 0,3-5 0,1-1 0,1-2-251,2-1 1,1-4-1,1-2 1,-1-4-155,1-5 1,0-4 0,-1-8-161,-2 1 448,2-5 1,-4 3 0,2-2 0,-3 3 119,-2 0 0,-1 1 0,-1 1 0,-2 4 46,-3 2 0,-5 0 0,-2 6-484,-1-1 252,3 3 1,-2-2 0,2 4-51,-1 0 0,1 1 236,5 2 0,-2-2 0,3 3 0</inkml:trace>
  <inkml:trace contextRef="#ctx0" brushRef="#br0" timeOffset="1769">1235 71 7827,'0'9'204,"0"0"0,0 0 0,1 0 0,1-1 433,1 1 1,3 4 0,-2 1 0,0 1-375,0 0 0,3-4 0,-2 4 0,0 0-109,-2-1 0,-1-1 0,-1-4-115,2-1 0,0-1 0,-3-4-279,0-6 1,0-7-1,0-5 1,0-2-290,0-1 0,1 0 1,1 0-1,2-2 186,1-1 1,0 0-1,2 4 1,-1 0 82,1 2 1,1-1 0,1 4 527,0-2-201,3 7 1,-1-4 0,3 8 805,-1 1-610,3 1 1,-3 6-1,1 4 1,-2 5-37,-2 2 0,-1 2 1,-1 1-1,-2 1-602,-3 0 0,1 1 375,-1-3 0,0 0 0,-3-1 0</inkml:trace>
  <inkml:trace contextRef="#ctx0" brushRef="#br0" timeOffset="2335">10 711 7861,'-3'-9'353,"0"0"0,0 0 1,3 0 620,0 0 0,0 6-639,0 6 1,1 3 0,1 10 0,2 2-178,0 1 1,-1 6 0,2 0 0,0 2-82,0 3 0,-3 2 0,2-2-72,0-1 15,-3-2 1,4-1 0,-3-2-409,1-4-422,0-1 446,-3-9 0,3-10 0,0-13 0,-1-6 44,-1-4 0,0-2 0,1 0 0,2 2 60,1-2 1,-3 3-1,2 2 1,-1 1 190,0 1 1,3 1 0,-1 3 0,1 2 250,0 2 0,0 5 1,3 2-1,0 2 87,0 1 0,1 2 0,0 3 0,2 5-2,-1 3 1,-2 1 0,-2 4 0,-1 0-121,1 0 1,-3-4-1,0 1 1,-1 0-260,0-1 1,3 0-959,-4-2 369,5-3 701,-2 0 0,8-5 0,1-4 0</inkml:trace>
  <inkml:trace contextRef="#ctx0" brushRef="#br0" timeOffset="2616">337 773 7806,'-1'9'0,"-2"-1"0,2 1 0,-2 0 0,2 0 0,1 0 0,0 0 0,0 1 1653,0 2-1174,0-3 0,1 7 1,1-3 65,1 1-428,4-3 0,-2 2 1,4-5-1,0 0-11,0-2 1,0-2 0,-1-4 0,2 0-126,2 0 0,-2-4 0,1-3 0,-3-4-104,-2-3 0,-1-3 0,1-1 0,-4 1-26,-1 3 0,-1-3 1,0 3-1,0-1 62,0 0 1,-3 5 0,-3-1-1,-2 3 39,-1 2 0,0 3 1,0-2-514,0 1 300,0 1 1,3 3-1177,0 0 680,1 4 757,0-3 0,1 7 0,4-3 0</inkml:trace>
  <inkml:trace contextRef="#ctx0" brushRef="#br0" timeOffset="3032">568 746 7918,'3'6'348,"0"0"1,3-3 0,-2 3 290,1 1-498,-3-3 0,3 4 0,-2-3 0,2 3 129,0 1 1,1 1 0,-2 1 13,1 1-156,-3 0 0,3-3 1,-3-1 9,1 1 0,3-3-256,-3 0 0,1-5 0,-2-1 0,1-5 16,-1-3 0,0-1 1,0 0-1,1-2-50,-1-1 0,2-1 0,-1 2 1,0-1-162,1 1 0,-2-1 0,2 0 129,0 1 0,3 1 196,-1 1-5,-2 4 0,4 1 1,-2 5 15,2 2 0,-3 2 0,3 5 1,-2 2-1,2 2 33,0 0 1,1 1 0,0-3 0,0-1 107,0-1 1,-1-1 0,-1 0 0,-1-1 270,1-3 1,-2-1-224,0-4 1,-3-1 0,1-2-1,-2-3-43,-1-5 1,0 0 0,-1-4 0,-1-1-257,-1-1 1,0 0 0,2-1-1772,-1 0 989,1-4 869,-3 0 0,0-5 0,-1 0 0</inkml:trace>
  <inkml:trace contextRef="#ctx0" brushRef="#br0" timeOffset="5828">1234 648 7881,'0'-9'302,"0"1"0,0 2 0,-1 1 0,-1 0 39,-1 0 0,-1 0 0,2-2 0,-2 1-74,-1-1 0,2 0 1,-2 0-1,-2 2-95,-1 2 0,2 0 0,0 3 1,-1 0-73,-1 0 1,-1 4 0,1 5 0,1 5-192,1 3 0,4 4 1,-3 0-324,1 2 346,1 1 0,3 2 0,0 0 0,0-2-64,0-4 1,4-1 0,2-3-317,1-4 271,2 0 1,3-11-1,0 1 1,-1-4-91,-1-4 0,-1-3 1,-1-3-1,1-4 34,0-3 0,-3 0 0,-1-2 0,-1 2 93,-2 2 0,2-1 0,-1 1 0,-1 1 123,-1 1 1,-1 5 0,0-2 298,0 2 0,1 6 1,1 4-1,2 5-71,1 3 0,-2 6 0,3 2 0,1 5 71,0 2 1,2-3 0,-1 4 55,-2 1-265,2-3 1,-6 3 0,3-1 0,-1 2-42,-2 4 0,-1-5 0,-2 1 23,-2 0-87,2-4 0,-7-1 1,1-3-1,-3-1-67,-2-2 0,1-3 0,1-6 0,-1-3-345,-1-2 0,0-3 0,3-3 0,0-5 444,0-3 0,1-6 0,-1-4 0</inkml:trace>
  <inkml:trace contextRef="#ctx0" brushRef="#br0" timeOffset="6243">1376 684 7685,'0'6'1479,"0"0"1,4-1-1234,2 1 1,2-2 0,1-5-12,0-2-140,0-2 0,-3-7 0,-1 0 38,2 1-136,1-3 1,0 1-1,-2-2 1,-3 1-55,-2 1 0,2-2 1,0 3-1,-2 2 87,-3 0 1,0 4 0,-4 1 0,-1 1-6,-1 2 0,-1 2 0,1 4 0,-1 5 149,0 5 0,3 2 0,1 2 0,0 1 44,0 2 0,3 0 0,-1 4 33,2-1-178,1-5 1,4 3-1,2-4-213,2 0 97,5-5 0,-2-1 0,2-6-201,0-3-38,3-2 1,-2-6-1,3-4 1,-2-5-542,0-2 1,-4-5 0,1-1-1,-2 0 823,-1-3 0,-1-1 0,1 0 0</inkml:trace>
  <inkml:trace contextRef="#ctx0" brushRef="#br0" timeOffset="6408">1580 472 7685,'0'-9'1239,"0"0"52,0 4-978,0 1 1,0 5 0,0 2 611,0 3-746,0 6 1,1 3 0,1 4 0,2 3-39,1 1 0,-2 0 0,3 3 1,0-1-184,-1-2 0,2-2 0,-3 2 0,0-2-1377,0-5 0,0 1 1419,-1-5 0,-2 0 0,3-3 0</inkml:trace>
  <inkml:trace contextRef="#ctx0" brushRef="#br0" timeOffset="6585">1555 614 7874,'5'-4'657,"0"3"0,-3-3 1,2 1-421,1 0 1,0-4 0,5 1 0,1-2-520,1-1 1,3 1 0,-2-1 0,0 0-335,3 0 0,-2-3 0,0 0 0,-1 1-48,-2 2 1,-3 0 663,-2 0 0,6-4 0,-2-1 0</inkml:trace>
  <inkml:trace contextRef="#ctx0" brushRef="#br0" timeOffset="6718">1741 436 7685,'0'-5'1078,"0"1"0,3 14 0,0 3-260,-1 2-637,-1 5 1,0-1 0,1 4 0,1 0-85,-1-1 1,2 1-1,-1 2 1,0-3-287,1 0 0,-3-2 0,3-5 0,-1-3-1277,0-3 1466,0 0 0,-3-4 0,0-1 0</inkml:trace>
  <inkml:trace contextRef="#ctx0" brushRef="#br0" timeOffset="6985">1705 586 11501,'9'-9'-132,"0"0"1,0 1-1,2-1-191,1 0 0,3 0 1,-2 0-1,0 1-211,-1 2 0,3-1 0,-3 4 0,-1 1 137,-1 1 1,-1 1 0,0 1 0,-2 2 540,-1 3 0,1 2 0,-3 2 999,1 2-910,-3 2 1,2 2-1,-4 0 1,0-1 153,0 1 1,0-3 0,0-2-37,0-1-599,0-1-257,0-4 1,0-3 504,0-8 0,0-4 0,0-7 0</inkml:trace>
  <inkml:trace contextRef="#ctx0" brushRef="#br0" timeOffset="7398">1927 355 7929,'-9'0'1425,"0"0"-1962,4 0 537,1 0 0,4 4 0,0 1 0</inkml:trace>
  <inkml:trace contextRef="#ctx0" brushRef="#br0" timeOffset="8118">2034 489 8059,'-1'7'0,"-1"0"458,0-1 0,-1 0 1,3 3-1,0 0-303,0 0 0,0 3 0,0 0 0,0 2-150,0 2 0,0 1 0,0 0 0,0-3 32,0-2 1,0-2-1,0-1-158,0 0-366,0-4 1,0-12-547,0-8 795,0-4 0,0 2 0,0-1-600,0 0 625,3 0 0,-2 1 0,3-1 0,-1 1 199,0 2 0,3-1 1,-3 5-1,0 0 188,1 1 1,-2 2 268,4 2 0,0 3 0,2 6 0,-1 4-118,-1 4 1,-3 2 0,3 2 0,-1 0-216,0 1 1,3-2 0,-3 1 0,1-1-227,0 0 1,-3-1 0,3-4 0,0 0-656,-1 0 1,3-1 770,-2-2 0,2 1 0,0-2 0</inkml:trace>
  <inkml:trace contextRef="#ctx0" brushRef="#br0" timeOffset="8627">2282 524 7869,'-6'-3'1640,"1"-1"-1049,1-1 1,-2 2 0,2-2-96,-1 1 0,0 1-353,-4 3-40,0 0 0,0 0 0,0 1 0,0 2-80,0 3 1,0 3-1,1 3-88,-1 3 34,0 2 1,3 0 0,1 1 0,1 0-52,2 0 0,1-4 0,1 0 0,1-2-106,2-4 1,2-3-1,4-5 1,0 0-133,0 0 0,2-4 0,1-3 0,-1-3 19,-1-2 0,-1-2 0,0 1 0,0-1 193,-1-2 1,0 2 0,-2-1 0,-3 1 122,-2 0 0,0-2 0,1 4 1,1 1 164,-1 2 0,-1 3 589,-1 0-562,-4 4 1,3-1 0,-2 6 390,2 3-462,1 5 1,0 3-1,1 5 1,1 2-9,1 2 1,4 6 0,-2 2 0,1 0-48,0 3 0,-1-3 1,1 1-1,-3-1-55,-2 1 0,-1-3 1,0 0-1,-2-2-40,-4-3 0,0 0 1,-6-4-1,1-3 41,-1-4 1,-1-4-1,-2-4 1,0-3 77,-1-4 1,-1-3 0,1-7 0,2-4 37,5-4 1,4-3 0,5-3-198,0-1 32,4 1 1,5 0-1,6 2-412,1 3 303,2 3 1,0-2 0,0 2-1886,-1 4 2016,5 4 0,1-3 0,3-1 0</inkml:trace>
  <inkml:trace contextRef="#ctx0" brushRef="#br0" timeOffset="9469">239 1326 7737,'0'-5'1566,"0"-2"1,-1 5-968,-2-4 1,-1 0 44,-5-3-534,0 4 0,3 1 0,0 4 0,-1 0 36,-1 0 1,-1 0-1,0 2 1,1 3-184,-1 4 1,3 6-1,0-1 1,0 4-76,1 3 1,1-1-1,4 2 1,0 1-57,0 0 0,0-4 0,1 1 0,2-4-119,3-4 0,3-6 1,2-3-1,1-2 13,2-1 1,-3-5 0,2-4-392,0-5 465,-3-3 0,2-2 1,-3 0-200,0-2 258,0 0 1,-1 3-1,-1-1-50,-1 1 194,-4 2 1,2 7 193,-4 0-148,0 5 1,0 1 0,0 6 149,0 2 1,0 7 0,0 3 0,1 2 3,2 1 0,-2-1 1,3 0-1,-1-1-316,0-1 1,2-1 0,-1 0 0,1-3-2228,2-4 2340,1 1 0,5-7 0,1 3 0</inkml:trace>
  <inkml:trace contextRef="#ctx0" brushRef="#br0" timeOffset="9815">418 1271 7737,'-5'9'314,"2"0"1,2 0 0,1 0 0,0-1 56,0 1 0,0 4 0,0 1 1,0 1-329,0 0 1,3-1-1,1 4 1,0-1-73,0-2 1,0-2 0,-2-5-308,1 1 192,0-4 1,1-1-36,2-4 0,-2-5 0,0-3 1,-1-3-86,0-3 0,2-1 0,-1-3-233,1 0 380,1-3 0,0 3 0,0-1 0,1 3 129,1 1 1,-1-1-1,0 0 1,1 2 135,-2 1 1,1 3 0,2 4-1,1 3 119,2 2 0,-2 1 1,2 1-1,-3 3 128,-3 4 1,1 5 0,-1 6 0,1 1-185,-1 0 0,1 1 1,-3-3-797,1 0 432,-3-1 0,5 0 0,-3-1-1676,1-1 871,-3-4 958,6-2 0,-4-2 0,5-2 0</inkml:trace>
  <inkml:trace contextRef="#ctx0" brushRef="#br0" timeOffset="10024">827 1252 7737,'0'9'655,"0"-4"1,0 3 0,0-2-267,0 2 1,3 1 0,1 1-1,-1 0-196,1 2 0,3 4 1,-2-1-1,1 2-158,0 0 0,-3-2 0,2-1 0,0-2-2351,0-4 2316,-3 1 0,2-12 0,-4 2 0</inkml:trace>
  <inkml:trace contextRef="#ctx0" brushRef="#br0" timeOffset="10165">827 1181 7737,'-4'-5'1481,"3"-3"0,-3 6-1540,4-3 0,0 2-203,0-3 262,4 4 0,1-6 0,3 3 0</inkml:trace>
  <inkml:trace contextRef="#ctx0" brushRef="#br0" timeOffset="10582">978 1110 8139,'0'9'697,"3"0"1,0 0 0,1 1-392,0 2 1,3 1 0,-2 5-1,1 1-112,0 2 1,-1 0 0,2 4 0,-2-1-94,-1 0 1,0-2 0,-2-1-1,1-3-569,-1-4 1,-2-2 33,-3-6 0,1-6 0,-3-7 0,0-4 60,0-3 0,2-3 0,-2-1 1,0-1-92,0-1 1,3 1 0,-1-2 176,2 2 245,-3 2 1,3-1 0,-2 0 216,2 0-31,1 0 1,1 1-1,1 0 1,2 1 284,1 1 1,1 2 0,4-2 0,1 3-120,1 2 0,0 2 1,-4 2-1,2 3-21,2 2 0,-3 2 0,1 2 1,-4 3-78,-2 2 1,-1 5 0,-3 2 0,0 1-154,0 2 0,0-3 0,-1 0 1,-2 1-165,-3 0 0,1 1 0,-1-1 1,-1-2-148,-1-1 1,0-2-1,1-2-1383,1 0 715,1-4 921,0-1 0,-3 0 0,3 1 0</inkml:trace>
  <inkml:trace contextRef="#ctx0" brushRef="#br0" timeOffset="11044">1279 1190 7722,'8'0'2240,"0"-1"-1588,-2-2 0,-2 1 1,-4-4-276,0-1 1,-4 3 0,-2 0-1,-2 2-214,0-1 0,-1 0 0,0 3 0,0 0-68,0 0 1,0 1 0,1 2 0,1 2-223,1 3 0,0 4 0,-2 1 0,0 1-64,2 2 1,1 0 0,3 2-1,-1 0-17,1 0 0,1-2 1,2-1-321,2-3 375,2-2 1,1-5 0,0-2-357,1-2 367,0-5 1,2-2-1,0-6 1,0-3-133,0-1 0,0-2 0,0 0 0,-1 0 102,-2 1 1,0-1-1,-3 0 1,0 1 166,1 2 0,-3 3 1,2 3 326,-2 0 1,-1 5 0,0 4 17,0 5 1,0 4-1,0 3 1,0 1-101,0 1 1,0 3-1,1-3-332,2 0 70,-2 2 1,7-6 0,-2 2-802,2-2 611,1-5 1,0 2 0,1-4-1340,1-1 1119,-1-1 1,7-2 0,-3-2 0,1-3 431,-1-2 0,1-1 0,3 0 0</inkml:trace>
  <inkml:trace contextRef="#ctx0" brushRef="#br0" timeOffset="11402">1528 1181 7706,'9'-9'57,"-4"3"674,-2 1 1,1-1-180,-1-3 0,-1 4 0,-5 1 24,-3 0 1,1 3 0,-1-2 346,-1 2-676,-1 1 1,2 0 0,0 1 41,0 2-185,-2 2 1,2 2 0,0 1-64,-1 1 38,3 6 0,-3-4 0,4 4 0,0 0-81,-1-1 0,3 2 0,-2-2 0,2 0-273,1-2 1,4 1 0,2-2-65,2-4 0,1-2 0,0-6 0,0-2-141,0-3 1,-1-5-1,1-4 1,-1-2 109,-2-1 1,2-2-1,-3-2 1,0 0 96,-2 0 1,1-2 0,-1 0 75,-1-2 60,-1 4 0,-1 0 0,0 4 314,0 0 127,-4 5 1,2 1 0,-3 7 276,1 5 0,1 5 0,3 7 0,0 3-1,0 5 1,1 3 0,3 3 0,4-2-375,3 0 0,4-4 0,0 0 0,2-2-418,1-3 1,1 0 211,1-6 0,-1-2 0,3-7 0</inkml:trace>
  <inkml:trace contextRef="#ctx0" brushRef="#br0" timeOffset="12743">27 1822 7915,'-1'-5'2026,"-2"2"-1572,2 2 1,-3 2-219,4 2 1,0 3 0,0 5 0,0 1-186,0 2 0,0 1 0,0 3 0,1-1-364,2 1 1,-2-1-1,2-1 1,-1-2 312,1-2 0,-2 0 0,3-3 0</inkml:trace>
  <inkml:trace contextRef="#ctx0" brushRef="#br0" timeOffset="12912">18 1741 7793,'0'-9'0,"0"0"138,0 0 0,0 0 0,0 0 1,0 0-92,0 1 0,0 2 0,1 1-712,2 1 0,-1 1 665,4 3 0,4 0 0,4 0 0</inkml:trace>
  <inkml:trace contextRef="#ctx0" brushRef="#br0" timeOffset="13257">133 1784 7530,'0'14'0,"1"-1"0,1-1 0,1-1 180,-1 0 0,-1 2 1,0-1-1,1 0 103,1 1 0,0-2 1,-3 2-1,0 1-379,0 0 1,3-3 0,0 1 0,-1-2-374,-1-2 132,-1-3 271,0-5 0,0-5 0,0-4-370,3-3 261,-2 2 0,3-7 0,-3 2-166,2-2 276,-2 0 1,4 0 0,-3 1-1,2 1 43,1 0 1,0-1 0,2 0 0,-1 2 138,1 1 1,-2 2 0,1 2 0,1 1 35,0 2 1,2-1 0,0 4 0,0 2 30,0 3 1,-1 4 0,-1 6 0,-2 2-17,-1 3 0,2 1 0,-3 0-167,-1 0-17,-2-1 0,0 1 0,0 0-487,0 0 286,0-1 1,1-2 216,2 0 0,-2-4 0,3 2 0</inkml:trace>
  <inkml:trace contextRef="#ctx0" brushRef="#br0" timeOffset="13627">435 1731 7769,'-5'0'2121,"-3"0"0,6 0-1875,-4 0 0,3 0 0,-3 1-201,-1 2 1,3-1 0,0 4 0,1 1-28,0 1 1,0 0 0,1 1 0,-1 0-306,1 0 1,1 0 0,1 0 0,1 0-95,2 0 1,2-2 0,3 0 0,2-1 89,2 1 1,1-2 0,3 1-1,-2 0 180,-2-1 1,3 3 0,-3-3 364,-1 0-203,-1 3 1,-4-4 0,-1 5 524,-1 0-402,-1 0 0,-3 0 0,-1 0 31,-2 0 1,-5-1-1,-4-1-167,1-2-109,-3-3 0,3 2 0,-3-4 1,1 0-378,-1 0 0,3 0 0,-1-1-34,2-2 1,4-1 0,1-5 0,1-1 481,3-2 0,0 2 0,1-3 0</inkml:trace>
  <inkml:trace contextRef="#ctx0" brushRef="#br0" timeOffset="13793">568 1785 7769,'4'14'0,"-2"-1"0,3-3 1200,-1 2-815,3-3 0,-5 7 0,3-3 410,-1 1-687,3 1 0,-6 2 0,2 1 0,0 0-138,0 0 0,0-4 0,-3 0 0,0-1-1686,0-2 1716,0-1 0,0-5 0,0-1 0</inkml:trace>
  <inkml:trace contextRef="#ctx0" brushRef="#br0" timeOffset="14002">595 1740 7769,'0'-9'0,"0"0"708,0 0-375,4 0 1,1 1 0,3 1 12,1 1 0,3 5 0,0-1 0,-1 4-82,-1 3 0,-1 4 1,-1 2-1,-3 2-133,-2 1 0,1 1 0,-1 2 0,-1 1-216,-1 0 1,-1-3 0,-1 0 0,-1-1-386,-1 0 1,-3-1-1,2-4 1,0-1-863,-3-2 0,2-2 1332,-1-4 0,0 0 0,-3 0 0</inkml:trace>
  <inkml:trace contextRef="#ctx0" brushRef="#br0" timeOffset="14176">756 1715 7747,'5'9'0,"1"0"0,0 0 478,-1 0 1,0 0 0,-3 0 0,2 2-144,1 1 1,-3 1-1,2-2 1,-1 1-330,0-2 1,0 1 0,-3 0-1,0 1-881,0-1 1,0-4 874,0-1 0,0-4 0,0 2 0</inkml:trace>
  <inkml:trace contextRef="#ctx0" brushRef="#br0" timeOffset="14315">781 1670 7745,'0'-9'1236,"0"0"0,0 3-1527,0 0 226,0 4 0,1-5-1453,2 4 753,2 0 765,0 3 0,3-4 0,-3-1 0</inkml:trace>
  <inkml:trace contextRef="#ctx0" brushRef="#br0" timeOffset="14809">888 1705 7745,'5'9'86,"-2"0"1,-2-2 0,0 0 0,1 1 123,1-1 0,1 0 0,-3 4 0,2 1-166,-1-1 1,2 2-1,-1-1-83,-1-1 96,-1-2 0,2 0 33,0 0-57,0-4 0,-3-2-20,0-6 5,4-2 1,-3-7-1,2 0 1,-2-2-19,-1-2 1,1 2-1,1-1 1,1 1-35,-1 0 0,3-2 0,0 3 0,1 0-67,0 0 0,-3 2 0,3 2 47,0 0 0,2 3 0,1 1 0,0 1 127,0 2 0,1 2 1,1 3-1,1 3-24,-2 2 0,3-2 0,-1 0 125,-1 1-151,-1 0 0,2-1 0,0-1-7,2-1-3,-3-1 1,2-3 0,-4 0 0,0 0-74,0 0 1,-1 0 0,0-1-1,-1-2 9,-1-3 1,-4-2-1,2 0 1,-1-2 8,0-2 1,0 2-1,-4-2 1,-1 2 108,-1 1 1,-4 3 0,1 2 0,-2 0 124,-1 2 1,1 1 0,-1 1-1,0 0 99,0 0 0,0 4 1,0 2-1,0 4-80,0 2 1,2 4 0,0-1 10,1 2-108,4 4 0,-2-1 1,4 3-21,0-2-14,0 0 0,1-3 0,2 0-386,3-1 230,2-3 0,3-2 0,2-6 0,1-3-420,2-2 0,1-5 0,1-2 0,2-3 496,1-3 0,0-1 0,-4-5 0</inkml:trace>
  <inkml:trace contextRef="#ctx0" brushRef="#br0" timeOffset="15165">1448 1662 7632,'0'-9'822,"0"0"0,-1 4 0,-2 2-83,-3 2-525,-1 1 0,-2 0 1,0 1 670,0 2-642,0 2 1,-3 5 0,0 1 0,1 2-55,2 0 0,1 2 0,1 3 0,2 0-140,1 0 1,1-2-1,3 0 1,0-2-305,0-1 0,4-1 0,2-5 0,3-1-297,3-3 1,-3-3-1,4-4 1,-1-4-186,0-6 0,3-3 0,-3-1-422,-2 0 871,0-3 1,-2-2 0,-1-4-430,-1 1 627,-4-1 0,5 3 1,-4 2-1,-1-1 136,-1 0 0,-1 5 0,0 0 698,0 5 0,0 9-166,0 7 0,1 7 0,1 10 0,2 1-236,1 2 0,-2 0 0,2 1 0,-1-1-239,1-1 1,0 1-1,2-2 1,-1-1-1533,1-1 1429,-3-6 0,4 4 0,-3-3 0</inkml:trace>
  <inkml:trace contextRef="#ctx0" brushRef="#br0" timeOffset="15734">1732 1634 8306,'-2'6'406,"-1"0"1,0 0-1,3 3 1,0 0-297,0 0 1,1 3-1,1 3 1,1 2-20,2 1 1,0-3-1,2-2 1,-1 0-105,1-2 0,1-5 1,1-3-1,0-2-398,0-1 0,-1-4 1,-2-3-473,0-4 461,0-7 0,3-1 0,-1-5-551,-2-1 876,2 4 0,-4-4 1,3 4-1,-2 2 97,-1 0 0,-1 5 0,-2 3 0,2 4 92,-2 3 1,2 6 0,-3 4 288,0 6 1,0 4-1,0 3 1,0 0-104,0 2 1,0 1-1,0-3 1,0 2-138,0-1 0,0-2-141,0-4 0,-3 3 0,-2-3 0</inkml:trace>
  <inkml:trace contextRef="#ctx0" brushRef="#br0" timeOffset="16324">124 2221 7925,'-6'3'0,"1"1"0,0 0 602,0 0 1,3 3-1,-1 0 200,2 4-604,1-1 0,0 6 1,0-1 87,0 2-267,0 5 1,1-3-1,1 4 1,1-1-27,-1-2 0,2-1 0,-1 1 0,-1 0-789,-1-3 1,0-1 795,2-4 0,-2-4 0,3-4 0</inkml:trace>
  <inkml:trace contextRef="#ctx0" brushRef="#br0" timeOffset="16706">63 2363 7685,'0'-8'306,"0"-1"1,4 0 0,2 0 0,2 1-313,0 2 1,2-1-1,1 4 1,2 1-170,1 1 1,1 1 0,1 0-1,0 1 78,-1 2 1,-4 2 0,2 4 0,-1 0 155,-1 0 0,1 3 0,-4-1 1,-1 1-27,-1 1 1,0 0 0,3 3-107,0-1 107,-4-1 0,2 1 1,-1-1-119,2-1 38,1-1 0,-3-4 1,0-3 145,1-2-103,1-2 1,0-2-1,-1-2 17,-2-2-11,-3-7 0,5-2 0,-3-5 0,0-1-9,0 0 1,-1-2 0,-3 2 0,0-1-21,0 2 1,0 1-1,-1 3 1,-2 3 59,-3 2 1,-2 5 0,-1 0 0,-2 1 194,-1 2 0,-3 1 0,3 2 0,1 1-161,1 1 0,2 4 0,0-2 1,2 3-380,3 1 1,2 0 0,1 0 310,0 0 0,0 4 0,0 1 0</inkml:trace>
  <inkml:trace contextRef="#ctx0" brushRef="#br0" timeOffset="17182">818 2309 7920,'-3'-6'0,"-1"1"1275,-1 1-884,3-3 1,-6 5 0,2-2 52,-2 0 1,0 0 0,1 2 0,1-1-239,0 1 0,-2 2 1,-1 4-1,0 4-193,0 2 1,1 6-1,1-1 1,2 2 30,1 1 0,1-1 0,3 0 0,0-1-188,0-1 0,3-4 0,2-1-767,3-3 699,-1 1 1,7-8-1,-3 0-974,1-5 898,3-3 1,-5-4-1,2-4-653,-2-4 670,-1 1 0,0-5 0,0 2-153,-1-1 340,-3 3 1,2-4 0,-3 2 0,0 0 76,0 1 1,-1 1 0,-3 5 0,0 3 484,0 2 1,0 6 0,-1 4 26,-2 5 0,2 8 0,-2 4 0,2 4-110,1 1 1,0-1-1,0 2 1,1 0-240,2-1 0,-1 1 0,3 1-510,-1-4 295,3-5 0,-2 1 0,4-4-1202,0-1 945,0-5 0,0-3 0,2-3-1529,1 0 940,4-7 905,-6 1 0,7-15 0,-4 2 0</inkml:trace>
  <inkml:trace contextRef="#ctx0" brushRef="#br0" timeOffset="17426">1049 2283 7708,'0'-8'211,"0"2"0,1 1 1219,2 1-1030,-2 1 0,3 7 1,-4 2-1,0 2-295,0 0 1,0 4 0,0 1-1,3 0-49,3 0 1,-1 2 0,1-4 0,0 0-83,-1-1 1,3-4 0,-2-1-503,2-1 345,1-1 1,0-4 0,-2-2-1,0-4-97,-1-4 0,0-2 0,2-2 1,-2 0 70,-3-1 1,1-1 0,-1 0-1,-1 2 194,-1 0 1,-6 4 0,-3 0 301,-3 4 1,-4 3 0,3 5 0,-2 2-372,-2 3 0,-1 2 1,-1 2-1,1 1 84,-1 1 0,0 3 0,0-1 0</inkml:trace>
  <inkml:trace contextRef="#ctx0" brushRef="#br0" timeOffset="18514">204 2843 7422,'0'-9'-1308,"0"3"2381,0 0-260,0 4 0,0-6-345,0 2 0,-1 3 0,-1-1 1,-2 1-111,-1 0 0,-1 0 0,-3 3 0,0 0-138,1 0 0,-4 0 0,0 1 0,0 2-150,-1 3 1,3 1 0,-2 3 0,3 2-105,0 3 0,0 2 0,1 2 0,1 0-119,1 2 1,4 0-1,-1-4-338,2 1 392,5 0 0,1-4 1,4-3-437,0-4 389,0-3 0,3-4 1,-1-1-353,0-2 343,-1-2 0,-1-7 0,0-1 1,0-1-56,0-2 1,-1-3 0,-2-1 0,0 2 15,1 2 1,-2 3 0,0-2 143,-1 3 0,3 3 0,-1 4 237,2 5 0,1 8 0,0 8 1,-1 3-124,1 5 1,0 2 0,0-1 0,-1 0 129,-2-1 0,-2-1 0,-4 1 474,0 0-518,0-4 1,-1 3 0,-2-4 0,-3-3 85,-2-2 1,-4 0 0,-1-3-321,0-3 79,2-3 0,-6-5 0,3 0 1,-1-1-202,1-2 1,3-3-1,-1-5 1,3-1-202,3-2 1,-1-4-1,4-3 1,1 1-169,1-2 0,5 2 0,2-3 0,2 1 575,1-1 0,4 2 0,1-1 0,3 0-57,1 2 0,0-1 1,0 3-1,-1 2-119,1 2 0,-3 3 0,0 5 0,-1 3 362,0 2 0,-1 1 0,-5 2 878,-2 4-731,2 0 1,-4 10-1,3-3 648,-1 1-726,-4 0 1,2 3 0,-4-1 0,1-1-30,1 1 1,-1-4 0,2 0 0,-2-2 411,-1-1-650,0 0 1,-1-4 0,-1-3-226,-1-4 0,1-6 1,2-5-1,0 0-306,0 0 1,0-2 0,1 0-831,1-2 1027,-1-1 0,4 2 0,-2 0-685,3 1 1031,-2 0 0,4 1 0,1-2 0,5 2 0</inkml:trace>
  <inkml:trace contextRef="#ctx0" brushRef="#br0" timeOffset="18884">587 2770 7506,'4'5'364,"-2"-1"1,3-3 1719,-1 2-1160,-1-2 1,-4 3-78,-2-4-529,-2 0 1,-4 3-62,0 0-122,0 4 0,0-4 0,0 4-153,0-1 49,4 0 0,-2 4 0,2 1 0,0 2-81,2 1 1,2-1 0,1 3 0,0-2-207,0-1 1,1-1 0,2-3 0,3-2-140,2-1 0,0-2 1,1-5-1,1-2-53,2-3 0,-2-5 0,2-4 0,-2-3 89,-2-3 0,1 3 1,-1-3-1,-1 3 202,-1 3 0,-1 0 0,2 3 269,-1 1 0,-3 5 886,3 3-772,-4 2 1,2 6-1,-4 3 1,0 4 197,0 1 0,3 2 0,0 3-292,-1 0-180,-2-4 1,1 1 0,1-2 0,1 0-822,-1 0 0,3-2-1015,1-5 1884,2-2 0,1-12 0,0-2 0</inkml:trace>
  <inkml:trace contextRef="#ctx0" brushRef="#br0" timeOffset="19285">764 2798 7870,'0'8'2509,"0"1"-2207,0-4 1,0 4 0,0-1 0,0 4-54,0 2 1,3 3-1,0 5 1,-1 1-147,-1 2 1,-1-3 0,0 1 0,0-1-52,0-3 0,0 2 0,0-3-769,0-4 1,0-9 183,0-8 0,0-3 1,-1-9-1,-1-2-79,-1-3 0,0 2 1,2-4-1,-1 1 458,0 1 1,-1-1-1,3 2 1,0 0 187,0 2 1,1-3 0,1 5 519,0-2-398,1-1 0,1 2 0,2 1 729,2 3-630,1 2 0,1 1 1,1 0-1,2 2 91,0 1 1,1 3-1,2 6 1,-2 3-25,-1 1 1,-1 3 0,-4 2 0,0 3-41,-2 2 1,-2 0 0,-4 1 0,0-1-179,0-2 1,-3 2 0,-1-4 0,-1 1-375,-2-2 1,0-2 0,-3-2-1,-1-1-483,-1-1 1,-1-4 0,2 0 109,-1-4 1,1-3-1,2-5 1,1-2 642,2-3 0,-2-6 0,3-1 0</inkml:trace>
  <inkml:trace contextRef="#ctx0" brushRef="#br0" timeOffset="19604">897 2638 7834,'9'0'0,"-1"0"0,1 0 0,1 0 556,2 0 0,-2 1 1,2 3-1,-1 4-79,0 2 0,-1 7 0,1 0 0,-3 4-287,-2 1 1,-4 2-1,1 3-182,-2-1 0,-1 0 19,0-2 0,0-3 0,0-4 78,0-2-969,0-2 342,0-8 0,0-15 1,0-8-152,0-2 1,1 0-1,1 1 1,1 0 372,-1 2 1,2 2-1,-1-3 1,0 1 211,1 2 1,-2 2 0,2 5 0,1-1 269,0 0 0,1 4 0,3 2 333,0 2 1,-3 4 0,0 2-1,1 2-88,1 3 0,-2 1 0,-1 0 166,-2 1-475,4 4 1,-5-5-1,3 3-135,-1-2 2,-1 4 1,0-6 0,0 2-1,-1-2-155,-1-1 1,0-1 169,2-3 0,-2-1 0,3-4 0</inkml:trace>
  <inkml:trace contextRef="#ctx0" brushRef="#br0" timeOffset="19756">1226 2709 7729,'5'9'0,"-2"0"24,-2-1 0,-1 1 1366,0 0-988,0 0 0,3 0 0,0 0-265,-1 0 0,2 3 0,-1-1 0,0 0-527,1-1 1,-3-1-414,2 0 803,-2 0 0,-1 0 0,0 0 0</inkml:trace>
  <inkml:trace contextRef="#ctx0" brushRef="#br0" timeOffset="19875">1244 2699 7714,'0'-5'1341,"0"1"0,1 3-1341,2-2 0,2-2 0,4-4 0</inkml:trace>
  <inkml:trace contextRef="#ctx0" brushRef="#br0" timeOffset="20143">1492 2683 7696,'-5'0'1183,"1"0"1,3 0 495,-2 0-1244,-2 4 0,-1-3 0,1 3 23,1 0 0,-3 0 1,1 4-1,-1 0-176,1 2 1,-1 4 0,2 1 0,0 2-206,2 1 1,2-1 0,1 0 0,1-1-92,2-1 0,2-5 1,4 0-1,3-5-340,3-1 0,-1-2 0,0-5 0,0-3-1007,-1-5 1,-2-3 0,1-4 1360,-2 0 0,3-3 0,1-2 0</inkml:trace>
  <inkml:trace contextRef="#ctx0" brushRef="#br0" timeOffset="20805">134 3499 8285,'-1'-8'1376,"-2"2"1,-2-1-1088,-4 5 0,3-1 0,0 3-167,-1 0 1,2 1 0,0 2-1,2 2-127,1 3 1,-2 5 0,1 2 0,1 2-122,1 0 0,1 2 1,0 1-1,1 2-85,2 0 0,2-2 1,3 0-502,1-4 554,4 0 1,-2-10 0,3 0-741,-1-4 653,2-10 0,-4-2 0,3-8-567,-1-3 617,-1-2 0,-3-4 1,-1-2-1,-2-1 10,0 2 1,-1 3-1,1 2 1,-3 2 184,-2 1 0,-1 1 0,0 2-66,0 3 0,-4 2 474,-2 6 1,1 6 0,0 6 0,2 3 333,1 3 0,1 1 0,1 5 0,0 0-195,0 0 1,0-1 0,1 1-14,2 0-398,1 4 0,2-4 0,0 3-220,1-2-108,1-1 1,-2-1-1,0 1 1,1-1-1439,1-2 1,1-3 1629,-1-6 0,5-3 0,1-3 0</inkml:trace>
  <inkml:trace contextRef="#ctx0" brushRef="#br0" timeOffset="21141">390 3588 7773,'9'4'75,"-3"-3"0,0 2 275,1-2 1,-2-1 0,1 0 0,1 0-85,1 0 0,1-4 1,-1-3-161,1-4 0,-3 1 0,-1-3 0,0 2-36,0-1 0,-3-4 0,1 2 0,-2 0-114,-1 3 1,0-2 0,-1 1 0,-2 1 5,-3 1 0,-2 4 0,-1 1 278,0 1-206,1 1 1,-1 4 0,1 2 316,2 3-299,-2 2 0,4 2 0,-2 2 349,3 3-322,-2 1 1,4-1 0,-2 1 196,2 3-231,1-1 0,0 3 0,1-3 1,2 0-161,3 0 1,2-5 0,1-1-1,1-2-478,2-1 1,0-4-1,4-4 1,-1-5-70,1-5 0,1-9 0,0 1 0,1-3 662,0-2 0,0-1 0,-1-3 0</inkml:trace>
  <inkml:trace contextRef="#ctx0" brushRef="#br0" timeOffset="21587">657 3455 7765,'8'-9'0,"-1"-1"355,-1-2 42,-1 2 765,0-2-226,-1 3-34,-4 4-541,0 1 0,-1 4 0,-1 1 28,-1 2 1,-2-1-1,2 4 1,0 0-230,-1 2 1,3 1 0,-2 1 0,2 1-96,1 1 0,0 0 1,0-3-1,0-1-162,0 1 1,1 0 0,1 0 0,2 0-238,1 0 1,0 0 0,4 0 25,0-1 1,-1-2 0,-1 0 78,-1 1 210,0 1 1,0 0 0,-1-1 221,-1-1-98,-1 0 0,-3 3 156,0 0-160,0-1 1,-1-2 0,-2-1-114,-3-1 0,-2-1 0,-1-3-416,0 0 0,1-4 1,2-2-1,3-2-235,2 0 1,1-5 0,0-1 0,0-1 110,0 0 0,1 3 0,2-1 0,2-1 390,0 0 1,3 3-1,-2-2 1,2 2 213,1 3 1,0-3 0,0 6 0,-1-1 254,1 0 1,0 4-1,0-1 869,0 2-861,0 5 0,-1 1 1,-1 4 126,-1 0 1,-3 3 0,1 0-1,0 1 48,-2 0 0,-1 2-403,-1-3 1,0 2-1,0-2-1080,0-1-215,0-1 0,0-6 1208,0-4 0,-4-12 0,-1-7 0</inkml:trace>
  <inkml:trace contextRef="#ctx0" brushRef="#br0" timeOffset="21735">888 3376 9747,'9'0'538,"0"0"-863,-1 0 1,2 0-1,1 0 1,1 0-321,-1 0 1,2-1 644,-2-2 0,5 2 0,-2-3 0</inkml:trace>
  <inkml:trace contextRef="#ctx0" brushRef="#br0" timeOffset="22158">1102 3385 7743,'5'0'2159,"-1"0"66,-4-4-1340,0-1 0,-4 0-630,-2 2 0,-2 6 1,0 3-1,1 2-142,1 1 0,3 2 0,-2 2 1,1 1-187,2 2 1,2 1-1,0 0 1,0 1-245,0 0 0,0-4 0,0-2-779,3-3 836,2 0 0,4-4 1,0-3-782,0-4 748,0-3 0,0-4 0,-1-3-477,-2-3 547,1-6 1,-2 2 0,3-1 0,-1 1 15,-1 1 1,-3 0 0,2 2 0,-1 1 427,-2 3 1,3 3 101,1 3 1,-2 3 0,-1 6 0,-1 4 32,1 4 0,-2 0 0,2 4 0,-2 0 22,-1 2 1,0 4 0,0 0-1,0-1-80,0 2 0,0-2 1,-1 3-1,-1 2-91,-1 1 0,-4-3 0,1 0 0,-2-1-181,-1-2 1,0 0-1,0-2 1,0-4-452,1-3 1,-1-6-1,0-2-531,0-2 0,1-9 0,2-5 956,3-6 0,-2-4 0,0-3 0</inkml:trace>
  <inkml:trace contextRef="#ctx0" brushRef="#br0" timeOffset="22519">1226 3374 7743,'9'1'0,"0"1"381,0 1-171,0 4 1,-1-1 0,-1 4 415,-2 2-426,1 0 1,0 0 0,-1 1 0,-1 0 21,-2-1 1,0 3-1,0-3 1,1 0 55,-1 1 1,-1-3-425,-1 2-150,0-7 1,0-6-1,0-6 1,0-5-128,0-2 0,0-1 0,0-2 1,0 2 152,0 0 1,0 0 0,0-2-1,0 1 15,0 2 0,1 2 1,2-2-1,3 1 83,2 2 1,1 1 0,0 2 0,0 3 171,3 2 0,1-1 0,3 1 0,-1 3 1340,0 5 0,-2 1 1,-1 6-1,-2 1-694,-1 2 0,0 2 0,0 1 0,-1-1-424,-3 1 0,0-4 0,-3-1 0,1-1 174,-1-1 1,2-2-83,-1-3 0,0-5-314,-3-1 0,0-4 0,0-5 0</inkml:trace>
  <inkml:trace contextRef="#ctx0" brushRef="#br0" timeOffset="22618">1564 3427 8408,'4'9'0,"1"0"685,0 0 1,2-3-1,-1-1 1050,2-1-1735,1-1 0,0-7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59.689"/>
    </inkml:context>
    <inkml:brush xml:id="br0">
      <inkml:brushProperty name="width" value="0.30093" units="cm"/>
      <inkml:brushProperty name="height" value="0.60185" units="cm"/>
      <inkml:brushProperty name="color" value="#00F900"/>
      <inkml:brushProperty name="tip" value="rectangle"/>
      <inkml:brushProperty name="rasterOp" value="maskPen"/>
    </inkml:brush>
  </inkml:definitions>
  <inkml:trace contextRef="#ctx0" brushRef="#br0">1 125 12459,'54'-5'-101,"2"5"0,-12 2 120,9 4 0,-9-4 1,22 1 1,-21-2 51,11-1 1,-6 0-49,9 0 0,0 1 3,3 2 0,1-1-33,2 3 0,-14-3 2,5 1 0,-15-1 65,19 1 0,-4-2-63,9 2 0,-2-1-22,8 1 1,-15-2-49,9 2 1,-4-2 36,10-1 0,-8 0 11,2 0 1,-15 0 56,10 0 0,-1-1 20,9-2 0,-2 1-39,-1-4 1,6 3-69,3-3 59,-15 4 1,3-2-198,-12 4 172,-11 0 1,11 0-19,-12 0 1,16 0 21,17 0 1,-2-1 34,-4-1 0,-5 0 24,-1-4 1,7 4-19,5-1 0,4-1 35,-4 1 1,1 0-16,-4 3 1,7 0-49,7 0 0,2 0-142,-1 0 45,-18 0 0,9-1 78,-6-2 0,9 1 30,21-4 1,-1 3 0,-6-2 11,-2 1 1,-20 0-1,8 2-2,-1-1 0,2 0-12,-4 3 0,10-3-12,-32 2 0,0-1 0,47-1-10,-49 3 0,0 0 1,44 0-9,-8 0 21,-14 0 0,-6-1 6,-4-2 4,-15 2 1,13-2 1,-16 3 0,15-3 9,21 0 1,-3-4 112,-6 1 0,-7-2-27,-4-1 1,6 3-41,5 0 1,2 4-26,-2-1 1,-2-1-8,2 1 1,8 0-21,7 3 4,-20 0 1,-5 0-7,-8 0 0,13 4-61,26 2-23,-22-2 0,5 1-126,-15-2 0,19-1 136,-29 1 0,1 0 0,43 0 68,1 3 0,0-3 125,3 3 0,-2-3 59,-5 3 1,1-3-94,3 2 0,-5-2-66,2 3 1,3-4-192,3 1 18,-24-2 1,3-1 7,-24 0 128,-11 0 1,21-1 67,-10-2 1,9 1 137,15-4 0,-8 2-119,-4-2 0,8 2-114,6 4 0,3 0-138,-2 0 1,2 3 109,4 0 0,5 1 127,4-2-85,-24-1 0,-5 6 29,-4-4 0,10 3 13,23-3 0,-4 4-44,-8-1 1,7-1-20,-1 1 0,-13-3 9,-8 3 0,1-4-60,2 1 1,2 1 63,-2-1 1,-10 1 39,-1-1 1,-3 1-28,5 5-33,-16 0 0,2 1-255,-7 2 104,-13-2-1,29 11 125,-23-11 95,14 3 0,-16-9 84,-6-8 18,-17-9-114,-5-5 132,-4-1 8,0 2 13,8 0-106,14-1 0,18-1-52,16 4 1,-9 8-18,3 4 1,-8 2 9,24 1 0,-19 0 16,18 0 1,-7 4-12,13 2 0,0 3-9,-3 3 14,-17-2 1,4 0-18,-8-1 11,-11-2 1,19 4-4,-13-2 1,-7-5-13,18 5 1,-11-5-118,14 2 0,-13-4-343,19 1 71,-24-2 557,32-1 99,-22-8 200,14 2-334,-13-7-47,-13 4-70,-15 4-212,-8 1 1,-4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1:01.906"/>
    </inkml:context>
    <inkml:brush xml:id="br0">
      <inkml:brushProperty name="width" value="0.08598" units="cm"/>
      <inkml:brushProperty name="height" value="0.08598" units="cm"/>
      <inkml:brushProperty name="color" value="#004F8B"/>
    </inkml:brush>
  </inkml:definitions>
  <inkml:trace contextRef="#ctx0" brushRef="#br0">72 409 7819,'-9'8'143,"0"-2"1,0 2-1,1-2 1,1 3 408,1 3 0,1 1 0,-2 6 0,2 2-168,2 3 0,0 1 1,4 1-158,2-2-157,5-3 0,3-4 1,4-3-331,1-5 131,5 0 1,-2-8 0,5 2 0,1-3-230,0-3 1,2-5 0,0-5 0,0-1-1447,3-2 1804,-3 0 0,4-6 0,-4-1 0</inkml:trace>
  <inkml:trace contextRef="#ctx0" brushRef="#br0" timeOffset="222">267 508 7819,'-9'0'8,"0"0"0,5 0 1,5 0 135,7 0 1,5 0 0,6 0 0,0-1-212,2-2 1,3 2 0,-2-2 0,-1 2 106,1 1 1,-2 0 0,-5 2 0,-5 3 87,-3 4 0,-3 6 1,-4 0-1,0 4 6,0 2 1,-7 4 0,-3-2-1,-2 3-224,-4 1 1,3-5 89,1-1 0,2-2 0,1-1 0</inkml:trace>
  <inkml:trace contextRef="#ctx0" brushRef="#br0" timeOffset="1756">809 383 8238,'6'-3'362,"0"0"0,-1 0 1,6 2-1,0-2-234,1-3 0,4 1 1,-1-1-1,0-1-449,0-1 0,2-1 0,-2 0 0,0 1 142,-4-1 1,1 3 178,-6 0 0,-2 4 0,0-2 0</inkml:trace>
  <inkml:trace contextRef="#ctx0" brushRef="#br0" timeOffset="1927">899 311 7764,'-3'8'38,"0"1"0,-3 3 0,3 0 0,0 0 501,-1 1 0,3 0 1,-2 6 135,2 2-534,1-2 0,0 5 0,0-2-297,0 1 118,0 0 0,0 0 1,1-3-927,2-4 674,-2-3 0,6-5 0,-3 0 0,1-2 290,2-3 0,0-6 0,2-2 0</inkml:trace>
  <inkml:trace contextRef="#ctx0" brushRef="#br0" timeOffset="2187">996 499 7764,'-4'9'397,"3"0"1,-3-3-1,4 0 59,0 1-321,0 0 1,0 2-1,1 0 11,2 0-135,2 0 0,4 0 0,0-1 0,1-2-38,2-3 0,2-2 0,3-1 0,1-1-81,0-2 1,-3-2 0,-1-5-1,1-1-35,-1-1 0,-1-3 0,-5 3 0,-2-1 6,-3 0 1,-2 1 0,-1 3 0,-2 0 63,-4 0 1,-1 3 0,-8 2 0,0 0 10,1 2 1,-4 2 0,2 2 0,0 2-180,-1 0 1,4 1 240,2 1 0,-3 2 0,0-3 0</inkml:trace>
  <inkml:trace contextRef="#ctx0" brushRef="#br0" timeOffset="2769">1334 427 8143,'-5'1'733,"1"2"1,1 3-592,0 2 1,0 1 0,4 1 0,1 0-32,1 2 1,3 4 0,-2-2-1,0 0-70,0-3 1,0-1 0,-2-1-1,1 0-934,-2 0 502,0-4 0,-1-5 0,0-6-200,0-2 445,0-1 1,0-3 0,-1 0-13,-1-2 123,1 3 0,-3-5 0,4 3 0,0 0 46,0 1 0,0-1 0,0 2 149,0-1 0,4 0 0,1 4 0,3 2 26,1 3 1,0 2-1,1 2 1,1 3-134,1 5 0,2 1 0,-2 5 1,-1 0-25,-1-1 1,-2 2 0,-1-2 0,-2 1-65,-1 0 1,2-4-46,-3 0-214,0-5 202,-3-6 0,0-5 0,0-4-257,0-3 242,0 2 1,0-7 0,0 2 0,0 0-44,0 0 0,1-2 0,1 2 0,1-1 116,2 2 0,1 1 0,3 4 0,0 0 217,0 0 1,0 4 0,0 2 0,0 3-48,0 3 0,-2 5 0,0 5 0,-1 1 42,1 1 0,-3-1 1,0 1-1,-1 0-21,0-1 0,3-1 0,-2-4-1250,1 3 1093,1-2 0,3 3 0,-1-4 0</inkml:trace>
  <inkml:trace contextRef="#ctx0" brushRef="#br0" timeOffset="3128">1840 384 8115,'-9'-5'0,"0"1"0,0 1 0,0-1 785,1-1 0,-2 2 0,-1-2-414,-1 1 1,0-2 0,3 3 0,0 1-132,0 1 0,1 2 0,-1 2 0,1 4-146,2 4 0,-1 2 0,4 3 0,1-2-216,1 2 0,1 0 0,0-1 0,0-2-133,0-1 0,4-5 1,3 1-1,3-3-90,2-3 0,2-1 0,-1-2 0,1-2-106,2-3 1,1-5 0,-1-1 0,0 1 71,-1-2 1,-4 3-1,1-2 1,-2 2 289,-2 1 1,0 0 0,-1 2 0,-1 1-235,1 3 0,-2 3 1241,1 3-660,-4 2 1,3 4 0,-3 2 392,1 1-491,4 4 0,-6-6 0,3 2-275,0-2-315,-3-2 1,6 0 429,-1-2 0,2-2 0,1-4 0</inkml:trace>
  <inkml:trace contextRef="#ctx0" brushRef="#br0" timeOffset="3336">1992 241 8080,'1'-7'3014,"2"4"-2733,-2 4 1,4 8-1,-3 4 475,1 2-609,4 6 1,-3-1 0,2 3 133,0 2-395,-4-3 1,6-1-1,-3-3 1,1 0-614,0 0 0,-3-6 0,3-3-504,1-5 0,1-4 1,0-4 1230,-2-5 0,0 0 0,-3-6 0,4-4 0,-2-4 0</inkml:trace>
  <inkml:trace contextRef="#ctx0" brushRef="#br0" timeOffset="3741">2161 286 7778,'3'-9'0,"0"0"406,-1 0-32,2 4 1,-3-4 404,2 4 1,-3 1-552,-3 1 0,-1 6 0,-5 2 0,0 3-104,0 2 1,-3-1 0,0 1 0,1 1-64,1 1 1,2 0 0,0-3 0,1 2-8,1 1 0,3 0 1,-2-3-1,1 1 61,2 2 1,1-3 0,2 3 0,2-2 56,3-1 1,3-3-1,3-1-255,2-1 66,-1-1 0,4 0 0,-2 0-335,2-1 1,3-2 163,1-3 0,0-1-466,-3-2 443,3-2 0,-2 3 1,1-5-1,-3-1-164,-3-1 1,-3 1-1,0 2 1,-3 0 129,-2 0 1,-1-3 0,1 0-1,-3 1 203,-2 2 0,-1-1 0,0-1 0,0-1 171,0 1 0,-1 4 0,-2 2 0,-3-1 135,-2 1 0,-1 3 0,0-1 0,0 3 41,0 0 0,1 0 0,-1 3 0,1 3 95,2 3 1,-1 1 0,4 1 612,1 1-805,1 4 1,1-3 0,0 4 0,1-1-70,2-1 1,5-3-1,5 1 1,1-1-503,5-4 0,0 0 0,5-5 363,0-1 0,6-9 0,2-3 0</inkml:trace>
  <inkml:trace contextRef="#ctx0" brushRef="#br0" timeOffset="4559">2623 268 7729,'0'-9'729,"1"1"0,1 6-371,1 9 1,3 5 0,-2 6 0,0 1-278,0 1 1,0-1 0,-2 2 0,1-2-12,-1-2 1,-1-3 0,-1-2 0,0-2-64,0-1 0,0-5-241,0-4 0,0-5 1,0-7-1,0-3-77,0-2 0,0 0 0,0-1-114,0 0 331,0 0 0,0 2 0,0 0 0,1 2 26,2 1 0,2 1 0,4 2 0,0 2 19,0-1 1,3 3-1,2 1 1,1 1 60,0 2 1,-3-2 0,1 1 0,1 1 77,0 1 0,-3 5 1,0 2 57,-4 2 1,0 1 0,-4 0 0,-1-1 3,-1 2 0,1-1 1,1 0-1,-1 1-43,-1 2 1,-1-2 0,0 1-1,0 0-21,0 1 0,3-2 0,1 2-101,1-2-10,1-1 0,0-2 0,1-1-91,3-3 55,-1-2 0,7-1 0,-4-2-186,2-4 159,1-3 1,0-9-1,-1 0 1,-2 0 18,-1 1 1,-5 2 0,-3 0 0,-2 0 54,-1 1 0,-5 1 1,-4 5-1,-4 1-37,-4 1 1,-1 3 0,0-2 0,0 1-88,1 2 0,2 1 0,1 1 1,1 0-262,2 0 1,2 1 0,3 2 396,0 3 0,4 2 0,-2 1 0</inkml:trace>
  <inkml:trace contextRef="#ctx0" brushRef="#br0" timeOffset="4861">3049 241 9974,'1'5'641,"1"2"0,2 1-453,1 3 0,1-1 0,2 2 0,1-2-178,0-1 1,1-1 0,1 0-470,1-2 354,4-2 0,-3-4 1,4-1-1,-1-2-229,-1-3 0,-3-5 0,0 0-172,-2 0 381,1-3 0,-7 4 0,2-2 1,-3 1 49,-2 3 0,-3-1 0,-3 1 0,-5 1-12,-3 1 0,0 4 1,-3-1-1,1 2-74,-1 1 1,0 0 0,2 0 0,2 0-303,2 0 1,1 3-1,1 1 463,2 1 0,-2 1 0,3 3 0</inkml:trace>
  <inkml:trace contextRef="#ctx0" brushRef="#br0" timeOffset="5302">3226 214 7847,'4'5'236,"2"-2"1,-1-1 0,1 1 126,1 3 0,1-1 0,0 0 1,-1 2-76,-1 2 0,0 3 1,1 1-1,0 0-197,-1 0 0,-4-2 0,2-2 0,-1 0-663,0 0 340,0-4 1,-3-2 0,0-6-767,0-3 730,0-2 0,-3-4 0,0 0-353,1-2 413,-3 3 1,4-5-1,-2 4-123,2 0 264,1-1 1,0 3 0,0-2-1,0 2 249,0 1 1,1 0 46,2 0 0,2 4 1,4 3-1,0 3-65,0 2 0,0 7 0,0-1 1,-1 1-115,1 0 0,0-1 0,0-1 1,0-1-242,0-2 1,-3-2-158,0 4 193,0-5 0,0 2-337,0-4 358,-5-4 1,3-2 0,-3-2 0,1-2 19,1-2 1,0 2 0,-2-3 0,1 1 171,1 0 1,0 1-1,-2 3 1,1 1 402,1 1 0,4 4 0,-1-1-107,2 2 0,1 5 0,0 2 0,-1 3-120,1 3 0,1-2 0,1 4 0,1 0-876,-1 0 1,-1-3 641,-1 1 0,-1-3 0,1 1 0</inkml:trace>
  <inkml:trace contextRef="#ctx0" brushRef="#br0" timeOffset="5860">1281 829 7707,'0'-6'602,"0"0"0,-1 1 0,-1-2-278,0 1 0,-4 3 1,2-2-151,-1 1 0,-1 1 0,-3 3 0,0 0-75,0 0 1,0 4 0,0 3 0,1 3 5,-1 2 0,1 7 0,2-1 0,3 4-155,2 3 1,1 4 0,0 3-376,0-1 326,4 4 0,1-4 0,4 2-633,0 0 440,-1-9 0,1 1 1,0-10-1,0-4-900,0-4 1,-1-1 1191,-2-6 0,-2-2 0,-4-7 0</inkml:trace>
  <inkml:trace contextRef="#ctx0" brushRef="#br0" timeOffset="6218">1103 1050 7712,'4'-9'223,"-2"4"1,4 1-1,1 1-149,0 0 0,3-1 0,2 2 1,2-1-82,0 1 0,2 0 0,-4 0 0,1-1 17,0 1 1,2 1-1,-3 2 1,-1 2 63,-2 3 0,0 0 0,-1 2 0,-1 2 131,-1 0 1,-1 4 0,2 0 71,-1 3-212,0-3 0,3 2 0,-1-4-93,1-2 91,0 0 0,0-5 0,0-2 1,0-2-38,0-1 1,-1-8 0,-1-5-1,-2-4-89,-2-4 0,0-3 0,-3 4 1,0 0-19,0 1 0,-3 1 0,-1 2 1,-3 1-14,-3 3 1,-1 2-1,1 1 1,-1 1-26,-1 2 0,-2 2 1,2 4-1,1 1-204,1 2 0,4-1 0,1 4 1,1 2-377,2 3 1,1-1 698,1 2 0,0-2 0,0-2 0</inkml:trace>
  <inkml:trace contextRef="#ctx0" brushRef="#br0" timeOffset="6467">1449 971 7594,'9'3'0,"0"1"0,0 1 204,0 2 0,0-3 0,-1 2 0,1 1 106,0 1 1,-3 4-1,0 0 1,0-1-159,-1-1 1,2 1-1,-3 1 1,0-1-116,0-1 0,-1-4-135,-3 0 1,0-5-90,0-1 172,0-8 1,0-2 0,0-3 0,0 1 49,0 1 0,0-2 1,1 2-192,2-1 132,-2 0 1,6 3 0,-1 0 0,3 1-286,3-1 1,0 3 0,5 1 0,2 0-615,3 0 923,2 3 0,10-2 0,3 4 0</inkml:trace>
  <inkml:trace contextRef="#ctx0" brushRef="#br0" timeOffset="7304">1974 908 7747,'-9'0'382,"0"0"1,2 1 0,1 2 0,3 2-126,2 3 0,1 2 1,0 2-140,0 3-97,0 2 1,3-3 0,1 1 0,0 1-32,3 1 1,-3-3 0,-1-3-121,-2-1-177,3-5 115,-3 3 1,3-11 0,-4-1 0,-1-5-43,-2-2 1,2-5 0,-3 2 0,1-1 60,0 0 1,-3 3-1,3-1 1,2-1 31,0 0 0,1 3 1,0-1 517,0 2 1,1 3-165,1 1 1,3 6 0,4 6 0,0 1-41,0 2 0,-3 0 0,0 0-56,1 0-34,1 0 0,-2 0 0,0 0-104,0 0-25,-2-1 0,4-3-257,-2-2 18,-2-2 1,4-2 110,-2-2 1,-2-2 0,0-3 0,-1-1 121,0 0 1,0-1-1,-2-1 1,1-1 57,1 1 0,1 1 0,-2 2 234,1-1 1,3 1-48,0 2 1,2 2 0,0 5 0,-1 2-152,-1 3 1,-1 3-1,2 2 1,-2 0-76,-1 0 0,3 2 0,-1-1-117,1-1 90,-2-5 0,3 2 0,-2-3-836,2-1 595,1 0 0,1-4 0,1 0-569,1 0 870,-1-4 0,1 0 0,0-5 0,-1 0 0,-1 0 0,-1 0 0,0 0 0,-2 0 0,-1 0 0,-1 0 0,-3 1 225,1-1 1,0 0 922,-3 0 1,-4 4-527,-2 2 1,2 6 0,1 3-142,2 2-330,1 1 0,0 3 0,0 0-125,0 2 9,4-3 0,-2 2 1,4-4 137,1 0-195,1 0 1,1-4-1,0 0 1,0-1-140,0-2 0,-1-2 0,1-3 0,0-3-58,0-1 1,-1-2 0,-1-1 0,-2-1 46,-1-1 0,-1-1 0,-3 2 0,0 0 55,0 0 0,-4 1 0,-2 2 0,-2 1-172,-1 1 1,0 1-1,0-2-310,0 1 0,2 0-298,1-2 897,2 3 0,4 0 0,0 2 0,0-2 0,0-4 0</inkml:trace>
  <inkml:trace contextRef="#ctx0" brushRef="#br0" timeOffset="7718">2426 812 7249,'9'0'-158,"0"0"0,0 1 0,0 2 743,0 3 1,-2-1 0,0 1 0,-1 0-252,1-2 0,-1 8 0,-1-1-69,-1 2 0,-1 0 0,-3-4 136,0 0 1,0-1-565,0 1 0,0-5-379,0-4 461,0-4 0,-1-5 1,-1 1-272,-1-1 262,0-4 1,3 3 0,0-2-85,0 2 151,0-3 1,0 4 0,1-3 49,2 2 1,3 1-1,5 1 1,2 2 126,0 3 1,2 2 0,4 1-1,1 0-188,0 0 0,5 0 0,-1 0 1,0 0-156,0 0 0,1 0 0,-5-1 0,-3-2 160,-1-3 0,-6-2 0,0 0 224,-3-2-256,-5 1 1,2 0 252,-4 0-124,0 0 1,-4 0 0,-2 1 307,-2 3-216,-1 1 0,-1 4 0,-1 0 1,-1 0 96,2 0 1,0 4-1,2 1 1,1 3-6,1 1 0,1 4 0,-1 2 0,3 3 122,2-1 0,2 1 1,1 1-1,3 1-5,3 0 1,0-2 0,8-4 0,1-1-524,3-2 0,2-3 0,-2-2 0,0-4-1370,0-4 1,1-4 1523,-3-5 0,5-7 0,-4-5 0</inkml:trace>
  <inkml:trace contextRef="#ctx0" brushRef="#br0" timeOffset="9007">3307 723 7895,'4'-6'0,"1"0"564,0-1 1,2 2-2,-4-1 0,0 1-304,-3-4 0,-1 4 0,-2 2-128,-3 2 1,1-2-1,-1 0 1,-2 1 68,-2 1 0,0 5 0,-2 2-321,2 2 97,1 1 0,0 2 0,1 2-317,2 1 251,-2 1 0,7 4 0,-2-3 0,0 0-66,0-1 1,0-4-1,4 1 1,2-3 12,3-4 0,1-1 0,3-4 1,1 0 19,1 0 1,3-5 0,-3-3 0,-2-6-5,0-3 0,0-2 1,0 0-1,0-4 72,-2 0 0,-4 2 0,1-1 0,-1 0 124,-2 2 1,-1 5 0,-1 4-1,0 1 325,0 1 165,-4 0-386,3 8 1,-3 2 0,4 9 557,0 2-554,0 2 1,0 7-1,1 2 1,3 1-187,5-1 0,-1 0 0,5 2 0,-1-6-257,0-3 0,4 0 1,-1-4-1,0-2-195,0-3 1,1-3-1,-3-4 1,0 0-12,-1 0 1,2-4 0,-4-2 0,-2-2 189,0-1 0,-1-3 1,0 0-1,-2 0 282,-1 0 0,1 2 0,-1-3 0,0 2-56,0-1 1,0 2 0,-2-2 888,1 3-530,0 4 1,-3-3 386,0 2-37,0-2 233,0 3-423,0-3 0,0 6 4,0-4 1,-1 3-211,-2-3 1,1 4 0,-4-1 78,-1 2 0,0 1-202,-2 0 0,0 4 0,1 2-140,2 2 0,2 1 0,4 0 0,0 1 23,0 2 1,0-2 0,0 4-325,0-1 227,0 3 0,4-5 1,2 4-683,2-3 570,1 0 1,2-4-1,2-2-638,1-3 450,1-2 0,3-1 0,-1-1 0,1-3-403,0-5 1,1-1 0,0-4 782,2-3 0,0-4 0,-3-2 0</inkml:trace>
  <inkml:trace contextRef="#ctx0" brushRef="#br0" timeOffset="9291">3901 578 7737,'0'-9'0,"0"0"0,0 0 399,0 0 1,0 4-1,-1 0 861,-2 1-678,2 1 1,-6 3-101,1 0 1,-2 0 0,-1 1-327,0 2 0,3 2 0,1 3 0,1 1-98,2 0 1,1 3 0,1 1-1,0 0-195,0 0 0,1 1 1,2-1-1,3 0-119,2 0 0,1 2 0,0-4 1,0 0-3,-1-1 1,0-1-1,-1 0 1,-2 0 45,-1 0 1,2 1-1,-3-2 1,-1 1 39,-1 0 1,-5-3 0,-2-1-1,-2 0-21,-1 0 1,-1-3 0,-1 1-387,-4-2 398,2-1 0,0-4 0,4-2-785,0-2 758,5-5 1,0 2-1,4-2 208,0-1 0,4-2 0,0 2 0</inkml:trace>
  <inkml:trace contextRef="#ctx0" brushRef="#br0" timeOffset="9760">4053 560 7737,'4'-9'165,"-3"0"1,3 1 1080,0-1 1,-3 3-336,2 0 1,-3 4-657,-3-1 1,-2 3-1,-4 3 1,0 4-85,1 4 0,2-1 1,0 2-1,0 0-77,1 0 1,1 3-1,4-2 1,0 0-196,0 3 0,0-3 0,0-1 1,1-2-160,2-1 1,3 0 0,5-1 0,1 0-164,2-2 1,1-2-1,3-5 1,1-2-24,1-3 0,-2-2 1,1 0-1,-3-1 51,-4 0 0,1-3 0,-3 0 126,-1 1 68,2-3 1,-9 5 282,4-3 377,-4 2-89,2 5 0,-4 2 1,1 6-38,2 3 0,-2 2 1,2 1-124,-2 0 0,-1-1-168,0 1 124,0-4 1,0-2 84,0-6 1,0-2-297,0-4 21,0 1 0,0-1 0,0 0 1,0 0-32,0 0 0,3 0 0,1 0-764,0 0 437,-2 0 0,6 1 0,-2-1 0,2 0-191,1 0 0,-3 0 0,0 1 0,1 1 573,1 1 0,1 0 0,-1-2 0</inkml:trace>
  <inkml:trace contextRef="#ctx0" brushRef="#br0" timeOffset="9902">4391 489 7718,'6'8'0,"-1"-1"0,-1-1 402,-2 1 0,2-2 0,-1 1 553,2 1-710,-3 0 1,2 2 0,-4 0-167,0 0-108,0 0 0,3 0 0,0 0 1,-1 0-835,-1 0-795,-1-5 1658,0 0 0,4-8 0,1 0 0</inkml:trace>
  <inkml:trace contextRef="#ctx0" brushRef="#br0" timeOffset="10052">4427 436 7718,'0'-9'787,"0"4"1,-1 1-1,-1 3-499,-1-2-232,0 2-1119,3-3 412,0 4 0,4 0 74,2 0 1,1 1 576,-1 2 0,2-2 0,-3 3 0</inkml:trace>
  <inkml:trace contextRef="#ctx0" brushRef="#br0" timeOffset="10409">4534 498 7718,'4'13'-70,"-2"-3"1,4 3-1,1-1 485,1 3 1,-3 2 0,1 1-1,1 0-147,1 3 0,-2-1 0,-1 3 0,0-2-94,0-1 0,-3-2 1,1-3-1,-2-2 34,-1-4-335,0 0 1,0-5 0,0-5 0,-1-6-73,-2-4 0,1-5 0,-3 1 0,0-2 80,0-1 0,0 1 0,-2-1 0,2 0 41,1 0 1,1 1-1,3-1 1,0 0 30,0 0 0,0 3 0,0 1 0,1-1-5,2 1 0,3-2 0,5 4 289,1 2-175,4 0 1,-2 1 0,3 1 371,1 2-298,0 2 0,-4 4 1,-1 0-1,-2 1 8,1 2 1,-4 2-1,-4 4 1,-1 1-49,0 1 0,-4 3 0,-5 4 0,-3 0-74,-3 0 0,-1-1 1,-4 1-1,0-1-2,-1-2 1,5-2-1,-4-6 1,1-1-640,2-3 0,1-3 0,5-3 0,2-4 619,3-3 0,2-8 0,1-5 0</inkml:trace>
  <inkml:trace contextRef="#ctx0" brushRef="#br0" timeOffset="10599">4756 321 8162,'0'9'897,"0"0"0,0 1-580,0 2 0,3 2 1,1 3-1,1 1-42,2 0 1,-2 1 0,1 0 0,0 2-354,2-1 0,-2-2 0,0-2 0,0-3-2008,-1 0-248,3-1 1325,-7-7 1009,3-1 0,-4-4 0,0 0 0</inkml:trace>
  <inkml:trace contextRef="#ctx0" brushRef="#br0" timeOffset="10815">4808 446 7707,'4'-5'1080,"-2"1"-751,4 4 0,0 0 1,3 0-1,0 0-344,0 0 0,2 0 0,2 0-675,1 0 566,-3 0 0,3 1 0,-3 1 0,0 2-123,0 1 1,-1 0 0,-1 2 0,-1-2-34,-2 2 0,1 1 0,-4 1-103,-1 0 1,2-3 382,-1 0 0,0-4 0,-7 2 0,-1-4 0</inkml:trace>
  <inkml:trace contextRef="#ctx0" brushRef="#br0" timeOffset="10957">4951 356 7707,'0'-9'0,"0"0"71,0 0 0,0 0 0,0 1 15,0-1 23,0 4-688,0-3 361,4 7 1,1-3 0,4 4 5,0 0 0,0 1 0,0 2 212,0 3 0,0 2 0,-1 1 0</inkml:trace>
  <inkml:trace contextRef="#ctx0" brushRef="#br0" timeOffset="11241">5092 348 7707,'5'0'619,"3"0"1,-7 1 232,2 2 1,-2 2 125,-1 4-816,0 0 1,-1 1 0,-1 0 0,-1 3-90,1 1 1,1 0 0,1 1 0,0-2-73,0-1 0,0-2 0,1 1 0,2-3-137,3-2 0,-1-4 0,2 1 0,2-2-130,2-1 1,2-1 0,-3-3 0,2-4-50,-1-3 0,2-4 0,-1 3 0,-1-2 254,-1-2 0,-6 2 0,-1 0 74,-2 1-41,-1 2 1,0 2 0,-1 0 195,-2 0-108,-5 0 1,-2 3 0,-3 1-357,0 1 174,3 1 1,-3 3 0,4 0-889,1 0 552,-1 0 1,0 1 457,0 2 0,4-2 0,1 3 0</inkml:trace>
  <inkml:trace contextRef="#ctx0" brushRef="#br0" timeOffset="11524">5199 313 7690,'8'1'300,"-2"2"0,-1-2 406,-2 5-499,2 0 0,4 4 0,-2 1 0,0 2 20,-1 1 0,0-2 1,3 1-1,0 1-105,0 0 0,-3-4 0,0 0 1,1-4-121,0-2 0,-1-1 0,0-3-241,1 0 0,-2-4 1,0-2-1,0-2 16,0-1 1,-2-3 0,2-1 0,-1 0 5,-2 1 0,2-4 0,0 2 0,0 0 186,0 2 1,1-1-1,-1 2 1,1 0 434,2 1 0,-2 5 0,1 2 581,1 2-768,5 1 1,-2 2 0,2 3-192,-3 4-34,4 2 1,-3 1 0,2-1-1,-2 0-188,-1-1 0,0-4 1,-1-1 195,1-1 0,4-1 0,1-3 0</inkml:trace>
  <inkml:trace contextRef="#ctx0" brushRef="#br0" timeOffset="11719">5751 115 8153,'9'0'2405,"-5"0"-2024,0 0 0,-4 8 0,0 4 1,0 5 232,0 3 1,-4 8 0,-2 8 0,-4 5-214,-2 2 1,-3 4-1,3-2 1,2-3-1371,3-5 0,3-8 969,4-11 0,-3-5 0,-2-4 0</inkml:trace>
  <inkml:trace contextRef="#ctx0" brushRef="#br0" timeOffset="13232">5965 365 7897,'-9'9'583,"4"-3"1,1-1 411,0-1-746,3 2-39,-3-5 0,5 3 22,2-4-230,2 0 0,4-1 0,0-2 0,0-3-29,0-1 0,-1-2 0,1 0 0,0 0 5,0 0 1,-1-1-1,-1-1 1,-2 0 94,-1 0 0,2 0 1,-3 0-1,-1-1 50,-1 1 1,-1 0-1,-1 3 1,-2 2 69,-3 0 0,-2 4 0,-1-1 0,0 2 75,0 1 0,0 2 0,0 3 0,1 5-35,-1 2 0,0 4 0,1 3 0,2 1-91,3 0 0,2 4 0,1-2 0,1-1-200,2 1 1,5-1-1,5-4 1,1-4-291,1-4 1,3-1 0,2-5 0,2-1-494,0-1 0,-2-6 1,2-3-1,-3-3 189,-1-3 1,1 2 0,-7-2 0,-1 0-417,-2 0 1068,0 4 0,0-7 0,0 3 0</inkml:trace>
  <inkml:trace contextRef="#ctx0" brushRef="#br0" timeOffset="13410">6231 268 12140,'6'5'176,"0"4"1,0 1 0,3 5-1,0 0-288,0 2 1,0 1-1,2 0 1,2-2-130,1-1 0,0 1 0,1-4 1,-3-2-1474,1-3 1,-3-3 1713,2-4 0,-2-4 0,-1-1 0</inkml:trace>
  <inkml:trace contextRef="#ctx0" brushRef="#br0" timeOffset="13601">6373 302 7750,'-1'-8'0,"-1"1"240,-1 1 1,-4 1-1,3-2 514,-1 1 1,-3 5-1,3 1-332,0 5 0,-3 3 0,3 2 0,-1 2-287,0 3 1,0 1 0,-2 2 0,1 0-107,2 0 0,0-4 0,-1 1 0,3 0-1046,2-1 1,1-1-18,0-4 0,4-5 0,2-2-541,2-4 1365,4-6 1,-1-3 209,4-4 0,0-4 0,3-4 0</inkml:trace>
  <inkml:trace contextRef="#ctx0" brushRef="#br0" timeOffset="13960">6408 294 7745,'8'-6'149,"-2"0"0,2 4 0,-3-1 258,3 2 1,-3 3-1,-1 4 1,0 6-59,2 4 1,-1 5 0,1 3-1,1 2-213,1 0 1,1 1-1,-1-1 1,-2-2-75,0 0 1,-1-5-1,1-2 1,-3-4-674,-2-3-804,3-1 1088,-3-4 0,3-2 0,-5-7 1,-1-4-321,-1-3 1,-3-2 0,2 2 208,-1-4 373,-1-2 1,-2 2-1,-1 0 1,0 0 35,0-2 1,3 2 0,0 0 0,0-1 249,1 0 0,-2-2 0,4 0 1,1 0 91,1 1 0,5-1 0,3 0 0,3 1 31,2 1 1,4 4-1,-1 4 1,1 1-80,2 1 1,-3 4-1,-1 0 1,-1 4-55,-3 4 0,-1 2 1,-3 2-8,-3 1-149,-2 0 1,-2 6-1,-2-2-32,-3 2-31,-2 0 1,-2-2-1,0-1-564,-2-1 427,-4 3 0,5-6 1,-3 1-1303,1-1 916,-2-5 1,5-2-1,-2-6 531,2-3 0,5-6 0,1-1 0</inkml:trace>
  <inkml:trace contextRef="#ctx0" brushRef="#br0" timeOffset="14135">6568 160 7720,'9'-6'0,"-1"1"0,1 1 0,0 2 517,0 1 0,0 1 0,0 0 581,0 0-838,0 8 0,-1-1 1,-2 7-1,0 2-52,1 1 0,1 1 0,0 0 1,-1 0-302,-1 0 1,-1-1-1,2-1 1,-2-3-583,-1 0 1,3-1 0,-2-4-286,3-2 0,2-2 960,2-4 0,-2-8 0,3-2 0</inkml:trace>
  <inkml:trace contextRef="#ctx0" brushRef="#br0" timeOffset="14468">6880 248 7814,'0'-8'236,"0"-1"1,0 3 0,0 0 460,0-1-356,0 3 0,-1-4 398,-2 2-451,2 2 1,-7-3-1,2 4-65,-2 1 1,-1 1 0,0 2 0,0 2-77,0 3 1,3 2 0,1 1 0,-2 1-43,-1 2 1,3-1-1,1 3 1,1 2-168,0-2 1,0-1 0,4-4 0,2 0-517,3-1 0,2-2 0,2-1-581,1-1 906,3-1 1,4-7 0,0-2-350,0-2 440,-1 0 0,-2-4 0,-1 0 1,-1 0 38,-2-1 1,1 3 0,-1-3-1,-2 4 330,-2 0 0,-4 1 0,2 1 121,-1 1 1,-1 5 0,-2 2-194,2 7 1,-2 1 0,2 4-1,-1-2-203,1 2 0,-2-1 0,3-3 0,-1 0-1417,0 0 1485,3-4 0,-1 3 0,4-3 0</inkml:trace>
  <inkml:trace contextRef="#ctx0" brushRef="#br0" timeOffset="14802">7092 160 8647,'0'-4'925,"0"4"0,0 5-658,0 2 0,0 3 0,0 2 1,0 2-75,0 0 0,0 2 0,0-4 1,0 2-77,0-1 1,3-1-755,0-3 426,0-4 0,0-2 1,0-6-241,2-3 1,-2-2-1,2-2 1,0-2 110,0-4 0,-2 3 0,2-1 0,0 0 130,0 0 1,0 2 0,2-2 0,-1 2 216,1 1 0,0 1 0,2 2 314,0 2 1,0 2-1,0 4 1,0 0-23,0 0 1,0 7 0,0 2 0,-1 1-309,1 0 0,0 2 1,0-1-1,0 0-36,0-1 1,0-1-1,0 0-1005,-1 0 661,1 0 0,0-4 389,0-2 0,4 1 0,1 1 0</inkml:trace>
  <inkml:trace contextRef="#ctx0" brushRef="#br0" timeOffset="15168">7482 187 7719,'0'-9'607,"3"3"-165,0 0 1,0 4 0,-3-4-28,0-1 1,0 2-1,-1 0 1,-2 1-53,-3 2 0,2 1 1,-2 1 140,-1 0-372,-1 0 1,-1 0-1,0 1 86,0 2-86,0 2 1,0 7-1,2 0 1,1 2-206,-2-3 0,7 3 0,-2-3 0,2 1-244,1-1 1,0-2-1,1 0 1,2-2-109,3-1 1,4-4 0,3 0-1,0-4-112,0-4 1,3-2 0,-2-2-1,-1 2 137,-1-1 0,0-3 1,-1 0-1,1 0 382,-1-1 0,-4 4 1,-3 0-1,1 3 373,0 2 0,-2 1 1,3 4 13,1 2 1,-2 0 0,0 4 231,-1 3-381,3 1 0,-3-1 0,3 1-302,-1 1 30,0 0 1,-1-6-1,1-2-494,1 0 152,1 4 1,-2-7 0,0 2-561,1-2 1,1-2 953,1-2 0,0-7 0,-1-3 0</inkml:trace>
  <inkml:trace contextRef="#ctx0" brushRef="#br0" timeOffset="15344">7769 71 7775,'0'-12'0,"0"0"0,0 0 426,0-1 1,0 7 459,0-3-657,0 6 1,1 0 0,1 6 0,1 4 49,-1 3 1,-1 5 0,-1 5 0,1 1-137,1-2 0,-1 3 0,2 0 1,-2 0-366,-1-1 0,3 0 0,0-4 0,0-1-579,1-2 0,-3-2 0,3 0 801,0-2 0,1-1 0,4 0 0</inkml:trace>
  <inkml:trace contextRef="#ctx0" brushRef="#br0" timeOffset="15551">7803 151 7698,'1'-9'0,"2"0"0,-2 3 0,3 1 0,0 1 0,1 1 0,4 3 0,0 0 0,0 1 0,-1 2 494,1 3 1,0 2-1,-1 1 1,-1 1-301,-1 2 0,-4-3 1,1 3-1,-2-2-332,-1-1 1,0 0-1,1 0-1443,2 0 1581,-2-4 0,3 2 0,-4-2 0</inkml:trace>
  <inkml:trace contextRef="#ctx0" brushRef="#br0" timeOffset="15703">7937 80 7830,'0'-9'1394,"0"3"-1319,0 0 0,1 4-593,2-1 0,-1 2 0,4 1-349,1 0 1,1 3 866,1 0 0,0 4 0,0-2 0</inkml:trace>
  <inkml:trace contextRef="#ctx0" brushRef="#br0" timeOffset="15993">8088 105 7919,'-5'1'1233,"1"1"-900,1 1 0,1 1 1,-3-1-1,0 2-4,0 0 0,2 4 0,-2-1 0,1 3-336,2-1 1,1 1 0,1 0-95,0 1 141,4 0 0,1-6 0,4-1-349,0-1 187,3 3 1,1-6 0,3 2-328,-1-2 327,0-1 0,1-4 0,0-2 0,-2-2-49,-1-1 1,-1 1 0,-3 1 0,-2 1 164,-1-1 0,-2-1 0,-4-1 0,0 1-3,0-1 1,-4 0 0,-2 0 0,-2 0-76,-4 0 0,2 1 1,-3 1-1,1 1-226,0 0 0,1 1 0,2 0 0,0 1-559,0 2 1,3 1 868,0 1 0,4 0 0,-2 0 0,4 0 0</inkml:trace>
  <inkml:trace contextRef="#ctx0" brushRef="#br0" timeOffset="16281">8212 61 7698,'5'-4'587,"3"3"-180,-3-2 0,0 2 1,0 2-105,-1 2 1,2 5 0,-3 5 0,0 0 28,1 3 1,-3 1 0,2 0 0,-2-2-179,-1-4 1,1 1 0,1-2-572,1-2 363,0-1 0,-2-2 0,1-3-1194,1-4 953,4 1 1,-5-8 0,3 1 0,0-4-175,-1-2 0,1 3 0,2-4-362,-1-1 663,0 3 1,2-3-1,-1 4 1,-1-1 107,1 0 0,1 1 0,1 3 1,-1 1 374,1 2 0,0 2 1,0 4-1,0 1 52,0 2 0,0 2 0,0 4 0,-1 0-301,1 0 1,-1 3 0,-1 0 0,-2-1-1554,-1-2 1487,3 0 0,-2 0 0,4 0 0</inkml:trace>
  <inkml:trace contextRef="#ctx0" brushRef="#br0" timeOffset="16418">8621 194 7698,'-6'12'369,"0"0"1,4 0 0,-2-3 0,2-1 300,-1 2 0,0 2-670,3 0 0,-4 0 0,-1-3 0</inkml:trace>
  <inkml:trace contextRef="#ctx0" brushRef="#br0" timeOffset="17109">2560 1308 7789,'0'9'-118,"0"0"145,0 0 0,-3 3 0,0 0 0,1-1 126,1 2 0,2-3 0,2 3 0,2-1-477,0 0 0,3-1 1,-3-2-1,1-1 324,0-2 0,0 2 0,3-3 0</inkml:trace>
  <inkml:trace contextRef="#ctx0" brushRef="#br0" timeOffset="17260">2579 1253 7789,'0'-9'-1226,"0"0"1226,0 4 0,4-3 0,1 3 0</inkml:trace>
  <inkml:trace contextRef="#ctx0" brushRef="#br0" timeOffset="17432">2773 1244 7788,'1'14'0,"1"1"336,1 1-185,4 2 0,-5 0 0,4 1 0,0 1 2,-1 4 0,2-2 0,-3-1 0,0-3-519,0 0 0,2-1 0,-3-2-387,-1-3 753,-1-7 0,-1 3 0,0-3 0</inkml:trace>
  <inkml:trace contextRef="#ctx0" brushRef="#br0" timeOffset="17583">2739 1361 7957,'1'-8'0,"1"1"197,1 1 0,4 3 0,-1-2 0,2 0-334,0 0 1,4 2-1,1-2 1,0 0-635,0 0 771,3 3 0,-3-6 0,5 3 0</inkml:trace>
  <inkml:trace contextRef="#ctx0" brushRef="#br0" timeOffset="17750">2881 1111 7779,'0'9'0,"-1"-1"209,-2-2 1,2 1 0,-2 0 151,2 4 1,1-1-1,1 2 1,1-1-336,1 1 0,5-3 0,0 3 1,3-3-168,0-3 141,-2 2 0,4-3 0,1 5 0</inkml:trace>
  <inkml:trace contextRef="#ctx0" brushRef="#br0" timeOffset="18098">3165 1235 8375,'-1'-5'1298,"-1"1"-773,-1 0 0,-1 3-249,1-2 1,-2 2-322,-3 1 1,-1 1-153,0 2 0,3 1 0,1 3-379,1-1 402,1 0 1,3 3-1,0 1-128,0-1 1,4-1-1,2-1-401,2-2 556,1 1 0,0 0 1,0-1-1,2 0 115,1 0 1,0 0 0,-4 2 0,-1-2 228,-1-1 0,-4 0 0,1-1 28,-2 3 0,-2 2 1,-2-1-1,-3 0-9,-2-1 0,-4-3 0,0 2 0,0-1-349,0-2 0,2-1 0,-2-1-1143,2 0 649,5 0 627,-3 0 0,7-4 0,-3-1 0</inkml:trace>
  <inkml:trace contextRef="#ctx0" brushRef="#br0" timeOffset="18524">3378 1058 7742,'0'8'642,"4"1"0,-2 4 1,4 2-1,1 2-360,1 0 0,1 5 0,0 2 0,0 1 4,0-2-246,-1-1 0,-2-3 0,-1-3-301,-1-1 55,3 2 1,-6-12-3,2-2 1,-5-6 0,-1-7 0,1-1-66,1-1 1,1 0 0,0 1 0,1-3-68,2 0 0,-1 2 1,4-2-103,1 2 334,1 0 0,0 3 0,-1 0 222,-1 0-101,-1 0 1,4 1 0,0 2 417,0 3-322,0 2 0,0 2 0,0 2 438,0 3-400,-4 6 1,1-1 0,-3 3-1,-1 0 131,-1 0 1,-2 0 0,-2 3 0,-2 0-180,-3-2 1,-1-3 0,0 1 0,0 0-336,0-2 1,0-5 0,0-3-768,0-2 1,5-2 1002,1-2 0,-2-6 0,0-5 0</inkml:trace>
  <inkml:trace contextRef="#ctx0" brushRef="#br0" timeOffset="18810">3627 1210 7701,'9'0'328,"0"0"1,0 0-41,0 0 1,-1 0 0,2 0 0,1-1-222,1-2 1,3-2 0,-3-5 0,-1-1-118,-2-1 1,-1-1 0,-1 2 0,-2 0 63,-1 0 1,-1 0 0,-4 0 0,-2 0 19,-3 3 1,-2 0-1,-1 5 227,1 1-144,-1 1 0,-2 2 0,1 2 281,2 3-295,1 6 1,-1 1 0,2 3 0,3-1 69,2 0 1,1 1 0,0 0 0,0-1-137,0 1 1,4-3 0,3 1 0,4-1-121,4-1 0,2-6 0,0-3 0,1-2-377,0-1 1,0 0 0,-1-1 0,1-2 459,0-3 0,4-7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1:41.380"/>
    </inkml:context>
    <inkml:brush xml:id="br0">
      <inkml:brushProperty name="width" value="0.08598" units="cm"/>
      <inkml:brushProperty name="height" value="0.08598" units="cm"/>
      <inkml:brushProperty name="color" value="#004F8B"/>
    </inkml:brush>
  </inkml:definitions>
  <inkml:trace contextRef="#ctx0" brushRef="#br0">969 943 7537,'0'-9'0,"0"1"728,0-1 0,-3 0-374,0 0 1,0 5-1,3 5 1,0 7-49,0 6 1,0 2 0,1 3-99,2 2-187,-2-2 1,4 5 0,-3-3 0,1-1-316,-1-1 0,2 0 1,0 0-1,0-3-920,0-2 0,0-3 1214,-1-2 0,-2 0 0,3 0 0</inkml:trace>
  <inkml:trace contextRef="#ctx0" brushRef="#br0" timeOffset="151">907 1058 7925,'1'-8'0,"1"1"600,1 1 1,1 3-361,-1-3-292,2 0 0,4 1 0,0 1 0,-1 1-401,1 0 0,3 0 0,1 1 0,0-2 453,0-1 0,2-1 0,-1-3 0</inkml:trace>
  <inkml:trace contextRef="#ctx0" brushRef="#br0" timeOffset="340">1110 854 7808,'-6'2'0,"0"2"0,0 1 0,2 1 1003,1 3-699,2 4 1,1 1 0,0 5 0,1 0-143,2 2 0,2 4 0,6-3 0,1 1-200,-1-2 0,2-2 0,-1-3 0,-1-1-170,-2-3 0,0-2 0,-1-1-1578,-2 0 1786,-2-4 0,-4-2 0,0-3 0</inkml:trace>
  <inkml:trace contextRef="#ctx0" brushRef="#br0" timeOffset="893">1058 1032 7808,'4'-5'286,"-2"1"1,3 3 0,1-1-113,2-1 1,0 0 0,6 2 0,2-2-188,1-2 1,5 0-1,1-1 1,3-2-23,1-3 1,-2 1-1,-1-3 1,-3 1-28,-3 1 0,0-4 0,-1 3 0,-3 0 2,-5-1 1,-4 3-1,-5-1 155,0 1-97,0 5 1,-1-2 0,-2 4 428,-3 1-281,-2 1 1,-1 1 0,-1 1 0,-1 2 50,-1 3 0,1 3 0,2 1 0,0 3-7,0 1 1,3-2-1,1 2 1,0 0-116,0-1 1,3 1-1,-1 2 1,2-2-154,1-1 0,4-2 0,2-3 0,3-1-193,3-1 0,-1-4 1,3 1-1,2-3-287,1-3 0,2-2 0,0-4-691,-2 0 948,3-3 1,-9 2-1,3-3-194,-1 0 426,-2 3 0,-3-3 0,-2 5 190,-3-1-104,-2 0 0,-1 0 1031,0 0-642,0 4 1,-3 5-1,0 6 1,1 3-68,1 3 0,1-2 0,0 1 0,0-1-171,0-1 1,0-3 0,0 0-399,0 1 104,0-3 122,0 0 0,0-5 1,0-2-86,0-3 38,0-2 1,0-1-1,0-1-96,0-1 149,4 1 0,-2-4 0,4 3-548,1-1 301,1 0 0,2 3 1,2 2-1,2 0-501,3 1 0,1 4 746,0-1 0,7-2 0,3 0 0</inkml:trace>
  <inkml:trace contextRef="#ctx0" brushRef="#br0" timeOffset="1136">1973 712 8213,'-9'0'0,"0"0"0,0 0 372,0 0 1,1 1-1,2 2-206,3 3 0,2 3 0,1 3 0,0 3-138,0 2 1,4-3-1,2 1 1,2 0-478,1-1 1,-3 2 0,0-5-454,1 0 0,1-1 902,1-1 0,-4-4 0,-1-1 0</inkml:trace>
  <inkml:trace contextRef="#ctx0" brushRef="#br0" timeOffset="1475">1892 801 7711,'3'-6'37,"0"0"0,4 1 0,-1-1 1,2 0 68,4-1 0,2 3 0,4 0 0,0 1 37,-1 0 0,4 0 0,0 3 0,-1 0-567,-2 0 0,-3 0 1,-1 0-109,-1 0 449,-1 0 0,-5 1 413,-1 2-256,-2 2 1,-4 4 0,0 0-1,0-1 29,0 1 0,-1 0 0,-1 0 1,-1 0 110,1 0 0,1 0 0,1 0-159,0 0 0,1-4 0,2 0-25,3-1 1,2-5 0,1-5 0,0-1-14,0-2 1,-1-4-1,-1-1 1,-1-1-44,1 0 0,-4 5 1,0-3-1,-2 1 41,-1 0 1,-1 0 0,-2 4 267,-2 2-264,-7-2 0,2 7 0,-2-1-143,2 1 81,-3 1 0,3 1 0,-1 1-299,1 4 195,1 2 1,1-2 146,2 0 0,-2 0 0,3 3 0</inkml:trace>
  <inkml:trace contextRef="#ctx0" brushRef="#br0" timeOffset="1764">2533 711 8081,'-4'-7'0,"-3"0"538,-3 1 0,3 4 1,-2-1-1,1 2-244,0 1 0,-1 4 1,1 2-1,1 3-133,1 2 0,3 0 1,-2 4-1,2 1-184,1 1 1,1 0-1,1 0 1,1-1-111,2-1 0,1-4 0,6-1-1115,2-3 940,2 1 0,3-7 0,-1 2-1250,-2-2 1163,5-5 1,0-1 0,1-5 394,-5-1 0,6-3 0,-2-4 0</inkml:trace>
  <inkml:trace contextRef="#ctx0" brushRef="#br0" timeOffset="2110">2702 580 7532,'-3'-17'0,"-1"3"0,0 2 280,0 2 1,0 5 0,2 3 0,-1 5 274,1 6 0,-2 4 0,1 5 0,1 3-215,1 3 1,1 2 0,0 3 0,0 0-99,0-4 0,0 2 0,1-4-121,2-1-79,-2 0 0,7-5 0,-3-2-241,0-3-72,3-3 1,-3-4-68,4-2 0,-1-6 0,-2-3 1,-2-2-44,0-4 1,-3 1-1,2-3 1,-1 0 100,0 0 0,0 3 0,3-3 1,0 0 97,0 0 0,-2 3 0,3-2 1,0 2 228,-1-1 1,3 0-1,-2 3 187,2 0 1,1 4-1,-1 2 1,1 3-14,0 3 0,-1 3 0,-1 5 107,-1 1-193,0 4 0,2-6 1,-1 4-128,-1-1-110,-4-1 1,5-3 0,-2 0 0,1 0-347,0-1 1,0-3 0,3-2-399,0-2 0,-3-1 846,0 0 0,0 0 0,3 0 0</inkml:trace>
  <inkml:trace contextRef="#ctx0" brushRef="#br0" timeOffset="2389">3004 659 7711,'-3'-6'0,"-1"1"894,-1 1-436,3 1 1,-6 3 587,2 0-814,-2 4 0,3 1 1,0 4-1,1 1 38,2 2 1,1 2 0,1 2-1,0 0-130,0-1 1,1-3 0,2 2 0,3-1-116,1-3 1,6 0 0,1-2-1,1-2-211,0-3 1,0-2 0,5-1 0,0-1-56,-3-2 0,-1-2 0,-3-5 1,0-1 26,0 0 0,-4-2 0,-4 2 1,-1-2 32,-2-1 0,-2 2 1,-3-1-2,-3 0 114,-6 1 0,1 0 0,-3 0-607,1 1 430,-2 1 0,5 5 0,-2 0-497,2 1 0,2 2 742,2 5 0,2-2 0,8 7 0,1-4 0</inkml:trace>
  <inkml:trace contextRef="#ctx0" brushRef="#br0" timeOffset="2705">3206 649 7711,'5'-4'931,"2"2"20,-4-4-599,0 4 0,-3-2 445,0 1-479,0 2 0,-1-3 518,-2 4-628,-2 0 1,-3 1 0,1 2-1,1 2-33,-1 3 1,3 2 0,-1 1 0,1 2-135,2 1 1,1-2 0,1 1 0,1 1-237,2 0 0,3-3 0,4 0 0,3-3-122,1-2 0,0-4 1,2 0-1,-2-2-40,2-2 0,-3-3 0,-1-4-78,-2 0 330,-1 0 1,-1-3-1,-2-1 30,0-1 68,-4 4 1,2-6-1,-5 4-33,-2 1 16,-2-3 1,-3 3-1,-1-2 1,1 0-369,2 2 0,-2 4 0,2 2-944,-2 1 280,-1 1 1056,4 3 0,5 4 0,5 1 0</inkml:trace>
  <inkml:trace contextRef="#ctx0" brushRef="#br0" timeOffset="3276">3492 571 7711,'0'-9'1188,"-1"4"1,-1-1-635,-1-1 0,-3 3 0,1 0 428,0 0-681,-3 3 0,3-3 0,-4 4-27,0 0 0,0 0 0,1 1-217,2 2 1,2 3 0,4 5 0,0 0-170,0 0 1,4 3 0,3 0-1,3 1-183,2 0 1,3-2-1,-3 3 1,0-2 143,0-1 1,-2 2 0,1-4 208,-4 0-116,1-1 1,-7 2 252,2 0-116,-2 0 0,-5-7 1,-2-2 157,-2-2-315,-1-1 1,-3-1 0,0-2-1,2-3-217,0-2 1,1-2-1,1-1 1,2-2-435,3-1 0,2 3 1,1-3-1,1 1 92,2 2 1,2 1 0,4 1 0,0 1 636,0 3 0,1-2 0,0 3 0,2 0-76,-1 0 1,0 1 0,0 3 0,1 0 499,-2 0 0,1 1 0,0 1 0,2 2 15,1 1 1,-2-3 0,1 1 39,0-2-278,-1-1 1,0 0 0,0 0 76,-1 0-221,-1 0 0,-2-4 0,1-2 0,-1-2 36,-2-1 0,-2 3 1,-4-1-142,0-3 1,-1-1 0,-2-1 0,-3 3 46,-2 1 1,-4 3 0,0 0-1,-1 1 150,0 2 1,1 1 0,3 2 0,0 2 170,1 3 0,0 2 0,2 2 0,3 2 287,2 2 0,2 7 0,3 2 329,5-1-731,3 4 0,7-7 0,3 1-771,4-5 1,3-2 403,7-4 0,-3-4-1201,6-2 969,-7-10 1,-1-3 393,-5-8 0,1-3 0,0-2 0</inkml:trace>
  <inkml:trace contextRef="#ctx0" brushRef="#br0" timeOffset="4647">80 1513 7722,'-4'-5'303,"2"1"0,-3 3 335,1-2-439,-3 2 0,5-3 193,-4 4-243,1 0 0,-1 0 0,1 1 309,1 2-326,-3 2 0,3 5 1,-3 2-1,2 2 27,1 3 1,1 1-1,3 1 1,0 0-239,0 2 1,1 0 0,3-4 0,4-3-129,3-2 0,5-3 0,-2-3 0,2-3 23,-1-2 0,1-9 0,-4-3 0,-2-3-13,0 0 1,-1-4 0,-1-2 0,-2 2 147,-3 3 0,-2 1 1,-1-1 62,0 3-58,-4 2 0,-2 1 1,-5 0-434,-1 1 328,-3 3 0,5-2 0,-2 3-269,2-1 96,1 3 1,0-5 54,0 4 0,5 0 0,4 3 267,5 0 0,3 0 0,1 0 0,0 0 0,0 0 0,0 0 0,0 0 0,0 0 19,-1 0 1,1 1-1,0 2 1,0 2 203,0 0 0,0 3 1,-1-2-1,-1 3 241,-1 2 1,0-1-1,1 2 309,-1-2-637,2 3 0,-7-3 0,2 2-15,-2-3-54,-1 4 1,3-3 0,0 2-201,-1-2 54,-1-5 0,-2 2-4,-2-4 0,2-4 1,-2-6-1,2-3-35,1-2 1,0-4-1,0 1 1,1-1-47,2-2 0,-1 0 0,3 0 0,0 2 131,0 1 0,-2 2 1,2 4-1,0 1 112,0 2 0,-2-1 0,3 4 0,-1 2 101,0 3 0,3 6 0,-2 5 0,2 1-15,1 2 0,0-1 0,1 0 1,1-3-19,0-2 1,5-1 0,-1-1-173,2-2 10,1-2 1,-1-4 0,1 0-221,0 0 142,0-4 1,-5 0 0,-1-4 0,-2 0-12,-1-2 1,-1-1 0,-2 2 0,-3-1 14,-2-1 0,-1 1 1,0-2-1,-1 2 107,-2 1 0,-3 0 0,-5 0 0,-1 1 223,1-1 0,-1 3 1,0 1-16,1 1 1,1 5 0,2 6 0,2 3-33,3 1 0,2 5 1,1-1-107,0 2 5,0 1 1,4-1 0,2 0-378,2-2 212,5-2 0,1-5 0,3-1-1087,1-2 709,4-3 0,-2-1 0,3-4 450,2-2 0,1-5 0,0-4 0</inkml:trace>
  <inkml:trace contextRef="#ctx0" brushRef="#br0" timeOffset="5025">870 1431 7927,'-4'9'362,"1"0"1,2-4-1,1 1 1,1 0-188,2-1 0,1 2 0,6-4 0,1-1-179,1-1 1,1-1 0,-2-1 0,2-2-181,0-3 1,-2-2 0,1-1-1,-2 0-134,-1-3 1,0 2 0,-1-2 0,-2 2 189,-4 1 1,-1 0-1,-1 1 1,-1 0 43,-1 2 0,-3-1 1,-4 3 310,0-1-124,-4 3 1,3-1-1,-2 5 1,2 2 190,2 1 0,-1 4 0,0 4 0,1-1 51,2 1 1,2 3 0,4-1 0,0 1-216,0-2 1,4 3 0,2-3 0,3 0-190,3-2 1,0-3-1,4-1 1,0-2-319,3-3 1,-1-2-1,2-1 1,-1-1-927,-1-2 0,0-2 1303,-1-4 0,1-3 0,0-2 0</inkml:trace>
  <inkml:trace contextRef="#ctx0" brushRef="#br0" timeOffset="5172">1165 1369 7722,'4'1'411,"0"1"0,-1 2-130,0 0 1,4 3 0,0 4 0,3 2-311,2 1 0,3-3 0,-2 2 0,-1-2-140,1 1 0,2-1 1,-3-4-1,0-2-1237,0-1 1406,-2-1 0,3 1 0,-4 1 0</inkml:trace>
  <inkml:trace contextRef="#ctx0" brushRef="#br0" timeOffset="5358">1359 1306 7704,'-9'0'0,"0"1"256,0 2 1,0-1 0,1 4 0,0 2 143,2 3 1,-2 3 0,2 5-1,-2 0-250,-1 2 0,3 3 0,0-4 0,0-1-40,1-3 1,-1 0-1,3-3-524,1 0 0,2-6 0,4-1-908,4-4 1,1-9 1321,3-2 0,2-5 0,0 0 0</inkml:trace>
  <inkml:trace contextRef="#ctx0" brushRef="#br0" timeOffset="5708">1368 1352 7704,'6'-5'559,"0"2"0,-1 7 0,2 5 1,-2 5-305,2 2 1,1 3-1,1 1 1,0 2-151,0 0 0,0-1 0,-1 2 0,-1-2-60,-2-1 1,-3-4-1,2-2-745,0-1 0,-4-4 97,0-6 0,-3-4 1,-4-8-180,2-3 675,-1-2 1,0-4 0,0 0 0,-1 1 72,-1-1 0,2 0 0,1 0 0,1 1 80,2-1 1,1-3-1,1 0 1,0 1 116,0-2 0,1 4 0,3-1 1,4 5 22,3 1 1,5 1 0,-2 3 0,0 1-39,1 2 1,-4 2 0,1 5-1,-2 2 29,-1 3 1,-4 5 0,-3 2 208,-1 1-330,-1-3 0,-1 4 0,-1-2 0,-4 0-109,-2 0 0,-1 2 0,-1-4-548,-2 0 216,2-1 1,-3-2-1,5-2-1201,-1-3 1586,0-2 0,0-1 0,0 0 0</inkml:trace>
  <inkml:trace contextRef="#ctx0" brushRef="#br0" timeOffset="6166">1563 1333 7704,'9'3'0,"1"0"200,2-1 0,-2-1 0,2-1 1,-2 0 31,2 0 0,-1 0 0,3 0-133,-1 0-114,2-4 0,-5-1 1,2-5-1,-2-1-28,-1 0 1,0-1 0,-1 3-68,-2 0 131,-2 0 1,-4 0 0,0 0-1,-1 0-40,-2 1 1,-2 2 0,-4 1 0,0 1 62,0 2 0,0 1 1,0 1-1,0 1 3,1 2 0,-1 2 0,0 4 0,0-1-8,0 1 1,3 3 0,1 1-1,1 1 56,2 2 0,1-4 1,1 0-1,1-1-32,2 1 0,2-2 0,4 1-303,0-4 176,4-3 1,-2-2 0,3 1-798,2-1 522,1-1 0,0-5 0,-1-1 0,-3-3-28,0-1 1,2 0 0,-3 0 0,-1 0 366,-1 0 0,-3-3 0,0 1 0,-2 0 84,-1 1 0,-1 4 178,-3 0 1,0 5 0,0 2 238,0 7 1,0 1-1,0 3 1,0-2-13,0 2 1,3-2 0,1 2-182,1-2 0,-2-2-140,3-2-53,0-2 0,0-8 1,-1-2-1,0-3-76,0-3 0,-3 1 1,4-3-1,1 1-318,1-1 0,-2 2 1,0-2-1,1 1 279,1 2 0,5-2 0,1-1 0</inkml:trace>
  <inkml:trace contextRef="#ctx0" brushRef="#br0" timeOffset="7230">2114 1209 7913,'-9'0'606,"0"0"0,3 0 0,1 1-266,1 2 1,1 3 0,3 4-254,0 2 0,1 0 1,1-3-1,2 0-446,1 0 1,-2-1-1,2-1 359,-1-1 0,3-1 0,-2 4 0</inkml:trace>
  <inkml:trace contextRef="#ctx0" brushRef="#br0" timeOffset="7397">2140 1147 8301,'-8'0'0,"-1"0"436,0 0 1,0 0-643,0 0 0,4 1-190,2 2 0,3-2 1,3 2 395,3 1 0,2-3 0,1 3 0</inkml:trace>
  <inkml:trace contextRef="#ctx0" brushRef="#br0" timeOffset="8025">2266 1182 8309,'9'0'1060,"0"0"-930,-1 0 1,1 0 0,1 0-1,1-1-145,1-2 1,1-1 0,-2-3 0,0 1-33,0-1 1,-1 0-1,-2-2 1,-2 0 48,-3 0 1,-2 0 148,-1 0-127,0 4 1,-4-2 0,-2 4 196,-2 1-165,-1 1 1,-3 5-1,1 2 279,0 2-220,-3 1 1,4 3 0,-2 1 0,2 1-4,1 1 1,4 1 0,0 0 0,1-1-96,2 1 1,2-3 0,4 1 0,4-1-40,2-2 0,6-2 0,-1-3 0,2-3-114,1-2 1,2-1 0,1-1 0,-1-3-259,-2-5 1,-3-1 0,-1-4 0,0 0-68,0 0 0,-3 3 1,-1-3 176,-3 1 159,1-3 0,-7 6 1,3-2-1,-1 3-14,0 0 0,0 0 655,-3 0 28,0 4 0,-1 1-75,-2 4 1,2 1 0,-2 3-1,2 4-157,1 3 0,0 1 1,0-3-1,0 2-222,0 1 0,0 0 1,0-3-1,1 0-110,2 0 1,-2-3 0,3-2-369,0 0 1,1-1 0,4-4-75,0-2 1,-1-1-1,-2-6-250,0-2 554,0 2 1,3-6 0,0 3 0,-1 1 71,-2-1 0,2 1 0,-3 3 128,0 0 219,3 0 1,-4 1 198,5 2 0,-3 3 0,0 5-198,1 1 0,-2 4 0,0-1 0,0 2-238,0 1 1,1 0-1,3 0-262,0 0 0,-1-4 0,1-2 0,0 0-609,0 0 1,3 0 846,0-3 0,4 0 0,-3 0 0</inkml:trace>
  <inkml:trace contextRef="#ctx0" brushRef="#br0" timeOffset="8421">2967 1022 7724,'-8'0'0,"-1"0"472,0 0 0,0 0 0,0 1 21,0 2 0,4-1 1,1 4-1,1 1-225,0 1 1,0 1 0,3 0 263,0 0-338,0-1 1,1 1 0,1 0-46,1 0-93,4 0 0,-1-1 0,5-1-282,1-1 166,4-4 1,-6 2-1,5-4-686,1 0 516,1 0 1,1 0 0,-1-1 0,1-2-124,0-3 0,1-2 1,0-2-1,2-1 68,-1-1 1,-2-1 0,-3 2 0,-1-3 200,-1 0 1,-2-2 0,-4 3 0,-2 1 182,-1-1 1,-1 1-1,-4 2 1,-3-1 131,-5-1 0,-1 3 1,-4 4-1,0 2 28,0 1 0,0 2 0,-3 3 0,2 2 178,3 3 1,2 5-1,3 2 584,1 2-738,2 0 0,4 1 0,0 0 469,0 0-695,8 0 0,1-1 0,10 0 0,2-2-271,3-3 1,1-6 0,2-3 0,0-3-1269,-1-3 1482,-3-2 0,3-12 0,-4-2 0</inkml:trace>
  <inkml:trace contextRef="#ctx0" brushRef="#br0" timeOffset="8933">3624 890 7766,'-1'-9'1242,"-2"0"-647,2 0 0,-3 8 0,4 5 0,0 6-408,0 5 0,1 5 0,1 0 0,2 1-296,1 1 0,-2-3 1,1 1-1,0-1-461,-2-1 1,2-4 0,-1-2 569,-1-3 0,-1 0 0,-1 0 0</inkml:trace>
  <inkml:trace contextRef="#ctx0" brushRef="#br0" timeOffset="9378">3518 979 7728,'-5'-9'450,"2"0"1,6 3 0,4 1-1,3 0-651,2 0 0,4 0 0,-2-1 1,3 0-209,1-1 0,-1-1 0,-2-1 0,-1 0 71,-1 0 1,1-3-1,-4 0 338,-2 2 0,-5 0 0,4 1 0,-5 0 0,0 0 58,-1 0 1,-1 3 529,0 0 0,0 5 0,0 1 40,0 5 0,0 6 0,0 2 0,0 1-232,0 2 1,0-1 0,0 1 0,0-1-227,0 1 0,1-2 0,1-1 0,1 0-168,-1-2 1,3-2 0,1-2-334,2-1 1,1-4-1,0 1 1,0-2 22,0-1 1,-1-4 0,1-2-1,0-2-115,0-1 0,0 0 0,0 0-265,0 0 485,-4 1 0,3-1 0,-3 0-58,-1 0 227,4 0 1,-4 3 0,3 1 0,-1 1 139,1 2 1,-2 1 0,1 1-1,1 0-26,1 0 1,-2 1 0,0 1 0,0 2-110,2 1 1,1 1-1,0 2 1,0-1-203,0-1 1,1-3 0,1 2 0,1-1-251,2-2 0,-3-1 481,1-1 0,2-4 0,0-1 0</inkml:trace>
  <inkml:trace contextRef="#ctx0" brushRef="#br0" timeOffset="9697">4113 836 7478,'5'-9'-372,"-1"3"1105,-4 0 0,-4 1 1,-2-1-1,-2 3-180,-1 2 1,0 1-1,1 0 1,-1 0-200,0 0 1,-3 1 0,0 2 0,1 3-135,1 2 1,4 1 0,1 1 0,-1 1-175,1 0 0,1 2 0,4-2 1,0 1-361,0-1 0,1-2 0,2-3-1106,3-3 1089,2 2 0,3-4 0,2 0-600,1-2 645,1 0 1,0-7 0,-1 2-688,2-2 730,-3-5 0,3 3 0,-3-3 0,-1 1 22,1 1 0,-1-1 0,-3 3 350,0 0 0,0 1 1,0 2 117,0 3 1,-4 3-1,0 3 1,0 3-19,0 2 0,1 1 0,3 1 0,0 1-344,0 0 0,0 1 1,1-3-685,1 0 1,-1-4 798,2-2 0,2-2 0,0-1 0</inkml:trace>
  <inkml:trace contextRef="#ctx0" brushRef="#br0" timeOffset="9880">4406 641 7713,'0'-13'0,"0"1"412,0 2 0,0 6-26,0 4 0,0 8 0,0 8 0,0 2-118,0 3 0,0 1 1,1-3-1,1 3-218,1 1 1,4-3-1,-2 0 1,1-1-316,0-1 0,-1-3 1,2-2-1409,-1 0 354,-1-1 1319,4-7 0,0-1 0,0-4 0</inkml:trace>
  <inkml:trace contextRef="#ctx0" brushRef="#br0" timeOffset="10019">4396 782 7713,'-5'-8'280,"1"-1"1,4 0 12,0 0 0,1 3 0,2 1 0,4 0-169,4 0 1,3 0 0,4-2-1078,-1 1 727,1 1 0,4-1 0,2 1-1088,1 1 1314,2-3 0,4 6 0,0-3 0</inkml:trace>
  <inkml:trace contextRef="#ctx0" brushRef="#br0" timeOffset="10168">4806 640 7698,'0'9'464,"0"-3"0,0 0-224,0 1 0,-1 1 0,-1 1 0,-1 0-190,1 0 0,1 2 1,1 1-1,0-1-526,0-1 0,0-1 0,1-1 476,2-2 0,-2-2 0,3-4 0</inkml:trace>
  <inkml:trace contextRef="#ctx0" brushRef="#br0" timeOffset="10308">4806 596 7698,'-6'-9'0,"0"0"0,0-1 287,1-2 0,-2 6 1,4-3 29,1 1 1,2 1-718,3 1 1,2 2 0,4 4-512,0 0 716,0 4 0,1-2 195,2 4 0,-3 0 0,4 3 0</inkml:trace>
  <inkml:trace contextRef="#ctx0" brushRef="#br0" timeOffset="10580">4947 554 7636,'15'0'0,"-1"-1"0,-2-1 0,-1-1 38,-1 1 0,-4 0 202,0-1 0,-5 2 0,-1-2 0,-6 2 87,-5 1 1,0 0-1,-3 0 1,2 1 148,1 2 0,-2-1 0,1 3 1,2 0-192,3 0 1,0-3-546,4 4 245,1-4 0,2 6-127,0-2 62,3-2 0,3 1 0,6-3 1,4 2-410,4 1 0,-2-2 0,3 3 1,-2 0 200,-1-1 1,-1 3-1,0-3 1,-2 3 394,-3 1 1,-3 0-1,-3 0 1,-4 0 142,-4 0 0,-4 3 0,-6-1 0,-4 0-37,-4-1 0,-1-4 0,-4 0 0,1 0-519,0-1 0,2 0 0,1-3 306,3 1 0,-4 0 0,-1-3 0</inkml:trace>
  <inkml:trace contextRef="#ctx0" brushRef="#br0" timeOffset="11665">631 1831 7760,'-3'-5'0,"0"-1"1067,0 4-716,3-2 0,0 6 1,0 3 241,0 3-458,4 7 0,-2 0 0,3 5-74,-1 1-71,3-1 1,-6 1-1,4 0 1,0-2-44,0 0 1,-3-4 0,1-1-184,-2-1 0,-1-6-3,0-7 0,0-7 0,-1-6 1,-1-1-72,-1-2 1,0-2 0,3-1-1,0-2 224,0 1 1,0 1 0,0 3 0,0 0 77,0 1 0,0 3 556,0-3-317,4 5 1,1 1 362,4 6-399,4 2 0,-3 6 0,3 4-106,-1 4-34,2 0 0,1 4 0,-1-2 0,-1 1-49,-2-2 0,-2 2 0,0-4 0,0-1-186,0-1 1,0-2 27,0-2 0,-3-2 0,0-5 1,0-2-88,-1-3 0,-1-6 0,-2-3 0,2-2-21,1-1 0,-3 4 1,2-1-1,-1 0 303,0 1 1,0-2 0,-3 5 0,0 0 958,0 1-732,4 5 0,-3 6 0,2 8 331,-2 5-476,3 2 0,-2 2 0,3 0 0,0 0-131,0-1 1,1 0 0,2-2 0,-1-3-341,2-2 0,-2-2 0,5-2 0,-2-3-43,-1-2 0,0-2 0,0-2 1,-1-4 104,1-4 0,0-2 0,0-3 0,0 1 284,0 0 0,-4 2 0,-1 0 0,-1 1-158,0 0 0,0 0 1,-3 4 898,0-1 41,0 4-257,0-3 1,0 8 0,0 0 0,0 6-156,0 5 0,0-1 1,1 5-1,1 0-301,1-1 0,6 2 1,0-4-1,1-2-90,0 0 1,2-2-1,0-1 1,0-2-37,0-1 1,-2-2 0,2-4 0,-2-2 3,-1-1 0,-1-1 1,-2-4-1,-3-1-115,-2 0 1,-1-1 0,-1 3-1,-2 0-210,-3 0 0,-2 0 1,-1 1-761,0 2 843,0-2 1,0 5-1,0-4-579,1 1 874,3 4 0,-3-6 0,3 3 0</inkml:trace>
  <inkml:trace contextRef="#ctx0" brushRef="#br0" timeOffset="11982">1341 1698 11800,'-6'0'1110,"0"0"-976,4 0 1,-6 0 0,4 1-226,-1 2 0,1 2 1,4 4-93,0 0 1,1 0-1,2 0 1,3 0-164,1-1 0,3 1 0,1 0 1,1-1 63,-1-2 0,2 2 0,-1-2 0,-2 2 247,0 1 0,-2-1 0,-2 1 0,-3 0 240,-2 0 0,-3 1 1,-3 1-1,-5 1-48,-3-1 1,-1 1 0,-4 0-171,0-1 52,0-1 0,1-5 0,0-2-850,2-2 584,2-1 0,8-2 0,2-3-1504,2-4 1731,1-6 0,4-3 0,1-4 0</inkml:trace>
  <inkml:trace contextRef="#ctx0" brushRef="#br0" timeOffset="12147">1467 1636 7755,'0'9'0,"0"0"0,0 0 615,0 0 1,0 3-1,1 4 1,1 3-62,4 2 0,2 2 0,1-2-417,0-1 1,0 1 6,0-4 0,0 2-833,0-7 155,-1 0 0,-2-3 534,0-1 0,-4-3 0,2-1 0</inkml:trace>
  <inkml:trace contextRef="#ctx0" brushRef="#br0" timeOffset="12281">1430 1777 7755,'-4'-9'3085,"3"4"-2819,1-3 0,6 7 0,7-2-227,5-1-57,3 3 0,7-6 0,1 3 18,0-1 0,9-1 0,-2-3 0</inkml:trace>
  <inkml:trace contextRef="#ctx0" brushRef="#br0" timeOffset="12963">1847 1619 7958,'-1'9'0,"-1"0"0,-1 1 0,2 1 343,0 1 1,1 0-1,0 0 1,0 3 60,0 2 1,0 1-1,1-1 1,0 1-338,2 0 0,0-3 0,-2-2 0,1-3-109,1-2-204,0-5 1,-3-4 0,0-7-1,0-3-242,0-3 1,0-1 0,0-3-294,0 0 587,0 1 1,0 2 0,0 0-11,0-1 161,0 3 0,0-2 0,0 3 214,0 1-93,0 1 1,1 1 0,1 0 0,2 1 118,1 2 1,1 3 0,3 3-1,1 2 16,2 3 1,-2 2 0,4 8 0,-1 1-123,-2 1 0,0-2 0,-1-1 0,0 1 8,-3-1 0,-1-1 0,1-5-73,-1-2 0,-3-2-280,3-4 179,-4-4 1,3-1 0,-3-5-450,1-2 386,4 2 0,-5-6 0,3 3 0,0 1-132,0-1 1,-3-2 0,2 3 231,0 1 0,0 2 0,4 2 0,-1 3 166,-1 0 1,0 1-1,3 3 1,0 0-41,0 0 0,3 0 0,-1 1 0,1 1-46,1 1 1,1 0 0,3-3-1,-2 0-125,0 0 1,-3 0 0,2-1 0,-1-2 28,-2-3 1,-3 1 0,-2-1 16,-3-1 1,-2-1 0,-2-1 254,-2 0-148,-2 4 0,-4-2 1,-2 4 336,-1 1-240,-4 1 1,6 1 0,-2 0 0,3 1 111,0 2 0,0 2 1,1 4-1,1 0-100,1 0 1,3 0-1,-2 0 1,1 1-72,2 1 1,1-1 0,2 2-1,2-2-339,3-1 1,3 0 0,4-1-1,4-2-877,2-3 0,6-2 0,-1-1 1108,1 0 0,6-4 0,1-1 0</inkml:trace>
  <inkml:trace contextRef="#ctx0" brushRef="#br0" timeOffset="13257">2577 1547 7742,'3'-9'0,"0"0"0,-1 1 303,-1-1 1,-1 3 0,-1 0 0,-1-1 185,-1-1 1,-5 0-1,0 2 1,-3 3-105,0 2 1,-2 1 0,0 0 0,1 1-123,-1 2 1,1 2-1,3 5 1,0 2-101,0 3 1,0 0 0,2 1-1,1-2-184,3-1 0,2-1 1,1-3-686,0 0 543,0-5 0,4 3 0,2-4 0,1-1-130,2-1 1,0-5-1,0-2-771,0-1 782,0 2 0,2-6 0,-1 2 0,-3 0 25,1 2 0,0-1 0,1 3 399,0 0 1,0-2-1,0 4 1,0 1 24,0 1 0,-1 4 0,1 1 1,0 0-162,0 0 0,-1 0-6,-2-1 0,6-2 0,-2 3 0</inkml:trace>
  <inkml:trace contextRef="#ctx0" brushRef="#br0" timeOffset="13946">2665 1458 7701,'1'-7'643,"2"1"1,-1 6-1,4 6 1,1 2-391,1 4 0,1-1 0,-1 4-110,-2 1-121,2-3 0,-4 2 0,3-3 1,-3-1-258,0-1 0,0-2-582,-1-2 575,-2-2 1,3-5 0,-4-2-126,0-3 0,0-5 1,0-2-1,0-1 136,0-2 1,0 1-1,0-1 1,0 1 173,0-1 0,1 3 0,2-2 1,2 0 273,0 1 0,3 1 0,-2 4 1,2 1 209,1 3 1,0-2 0,0 4 126,3 1-428,-2 5 0,3 2 0,-3 4 0,1 2 54,1 1 1,-1 3-1,-2-2-135,0 1-143,0-4 0,0 6 0,-1-4 0,-1-1-363,-1-1 1,-3-2 0,2-1 460,-2-1 0,4-1 0,-2 4 0</inkml:trace>
  <inkml:trace contextRef="#ctx0" brushRef="#br0" timeOffset="14109">3037 1414 7750,'5'9'99,"-2"0"0,-2 0 0,0 0 444,2-1-342,-2 1 0,7 0 1,-3 0-445,0 0 1,0-3-1,-2-1-1186,3-1 1429,-2-1 0,4-3 0,-3 0 0</inkml:trace>
  <inkml:trace contextRef="#ctx0" brushRef="#br0" timeOffset="14248">3056 1369 7692,'-4'-14'52,"-2"2"0,2 2 0,1 1 309,2 0 32,-2 4-424,2-2-92,-3 6 1,5-3-111,2 4 0,1 0 0,5 0 0,-1 1 233,-2 2 0,6 1 0,-2 5 0</inkml:trace>
  <inkml:trace contextRef="#ctx0" brushRef="#br0" timeOffset="14488">3136 1324 7701,'8'9'0,"-1"0"-19,-1 0 1,0 0 0,2 0-1,-1 0 231,-1-1 0,-1 4 0,4 1 0,0 0-17,0 0 0,-3 0 0,0-3 95,1 2-207,-3 0 0,0-3 1,-3-1-232,2-2 0,-2-3 2,2-6 1,-2 0-1,-1-5 1,0-2 24,0 0 0,0-1 1,0 0-1,0 0 62,0 0 1,0-2-1,0 1 1,0 1 49,0 1 1,0 2 0,1-1-54,2 0 0,-1 1-78,3 2 1,1 2-518,3 4 307,0 0 350,0 0 0,0 4 0,0 1 0</inkml:trace>
  <inkml:trace contextRef="#ctx0" brushRef="#br0" timeOffset="14887">3554 1324 9768,'-4'-5'1023,"-2"1"-890,-2 0 0,-4 3 0,0-2-22,1 2-87,1 1 0,-1 0 1,-1 0-1,2 1-110,3 2 1,-1-1 0,3 4-138,0 1 139,1 1 1,4-2 0,0 0 0,0 1-72,0 1 1,5-2-1,3-1 1,4-1 6,2-2 0,1 1 1,1 0-1,0 0 12,-1 1 1,0-2-1,2 4 1,1 0 81,0-1 1,0 6-1,-1-2 1,-2 2 139,0 2 1,-1 0-1,1 5 349,-3 0-314,-7 0 1,2 2 0,-4 2 316,-1 1-294,-1-4 0,-5 3 0,-3-4 790,-3 0-654,0-4 0,-7 0 0,3-4 62,0-2-405,-2-5 0,5 1 1,-3-4-1,0-1-480,0-2 0,3-3 0,0-5 0,2-2-16,3 0 1,-1-5-1,4-4 1,1 0-691,1 1 1249,1 0 0,4-1 0,1 0 0</inkml:trace>
  <inkml:trace contextRef="#ctx0" brushRef="#br0" timeOffset="15591">3810 1227 7701,'0'-9'101,"0"0"0,0 0 0,0 0 1,-1 0 300,-2 0 1,-2 3 0,-4 1 0,0 1 60,1 2 1,-1 1-1,0 2-211,0 2 1,1 3 0,1 5 0,2 3 2,1 3 1,1 0 0,3 6-1,0 2-155,0 1 0,4 2 1,2 0-738,2-3 519,1 0 1,0-2 0,1-2-991,2-3 826,-3 0 1,3-4-1,-5-2 1,-2-2-1587,-1-2 1527,-1-3 1,-7-2 0,-2-5-1,-3-2 130,-3 0 1,3-2 0,-3-4 0,2-1 176,1-1 0,-2-3 0,1 2 1,3 0 4,2-3 0,1-1 1,2-1-1,0 1 119,0 3 1,4-2 0,1 4 0,3 0 143,4-1 0,0 5 0,4-1 185,-1 5-374,3 3 0,-4 1 0,4 1-30,-1 2 29,0-2 1,2 7 0,-2-3 263,0 3-249,0-3 0,2 2 0,-1-3 0,-3 0-58,0 0 1,-1-1 0,-3-2 0,0 1-29,0 1 0,0 0 0,-2-4 1,-1-2 0,-1 1 0,-3-4-45,1-1 1,0-1 0,-3-1-70,0 0 0,3 1 0,0-1 0,0 0 40,1 0 0,-2 0 0,4 1 131,1 2-91,-3-2 0,4 3 278,-2-3-151,1 3 1,-1 1-1,0 4 184,1 0-247,1 0 0,1 0 0,0 0-185,0 0 102,0 0 0,-1-1 0,-2-1 0,0-1-32,1 1 1,-2-3 0,0-1 70,-1-2 1,-2-3 0,-4 0 0,-2 1 99,-1 0 1,-4-1-1,-3 2 1,2 0 132,0 0 1,1 0 0,0 0-1,0 1 148,0 2 0,3 0 1,1 4-17,1 3 1,1 4 0,3 7 612,0 6-663,4 4 1,2 4-1,6 1 428,3 0-663,2-5 1,4 3 0,3-4-1,3-3-259,2-6 0,3-1 219,3-8 0,1-8 0,0-5 0</inkml:trace>
  <inkml:trace contextRef="#ctx0" brushRef="#br0" timeOffset="16140">4513 1043 7740,'-1'-9'341,"-2"0"896,2 4-568,-3-3 1,4 9 0,1 1 0,1 7-434,1 4 1,4 3-1,-1 4 1,2 0-322,0 0 1,1-1 0,0-1 0,-1-1-187,-2 1 1,1-4 0,-3-2 0,0-2-2921,0-1 1386,-1-5 1556,-3 0 0,-4-5 249,-2-2 0,-6-1 0,-2-5 0</inkml:trace>
  <inkml:trace contextRef="#ctx0" brushRef="#br0" timeOffset="16438">4485 1140 6904,'-5'-4'-141,"2"-2"1,1 1 0,0-1 727,-1-1 0,1-1 0,5 0-355,3 2 0,3-2 1,3 4-1,4-2-186,3 0 1,1 3 0,3-2-1,0 0-81,-1 0 1,-2 3 0,1-1 0,-4 2 168,-2 1 1,-2 4-1,-5 3 1,-2 3 3,-3 2 1,-2 2 0,-1-1 32,0 1-94,0 1 0,0-1 0,1-3-81,2-1-28,-2-1 0,7-4 0,-2-2 1,3-2-6,2-1 0,-1-1 0,2-3 0,-1-4-2,1-3 0,-2-3 1,0 1-1,-3 0 64,-4 0 0,-2-2 0,-1 4 1,-1 0 44,-2 1 1,-3 1-1,-4 0 1,-3 0-70,-1 0 0,2 4 0,-2 2 1,1 2-392,3 1 0,0 0 0,1 1-926,0 2 1316,4-2 0,1 7 0,4-3 0</inkml:trace>
  <inkml:trace contextRef="#ctx0" brushRef="#br0" timeOffset="16882">4983 989 7730,'6'0'777,"0"0"0,-3 0 0,2 1-495,-1 2-194,3-2 1,-2 7-1,4-3 213,0 3-218,4 1 1,-3 0-1,5 0-99,1 0 44,1-4 1,1 2-1,-1-4-463,1-1 1,-1-2 41,-2-3 0,0-3 0,-3-5 86,-1-1 1,-1-4-1,-2 2 1,-2 0 132,-3-1 1,-2 1 0,-1-2 0,-1 2 197,-2 2 1,-1 0 0,-3 3 536,1 0 0,1 2-222,-1 4 0,2 5 0,4 10 30,0 3-289,4 6 1,4 1 0,4 5 423,-1-1-340,3 1 0,-5 0 1,3-1 252,-2 1-294,-1-4 1,-3 1 0,-1-3 519,-1-1-514,-1-1 0,-4-5 0,-2 0 0,-3-1-4,-2-2 1,-4-2 0,-1-3 0,0-2-154,-3 0 1,-1-3-1,-1 2 1,0-3-100,1-3 0,2-2 1,1-5-1,1-2-488,2-3 0,2-2 0,1 0 0,2-1-196,3 0 1,5-3-1,3 0 1,2-1 810,2 0 0,6 2 0,-1 2 0</inkml:trace>
  <inkml:trace contextRef="#ctx0" brushRef="#br0" timeOffset="17164">5383 889 8052,'5'-9'852,"-1"5"1,-4 4-449,0 5 1,-3 3-1,0 1 1,1 0-185,1 0 0,1 0 0,0-1 0,0 1-58,0 0 1,1 0 0,2-1-173,3-2 0,5-2 1,1-4-554,-1 0 410,2-4 1,-3-1 0,2-4-332,-2 0 381,-1-4 0,-3 3 1,-1-4-1,-1 1 25,-2 2 0,-2 1 1,-2 0-1,-3-1 144,-3 0 0,1 0 1,-5 4-1,1 1-79,-1-1 1,2 0-1,-1 0 1,1 2-483,1 1 1,0 1-529,0 3 1,4 1 1022,2 2 0,6 2 0,2 4 0</inkml:trace>
  <inkml:trace contextRef="#ctx0" brushRef="#br0" timeOffset="17492">5570 809 7714,'0'-9'250,"0"3"1,1 0 685,2-1 0,-2 3 74,1-2 1,0 3-623,1-3 1,1 5-1,3 1 1,-2 6-144,-1 5 0,2-1 0,-2 5 0,1 0-41,2-1 0,0 2 0,0-5 0,-1 0 3,1-1 0,3-1 1,2-1-1,-1-2-790,-1-3 0,3-2 0,1-1-2298,-1 0 2609,4-4 0,-7-4 0,2-4 1,-1 0 34,1-1 1,-6 1-1,2-4 1,-2 1 177,-1-1 0,-3 2 1,1 0-1,-2-2-16,-1-1 1,-4 2 0,-1 1 0,-1 1-183,0-1 1,3 6 0,-2 0-156,-2 3 1,2 3 0,0 5-539,1 3 950,1 2 0,3 1 0,0 0 0,4 0 0,1-1 0</inkml:trace>
  <inkml:trace contextRef="#ctx0" brushRef="#br0" timeOffset="17596">5933 800 8332,'5'9'1191,"2"0"1,-3-1-1107,0-2 0,-1 1-85,3-4 0,0 0 0,3-3 0</inkml:trace>
  <inkml:trace contextRef="#ctx0" brushRef="#br0" timeOffset="18532">6190 446 7718,'0'-9'1067,"0"0"-535,0 0 1,-4 4 614,-2 2-890,-1 2 1,1 5 0,-1 3 405,-3 4-572,1 3 1,-3 8 0,5 1 0,2 4 42,1 3 0,1-3 0,3 4 0,1-3-169,2-1 0,3 1 1,6-9-1,3-2-657,2-4 1,3-4 0,2-3 0,0-3-332,-1-2 0,0-5 0,-3-2-245,0-2 1268,-1-5 0,-3-1 0,-1-3 0</inkml:trace>
  <inkml:trace contextRef="#ctx0" brushRef="#br0" timeOffset="19370">6359 409 8210,'-6'-2'353,"0"-1"0,3 0 1,-2 4-1,1 2-15,2 2 0,1 4 0,1 3 1,0 4-107,0 4 0,1-1 1,1 5-1,1 1-110,-1 0 0,2-1 1,0-1-1,0-2-105,0-5 1,0 1 0,-2-5-651,1-1 346,0-5 0,-3-3 50,0-6 0,0-2 1,1-5-1,1-2-46,1-3 1,0 1 0,-3 0 0,0-1 161,0 1 1,3-2 0,0 3 0,0 1 155,1-1 1,-2 2-1,4 4 1,-1 1 83,0-1 1,3 2 0,-2 0 0,2 1-79,1 2 1,1 1-1,1 1-172,1 0 95,3-4 0,-1 3 0,4-2 0,0 0 0,-1 0 0,0-4 0,-1 2 144,-1 0-59,-4-3 1,1 3 0,-4-4-22,-2 0 0,-2 0 0,-4 0 0,-1 2 40,-2 1 0,-2-2 0,-4 3 1,0-1-8,-3 0 1,2 3 0,-3-2-1,1 1 52,0 2 0,1 1 0,1 1 0,-1 0 75,-1 0 1,1 4 0,4 2 0,2 3 23,1 3 1,1-1-1,3 2 1,0 1-144,0 0 0,4-3 1,3 1-358,4-2 228,3-1 0,4-2 0,-1-1-492,1-3 405,4-2 0,-3-1 1,2 0-729,1 0 650,-3-4 1,0-1 0,-6-3 0,1-2-79,0-2 0,-3 2 1,1-2-1,-3 2 217,-4 1 1,2 0 0,-4 1 0,0-1 114,1 0 1,-3 0 0,2 0 0,-2 0 256,-1 0 1,0 0 372,0 1 0,-1 3-428,-2 2 1,2 3 0,-2 3 78,2 3-218,1 1 1,0 5-1,0 1-86,0 1-6,0-3 0,3 5 0,1-5-200,1 0 113,-3 3 1,6-7 0,-3 2 0,1-2-154,0-2 1,0-1 141,3-4 0,-4-1 1,-3-2 19,-1-3 0,-1-2 0,0-1 0,0 0 52,0 0 0,0-1 1,-1 0-1,0-2 55,-2 1 1,-1 0-1,2 0 1,-1-1-11,1 1 0,1-1 1,1 0 5,0 1-21,0 1 0,0-2 1,0 0 210,0 1-139,4 2 1,-2 1 0,4 1-15,0 1-142,2 4 0,4-5 1,0 4-1,-1 0-290,-1-1 1,2 3 0,-1-2 0,0 2-1010,-1 1 1379,-1 0 0,0 0 0,0 0 0</inkml:trace>
  <inkml:trace contextRef="#ctx0" brushRef="#br0" timeOffset="19741">7017 321 7797,'0'9'644,"0"-4"-169,0 1 0,4-4 0,3 1-492,4-2 1,-1-4-1,2-1 1,-2-1-76,2-1 0,-2-2 0,2-2 0,-3-1 86,-3-1 0,2 0 0,-3 3 1,0 0 132,-2 1 1,-2-1 0,-1 0 79,0 0-153,0 0 1,-4 4-1,-2 2 1,-3 2 124,-3 1 1,1 2 0,-3 3 0,1 5 184,3 3 0,0 2 0,2 2 1,2 1-108,3 0 1,2-3 0,2-1 0,2 1-117,3-1 1,5-1 0,2-4 0,1-1-515,5-2 1,-1-2 0,3-5 0,-3-1-1296,0-1 1,0-7 1667,0 1 0,-1-2 0,1 2 0</inkml:trace>
  <inkml:trace contextRef="#ctx0" brushRef="#br0" timeOffset="21907">7407 214 7708,'-1'-8'-160,"-2"2"122,2 2 0,-4 3 640,2-2 0,1 2-29,-4-2-482,4 2 1,-2 5 0,4 3 0,0 3-66,0 2 1,3 3 0,1-2 0,2-1-60,4 1 0,-1 1 0,3-4 0,-1-2-74,0 0 1,0-4-1,3-1 1,-1-3-44,-2-3 1,0-2 0,0-5 0,0-2-57,0-3 1,-4 1-1,-2 0 209,-1-2-52,-1 3 0,-3-3 0,0 4 136,0 1-27,0 2 1,0 0 0,-1 1 106,-2 2 1,2 3 0,-2 6 36,2 3 0,2 6 0,1 3 0,2 5-43,1 4 0,1 2 1,3 0-1,-1 1-88,-2-1 1,1 1-1,-2-1 1,1-3 39,0-2 1,-4-2 0,1-2 0,-3-2-34,-3-4 0,-2-4 0,-4-2 1,0 0-46,-3 0 0,2-3 1,-3 1-160,0-2 92,3-1 1,-4-4 0,4-2-601,-2-2 458,4-1 0,1-1 0,3-1-935,-1-4 759,3-2 0,-2-1 1,4 1-1,1-1-356,2 0 1,2-1 705,4-1 0,4-3 0,1-4 0</inkml:trace>
  <inkml:trace contextRef="#ctx0" brushRef="#br0" timeOffset="22179">7665 151 7447,'5'-3'691,"1"0"1,-4-2-259,1 5 1,-2 2 0,-1 7 105,0 0-408,0 0 1,0 2 0,0 2 83,0 1-180,0-3 0,4 2 0,2-4 0,2-1-146,1-3 1,4 2 0,1-4 0,0-2-37,1-3 0,-4-3 1,1-3-1,-1-2 9,1-2 1,-6 1 0,2-3 0,-3 1 130,-3 2 0,-1 2 0,-2 0 0,-2 0 55,-3 0 0,-1 1 1,-2 2-1,-1 2-244,-2 0 0,2 3 1,-2-2-525,2 2-333,1 1 591,5 0 1,1 3 461,6 0 0,1 4 0,5-2 0</inkml:trace>
  <inkml:trace contextRef="#ctx0" brushRef="#br0" timeOffset="22529">7913 107 7745,'-5'-8'1932,"1"2"-1384,4 0 0,0 5-333,0 1 1,0 4 0,1 5 17,2-1-243,-2 1 0,7 0 1,-3 0-1,1-1-112,0-2 1,0 1-1,3-4 1,0-1-98,-1-1 0,1-1 0,0 0 0,0-1-41,0-2 0,0-2 0,0-4 0,-1 0-17,-2 0 0,1-1 0,-4-1 0,1 0 223,0 0 1,-1 0 0,-3 0 0,0-1 133,0 1 0,0 2 0,0 0 862,0 0-305,0 4 154,0 1-571,0 4 0,4 4 0,2 3 226,2 4-438,1-2 0,0 7 0,1-4 0,1-1-431,0-1 0,2 2 0,-2-1 0,1-3-751,-1-1 0,-1-5 1174,-1 1 0,-1 2 0,1 0 0</inkml:trace>
  <inkml:trace contextRef="#ctx0" brushRef="#br0" timeOffset="23124">6581 827 7698,'5'-4'1876,"-1"5"-1628,-4 2 0,1 3 0,1 9 0,2 0-161,1 2 0,0 1 0,2 0 0,-1-1-141,0 1 1,-2 0 0,0-1 0,-1-2-111,0-4 0,1-4-155,-1-1 1,-1-5-1,3-2 8,-1-7 0,0-1 1,-2-3-1,2 0 49,1 0 0,-3-4 1,2 2-1,-1 0 221,0 3 1,3 0 0,-2 1 0,-1 0 4,1 2 0,3 2 442,-1 0-281,2 2 1,-2 4-1,0 1 155,1 2-294,1-2 1,1 7 0,0-2-1,-1 2-117,1 1 1,1-3 0,1-1-1,1-1-344,-1-2 0,-1-1 475,-2-1 0,5 0 0,1 0 0</inkml:trace>
  <inkml:trace contextRef="#ctx0" brushRef="#br0" timeOffset="23482">7007 800 7698,'-4'-5'0,"-2"2"0,-1-1 0,-2 0 1226,0-1-662,0 3 0,-1-1 278,-2 3-727,-2 0 1,3 0 0,0 1-53,0 1 0,0 4 1,3 5-1,1 1-31,1-1 1,4 2 0,-1-1 0,2-2-97,1 0 0,0 0 1,1 0-1,2 0-183,3-2 0,2-5 0,1 0 1,1-2-47,2-1 1,-2-1 0,1-2-369,-1-3 497,3-2 0,-3-2 0,2-1 0,-3-1-58,-3 2 1,1 0 0,-4 1 19,2 0 158,-3 0 0,2 0 0,-3 1 324,2 2 29,-2-2 0,3 6 75,-4-3 0,1 3 0,2 0-284,3 4 0,-1 3 0,1 4 0,1 2-282,1 1 0,1 0 1,0-3-1,-1-1-247,1-2 0,0 1 0,0-4-840,0-2 1269,-4 0 0,7-1 0,-2 0 0</inkml:trace>
  <inkml:trace contextRef="#ctx0" brushRef="#br0" timeOffset="23762">7158 710 7939,'1'-4'613,"2"4"1,-1 1-1,3 5 1,0 1-516,0 1 0,1 1 0,3 0-54,0 0 1,1-3 0,0-1 0,2-1-123,-1-2 0,-1-1 0,-1-1 0,0 0-58,0 0 1,0-4-1,-1-2-24,1-2 103,-4-1 1,2 0 0,-4-1-322,-1-2 211,3 2 0,-4-3 0,2 2 1,-2-2-157,-1-1 0,-1 3 1,-1-1-1,-1 3-297,1 0 1,1 0 619,1 0 0,0 4 0,0 5 0,0 5 0</inkml:trace>
  <inkml:trace contextRef="#ctx0" brushRef="#br0" timeOffset="24040">7479 641 7616,'6'3'-261,"0"0"1,-3 0 1063,3-3-616,0 0 1,0 0 0,0 0 0,-1-1-156,0-2 0,3-2 0,-3-4 39,0 1 1,2-1 0,-4 0 0,-1 0 129,-1 0 1,-1 0 0,0 0-32,0 0 0,-4 4 0,-2 2-122,-2 3 1,-1 0 0,0 0 99,1 3-77,-1 2 1,3 7-1,1 1 330,1 1-351,1-3 0,3 6 0,0-3 318,0 3-266,0-3 0,4 3 0,3-4 1,4 1-268,3-2 1,3-3 0,1-2 0,0-2-320,-1-1 0,4-2 0,0-4 0,0-2-680,0-1 1,-2-1 1163,2-3 0,2-4 0,-1-1 0</inkml:trace>
  <inkml:trace contextRef="#ctx0" brushRef="#br0" timeOffset="24479">7879 487 7679,'0'-9'-79,"0"4"1,0-1 724,0-1-372,0 3 0,0-4 0,1 2-35,2-2 0,-1 2 1,4 1 7,0 1-163,2-3 1,1 6 0,0-2 0,0 2-33,0 1 1,0 4 0,0 3 0,-1 3-100,-3 2 0,2 1 1,-4-2-1,-1 1-19,-1 2 1,-1 0 0,0 2 0,0-1 23,0 0 0,-3-2 0,-1-1 0,0-1-75,0 1 1,1-5 0,1 2-231,-1-1 613,0-5-178,3 1 0,4-5 0,2-1 205,5 0-219,-1-5 0,7 3 0,-2-3 0,2 1-159,0-1 0,1 2 1,1-1-1,1-1-449,0-1 0,0 2 0,-4 0 534,-1 0 0,-1-2 0,4-1 0</inkml:trace>
  <inkml:trace contextRef="#ctx0" brushRef="#br0" timeOffset="24708">8181 266 7824,'-5'1'669,"2"2"1,3-1 0,4 4 0,4 1-379,2 1 0,6 4 1,-1 1-1,2-1-149,1 1 1,-4 3-1,0 0 1,-1 3-21,-2 1 1,-2 1 0,-2-3 0,-2-1-124,-1-3 0,-2 5 1,-5-3-1,-3-1-779,-2-1 1,-1-3 779,0-2 0,0 0 0,0 0 0</inkml:trace>
  <inkml:trace contextRef="#ctx0" brushRef="#br0" timeOffset="24863">8456 604 7654,'-3'6'0,"0"0"0,-4-4 0,2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3:13.770"/>
    </inkml:context>
    <inkml:brush xml:id="br0">
      <inkml:brushProperty name="width" value="0.30093" units="cm"/>
      <inkml:brushProperty name="height" value="0.60185" units="cm"/>
      <inkml:brushProperty name="color" value="#00F900"/>
      <inkml:brushProperty name="tip" value="rectangle"/>
      <inkml:brushProperty name="rasterOp" value="maskPen"/>
    </inkml:brush>
  </inkml:definitions>
  <inkml:trace contextRef="#ctx0" brushRef="#br0">0 71 12558,'43'0'-48,"18"0"0,-12-2 141,28 2 0,-19-2 84,5 5-110,-21-2 1,15 2-182,-9 0 159,-7 0 1,23-7-29,-2-2 1,-2 1-1,5 0 1,-2-1 9,8-3 1,-16 4 15,-2 2 0,-4-1 12,10 1 1,0 0-4,3 3 1,-13 4 80,1 2-99,-21-2 23,40 4-104,-37-7 77,39 3 0,-31-4 55,13 0-4,-21-4 1,29-1 7,-8-4 1,-3 4 23,3 2 0,-8 3 186,11 3 39,-15-2-165,21 3-104,-11-8 1,4-1 137,1-4-179,-22 0 23,37 4 0,-38 1 8,20 4 0,-16 1 13,19 2 0,-12-1-4,21 4 1,-20-3-45,11 3 1,-7-3-52,13 3 1,-16-3-18,10 3 0,1-3 10,11 3-22,-6 0 46,7 6 0,-17-5-31,10 2 0,-12-5-59,15 2 1,-10-1-112,13 1 1,-17-2 68,2-4 1,-14 0 49,12 0 0,2-5 33,18-4 0,-16-1 83,10-5 0,-21 8 7,12-2-53,-19 6 0,13-4-156,-6 4 133,-9 0 1,19 0-40,-9 0 1,-6-1 92,17 1 0,-13 2 97,16-2 0,-18 2-61,16 1 0,-20 0-50,10 0 0,-10 1-36,16 2 1,-11-1 59,17 4 0,-18-3 314,16 3-217,-25-4-46,18 2-29,-30-4 81,22 0-236,-22 0 55,22 0-23,-21 0 190,36 0 82,-9 0-68,23 4 100,-9-3 2,-12 3-229,-7-4 95,-11 0-302,-6 0 270,4 0-82,-14 0 27,20 0-56,-23 0-5,32-4-137,-20-1-559,19-4-74,-21 0 828,-2 4 0,-12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3:11.953"/>
    </inkml:context>
    <inkml:brush xml:id="br0">
      <inkml:brushProperty name="width" value="0.30093" units="cm"/>
      <inkml:brushProperty name="height" value="0.60185" units="cm"/>
      <inkml:brushProperty name="color" value="#00F900"/>
      <inkml:brushProperty name="tip" value="rectangle"/>
      <inkml:brushProperty name="rasterOp" value="maskPen"/>
    </inkml:brush>
  </inkml:definitions>
  <inkml:trace contextRef="#ctx0" brushRef="#br0">1 132 12158,'54'1'-464,"10"-2"645,-5-8-102,8 1-78,0-5 63,-9 3-89,-17 1 0,14 2 12,-1 4 1,-5-2 26,13-1 1,-9 3 24,15-6 0,-15 5-18,3-1 0,1 3-37,9-1 0,5 2-51,3 1 1,-13 0 12,7 0 1,-6 0-19,12 0 54,-14 0 0,-6-1-88,-7-2 82,-10 2 0,24-3-33,-5 4 31,-12-4 1,21 3-24,-17-2 1,6-1 13,11 1 1,2 0-30,4 3 0,-5 0 12,2 0 0,-16 0 59,7 0 0,-15-3 24,13 0 0,-4 1 13,12 5-24,-23-2 0,25 6-19,-14-4 2,-10 0 1,12-3 24,-17 0 1,9 0 107,19 0 1,-13 0-2,6 0 1,-17 0-68,14 0 1,2 0-63,10 0 0,-3 0 1,-6 0 1,2-1-89,4-2 85,-10 2 1,0-3-53,-7 4 46,-13 0 1,14 0 100,-7 0-63,-9 0 1,19 0-5,-5 0 1,11 0 7,19 0 0,-9 0-25,-5 0 1,-3 0-30,2 0 0,3 3-4,0 0 1,-4 0-19,2-3 0,-17 0 17,10 0 0,-1 0 13,11 0 1,-12 0 13,-1 0 3,-5 0 0,10 0 33,-2 0 0,6 0-9,18 0 0,0 0-20,0 0 0,4 1 76,2 2 1,-2 2-69,-2 4 1,4-3-65,3-1 0,-1-2 8,1 3 41,-20-4 1,-7 3-40,-6-2 30,-9 2 0,21 1-27,-12 0 29,-12-4 0,19 2 4,-9-4 1,12 0 41,17 0 1,-4-1 8,-5-2 0,3 2 0,3-2 0,1 2-28,-2 1 1,1 0 5,-6 0 1,2-3-80,7 0 70,-22 0-66,-9 3 49,2 4 0,-12-2 36,23 4-40,-20 0 1,16 0-5,-13 0 1,6 2-34,11 1 0,-12 1-323,6-4-375,-21-2 731,28 4 0,-39-3 0,10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3:22.238"/>
    </inkml:context>
    <inkml:brush xml:id="br0">
      <inkml:brushProperty name="width" value="0.08598" units="cm"/>
      <inkml:brushProperty name="height" value="0.08598" units="cm"/>
      <inkml:brushProperty name="color" value="#004F8B"/>
    </inkml:brush>
  </inkml:definitions>
  <inkml:trace contextRef="#ctx0" brushRef="#br0">10 140 7841,'-3'-4'2969,"0"4"-2829,0 4 1,6 7-1,1 3-279,0 3 126,-2 7 0,6 2 0,-2 4-1435,2 2 1448,1-3 0,0 5 0,0-2 0</inkml:trace>
  <inkml:trace contextRef="#ctx0" brushRef="#br0" timeOffset="929">373 203 7798,'-1'-5'320,"-2"2"89,2 2 0,-3 2 13,4 2-355,0 2 1,0 5 0,0 1 0,0 2 55,0 1 1,3 0 0,0 4-1,0 0-51,1 0 0,-2-4 1,3 0-1,1 0-429,-1 0 0,3-3 78,-2 1 0,2-8 0,0-4 0,-1-5 5,-1-6 1,-3-3 0,2-4 0,-1 0-29,-2 1 0,0-1 1,0 0 296,0 0 11,1 5 0,-3 0 0,0 3 186,0-2 1,1 3 171,2 0-270,-2 4 0,3 6 0,-3 2 194,2 3-197,-2 2 0,6 5 1,-3 2-1,0 0-102,0 0 0,2 2 0,-2-3 0,1 1-266,2-1 0,-2-3 277,1 1 0,-1-2 0,4-1 0</inkml:trace>
  <inkml:trace contextRef="#ctx0" brushRef="#br0" timeOffset="1256">604 203 7669,'0'9'115,"0"0"0,0 0 0,0 1 37,0 2 0,1-2 0,0 4 0,3-1-130,1-2 0,-3-1 0,2 0-150,0 1 0,-2-2 23,4 0 0,-1-5 0,2-8-25,-1-5 0,-4-3 1,2-3-381,0 0 398,-3 0 0,4-2 1,-3 2-1,1 1 20,-1 1 1,2-2 0,-1 3 227,-2 1-26,4 5 0,-3 0 65,4 3 1,-1 1 0,2 5 0,-2 3-112,-1 5 1,2 2 0,-2 3 0,1-2-162,2-1 1,-2 1 0,1-2 0,1-1-930,0-1 1026,-2-1 0,7 0 0,-2 0 0</inkml:trace>
  <inkml:trace contextRef="#ctx0" brushRef="#br0" timeOffset="1642">960 230 8185,'-3'-6'453,"0"0"0,-3 3 0,2-2-45,-1 1 1,-1 1 0,-3 3-184,0 0 1,0 0-1,1 0 1,-1 0-120,0 0 0,0 4 0,0 2 0,0 2-112,0 1 1,3 1 0,1 1 0,2 1-166,1 2 1,1-3 0,1 1-112,0-2 153,0-1 1,4-1-749,1-3 668,7-1 0,-1-5 0,3-2 0,0-2-134,0-3 0,-3-5 1,3-1-1,-1-1-29,-2 0 0,2 1 0,-1-4 1,-3 0 233,-2 0 0,0 2 0,-3 0 0,0 2 283,0 1 1,-1 1 227,-3 3 0,0 5 0,0 4 1,0 6 55,0 5 1,0 3-1,0 5-64,0 1-255,4-1 1,-2 3 0,4-3-331,1 1 154,-3-5 0,4 6 0,-2-7 0,0 0-304,0-3 1,2-5 369,-2-3 0,6 2 0,2 0 0</inkml:trace>
  <inkml:trace contextRef="#ctx0" brushRef="#br0" timeOffset="2165">1147 213 7798,'0'9'1213,"1"-4"-933,2-2-221,-2 2 0,7-4 1,-2 2 35,2-2 1,2-2-1,1-2 27,0-3-152,1-2 1,-3-1 0,0 0-1,0 0-83,0 0 1,-1 1 0,-2-1 0,-3 0 79,-2 0 1,-2 0 0,-2 1 153,-3 2 1,-2 2-1,-2 4 1,-1 1 67,-1 2 1,0 3 0,5 5 0,0 2-6,1 1 0,3 0 1,-2 4-1,1-1-54,2-2 1,1 2 0,1-4-441,0 1 240,4-1 1,1-4 0,4-1-1173,0-2 874,3-2 0,-1-5 0,4-2 0,0-3-78,-1-2 0,1-4 0,-3-1 0,-1 0 446,-1 1 0,-1-3 0,0 2 0,-1 0-102,-2 0 0,1 1 1,-4 4-1,1-1 269,0 0 1,-1 3 260,-3 0 0,0 5 0,0 1 0,0 5-34,0 3 0,1 1 0,1 1 278,1 1-529,0-1 0,-3 3 0,0-3 57,0 2 18,0-6 0,0 8-277,0-5-397,4-2 219,-3-3 1,3-5 0,-4-2-72,0-3 0,1-2 0,1 0 0,2-1-87,1 0 1,-2 0 0,3 1 0,1 1 71,1 1 0,0 1 0,1-2 323,0 1 0,4 1 0,1-4 0</inkml:trace>
  <inkml:trace contextRef="#ctx0" brushRef="#br0" timeOffset="2450">1617 97 7775,'-5'0'2024,"-3"0"-1624,2 0 0,-2 0 0,0 1 0,2 1-177,0 1 1,0 3 0,-2 0-104,2 2 1,-1 1-1,4 0 1,1 0-235,1 0 0,1 1 1,0 0-189,0 2 1,1 0-1,2-3-94,3 0 295,2 0 1,-2-1 0,0-1 57,1-1 1,0-1 1,-2 4 0,-1-1-1,-1-1 145,0-1 1,0 0 0,-3 3-1,0 0-49,0 0 1,-1-3-1,-2-1 1,-3 1-373,-2-1 1,0 2 0,-2-4 0,-1-1-178,-1-1 1,0-2 0,3-2 0,0-3 494,1-2 0,-1-1 0,0 1 0</inkml:trace>
  <inkml:trace contextRef="#ctx0" brushRef="#br0" timeOffset="2648">1724 62 8338,'4'9'722,"-4"0"0,4 0 1,-1 0-381,0-1 0,3 5 1,-2 2-1,1 3-151,2 3 1,-3-3 0,0 4-1,-1-1-418,0-1 0,1 0 1,-2-5-1,1-3-2608,-1-2 2835,-1-1 0,-5-4 0,-1-2 0</inkml:trace>
  <inkml:trace contextRef="#ctx0" brushRef="#br0" timeOffset="2783">1688 221 8010,'9'0'409,"0"0"0,0 0 1,1 0-411,1 0 1,1 0 0,5 0 0,2 0-257,0 0 1,2 0 0,0 0 0,-1 0 256,-2 0 0,0-4 0,0-1 0</inkml:trace>
  <inkml:trace contextRef="#ctx0" brushRef="#br0" timeOffset="3108">1963 150 7759,'0'-6'1273,"0"0"1,-1 4-836,-2-1 0,1-1 0,-3 1-241,-2 1 1,2 2 0,0 3 0,0 2-63,0 0 1,2 6-1,-2-2 1,1 2-33,2 1 1,-2 1-1,1 3 1,1-1-149,1 1 0,1-3 0,0-1-627,0 1 513,4-3 0,-2 0 0,4-5-599,1-1 582,1-1 0,1-6 1,0-1-696,-1-1 636,1-5 1,0-1 0,0-3 0,-1 1-93,-2-1 1,2 2 0,-2-2 0,1 1 238,-1 2 0,1 4 0,-1 3 252,2 0 1,1 1 0,-1 4 0,-1 2 56,-1 3 1,-1 4-1,2 2 1,-2-1-469,-1-1 1,2-1 0,-3-1-444,2-2 342,-3 2 348,2-7 0,0 2 0,1-3 0</inkml:trace>
  <inkml:trace contextRef="#ctx0" brushRef="#br0" timeOffset="3398">2194 123 7736,'-1'8'505,"-1"-1"1,-1-1-46,1 1 1,1 4 0,1 1 0,0-2-214,0 0 1,0 2 0,0 0 0,0-1 25,0-1 0,0-4-677,0 0 242,0-4 1,0 0 0,0-4-403,0-4 0,1-3 1,2-2-1,2-2 116,0-1 1,3 3-1,-3 0 1,1 0 287,0-1 0,0 3 1,2-1-1,-1 4 211,-1 2 1,-1-2 0,4 3 87,0 1 0,0 2 0,0 3 0,-1 4 159,-2 4 1,1 0 0,-3 4-1,0 0-284,0-2 0,1 0 0,-2-4-14,-1 0 0,3 4 0,0 1 0</inkml:trace>
  <inkml:trace contextRef="#ctx0" brushRef="#br0" timeOffset="3797">2550 142 10976,'-6'0'1475,"0"0"-1332,0 0 0,-3 0 0,0 0 100,0 0-112,0 4 1,0-3 0,0 3-101,1 0-83,-1-3 0,1 7 0,1-2 0,1 2-101,-1 0 1,3 2 0,1 1 0,2 1-54,1-1 1,1 2 0,2-2 0,3-3-78,2-1 1,4-5-1,1 1 1,0-2 13,3-1 1,-2-3 0,0-2-1,0-2-93,-1-2 1,-2-3 0,1 0 0,-2-3 39,-1-2 0,-1 0 1,-1-1 243,-1 0 23,-4 0 0,3 0 1,-3 2 762,0 1 23,1 2 249,-3 4-579,0 4 0,1 16 0,1 9 188,1 3 1,1 3-1,-2-2 1,1 1-696,-1-2 1,2-2 0,-1-6 105,-1-3 0,3-3 0,0 0 0</inkml:trace>
  <inkml:trace contextRef="#ctx0" brushRef="#br0" timeOffset="4490">2968 133 7452,'-5'-9'0,"1"-1"0,1 0 0,0-2 150,1 1 0,1 1 1,1 1-1,0 0 1534,0 0-1131,0 0 1,-3 6 0,0 5-274,1 6 1,1 7-1,1 0 1,0 3-332,0 2 0,0 0 0,-1 3 0,-1-1-293,-1-3 1,0 0 0,3-1-1,0-1-368,0-3 0,0 2 712,0-4 0,0 0 0,0-3 0</inkml:trace>
  <inkml:trace contextRef="#ctx0" brushRef="#br0" timeOffset="4664">2869 212 7724,'-6'-1'988,"0"-2"0,5 3-545,1 0-386,4 0 1,5 7 0,1-4-660,2-1 428,-2 3 1,6-4-1,-4 2-530,2-2 444,-3-1 1,5-1-1,-4-1 260,-1-1 0,2-8 0,1 1 0</inkml:trace>
  <inkml:trace contextRef="#ctx0" brushRef="#br0" timeOffset="4988">3038 72 7724,'-9'4'592,"4"1"1,2 5 145,2 2-550,1 1 1,0 6 0,0 1 0,0 1 24,0-2 0,0 3 0,1-1-101,2-2-112,-2 0 1,4-2 0,-3-2 0,1-3-205,-1-3 1,3-1-106,1-2 1,-1-2-1,0-5 1,-1-2-60,-2-3 1,3-2 0,-1 0-1,2-2 35,0-2 1,-3 1 0,3-3 0,0 1 156,-1 3 0,2 0 0,-3 1 0,0 0 103,0 0 1,3 1 523,-1 2-204,-2 2 298,3 4-417,-2 4 1,1 4 0,-1 4 207,-1-1-287,3 3 1,-5-4-1,3 1 1,-1 0-135,-2 1 1,3-5-1,1 1-65,2-3 150,1-2 0,-1 1 0,1 1 0</inkml:trace>
  <inkml:trace contextRef="#ctx0" brushRef="#br0" timeOffset="5314">3392 221 7781,'-4'-5'171,"2"-2"909,-4 4-781,0 0 0,1 0 1,-1 0-1,-1 1-70,-1 1 0,-1 1 0,0 0 0,0 0-68,0 0 0,0 4 0,1 2 0,0 2-70,2 1 0,-2 1 0,3 1 0,0 0-159,2 0 0,2-1 0,1-1 0,0 0-275,0 0 0,4-3 0,2-1 0,3-1-131,3-2 0,-2-2 0,4-2-224,-1-1 492,3-8 1,-5 5-1,3-7 1,-2 1-44,-1 0 1,-1 1 0,-1 2 0,0 0 284,0 0 0,0 1 0,-1 2 180,1 3 1,-3 2 0,-1 2-1,-1 2-111,-2 3 0,2 2 0,0 1 1,0 0 74,0 0 1,2-1-181,-3 1 0,4 0 0,-2 0 0</inkml:trace>
  <inkml:trace contextRef="#ctx0" brushRef="#br0" timeOffset="5492">3553 71 8055,'0'-9'439,"0"0"0,-1 4 0,-1 3 1,-1 5-160,1 6 1,1 4 0,2 6 0,1 1-68,1 4 1,3 2-1,-2 0 1,0 1-181,0 0 0,3-2 0,-2-1 0,1-3-2007,0-3 1974,-4-4 0,5-1 0,-2-4 0</inkml:trace>
  <inkml:trace contextRef="#ctx0" brushRef="#br0" timeOffset="5611">3526 211 7724,'8'-1'397,"-1"-1"1,0-2-304,3-1 0,3-1-94,5-3 0,7-7 0,3-3 0</inkml:trace>
  <inkml:trace contextRef="#ctx0" brushRef="#br0" timeOffset="6191">4139 124 7558,'-3'-9'0,"-1"1"0,0 2 0,0 0-92,2-1 0,1-1 1,1-1 1362,0 0-666,0 4 1,0 0 172,0 2-538,0 2 0,0 5 1,0 8-108,0 4 1,-2 3-1,-2 0 1,-1 3-267,-2 1 1,-2 0 0,-1 4 0,0-1-521,2-3 0,1-1 1,-2-4-1,2-1-265,1-3 0,1-2 918,2-6 0,2 2 0,-3-3 0</inkml:trace>
  <inkml:trace contextRef="#ctx0" brushRef="#br0" timeOffset="6360">4113 113 7708,'8'0'-70,"-2"4"0,0 2 1133,1 2-817,1 1 0,1 4 0,0 2 0,0 1-204,0 2 1,0 0-1,-1 1 1,0-1-539,-2 0 1,1-1 0,-4-6-417,-1 1 912,-1-1 0,-1-6 0,0-1 0</inkml:trace>
  <inkml:trace contextRef="#ctx0" brushRef="#br0" timeOffset="6508">4050 248 7755,'5'-4'147,"0"3"-80,-2-2 1,3-1 0,5 1 0,2 1-220,1 1 0,0 1 0,4-1 1,0-1-367,0-1 1,0 0 517,-1 3 0,-3-4 0,-1-1 0</inkml:trace>
  <inkml:trace contextRef="#ctx0" brushRef="#br0" timeOffset="6726">4299 97 7725,'-3'-4'633,"0"4"0,-3 5 0,3 5 1,1 3-505,1 1 0,1 1 1,0 3-1,0 0 41,0 3 0,0-1 0,0 3 0,1-2-142,2-1 0,-1-1 1,4-2-1,1-3-179,1-2 0,1-3 1,0-3-1,0-3-246,-1-2 0,4-1 1,1-1-1,1-2-770,2-3 1,-2-3 1166,0-3 0,1 2 0,3-2 0</inkml:trace>
  <inkml:trace contextRef="#ctx0" brushRef="#br0" timeOffset="6994">4547 104 7804,'-6'0'550,"0"0"0,4 1 0,-1 2 0,2 4 193,1 4-645,0 3 1,0 5 0,0 0 0,0 3 6,0 1 1,0-2 0,0 1 0,1 0-118,2-2 0,-1-2 0,4-4 0,1-2-248,1-2 0,1-5 0,-1-2 0,1-2-217,0-1 1,0 0 0,0-1 0,0-2-634,0-3 0,0-1 1110,-1 1 0,5-6 0,1 2 0</inkml:trace>
  <inkml:trace contextRef="#ctx0" brushRef="#br0" timeOffset="7222">4769 113 7755,'-5'1'941,"2"2"1,2 2 0,1 5-532,0 2-270,0 2 0,0 4 1,0-1 27,0 1-142,0 0 1,3 0 0,0-1-1,-1 1-333,-1 0 0,2 0 1,0-2-1,0-1-1391,1-3 1698,-3-6 0,6 2 0,-2-3 0</inkml:trace>
  <inkml:trace contextRef="#ctx0" brushRef="#br0" timeOffset="7415">4921 97 7871,'-3'6'0,"0"-1"0,0 2 0,0 1 407,0 1 1,0 3 0,3 1-1,0 1-117,0 1 1,0 3 0,0 2 0,1 1-426,2-2 0,-2-1 0,3-2 0,-1-2-761,0-1 1,1-2 895,-1-2 0,2-4 0,4-1 0</inkml:trace>
  <inkml:trace contextRef="#ctx0" brushRef="#br0" timeOffset="7664">4929 141 7658,'4'5'140,"-3"3"1,3-2-1,-1 3 98,3 2 1,2 3-1,1 4 1,1 0-263,2 0 1,1-1 0,2 0 0,-1-2 77,-1-3 1,2-2-1,-3-2 1,-1 0 27,-1-2 0,-2-3-110,1-6 0,-4-3 0,-2-5 0,-2-4 8,-1-2 1,0-1 0,-1 0 283,-2 1-248,2 3 0,-6-2 0,3 3-415,-1-1 213,3 0 0,-4-3 1,2 1 185,-1 1 0,-1 0 0,-3-2 0</inkml:trace>
  <inkml:trace contextRef="#ctx0" brushRef="#br0" timeOffset="9138">5311 141 8969,'0'-9'1279,"0"3"-929,0 0 1,0 0-98,0-3-123,-4 5 0,2 0 0,-4 4-94,-1 0 0,0 1 1,0 2-1,1 3-40,-1 5 1,-1 3-1,-1 4 1,1 0-117,3-1 1,-2 2-1,4 1 1,1 1 45,1-2 0,2-1 1,3-3-1,5-3 123,4-2 1,5-5-1,2-3 1,1-4-95,-2-4 0,3-3 0,-1-3-304,-2-3 240,0-2 0,-5 0 1,-2-1-416,-2 0 385,-1 0 1,-1 2-1,-2 1 1,-1 3 24,-1 2 0,-1 1 243,-3 0 1,-1 4 0,-1 3 0,-2 4 106,-1 4 1,3 5 0,-1 1 0,3 0-13,0 1 0,0-3 0,0 4 0,0-1-99,0-2 0,0-1 1,0 0-1,0 1-187,0 0 1,3 0-1,3-4 1,2-2-139,1-1 0,0-1 0,1-3 0,1 0 10,1 0 1,0-1 0,-1-3 0,2-4-202,1-3 1,-3-4-1,1 3-213,-3-2 485,0-1 0,-3 0 0,-1 1 0,-1 1 147,-2-1 1,-1 3 0,-1-1 379,0 2 1,-1 5-130,-2 2 0,1 7 1,-3 4-1,1 5 43,2 4 1,1 0-1,1 6 1,0 2-223,0 1 1,3-1 0,1 0-1,1-2-285,2-2 0,1-3 0,1-4-1135,0-1 1012,0-5 1,0-4 0,-1-6-1,1-3-1065,0-4 1373,0-6 0,0-3 0,0-5 0</inkml:trace>
  <inkml:trace contextRef="#ctx0" brushRef="#br0" timeOffset="9454">5827 124 7916,'0'7'1322,"0"1"1,0 3-858,0 2 1,0 4 0,0 5-920,0 1 354,0-3 1,0 2-1,0-3-605,0-1 0,1 1-162,2-8 0,-2 1-640,2-3 1507,-2-4 0,2-1 0,2-4 0</inkml:trace>
  <inkml:trace contextRef="#ctx0" brushRef="#br0" timeOffset="9864">5809 177 7759,'0'-12'-127,"0"0"1,3 0 0,0 3 1141,-1 0-647,3 0 0,-1 0 1,3 2 95,-2 1-390,1-2 1,3 7-1,0-2 119,0 2-188,4 1 0,-6 1 0,2 2 0,-1 3 50,-1 2 1,-2 0 0,-2 2-1,-2 1-37,-1 1 0,0 0 1,-1-3-1,-2 1-101,-3 1 0,2-2 1,-2 1-1,-1-3-171,-1 0 1,2-2-1,0 0-115,-1-1 1,2-1 50,-1-3 1,4-1 226,-1-2 1,5-2-1,2-3 229,1 2-83,1 2 0,4 1 0,1 0 157,1 1-131,-1 1 1,2 1 0,1 0 0,1 0 38,0 0 0,-3 0 0,1 0 0,-1 1 35,-4 2 0,0-1 0,-5 4 1,-1 1-42,-1 1 1,-2 1 0,-3 1 0,-5 2-54,-5 2 1,0 0 0,0 1 0,-2 0-133,-1-1 0,-1-2 0,2-4 0,0-1-412,1-1 1,4-4-1,-1 0 30,2-4 1,5-4-1,3-5 453,1-1 0,4-3 0,2 1 0</inkml:trace>
  <inkml:trace contextRef="#ctx0" brushRef="#br0" timeOffset="10206">6084 71 7754,'9'-3'0,"-1"-1"408,-2-1 0,2 4 0,-3 1 80,0 5 0,-1 4 0,-4 3 1,0 3-257,0 1 0,0 2 0,-1 1 0,-1 1-93,-1 0 0,-4 1 0,2-3-312,0 0 155,-3-1 1,6-3 0,-3-2-630,1-2-132,1-5 0,3-2 28,0-6 0,1-6 0,1-5 1,2-1 750,1 0 0,0 1 0,2-4 0,-2-1 0,-1-2 0,2 4 0,-2-2 0,1 3 0,1 0 0,-1 3 0,1-1 91,1 1 1,1 5-1,1 5 1,0 3 405,0 3 1,0 3-1,0 6 117,-1 3-448,1 1 1,0 2 0,0 0-161,0 0-2,-4-1 1,2 1 0,-3-1-591,1-2 373,-3 2 0,2-8 1,-4 3-1,0-2-650,0-1 863,-4 0 0,-1 0 0,-4 0 0</inkml:trace>
  <inkml:trace contextRef="#ctx0" brushRef="#br0" timeOffset="10375">6129 238 7913,'1'-5'905,"1"1"0,2 1-615,0 0 0,3-3 0,4 2-546,1-1 14,4-1 1,-2-3 0,3 1-1,1 1-785,0 2 1,-1 0 1026,-2-1 0,1-2 0,-2 3 0</inkml:trace>
  <inkml:trace contextRef="#ctx0" brushRef="#br0" timeOffset="10561">6325 116 8176,'6'0'1035,"1"0"1,2 0-1061,2 0 1,4 0-1,1-1 1,4-1-313,4-1 0,-3-3 0,0 1 0,-2-1-347,-2 0 0,0 3 684,-2-3 0,-2 4 0,-4-2 0</inkml:trace>
  <inkml:trace contextRef="#ctx0" brushRef="#br0" timeOffset="10741">6474 113 7717,'-6'14'0,"1"-1"333,1 0 1,-2-2 0,3 3-42,1 2 0,1 1 1,1 1-1,0-1-194,0-3 1,0 2 0,0-4 0,1-1-817,2-1 1,-2-1-1126,2-1 1843,2-3 0,-4-1 0,3-4 0</inkml:trace>
  <inkml:trace contextRef="#ctx0" brushRef="#br0" timeOffset="11724">6617 168 7704,'3'-9'-76,"0"0"145,0 0 1,-2 1 0,1 1 0,1 1 347,-1-1 0,-1 2 719,-1 0-916,0 3 0,-1-1 0,-1 6 1,-2 3-122,-1 5 0,2 3 0,-2 4 0,1 0-41,2-1 0,1 1 0,1 0 0,0-1-161,0-2 1,0 0 0,0-2 0,1-1-127,2-2 0,2 0 0,5-7 0,2-2 23,3-3 0,-2-3 0,1-5 1,-1-2 101,-2-3 0,-1-1 0,-2 1 0,-2 0 81,-3-1 1,-2 3 0,-2 1 60,-2 3-53,-2 0 0,-5 0 0,-1 1 0,-1 1-168,1 1 0,-2 4 0,2-1-419,0 2 0,2 2 602,3 2 0,-2 2 0,3 4 0</inkml:trace>
  <inkml:trace contextRef="#ctx0" brushRef="#br0" timeOffset="12194">6848 134 7704,'-1'-5'1269,"-2"2"0,2 3-962,-2 3 1,2 3 0,1 5 0,0 2-209,0 1-1,3 0 1,0 3 0,-1-1-105,-1-1 1,0-3 0,1 1 0,1 0-962,-1-2 1,0-2-994,1-3 1112,-2-2 695,3-8 0,-3-2 1,1-5 133,1-1-1,0-3 0,-3 2 1,0-3-1,0 1 49,0-1 1,0 0-1,1-2 1,1 0 201,1 0 1,3 1 0,-1 1-1,1 0 105,0 0 0,0-2 1,3 6-1,-1 2 22,-2 0 0,2 5 0,-2 2-185,2 2 0,-1 2 1,-1 3-1,-3 4-117,-2 3 1,-1 3 0,-1-1-1,-1 1-149,-1 2 0,-6 1 1,3-1-1,-2 0-80,-3-1 0,2-4 0,-3 2 225,2-1-64,1-2 1,3 3 482,1-4-226,3 0 1,-2 0-1,5 0 74,2 0 1,5-1-1,7 0 1,2-1-155,1-1 1,2-3 0,1 2-1,0-1-726,1-2 0,-4 2 561,3-1 0,-2-4 0,-1-4 0</inkml:trace>
  <inkml:trace contextRef="#ctx0" brushRef="#br0" timeOffset="12907">7301 81 7772,'0'-9'689,"-4"0"0,3 6 0,-2 5 0,2 7-515,1 4 0,3 2 0,0 3 0,-1 2-173,-1 1 0,2 0 0,0-4 0,-1 0 220,-1-2 0,2 1 1,0-5-2082,-1 0 424,-1-1 1436,3-5 0,1 3 0,3-3 0</inkml:trace>
  <inkml:trace contextRef="#ctx0" brushRef="#br0" timeOffset="13072">7318 80 7772,'-3'-6'0,"-1"0"0,-1-1-79,3 3-120,-2 0-542,4 4 564,4 0 0,-2 0 0,4 0 177,1 0 0,1 4 0,0-3 0,1 3 0</inkml:trace>
  <inkml:trace contextRef="#ctx0" brushRef="#br0" timeOffset="13424">7504 89 7772,'5'-4'568,"-2"-2"-106,2 2 1,-4-1 778,2 2-1033,-2 2 0,-2-3 0,-2 5 1,-3 1-80,-2 1 1,-1 4-1,1-1 1,0 2-112,0 1 0,4-1 1,-5 1-1,1 0-169,0 0 1,2-1 0,1-1 0,1-1-288,2 1 1,1-2 239,1 1 0,1-4 0,2 1 1,4-2 58,4-1 1,0 0-1,4 0-164,0 0 233,-2 0 1,4 1 0,-3 0 154,0 2-20,2 0 1,-7-2-1,1 1 1,-4 2 136,-2 1 0,-1 1 0,-4 3 0,-3 1-14,-5 2 0,-3-2 0,-3 2 0,0-1-247,-1-2 1,0 2-1,0-6 1,3 0-897,0-2 955,1-2 0,3-9 0,0-2 0</inkml:trace>
  <inkml:trace contextRef="#ctx0" brushRef="#br0" timeOffset="14590">8074 140 7732,'0'-9'-6,"0"0"0,1 4 1,1 1 621,0 0 1,1 2 451,-3-3-403,0 3-50,0-6-398,0 7-1,-4-3 1,0 5-215,-5 2-48,0-2 1,-1 7 0,-1-3 0,-1 2-89,1-1 1,2 2 0,0-2-88,0 2 1,3 0 0,1-1-7,1-1 1,2-1 0,5 2 0,3-3 67,2 0 0,2 2 0,0-2 0,3 1 94,1 2 0,-3 1 0,1 1 0,-2 0 29,-1 0 0,-2 0 1,0-1-1,-2 1-21,-1 0 0,-1 0 0,-3 0 0,-1 0 67,-2 0 1,-2 0 0,-4-1 483,1 1-372,-1-4 0,0-1 0,-1-4 0,-1 0-517,-1 0 0,0 0 0,4-1-383,-1-2 1,4-5 777,2-3 0,2-5 0,1 2 0</inkml:trace>
  <inkml:trace contextRef="#ctx0" brushRef="#br0" timeOffset="14891">8153 167 8239,'0'9'755,"0"0"0,1 2-592,2 1 1,-1 4 0,3-1 0,0 0-209,0 0 0,-2 1 0,3-4 0,1-1 12,1-1 0,1-5 0,0-2 1,0-3-201,-1 0 0,4-4 1,0-4-1,-1-4-118,-1-2 0,-1-1 0,0-3 0,-2 1 151,-1-1 1,1 3 0,-4 1 0,-1 1-514,-1 3 625,3 0 1,-3 6 0,2 4 0,-2 5 134,-1 3 1,0 3 0,0 2 0,0 0 240,0 0 0,1-1 0,1-3 455,1 0-982,4-1 1,-2 0 238,4-2 0,4 2 0,0-3 0</inkml:trace>
  <inkml:trace contextRef="#ctx0" brushRef="#br0" timeOffset="15420">8553 205 7732,'-1'-9'0,"-1"0"729,-1 1-351,0-1 1,-1 3 0,-2 0 158,-2-1 0,0 2 0,-1 0-306,0 1 1,-1 1 0,-1 4-1,-1 3-103,1 5 0,3 1 1,1 5-1,1 0-150,-1 2 1,3 0 0,1-1 0,2-1-60,1 0 0,4-1 0,2 0-1019,2-1 843,1-5 1,3-1 0,3-4-1249,2-1 1120,1-2 1,-1-3 0,-2-4-692,0-4 882,0 1 1,0-7-1,-1 3 1,-2 0 193,-1-1 0,-1 0 0,-1-3 0,-1 0 0,-2 1 0,1 0 0,-4 1 0,-1 1 49,-1-1 1,-1 3 0,0-1-1,0 1 618,0 2 0,-1 5-117,-2 3 1,2 7-1,-2 5 1,2 6-206,1 5 1,0 2-1,0 6 1,0 1-206,0 0 0,0-2 1,0-3-234,0 0 104,0 2 0,3-4 0,1-5-675,1-4 438,-3-3 1,5-5-540,-1-2 544,2-2 1,-2-6 0,-1-3 0,0-4-116,0-2 1,0 1-1,2-3 1,-2 1 91,-1-1 1,3 0 0,-1 1 0,0 1 168,0 1 1,2-2-1,-2 3 1,2 2 366,1 0 1,0 2 0,0 2 0,0 3-5,-1 2 0,1 2 0,0 2 1,0 3-140,0 2 0,-1 1 1,-1-1-1,-1 0-496,1-2 347,1 2 0,4-3 0,2 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40.213"/>
    </inkml:context>
    <inkml:brush xml:id="br0">
      <inkml:brushProperty name="width" value="0.08598" units="cm"/>
      <inkml:brushProperty name="height" value="0.08598" units="cm"/>
      <inkml:brushProperty name="color" value="#004F8B"/>
    </inkml:brush>
  </inkml:definitions>
  <inkml:trace contextRef="#ctx0" brushRef="#br0">101 47 7646,'-4'-5'-73,"2"0"0,-4 2 455,-1-3 0,2 2 0,0 0 533,1 0 0,1 4-696,3 0 1,0 5 0,0 6 0,0 2-72,0 1 1,0 0 0,1 4-163,2 0 37,-2 4 0,4-4 0,-3 3-432,1-2 204,0 3 0,-3-4 0,0 3 0,0-3-261,0-3 0,0 1 1,0-2-1,0 0-530,0-2 1,0-5 995,0-1 0,0 0 0,0 3 0</inkml:trace>
  <inkml:trace contextRef="#ctx0" brushRef="#br0" timeOffset="239">1 188 9172,'9'-3'164,"0"0"1,-1 1-261,1 1 1,1 1-1,2-1 1,3-1-303,2-1 1,0-3 0,1 2 0,1 0-10,2 0 0,-4-3 0,2 2 407,-3-3 0,-1-1 0,-1 0 0,-3 1 0,-1 2 0,-1-6 0,0 2 0</inkml:trace>
  <inkml:trace contextRef="#ctx0" brushRef="#br0" timeOffset="822">277 56 7646,'-3'-6'58,"0"0"0,-3 3 1,2-2 409,-1 1 1,3 2-286,-1 5 1,2 2 0,1 4 0,0 0-144,0 0 0,0 2 0,0 2 0,0 1-108,0 2 0,0 0 0,0-1 0,0 0-58,0 1 1,0 1 0,0 0-60,0-3 139,0 3 1,0-6 0,0 3-138,0-1 150,0-1 0,0-4 1,0 1-92,0 0 0,1-4 85,2-2 1,-1-2 0,3-2-1,0-2 62,0-3 0,-2-3 0,2-2 0,0 0 61,0 0 0,-2 0 1,2 0-1,0-1 20,0 1 0,-2 1 1,2 2-1,0 0-26,-1 2 0,-1-2-73,3 2 46,-4 2 0,6-3-177,-2 4 143,-2 0 0,3 4 1,-3 1-170,1 1 133,1 4 0,3-2 1,0 3-21,-1-2 1,0 2 0,-1-3-1,-1 0-45,1-3 1,-2 2-1,1-1 1,1-1 14,1-1 0,1-1 1,0-1-1,-1-1-31,1-1 1,-1-3 0,-1 0-1,-1-2 113,1-1 1,0 0 0,-1 0-1,-2 0 72,0 0 1,-3-3 0,2 1 0,-2 0 23,-1 1 1,-1 1 147,-2 0-219,-2 4 1,-4-2 0,0 4 177,0 1-175,0 1 0,0 4 0,1 2 0,1 2 41,2 3 1,0 4-1,-1-1 1,2 0-14,0 3 0,3 0 0,-2 0 0,2-1-33,1 0 0,3 1 0,2 0 0,2-2-78,3-1 0,1-1 0,1-4 0,3 0-310,2-2 0,1-2 0,0-4 0,3-1-210,3-2 1,-3-2-1,1-5 562,0-1 0,-3-3 0,2-4 0</inkml:trace>
  <inkml:trace contextRef="#ctx0" brushRef="#br0" timeOffset="1439">1084 153 7646,'0'6'-713,"-1"-1"2036,-2-1-1009,2 3 0,-2-3-323,6 2 1,-1-2-1,4-4 44,1 0 0,-2-1 1,1-1-46,1-1 1,1-4 0,1 1-70,0-2 1,-2-1 0,0 2 0,-1 0 15,1 1 1,-2 0 0,0-3 0,-1 0 36,-2 0 1,0 0 0,0 0 0,1 0 18,-1 1 1,-1-1-1,-1 0 19,0 0 1,-4 3 126,-2 0-131,-2 4 0,-1-2 257,0 4-216,0 0 1,1 4 0,-1 2 0,1 3 70,2 3 1,-1-1-1,3 2 1,0 1-76,0 0 0,1 1 0,3 2 0,0-2-31,0 0 1,0-1 0,1 2 0,2-2-27,3-2 1,2 1 0,1-3 0,0 0-172,0-2 0,-1-5 0,1 0 0,1-2-216,2-1 0,-1-1 0,3-2 1,0-4-15,-1-4 1,-1 1 0,2-3 412,-1 1 0,3-2 0,-3-4 0</inkml:trace>
  <inkml:trace contextRef="#ctx0" brushRef="#br0" timeOffset="1851">1370 56 7646,'-6'3'173,"0"0"1,4 1 0,-2-2 57,0 1-111,3-1 0,-4-2 50,2 0-105,2 0 0,-3 1 99,4 2-24,-4-2 0,3 4-51,-2-2 1,1-2-1,0 3-249,-1 0 1,0-2 32,3 4 1,0 0-1,1 2-14,2-2 0,-1 1 1,3-3-1,0 1 6,0 2 0,0-3 0,2 1 1,-1 0-44,1 0 0,-2-2 172,0 3 3,1 0 1,0 0 0,-1 0 156,-1 1-75,-1-3 0,-3 4 69,0-2-103,0-2 0,-3 3 1,-1-2-1,-1 1-43,-2 0 1,0-3 0,1 2 0,0-1-110,-1-2 1,-1-1-1,-1-1-225,0 0 0,3 0 21,0 0 0,4-1 0,-1-2 311,2-3 0,2 1 0,2-1 0,2 0 0,4-3 0</inkml:trace>
  <inkml:trace contextRef="#ctx0" brushRef="#br0" timeOffset="2301">1600 56 6833,'5'0'2093,"-1"0"-1894,-4 0 1,-7 3-50,-1 0 1,-3 1-1,2-1-89,0 2 1,0 0 0,1 1 0,1 0 10,1-1 0,3 3 1,-2-2-86,1 2 0,1 1 1,3 0-224,0 0 0,0-4 1,1 0-1,2 0-92,3 0 1,1-2 0,0 2 76,-1-1 197,0 3 1,3-6 0,-1 3 67,-2 0 4,2-3 1,-6 4 119,3-2 10,-3-2 0,5 7-44,-4-2 0,0 1-94,-3 2 1,-3-3-1,-1-1 1,-1 0-109,-1 0 1,1-3 0,-1 1-281,-1-2 1,2-1-788,-1 0 1165,4 0 0,-2-4 0,4-2 0,4-2 0,1-1 0</inkml:trace>
  <inkml:trace contextRef="#ctx0" brushRef="#br0" timeOffset="2817">1839 108 7069,'9'-5'0,"0"1"0,0 1-74,0 0 0,0-1 1386,-1 1-590,-3 2-30,-1-3-405,-12 4-166,3 4 0,-5-3 0,4 2 96,-1-2-218,-1 3 0,-1-3 1,0 3-1,0-1-28,0 0 1,-2 4-1,-1-2 1,1 1-83,1 0 1,1-1-1,0 2 1,0-2 4,1 2 1,2 1 0,1 1 4,1 0 1,1 0 0,3 0 10,0 0 1,4-1 0,2-2 0,2-3-19,0 1 1,1-3 0,1 2-126,2-2 193,-2-5 1,4 2 0,-3-3 0,0 1-37,0-1 1,-1-1 0,0-3 160,2 0-88,-2 0 0,2 0 0,-6 0 0,0 0 56,1 1 1,-2-1 0,0 0 0,0 0 231,0 0 0,-3 3-141,1 0 1,-2 5-76,-1 1 1,0 4 0,0 5-80,0 0 1,0 0 0,0 0 0,0 0-43,0-1 1,0 1-299,0 0 89,0 0 0,1 0-323,2 0 0,2-1-376,4-2 792,0-2 0,-1-4 168,1 0 0,0-4 0,0-1 0</inkml:trace>
  <inkml:trace contextRef="#ctx0" brushRef="#br0" timeOffset="3317">2107 117 7638,'4'-5'-941,"-3"0"2018,2 2-467,1 2-166,-3-3-138,3 4-301,-4 0 1,0 4 0,0 2-1,0 2-29,0 1 1,0-2 0,1 1-70,2 1 0,-1 2 0,4-2 0,0 0-47,-1 0 0,3-4 0,-2-2 0,2-2-3,1-1 1,0 0-1,0 0 1,2 0 103,1 0 1,1-4-1,-2-3 1,1-3-2,-1-2 0,-2-3 1,0 3 185,0-2-161,0-1 0,-1 0 0,-1 0 157,-1 0-47,-4 2 0,2-1 139,-4 2 161,0 2-324,0-3 1,0 12-1,0 4 1,1 5-127,2 4 0,-2 2 0,2 4 1,-2 0-59,-1 3 1,1-1 0,1 3 0,0-2-76,0-1 0,-1 2 1,0-1-1,1 2 224,1 2 1,0-3 0,-3-1 0,-1 0 176,-2 0 0,1 2 0,-4-2 1,1-1 21,0-1 1,-3-5 0,2 0 0,-2-1-7,-1-2 1,0-1-1,0-2 1,0-2-202,0-3 1,-2 0-1,-1 0 1,1-1-199,1-1 1,0-5 0,-1-1 0,1-4-118,2-3 0,0 2 1,4-3-1,0 0-346,0-2 1,1-1 632,3-2 0,0 0 0,0 0 0</inkml:trace>
  <inkml:trace contextRef="#ctx0" brushRef="#br0" timeOffset="3500">2463 242 7627,'0'9'0,"0"0"0,0-4 0,-4-1 0,-1-4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32.293"/>
    </inkml:context>
    <inkml:brush xml:id="br0">
      <inkml:brushProperty name="width" value="0.08598" units="cm"/>
      <inkml:brushProperty name="height" value="0.08598" units="cm"/>
      <inkml:brushProperty name="color" value="#004F8B"/>
    </inkml:brush>
  </inkml:definitions>
  <inkml:trace contextRef="#ctx0" brushRef="#br0">160 455 7716,'-6'-9'188,"0"0"0,3 0 0,-2 0 0,-1 0 68,1 0 0,-3 3 1,2-1-1,-2-1-99,-1 1 1,0 1-1,-1-1 1,-1 2-53,0 1 0,-1 1 1,4 4-1,1 2-8,1 3 0,1 3 1,-2 3-1,2 3-172,1 1 1,1 2 0,3 0 0,0 1 26,0 1 0,0-4 1,0 2-1,1-2-41,2-2 1,1-2 0,3-3-1,-1-1-83,1-2 1,1-2 0,2-4 0,1-1-41,0-2 0,2-6 1,-2-6-1,1-1-104,-1-2 1,-1 0-1,-1-1-154,-1-1 362,1 1 1,0-2-1,-1 5 110,-2 2 11,2 3 0,-7-2 362,2 4-224,-2 4 0,-1 2 0,0 7 51,0 5 1,0 4-1,0 4 1,1 1-154,2 0 1,-2-1 0,2-1-1,-2-2-200,-1 2 1,3-2-1,1-1 1,0-2-1259,0-3 1409,2-2 0,-1-1 0,4-1 0</inkml:trace>
  <inkml:trace contextRef="#ctx0" brushRef="#br0" timeOffset="738">630 374 7716,'0'9'-233,"-3"0"1,0-1 560,1 1 0,1 0 0,1 1 0,0 1-229,0 1 1,0 1 0,0-3 0,0 2-251,0-1 1,0-1 0,0-1-188,0 0 264,0 0 1,0 0-47,0-1 5,0-3 0,1-1 0,1-5 6,1-2 0,0-2 0,-3-3 0,0-2 6,0-2 0,0 1 0,0-3 1,0 0 90,0 1 1,0 1 0,0-2 0,0 0 22,0 0 1,0 2 0,0-1 0,0 0 15,0 2 1,1 1 0,1 1 0,1 0 38,-1 0 1,2 4-1,0 0 1,1 1-31,2 2 1,-3 5 0,2 3-226,1 1 119,1 6 1,-2 0-1,0 3-103,1-1 159,-3-1 0,1 4 0,-3-1 265,1-2-158,0 2 0,-3-7 0,0 4 0,0-1 446,0-2-517,0-5 0,0-3 0,0-6-116,0-3 1,0-5-1,0-2 1,0-1-23,0-1 1,3-2 0,1-1 0,0 0 91,0 1 1,-1-1-1,0 0 1,2 1 54,0 3 1,2-2-1,-3 4 361,1 1-210,1 1 0,0 5 180,0 2-318,0 2 0,2 2 0,-1 3-135,-1 5 105,-5 0 0,4 8 1,-2-2-1,2 1-60,0 2 1,0-3 0,-3 0 0,1 0-111,-1 2 1,2-2 0,0-1 0,0-1-446,0-2 601,3-2 0,-2 0 0,4 0 0</inkml:trace>
  <inkml:trace contextRef="#ctx0" brushRef="#br0" timeOffset="1101">985 338 7803,'-5'4'848,"1"1"-651,0 0 0,3 3 0,-3-2 1,1 3-160,0 3 1,1-1-1,2 2 1,0 1-32,0 0 1,0-2 0,1 2 0,1-2-47,4-1 1,1-1 0,0-2-162,-1-2 131,0-2 0,3-4-189,0 0 160,0-4 0,0-1 0,-2-5 0,0-2-24,-1-2 1,-1-2 0,1-1 0,-3 1 3,-2 0 1,-1-2 0,0 4 0,0-1 165,0 0 0,-1 4 0,-2 0 0,-2 1 32,0 1 0,-3 3 1,2 1-1,-1 1-101,-2 2 1,3-2 0,0 1-687,-1 1 164,3 1 1,1 1 542,6 0 0,2 0 0,4 0 0,0 0 0</inkml:trace>
  <inkml:trace contextRef="#ctx0" brushRef="#br0" timeOffset="1621">1093 285 7303,'9'0'0,"0"0"-297,-1 0 1,1 0 606,0 0 0,-1 1 0,-1 2 0,-2 3-184,-1 2 1,-1 1-1,-2 1 1,1 0-166,1 2 0,0 4 1,-3-1-1,0 2 47,0 0 1,-3-2 0,0-1 177,1-1-157,1-1 1,-2-3 148,0-1-59,0-3-132,3-1 0,0-12 0,0-2 0,0-3-67,0 1 1,1-1 0,1 0-1,2 0 7,1 1 1,-3 0 0,2 3-1,-1 0 34,0 0 0,3 0 0,-3 1 76,2 2 0,1 2 0,3 4-19,0 0 1,1 1-1,1 1-23,1 1 0,-1 3 1,-2-2-382,0 1 287,0-3 0,1 2 1,1-3-1,1 1 30,-1 1 0,-2 0 1,0-3-1,0 0-125,0 0 1,0-1 0,0-2 31,0-3 1,-1-2 0,-2-1-1,-3 0 274,1 1 0,-3-1 1049,2 0-993,-2 0 1,-4 0 0,-1 1-1,0 1 6,-3 1 1,-1 4 0,0-2-1,0 1 45,-1 0 1,2 1-1,-5 2 1,2 2 16,2 1 0,0 7 1,1 0 42,1 3-193,0 2 1,1 3 0,2 0-123,2 3 12,1-2 0,1 5 0,2-3 1,4-1-41,4-1 1,0-3-1,3-1 1,2-4-211,1-4 0,1 0 1,-1-5-1,1-2-564,0-2 1,2-9 837,-3-1 0,7-4 0,-5-1 0</inkml:trace>
  <inkml:trace contextRef="#ctx0" brushRef="#br0" timeOffset="2012">1944 267 7686,'-9'0'0,"1"0"257,-1 0 0,3 1 1,0 1 263,-1 1 0,3 4 0,1-1-300,2 2 1,1 5 0,0 2 0,0 2-100,0 4 0,0 2 0,0 4 0,0 3-203,0 3 1,3-3-1,0 0 1,0-3-190,1 0 0,-3-1 1,2-4-1,-1-4-626,1-5 0,-1-4 407,4-3 1,-4-6 0,2-7-271,0-4 759,-3-3 0,2-8 0,-3 0 0</inkml:trace>
  <inkml:trace contextRef="#ctx0" brushRef="#br0" timeOffset="2251">1918 418 7269,'0'-16'0,"0"1"0,0-2 0,0 2-58,0 1 0,0-1 0,0 3 332,0-2 1,3 3-1,1 0 1,1 3 20,1 2 0,2 3 0,1-2 0,0 1-186,0 2 1,0 2 0,0 0-188,0 0 73,-1 3 1,0-1 0,-1 4-57,-1 1 29,-4 1 1,2 2 0,-4 1 0,0 2-17,0 1 1,-1-3 0,-2 4-1,-3 1-52,-2 1 0,2-2 0,1-2 1,-2 1-89,-1 0 1,0-3 0,1 1 0,2-2-319,1-2 0,-3 0-223,1-2 729,2-2 0,-4-4 0,3 0 0</inkml:trace>
  <inkml:trace contextRef="#ctx0" brushRef="#br0" timeOffset="3229">2070 356 7687,'9'3'-24,"-1"0"0,-2 3 0,0-2 0,1 0 134,1 0 0,1 2 0,0-2 10,0 1 0,0-3 1,-1 0-209,1-1 0,-1-2 0,-1-1 161,-1-4 0,-4-2 0,1-1 0,-2 0-31,-1 0 0,0 0 0,0 0 5,0 0-1,0 1 1,0-1-89,0 0 81,-4 0 1,2 1 0,-4 1 126,-1 1-135,3 4 1,-4-3 0,2 3 0,-1-1 6,-2 1 1,3 2-1,0 2 1,0 2 5,1 1 0,-3 4 0,3 4 1,0 0-24,2 0 1,2 2 0,1 0 0,0 2-54,0 1 0,1-1 0,1 1 0,2 0-70,1 0 1,1-4 0,3-3 0,0-1-124,0-1 1,0-4 0,-1-2 0,2-2-45,2-1 1,-2-4-1,2-2-415,-2-2 552,-1-5 1,0 0-1,-1-5 132,1 0 0,0 0 0,-3-2 0,0-1 0,0 1 0,-1 1 0,0 5 0,-3 0 0,1 1 56,-1 2 0,0 1 93,1 1 0,-2 5 0,2 4 0,-2 5 103,-1 3 0,0 2 0,0 2 0,0 3-6,0 2 0,0-1 0,0 0 0,0-1-192,0 1 0,3-2 0,-1-1 82,0 0-27,-1 3 1,-1-6-37,0 2 141,0-2-219,4-6-86,-3 0 1,6-5-1,-4-3 1,0-3-259,1-4 0,-2-2 0,4 1 0,1-3 15,1-2 1,-2 3 0,0-1 0,2 0 333,2 1 0,0-2 0,3 4 0,-1-1 0,0 0 0,4 1 0,-3 4 0,2 1 0,0 1 0,-1 1 0,2-1 0,-3 1 0,0 1 0,2-2 0,-3 2-693,-1-1 689,-1 3 0,-1-5 228,-1 4 7,1-4 213,0 6 158,-4-3-327,-1 4 0,-5 0 0,-2 0 129,-3 0 0,-2 1 1,-1 2-52,1 3 0,-1-1 0,0 1-221,0 1 0,0 1 0,1 1 0,1-1-126,1-3 1,3 3-1,-2-2 1,1 2 36,2 1 0,-1 0 1,0 0-276,1 0 155,1 0 1,1-1 0,1 1-444,2 0 378,-2-4 0,6 3 0,-1-2-397,2 2 381,1-3 0,0 3 0,0-2 92,0 1 0,-3-1 0,-1 0 309,-1 1 1,-1 1-24,-3 1 0,-1 0-105,-2 0 0,-2-1 1,-4-2-229,0-3 1,0-2-1,0-1-271,0 0 0,0 0-159,0 0 383,5 0 1,0-1 0,4-2-588,0-3 491,0 2 0,0-4 1,0 2 255,0-2 0,4-1 0,4 0 0,6 0 0</inkml:trace>
  <inkml:trace contextRef="#ctx0" brushRef="#br0" timeOffset="3971">2770 250 7684,'9'0'148,"0"3"1,-4-1 505,-2 4-459,-2-4 0,-2 6 275,-2-2-345,2 2 0,-7 1 0,3 0 0,-1 0 28,0 0 0,1 0 0,-1 2 0,3 1-79,-1-1 1,3 2 0,-2-1 0,2-2-212,1 0 0,1-4 0,2 0 0,2 0-30,3-1 0,1-1 0,0-4 0,0-1-19,0-2 0,0-2 1,0-4-1,0-1 0,-1-1 1,1-2 0,-1-3 0,-1 1 84,-1-1 1,-4 3 0,1-1 58,-2 1 39,-1 1 1,0 3 0,0 0 29,0 0 6,-4 1 1,-1 2 0,-4 1-1,0 1-36,0 2 0,1 1 1,-1 1-1,0 0-94,0 0 1,0 0 0,0 0-260,0 0 0,3 0-31,0 0 1,4 1 270,-1 2 0,3-2 1,3 2-1,3-2 116,2-1 0,1 0 0,0 0 0,0 0 0,0 0 0,3 0 0,-1 0 0,0 0 0,-1 0 0,-1 0 0,0 0 311,0 0-183,0 0 1,0 0 0,-1 0 209,1 0-215,0 0 0,0 0 0,0 0-27,0 0 0,-4 1 0,-2 2 0,-2 2 15,-1 3 1,3 1 0,0 0 0,-1 1-60,-1 2 0,-1-2 0,0 3 0,0-2-14,0 1 0,-3 3 0,0-3 0,1-1-23,1-1 0,1-2-145,0 1 0,0-5 33,0-4 0,0-7 1,1-4-1,1-1-99,1-1 0,1 2 1,-2-3-71,1 1 244,3-2 1,-5 5 0,3-2 0,-1 2 49,0 1 0,1 0 0,-2 0 1,2 1 168,1-1 1,-3 3-1,2 1 143,0 1-286,1 1 1,3 7 0,-2 2 0,-3 3-27,-2 2 1,-1 0-1,0 3 1,0 0-121,0 0 1,1-2 0,1 1-391,1 0 354,0-1 1,-2-3 0,1 0-594,1 0 559,3 0 1,-4-2 161,4-1 0,0 2 0,3-3 0</inkml:trace>
  <inkml:trace contextRef="#ctx0" brushRef="#br0" timeOffset="4650">3268 311 7678,'8'0'-581,"-2"0"0,-1-1 1495,-1-2-286,3 2-284,-6-3-46,3 0-178,-4-1 0,-4 0 0,-2 2 334,-2 2-336,3 1 1,-2-3 0,1 0-1,-3 1 31,-3 1 0,2 1 1,-2 0-1,2 0-161,1 0 1,1 0 0,-1 1 0,0 1-4,0 1 1,0 4 0,1-1 4,2 2 1,-1 1 0,4 0-1,1-1-163,1 1 0,1 1 0,1 1 90,2 1 0,1 0 0,4-4-172,1-2 235,-2-3 0,6-3 0,-3 0-190,2 0 167,-3 0 0,5-1 0,-3-1-111,1-4 131,0-2 0,-3-1 0,-1 0 1,1-1 14,0-2 1,0 3 0,-1 0 0,-1 2 101,-1 0 1,-3 2-6,3-1 1,0 5-93,3 1 0,-4 4 0,0 5-39,-1 0 1,0-2 0,-2 0 0,2-2 12,1-1 0,-2 2 0,3-3 5,1-1 0,-2-1 1,1-2-257,1-2 263,-3-2 1,4-4 0,-4 0-274,1 1 190,3-5 1,-3 2-1,4-3 1,0 0 47,0 0 1,-3 1-1,-1-3 1,0 1 123,0-1 0,-3 0 0,1 1 0,-2 0 16,-1-1 1,0 3-1,0 0 1,-1 2 67,-2-1 1,-2 0-1,-4 4 52,0 2 1,0-1-1,0 4 1,0 1 8,0 1 0,3 5 1,2 3-139,0 4-8,-3-1 1,6 7 0,-2-3-67,2 3-11,1 5 1,0-2-1,0 2 1,0 0 11,0-2 0,1-1 0,2 1 1,3 1-75,1-1 1,2-3 0,1-2 0,1-3-216,1-2 1,4-2 0,-1-2-1,0-3-156,0-2 0,3-1 1,-1-1-1,2-2-847,1-3 1286,-1-2 0,-1-5 0,-1-1 0</inkml:trace>
  <inkml:trace contextRef="#ctx0" brushRef="#br0" timeOffset="5183">4157 133 7480,'9'0'1015,"-4"0"-724,-2 0 1,0-4-195,0-2 0,0-2 0,-3-1-5,0 1 0,-1-1 0,-1 0-52,-1 0 1,-3 0-88,0 0 48,2 4 1,-4-2 0,2 3 0,-2 0 100,-1 0 1,0 1 0,-1 3-38,-2 0 1,6 1 0,-3 2-1,2 3-44,2 2 1,-3 4 0,3 1 0,0 1-19,2 2 0,2 0 0,1 3 0,0 2-75,0 2 0,0 0 1,0 1-1,0 0-75,0 2 1,1 1 0,1-1-1,2 1-53,1 0 0,-3-4 0,2 0-326,0-1 393,-3 2 1,4-8 0,-3 1-467,1-3 206,0-2 1,-3-6 392,0 0 0,0-4 0,0 1 0</inkml:trace>
  <inkml:trace contextRef="#ctx0" brushRef="#br0" timeOffset="5876">4005 311 8011,'-5'1'767,"2"2"0,2-1-218,1 4 1,1-5-694,2 2 1,2-2 0,4-1 0,0 0-179,-1 0 1,1 0-1,0-1 1,1-1-91,2 0 1,-1-5 0,4 2-1,-1-1 135,0 0 0,3 0 0,-3-2 0,1 1 209,-1 1 1,0 1 0,2-2 296,-1 1-199,0 4 1,-2-1 0,0 2 458,0-2-287,-3 2 1,3-3-1,-4 4 61,-1 0 1,0 1-1,-1 1-49,-1 1 0,-3 0-70,3 0 1,-4-1 0,2 3 30,0-1 1,-2-1 5,4-3 1,-3 0-95,3 0 0,-4-1-68,1-2 0,-2 1 100,-1-4-73,0 1 1,-1-1-171,-2 0 148,-2 0 0,-1 1 0,0 1-78,-1 0 80,-1 3 1,2-3 0,0 3 0,-1-1 39,-1-1 0,0 0 0,-1 3-10,0 0 1,0 1-1,1 2 1,1 2-25,1 0 1,3 4 0,-2-1 0,1 3-58,2-1 0,1 1 1,1 0-1,0 1-35,0-1 1,0 3 0,0-1 0,1 1 63,2-2 1,2-1-1,4 0 137,0 1-141,0-1 1,0-2-1,1-1-227,2-2 195,-3 2 0,5-7 1,-3 2-1,1-2-75,-1-1 0,2 0 0,-2-1 1,0-1-44,-1-1 0,2-4 1,0 1-1,-1-2 13,-1-1 0,-2 1 0,1-1 0,-1 0-13,-2 0 1,1 0-1,-3 0 1,0 0-84,0 0 0,2 1 1,-3-1-1,-1 0-89,-1 0 0,2 0 1,0 0 321,-1 0 0,3-4 0,-1 0 0</inkml:trace>
  <inkml:trace contextRef="#ctx0" brushRef="#br0" timeOffset="6571">4574 249 7659,'4'4'166,"-3"4"1,3-6 137,-4 4 1,1-4-358,2 1 1,2-2 7,4-1 1,-3-3 0,0-1 44,1-1 1,0-1 0,1-2-47,-2-1 0,2 0 1,-3 0 52,0 0 0,-1 3 0,-3 0 0,1-1-17,1-1 1,0 2 3,-3 0 19,0 1 1,-1-1 77,-2 0-82,-2 4 0,-4-2 150,0 4-86,0 0 0,0 0 0,2 1 1,0 2 30,1 3 0,1 2 1,-2 0-1,2 1-12,1 0 0,-2 1 0,3 1 0,0 2-22,-1 1 1,3-3 0,-2 4 0,2 0-36,1-1 0,3 3 0,1-4 0,1 1-55,2-2 0,1-2 0,1-1 0,0-1-129,0-2 0,0-2 0,2-4 0,1 0-168,-1 0 1,2-1-1,0-3-128,0-5 308,2 0 0,0-8 0,0 2-131,1-1 210,-4-2 1,2 3 0,-4 0-1,0-1 33,-2 0 1,-1 1 0,1 1-1,-2 0 163,-3 0 0,1 3 1,-2-3-1,0 0-48,-1 0 0,-1 3 0,0-2 0,-1 2 0,-1-1 1,1 0-1,-3 4 143,0 2 0,2 3-19,-4 6 0,4 2 0,-1 4 107,2 0-250,1 4 1,0 0 0,0 5-75,0 0 5,0 0 0,3 2 1,1 2-190,1 1-10,-3-3 1,6 2-1,-3-2 1,3 1-160,1-2 1,-1 0 0,-1-2 0,-1-1-86,1-1 1,0-8 440,-1 2 0,6-2 0,-3 2 0</inkml:trace>
  <inkml:trace contextRef="#ctx0" brushRef="#br0" timeOffset="7064">5347 26 7435,'-3'-5'0,"-1"-1"1251,-1-1-713,-1 3 1,1 1-252,2 6-155,2 2 1,1 5 0,0 0 151,0 2-261,4 4 0,-3-2 0,3 4 0,-1 0-83,0 3 1,1-2-1,-2 3 1,1-2-93,-1 1 0,-1 0 1,0-3-1,1-2-31,1-1 1,0 1 0,-3-4-1476,0-1 0,0-2 1658,0-4 0,-4-1 0,-1-4 0</inkml:trace>
  <inkml:trace contextRef="#ctx0" brushRef="#br0" timeOffset="7517">5311 213 7646,'-3'-6'110,"0"0"46,0 4 0,4-6-126,2 2 1,-1 2-1,4 0 29,1 1 0,1 1 0,2-3 0,1 0 29,1 0 1,-1 3 0,-1-2-110,2 0 71,2 3 0,1-4 0,-1 3-51,-2-1-1,4 0 1,-6 3 0,3 0-16,0 0-16,-3 0 0,-1 1 0,-4 2 1,-1 3 14,-2 2 1,2 1 0,-1 0 0,-1-1-10,-1 1 1,-1 0-1,0 0 1,0 1-47,0 2 1,3-5 0,0 2 0,-1-2 0,3 0 1,1-1-26,2-3 0,2-3 1,1-3-6,0-3 0,-2-1 1,-3-2-1,1-1 31,1-2 1,1 2 0,-1-2 83,-2 2-6,2-2 0,-4 2 1,1-2 151,-2 2-45,-2 1 0,2 0 0,0 0-3,-1 0 1,-4 3 0,-2 2 0,-1 0-155,-1 2 0,-2 1 0,-1 1 0,0 1-32,0 2 0,0-1 0,1 3 0,1 1-229,1-1 1,4 3-577,-1-2 880,2-2 0,5 4 0,1-3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21.215"/>
    </inkml:context>
    <inkml:brush xml:id="br0">
      <inkml:brushProperty name="width" value="0.30093" units="cm"/>
      <inkml:brushProperty name="height" value="0.60185" units="cm"/>
      <inkml:brushProperty name="color" value="#FFFC00"/>
      <inkml:brushProperty name="tip" value="rectangle"/>
      <inkml:brushProperty name="rasterOp" value="maskPen"/>
    </inkml:brush>
  </inkml:definitions>
  <inkml:trace contextRef="#ctx0" brushRef="#br0">0 134 12404,'51'-15'-426,"0"7"397,-7 9 29,2 3-40,-10-8-45,14-9-3,-8-10 73,20 0 1,3 1 8,0 10 34,-19 6-8,7 2-18,-15 4-2,11 0 0,-1 4 0,1-3 1,-11 4-1,7-2 0,-14-2 0,17 2 0,-21-2 8,34-1 0,-14-1 3,21-2 1,-14 2-10,-4-2 0,-1-1 0,13 1 5,-18 0-6,15-1 1,-29 3-3,15-2-2,-15 2 6,32 1 1,-25 0 39,19 0 0,-15 0 30,12 0-59,-22 0 1,33 0-7,-11 0 1,0 0-21,3 0 47,-19 0-25,29 0 2,-35 0-7,27 4 0,-24-2-15,17 4 20,-13-4 0,12 5-2,-5-4 0,10 3-13,16-3 0,-15 0 9,4-3 0,-3 0-4,14 0 1,-4 0-2,-2 0 0,-3 0 0,3 0 0,2 0-2,10 0-19,-20 0-7,-6 0 19,3 0 0,-14 0 17,19 0-12,-16 0 1,8-1 2,-7-2 1,8 1 0,17-4 0,-14 3 4,10-3 0,-19 3 3,17-3 0,-6 4 36,8-1 1,-14 3-38,2 3 0,0-2-4,12 2 1,4 1-24,2-1 25,-18 4 1,-2-6-44,-7 2 36,-5-2 0,21 3-11,-4 2 1,8 2 2,19 1 0,3 0-44,3 0 1,2-1-49,4 1 1,3-1-8,0-2 1,0 1 87,0-4 1,-1 0-8,-9-3 0,0 0-4,1 0 17,-24-4 0,-4 3 5,-7-2-18,-9 2 1,22 0-3,-14-2 0,6 1 35,15-4 0,-19 4-8,7-1 1,-6 2 62,15 1-33,-21 0 0,24-3-26,-12 0 1,-7 0-2,4 3 1,-3 0-5,15 0 1,-18 1-1,3 2 41,-23-2-35,32 11 0,-31-10 4,29 4 0,-21-3 29,14 0 1,-18-2-16,9 2 1,-13-1 28,16 1 0,-11-2-9,20 2 1,-21-2 2,16-1-22,-25 0-5,32 0-19,-37 0 1,35 0-36,-11 0 0,-7-1-5,12-2 0,-18 2 30,15-2 33,-21 2 0,31-3-4,-10-2 1,-4 2 5,1 1-25,-4-2 12,30 4 19,-31-7-19,27 7-15,-42-3 10,35 4 1,-27 0 6,19 0 1,-5 0 54,13 0 0,-14 0 3,6 0 0,-16 1-36,16 2 0,-17-2-40,19 2 1,-1 1-35,13-1 1,-18 0-12,6-3 43,-25 0-2,34 0 172,-37 0-156,42 0 1,-32-1 10,24-2 1,-21 2-3,15-2 0,-18 2 51,16 1 1,-6 0-10,11 0 0,2 0 8,4 0 0,-12 0 8,6 0 0,-14-1 36,14-2-98,0-2 39,12-3-107,-19 3 78,22-7 1,-33 10-70,21-4 1,-15 3 0,10 1-119,0-1 100,-18 0 65,26-1 1,-19 4-60,25 0 0,-10 4 184,4 5 0,-17-4 79,8-2 0,-7-2-123,10-1 1,7 0-158,5 0 145,-17 0 32,-4 0-251,-22 4 141,22-3 0,-12 3 16,21-4 1,8-1-13,19-2 0,-1 1 18,-3-4-7,1 4 0,-1-3 9,-2 2 0,-14 2-11,14-2 1,-12 2 0,10 1 92,0 0 0,12 0-81,-4 0 5,-10 0 0,13 1-18,-12 2 19,-16-2 0,19 3 43,-6-4 0,-8 0 1,27 0 67,-3 0 1,-5 3-36,4 0 1,2 1-65,-37-3 0,1 1 0,-1-1 0,-2 0 0,-2 1 0,0 1 50,43 1 1,-23-1-13,10-3 0,-3 0-98,15 0 1,-14-3-211,-4 0 1,-5 0-190,-4 3 236,-11 0 0,-7 0-138,-6 0-50,-9 0-127,3 0-208,-7 0 716,-16 0 0,9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30.664"/>
    </inkml:context>
    <inkml:brush xml:id="br0">
      <inkml:brushProperty name="width" value="0.08598" units="cm"/>
      <inkml:brushProperty name="height" value="0.08598" units="cm"/>
      <inkml:brushProperty name="color" value="#004F8B"/>
    </inkml:brush>
  </inkml:definitions>
  <inkml:trace contextRef="#ctx0" brushRef="#br0">116 26 7855,'-6'0'1072,"0"0"-851,4 0 0,-3 0 0,2 0 2,-3 0 0,2 0 0,-2 0-120,-1 0 1,-1 0 0,-1 0-58,0 0 1,3 4 0,0 2-1,-1 3-79,-1 3 0,3 2 1,0 4-1,1-1-39,2 1 1,1 3 0,1 1 0,1-1-51,2 1 0,2-1 0,3-5-406,1-1 384,4-2 1,-3-5 0,3-2-1,-1-3-154,0-2 1,2-3 0,-2-3-143,-1-4 319,-1-6 0,-1 1 0,0-4-69,0-3 185,-5 2 1,3-2-1,-4 4 1,-1 1 130,-1 1 1,0 1-1,1 0 1,1 2 147,-1 2 1,-2 2-82,-3 2 0,2 3-70,-2 6 1,2 5-1,1 5 1,0 1-78,0 1 0,1 2 1,1 1-1,2 0-55,1-1 0,0 1 0,2-1 1,-2-2-1,0-2 0,-1-2-138,0 1 156,3-4 0,-6-5-198,2-6 130,2-2 0,-4-8 0,1 0 0,0-2-81,1 0 1,-2 0-1,3-3 1,-1 2 90,0 1 1,1-2 0,-2 2 0,2-1 33,1 2 1,-2 1 0,2 4 0,-1 0 54,-2 0 0,3 3 0,1 1-21,2 1 0,1 5 0,-1 4 42,1 0-62,-4 3 1,3 0 0,-2 4 17,2-1-15,-3-1 0,3-2 0,-2 1 9,2 0-4,-4 0 0,4 0 1,-2 0 31,2 0-33,-3-4 0,3 2 0,-2-3 1,2 0 4,1-1 0,0 0 0,-1-3-12,1 0 0,0 0 0,0-1 26,0-2 0,-1 1 1,-1-3-1,-2-2 79,-1-1 1,-1-2 0,-3-1-1,0-1-15,0 1 1,0 1 0,0 2 6,0-1-58,0 0 1,0 3 0,-1 1-1,-1 0 94,-1 0 0,-4 3 49,1-1-93,-2 2 1,-1 2 167,0 2-203,0 2 0,3 7 0,2 1 1,-1 1-11,0 1 0,3 3 1,-1 2-1,2 1-77,1-2 1,0 0 0,0-2-1,1-1-147,2-2 0,2-3 0,3 1 1,1-3-241,0-3 1,3-2-1,1-4 1,1 0 59,2 0 1,0-4 0,2-2 0,0-3 360,0-3 0,2 2 0,1-1 0,0-3 0,-3 0 0</inkml:trace>
  <inkml:trace contextRef="#ctx0" brushRef="#br0" timeOffset="417">827 91 8189,'-6'0'538,"0"0"1,0 0 0,-3 0-374,0 0 0,1 1 0,1 1 1,1 2 30,-1 0 0,0-1 0,-2 3-163,0 1-43,4 1 0,-3 1 0,3 1 0,-1 1-1,0 1 1,4 2-1,-1-1 1,2 0-182,1 0 0,0 2 0,0-3 1,1-2-109,2 0 1,2-1 0,4-1 69,0-2 1,0-2 0,0-4 0,0-1-3,-1-2 0,1-3 1,0-5-1,0-2 97,0 0 1,-3-1 0,0-2 0,0 1 65,-1-1 0,2 2 1,-4 1 263,-1 0-58,-2 1 1,3 3 542,0 0-135,0 4-433,-3 5 0,0 6 0,0 6 0,0 2-35,0 0 1,0 2 0,0-2 0,0 1-123,0 0 0,1-1 0,1 1 1,1-3-254,-1 1 0,2-3 1,0 2-1,1-3-508,2-3 1,-2 1 805,1-4 0,0 3 0,3-1 0</inkml:trace>
  <inkml:trace contextRef="#ctx0" brushRef="#br0" timeOffset="630">942 28 7030,'-1'-8'164,"-2"-1"203,2 0 1,-3 8 0,4 5 0,0 6-204,0 4 1,0 4 0,0 2-1,0 1-257,0-2 1,3 3 0,0-1-1,0 0-135,1 0 0,-2-5 0,3 2-361,-1-1 437,-1-1 1,0 1 0,1-2 0,0-3-670,0-2 821,-1-1 0,1-5 0,0 0 0</inkml:trace>
  <inkml:trace contextRef="#ctx0" brushRef="#br0" timeOffset="1017">933 171 7880,'0'8'0,"0"1"361,0 0 0,3-3 0,1-1-371,1-1 1,1-1 0,3-3 0,0 0-107,0 0 0,0-1 1,2-2-1,2-3-98,1-2 0,1 0 0,3 1 1,-2 1 145,-1 0 0,2-2 1,-3-1-1,0-1 52,1-2 1,-4 2 0,0-2 0,-3 3 171,-2 4 0,-4-3 0,1 2 6,-2-2 0,-2 2 1,-2 1-6,-3 1 1,-2 1-1,-1 3 145,0 0-183,0 0 0,0 0 1,0 1 241,-3 2-233,2 2 1,-3 4 0,5 0 279,2 0-301,-2 3 1,4-1-1,-3 3 1,3 0 8,0 0 1,1 1-1,4 2 1,2 1-113,3 0 1,2-1-1,4-3 1,3-2-250,2-2 0,1-5 0,-1-2 0,1-2-526,0-1 1,0-5 770,-1-4 0,1-4 0,0-4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25.970"/>
    </inkml:context>
    <inkml:brush xml:id="br0">
      <inkml:brushProperty name="width" value="0.08598" units="cm"/>
      <inkml:brushProperty name="height" value="0.08598" units="cm"/>
      <inkml:brushProperty name="color" value="#004F8B"/>
    </inkml:brush>
  </inkml:definitions>
  <inkml:trace contextRef="#ctx0" brushRef="#br0">0 329 7939,'0'9'120,"0"0"1,0 0-1,0 0-42,0 0 0,0 1 0,0 1 1,1 1-70,2 2 0,1 0 0,3 2 1,-1-1-24,1 0 0,2-1 1,0 0-1,2-1-100,0-2 0,-6-2 0,4-4-281,-1-2 62,0-2 114,1-1 168,-1-4 0,-3 0 1,-2-6-7,-2-2 39,-1 2 1,0-4 0,0 3 0,0-1 3,0 2 1,0 0 0,0 1 0,0 0 20,0 0 1,0 3 121,0 0-70,4 4 0,0 2 1,3 6-1,-2 2 39,-1 1 1,3 0 0,-1 0-23,2 0 1,-2-3 0,0-2 46,1 0 1,0-1 107,2-3-196,-4 0 0,2-4 0,-4-2 253,-1-5-180,3 1 0,-4-7 0,2 2-133,-2-2-5,-1 0 0,0 0 0,0 1 0,0 2-391,0 1 1,0 1 0,0 1 38,0-1 1,0 3 0,-1 4 381,-2 1 0,2 1 0,-3 3 0</inkml:trace>
  <inkml:trace contextRef="#ctx0" brushRef="#br0" timeOffset="395">382 312 7456,'-9'0'1902,"3"0"-1497,0 0 0,1 1 0,-2 1-260,1 1 1,3 1 0,-1-2-320,0 4 159,1 2 0,3 1 0,0 1-289,0 2 204,0 2 1,0 1 0,1-1 0,2 2-109,2 1 1,3-3 0,1-2-1,0-4-90,0-2 0,3 1 1,0-4-1,-1-1 170,-2-1 0,0-5 1,0-2-1,-1-2 87,-2 0 1,1-4-1,-4-1 1,-1-1 36,-1-2 1,-1 2 0,0 0-1,-1-1-32,-2 1 0,1-2 0,-4 4 1,-1 1-9,-1-2 1,-1 3 0,0-1-318,1 4 319,3-1 0,-2 6 0,3-3-413,-1 1 337,3 1 1,-2 4 117,4 2 0,0 2 0,0 4 0</inkml:trace>
  <inkml:trace contextRef="#ctx0" brushRef="#br0" timeOffset="791">552 303 7934,'-5'9'285,"2"0"1,-1-4-1,1 1 27,1 1 1,1 1 0,1 1-289,0 0 0,0 0 0,0 0 0,0 0-65,0-1 0,0 1 1,0 0-1,1 0-119,2 0 1,2 0-1,4-1-48,0-2 0,-4 1 0,1-4-293,1-1 384,1-1 0,-2-2 0,-1-2-259,-1-3 278,3-6 1,-3 1-1,3-4 1,-2-1 9,-1 0 1,0-2 0,-2 0 0,0 0 81,0 1 0,2 3 0,-1 2 0,-1 2 354,-1 1 0,0 1-175,2 2 0,-2 9 0,2 7 0,-1 3-111,1 3 0,-2 2 1,3 1-1,0 3-56,2 1 0,-1-7 0,0 2 1,0-1-193,0 0 0,0-3 0,2-4 0,-2-3-824,2-4 1010,-3-2 0,8-1 0,-2 0 0</inkml:trace>
  <inkml:trace contextRef="#ctx0" brushRef="#br0" timeOffset="995">818 106 7660,'0'6'717,"0"0"1,0 1-1,0 4 1,1 2-572,2 1 0,-2 1 0,3 6-416,0 3 203,-3 1 0,4 2 1,-2-1-716,3-3 499,-2 3 0,4-7 0,-2 2 1,4-4-492,2-2 1,1-3 773,-1-6 0,2-2 0,3-4 0</inkml:trace>
  <inkml:trace contextRef="#ctx0" brushRef="#br0" timeOffset="1452">1163 257 7861,'0'-9'388,"0"5"1,0-1 0,-1 3-80,-2-1 0,2 0 0,-5 3-107,-1 0 0,2-3 1,-1 0-1,-1 1-31,-1 1 0,-1 1 0,0 0 0,0 0-17,1 0 1,-1 3 0,0 1 0,0 1-145,0 2 1,0 0 0,1 2 0,1 0-207,1 0 0,4 3 0,-1 0 0,2 0-50,1 0 1,0-2 0,1 2-306,2-2 398,-2-1 1,7-1 0,-1-2-307,4-3 321,-1-2 0,3-2 0,-4-2 1,0-3-54,-1-2 1,3-5 0,-1-2 0,-2-1 21,0-2 1,0-3 0,0-1 0,-1 0 112,-1-3 1,-5-1-1,2 0 1,-2 0 127,-1 2 0,0 3 0,-1 3 0,-1 0 69,0 0 1,-2 6 0,2 2-1,-2 4 218,-1 2 1,3 2 0,-1 6 60,2 5 1,1 3 0,0 6 213,0 0-518,0 4 1,0-3 0,0 5-280,0 1 134,0 0 0,3 0 0,1 0-849,1-1 586,1 0 0,2-7 1,1-2-1,0-2 292,0-1 0,4-6 0,1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16:05:22.234"/>
    </inkml:context>
    <inkml:brush xml:id="br0">
      <inkml:brushProperty name="width" value="0.08598" units="cm"/>
      <inkml:brushProperty name="height" value="0.08598" units="cm"/>
      <inkml:brushProperty name="color" value="#004F8B"/>
    </inkml:brush>
  </inkml:definitions>
  <inkml:trace contextRef="#ctx0" brushRef="#br0">1 27 8022,'9'5'261,"0"-1"0,0-4 0,-1 0 0,1 0-315,0 0 0,3-1 1,1-1-123,1-1 1,-2-1 0,1 2 0,1-1-131,0 1 0,1-2 0,2 1 0,-2 1-180,0 1 1,-1 0 485,1-1 0,2 1 0,-4-3 0</inkml:trace>
  <inkml:trace contextRef="#ctx0" brushRef="#br0" timeOffset="306">187 88 7668,'0'9'0,"0"0"0,-1 0 36,-2 0 1,2 0 0,-1 0-1,1 0 23,1-1 0,-1 4 1,-1 0-1,-1 0-178,1 1 0,1-2 0,1 2 1,0 1-18,0 0 1,0-2-1,0 3 1,0 0-49,0-2 0,0 3 1,0-3-1,0 0 184,0 0 0,4 2 0,1-1 0</inkml:trace>
  <inkml:trace contextRef="#ctx0" brushRef="#br0" timeOffset="793">275 44 7805,'-5'4'57,"2"2"1,2 0-1,1 2 1,0 3-103,0 1 1,0 1 0,0 4-96,0 2 128,4 4 1,-3-1-1,2 3-205,-2-2 142,3-3 1,-3 5 0,2-4 0,-2-3 6,-1-2 1,0 0-1,0-4 1,1-2-138,2-3 172,-2 0 1,3-10 0,-3 1-1,1-5 6,1-2 0,1-3 0,-2-1 0,1-1 23,-1-2 1,2 1 0,0-1-1,1 1-1,1-1 1,-1 0-1,0 1 1,0 0 4,0-1 0,1 2 0,2 0 0,-1 2 13,-1 1 0,0-1 1,3 2 235,0 2-116,-1 5 1,1 0 0,0 6-22,0 3 1,-1 2 0,-1 2-1,-2 1-56,-1 1 1,2 3 0,-3 0 0,-1 1-41,-1-1 1,0 2 0,1-4 0,1 2-87,-1 0 0,-2-3 1,0 2-1,0-2-223,0-1 0,0 2 0,0-1-97,0-1 1,0-1 389,0-1 0,4-4 0,1-2 0,4-3 0</inkml:trace>
  <inkml:trace contextRef="#ctx0" brushRef="#br0" timeOffset="1005">559 133 7665,'0'9'-356,"0"0"288,0-1 0,0 1 1,0 0-1,0 0 165,0 0 1,0 3-1,1 0-261,2-1 121,-2-2 1,3 0 0,-4 0 0,0 0-220,0 0 0,0 0 0,1-1 262,2-2 0,-2 2 0,3-4 0</inkml:trace>
  <inkml:trace contextRef="#ctx0" brushRef="#br0" timeOffset="1164">604 44 7429,'-9'0'-637,"0"0"1,0 0 461,0 0 1,3 0 174,0 0 0,4-4 0,-1-1 0</inkml:trace>
  <inkml:trace contextRef="#ctx0" brushRef="#br0" timeOffset="1614">765 97 7665,'-9'3'0,"0"1"0,-1 0 66,-2 0 1,2-1 0,-1-3 0,0 1 4,-1 2 1,2-2-1,-2 3-185,2 0 91,1-3 0,-2 4 1,-1-3 23,1 1-31,1 4 0,4-3 0,0 3-94,-1-2 1,3 1-16,1 3 0,3-1 0,3-2 1,3-2 76,2 0 1,4-3 0,0 2 0,0-2 3,0-1 1,1 1 0,4 1 0,0 1-29,2-1 0,0 2 0,-1-1 1,0 0 28,0 1 0,2-2 1,1 2-1,-2 1 168,-3 0 1,0-2 0,-2 3 101,0 1-150,-1-3 1,-8 4 0,-2-2 160,-2 2-189,-1 1 1,-2 1 0,-3 0 0,-5 2-5,-3-1 1,-2-1-1,-3-1 1,-1 0-13,1 0 0,-2-3 1,5-2-1,0 1-179,0 0 0,-1-3 160,4 1 0,0-2 0,4-1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5:09.227"/>
    </inkml:context>
    <inkml:brush xml:id="br0">
      <inkml:brushProperty name="width" value="0.08598" units="cm"/>
      <inkml:brushProperty name="height" value="0.08598" units="cm"/>
      <inkml:brushProperty name="color" value="#004F8B"/>
    </inkml:brush>
  </inkml:definitions>
  <inkml:trace contextRef="#ctx0" brushRef="#br0">3127 754 7831,'-5'3'8,"-2"-1"1,4 4 149,1 1 1,1 2 0,1 3 0,0 3-37,0 2 1,0 4-1,0 3 1,0 2-156,0 0 1,1-2 0,1-1 0,1-2-241,-1-1 1,2-5-585,-1-3 205,3-2 652,-5-5 0,7 2 0,-3-2 0</inkml:trace>
  <inkml:trace contextRef="#ctx0" brushRef="#br0" timeOffset="220">3252 727 7729,'0'-5'-295,"0"2"497,0 6-285,4-2 1,-2 6 0,3-3-1,0 0-199,0 0 0,1 2 1,1-2 281,-1 0 0,2 2 0,-3 3 0</inkml:trace>
  <inkml:trace contextRef="#ctx0" brushRef="#br0" timeOffset="841">3456 878 7823,'-1'-5'340,"-2"2"-278,2 2 1,-3 2 0,4 2-158,0 3 84,0 2 1,0 4 0,0 0 31,0 2-48,0 1 0,3 2 1,0-1-1,0-2-35,1 2 1,-3 0-1,2-1 1,-2-3-142,-1-3 1,0-3-1,1-1 57,2-1 0,-1-2 0,3-5 64,-1-3 1,0-4-1,-2-2 1,1 0 9,-1-1 0,0 0 0,0-3 0,2 3 76,1 0 1,-4-2-1,3 3 149,0 1-97,-3 1 0,6 1 0,-3 1 56,1-1 0,1 4 0,2 4-61,-2 6 1,-1 1 0,-3 6 0,1 1-25,-1 2 1,-1 2 0,-1 0 0,1-2-36,2 0 0,-2-4 0,2 2-8,-2 0 1,-1-3-13,0 1 1,3-6-1,1-5-3,0-5 0,-1-2 0,3-3 0,1-1-98,1-1 1,-2-3-1,0 2 17,1 0 83,1 2 1,-2-5 0,0 4 212,1 1-208,0 1 1,-1 2 0,0 2 214,1 0-192,-3 4 0,3-1 0,-3 6 0,0 3 27,0 1 1,2 6 0,-2 1 0,0 1-18,0 0 1,2 0-1,-3 1 1,1 0-42,0-1 1,0-4 0,-1 1 0,2-3-21,0 0 52,3-4 0,-3 3 0,4-3 0</inkml:trace>
  <inkml:trace contextRef="#ctx0" brushRef="#br0" timeOffset="1257">4007 904 7796,'0'-8'-12,"0"-1"312,0 0 0,-1 1 0,-1 1 167,-1 1-246,0 0-95,-1-3 1,2 4-111,-4 2 56,4 2 0,-6 4 0,3 1 18,0 1-103,-3 1 1,6 6-1,-2 0 1,0-1-37,2-1 0,1-1 1,1 2-1,0 1-128,0-1 0,0-1 0,1-1 0,2 0 7,2 0 1,3-4 0,1 1 0,0 0-8,0-1 0,3 2 0,0-3 0,-1 0 119,-2 0 1,0 3 181,0-1 1,-4 2 190,-2 1-253,-6-1 0,-2 1 0,-5-1 1,-1-1 7,0-1 1,-4-3-1,2 2-76,-1-1-55,-1-1 0,2-3 0,1 0 1,2 0-297,1 0 1,4-4 0,2-2-479,2-2 835,1-1 0,8-4 0,2 0 0</inkml:trace>
  <inkml:trace contextRef="#ctx0" brushRef="#br0" timeOffset="1467">4193 833 7761,'0'-8'419,"0"-1"9,0 4 0,1 12 1,1 8-326,1 6 0,3 2 0,-2 2 0,0-2-142,0 2 0,2 1 0,-2-1 0,0 0-132,0-1 1,-1-5 0,-3 1 0,1-5-1627,2-6 1797,-2 0 0,-1-8 0,-5 3 0</inkml:trace>
  <inkml:trace contextRef="#ctx0" brushRef="#br0" timeOffset="1710">4174 976 7658,'4'-4'116,"4"2"0,-2-3 0,2 0-189,1 0 0,0 2 0,1-3 0,2 0-157,2 1 0,0-3 1,1 2-1,0-1 186,-1 1 1,1 1-1,-3 4 199,-1-2 0,-1 4 0,-2 4 343,-2 3-372,-2 5 1,-4-2 0,0 4 221,0 1-273,0 0 1,-1 2 0,-1 0 0,-1 0-91,1-1 1,-2-3-1,1-2-1182,1-2 1197,1-5 0,1-5 0,0-5 0</inkml:trace>
  <inkml:trace contextRef="#ctx0" brushRef="#br0" timeOffset="1868">4422 798 7750,'-3'-9'366,"0"0"-61,-4 0 105,6 4-365,-3 1-552,4 4 0,3 1 0,1 1 507,1 1 0,1 4 0,3-2 0</inkml:trace>
  <inkml:trace contextRef="#ctx0" brushRef="#br0" timeOffset="2053">4565 798 7747,'-3'6'207,"0"0"-9,-4-4 0,6 6 1,-1-2-1,1 2 149,1 4 1,0 2 0,0 5 0,0 1-400,0 0 0,0 2 0,0-2 0,0 0-57,0 0 1,0-2 0,0-3 0,1-4-415,1-4 0,0-4 1,4-3 522,1 0 0,1-7 0,1-3 0</inkml:trace>
  <inkml:trace contextRef="#ctx0" brushRef="#br0" timeOffset="2213">4663 745 7803,'5'4'107,"-1"3"1,-4 7 0,0 3 181,0 5 1,3 3 0,0 4 0,0 1-83,1-2 1,-3 0-1,3-2 1,-1-3-1484,0-2 1276,3-6 0,-1-2 0,4-5 0</inkml:trace>
  <inkml:trace contextRef="#ctx0" brushRef="#br0" timeOffset="2635">4946 850 7669,'0'9'-47,"0"0"1,-1 0 0,-1 1-1,-1 1 336,1 0 0,1 5 0,1-1-292,0 2 0,0-3 0,-1 1 0,-1-3 0,-1-1-144,1-1 1,1-4-39,1 0 1,0-5-1,0-1 1,1-5 24,2-3 1,-2-2 0,3-1 0,-1-2 44,0 0 1,3-1 0,-2-2 0,0 2 61,0 1 0,0 0 1,-2 3-1,2-2 111,1 1 0,-2 2 1,2 2 439,-1 1-289,-1 4 1,1-2-19,1 4 1,-1 5 0,-1 3 0,-1 4-59,1 2 0,-2 0 1,3 1-116,0 0-23,-3-4 1,3 3-1,-4-3 1,1 0-482,2-4 1,-1 1 149,4-5 0,-3 0 1,3-4 335,1-2 0,1-2 0,1-3 0</inkml:trace>
  <inkml:trace contextRef="#ctx0" brushRef="#br0" timeOffset="2899">5116 869 7669,'3'-6'433,"0"0"-240,0 0 1,-3 2 167,0 4 0,0 7 0,0 6 1,0 1-171,0 2 0,0 0 0,0 2 0,1 0-142,2 0 1,-2-4-1,3 0 1,-1-1-152,0-2 1,4-4 0,-2-2 0,3-1-53,1-2 1,1-5 0,1-3 0,2-3 58,1-3 0,-4-3 0,2-4 1,-2-2-118,-1 1 1,-4-1 0,-1 3 0,-1 2-99,0 2 0,-4-1 0,-5 4 0,-2 3 124,-1 1 1,-3 5 0,-1-1 636,0 2-411,2 1 1,-2 3 0,4 1 0,0 0-176,0-1 0,4 4 135,2-1 0,-2 2 0,1 1 0</inkml:trace>
  <inkml:trace contextRef="#ctx0" brushRef="#br0" timeOffset="3100">5365 771 7817,'0'9'891,"0"0"-120,0 0-618,0 0 0,0 4 0,1 1 0,1 3-190,1 1 1,2 1 0,-1 0-1,1 2-175,2-1 0,-2-1 0,0-3 0,-1-1-453,-2-3 0,2-2 665,-1-1 0,4-4 0,-2-1 0</inkml:trace>
  <inkml:trace contextRef="#ctx0" brushRef="#br0" timeOffset="3225">5365 869 7669,'8'-3'125,"1"0"1,0-1 0,0 2-1,1-2 1003,2-1-1128,2-1 0,7-7 0,2 0 0</inkml:trace>
  <inkml:trace contextRef="#ctx0" brushRef="#br0" timeOffset="3882">5915 762 7743,'-9'-1'424,"0"-2"0,1 2 0,-1-2 135,0 3 1,0-3-316,0 0-174,4 0 0,1 4 0,4 2-191,0 2 53,0-1 0,0 5 1,0-1-1,0 4-21,0 2 0,0-2 0,1 4 0,1 1-11,1 3 0,3 1 0,-3-4 0,0 1-34,1 0 1,-3 3 0,2-2-1,-2-1-12,-1-2 0,0-5 0,0 2 0,-1-2-217,-2-3 1,1 2 0,-4-7-18,-1-1 0,2-5 1,-1-3 379,-1-2 0,-1-4 0,0-2 0</inkml:trace>
  <inkml:trace contextRef="#ctx0" brushRef="#br0" timeOffset="4540">5967 878 7743,'6'5'192,"-1"-1"0,0-1 431,0 0 0,1 1-378,3-1-103,0-2 0,0 5-246,0-3 63,0 0 1,-4-3 0,0-1-135,-1-2 145,-1 2 1,0-6 0,0 1-151,-1-2 83,-1-1 0,-2 0 0,-2 0 24,-3 0 0,1 3 0,-1 1 57,0 1 1,-1 2 0,0 5 0,1 3 40,-1 2 1,3 5 0,0 2-1,1 2 6,0 0 1,0 1-1,3 0 1,0 0-82,0-1 1,4 0 0,2-2 0,2-4-99,1-4 0,3 0 0,0-4-474,2-1 457,-3-1 1,5-5 0,-3-3-311,1-4 304,-4 1 0,6-7 0,-5 2 171,-3-1 0,1-2 0,-5 0 0,3 0 0,-2 2-47,-1 1 1,-1-1 0,-3 4 0,0 1 46,0 1 0,0 5 237,0-1 1,0 8 0,0 1 0,0 4 204,0 5 1,0 2 0,0 4-1,0 0-141,0-1 0,0 4 0,0-1 0,0-2-196,0-3 0,0-4 1,0 2-653,0 0 104,0-3 1,2-2-1,2-8 153,1-5 1,-3-6-1,2-2 1,-1-1 32,0-2 0,3 3 1,-3-2-1,0-1 242,1-1 1,-2-1 0,4 2 0,0 0 86,-1 1 1,2 1 0,-3 0 0,1 2 104,1 2 0,-1 5 0,1 2 34,1 2 1,0 8 0,0 3 0,-2 3-80,-1 2 0,2 2 1,-3 2-1,-1 1-119,-1 0 1,2-2-1,0-4 1,-1-1-228,-1-2 1,0 1-714,2 0 464,-2-4 463,3-4 0,-1-4 0,2 0 0</inkml:trace>
  <inkml:trace contextRef="#ctx0" brushRef="#br0" timeOffset="5010">6519 807 7710,'-1'-9'807,"-2"0"-466,2 4 0,-4 0 1,2 3-55,-3-1 0,1 0 1,1 4-1,-1 2-149,0 3 0,2-1 1,-2 1-1,1 1-31,2 1 0,-2 4 0,1-1 0,1 0-228,1-1 1,1 2 0,1 0-1,1-1-150,1-1 1,4-3-1,-1 0 1,3-1 18,2 1 1,-1 0 0,2 0 0,-2-1 138,-1 1 1,0 0 0,-1 0 0,-1-1 40,-2 1 0,-2 0 137,3 2-9,-4 0 1,1 0 138,-6 0-171,2 0 0,-7-3 1,3-1-229,-3-1 0,-1-1 0,1-4-132,2-2 1,2-2-1,4-4 1,0-1 107,0-2 0,0 2 0,1-3 1,2 2 227,3-1 0,2 0 0,1 2 0,0-1 0,-1-1 0,1-1 0,0 3 0,0-2 15,0 1 1,0 4 0,0 2-1,0 1 214,-1 2 0,1 1 1,0 2 608,0 2-597,0 2 0,-1 8 0,-1 2 356,-1 1-478,-4 2 1,2 0 0,-4-1 0,0-2-263,0-4 1,0-1 0,0-1-1487,0 0 1629,0-4 0,0-1 0,0-4 0</inkml:trace>
  <inkml:trace contextRef="#ctx0" brushRef="#br0" timeOffset="5151">6722 771 7743,'-4'-5'560,"3"1"-143,-2 0-1247,3 3-392,0-2 1222,3 6 0,2 2 0,4 4 0</inkml:trace>
  <inkml:trace contextRef="#ctx0" brushRef="#br0" timeOffset="5457">6812 850 7709,'0'9'0,"0"0"142,0 0 1,0 0 0,0 0 421,0-1-417,0 5 0,0-3 1,0 2-1,0-2 17,0-1 0,0 3 0,0-1-168,0 0 0,1-5-150,2-3 0,-1-6 0,4-4 0,0-4-195,-1-3 0,3-3 1,-2-1-1,2 0 76,0 1 1,1-4 0,0 0 0,0 2 143,0 4 0,-1-1 0,-1 4 0,-1 1 378,1 1 1,1 5 139,0 2 0,0 9 0,-2 4 136,-3 3-390,2 6 1,-4-1 0,2 3-254,-2-2 102,3-1 0,-2-2 0,3 0-166,-1-1-14,-1-4 0,0 2 0,1-4 1,1-1-976,2-3 1171,-3-1 0,3 0 0,-2 1 0</inkml:trace>
  <inkml:trace contextRef="#ctx0" brushRef="#br0" timeOffset="5881">7176 833 7692,'0'-8'865,"0"3"-52,0-3-482,-4 7 1,2-3 0,-4 4-51,0 0 0,-2 1 0,-1 2 0,0 3-153,0 2 0,0 0 0,0 2 0,1 1-85,2 1 0,-1 0 1,2-2-1,0 1-207,2 0 1,-1 1-132,1-3 1,4-1 0,5-2-77,2-3 1,1-2 0,-1-2 0,2-1 88,2-1 1,-2-3 0,2 2-110,-2-1 286,-1 3 1,-1-5-1,1 4 134,0 1 1,0 1-1,0 2 1,-1 2 138,-2 3 0,2 2 0,-2 1 0,1 0-4,-2 0 0,2 3 0,-4 0 1,-1 1-30,-1 0 1,-1 3 0,0-1 0,-1 0-3,-2 0 1,1 1 0,-3-3 0,0 0-98,1 0 0,-2-2 1,-3-3 84,0-2 1,3-2 6,0-4 1,4-4 0,-1-2 0,2-2 41,1 0 1,4-4 0,3-1-381,4-1 173,-1-1 0,6 0 0,-1 1 37,2-2 0,1-1 0,0-1 0</inkml:trace>
  <inkml:trace contextRef="#ctx0" brushRef="#br0" timeOffset="6844">7709 921 7679,'-3'-12'-306,"0"1"1,-1-1-1,2 3 780,-1 0 288,0 0-586,3 4 1,0 5-1,0 6 1,0 3 83,0 3 1,0-1-1,0 3 1,0 1-159,0-1 1,3 2 0,1-4 0,1-1-143,2-2 0,0-3 0,0-1 1,-1-1-187,1-2 1,1-2 0,1-3 0,-1-4-22,1-4 1,-3-2-1,0-5 1,0-1 61,-1-2 1,2 3 0,-4-3-1,-1 2 225,-1 1 0,2 5 0,0 1 176,-1 2 1,0 5 0,0 4 153,1 6-274,0 5 0,0 9 0,1 1 294,0 4-260,-2 2 0,5 3 1,-3 1-1,0-3 25,0-2 1,-1 0-1,-3-4 1,-1-2 31,-2 0 0,-2-2 0,-4-2 0,1-4-161,-1-1 0,-1-1 0,-1-1-239,-1-2 1,0-2 0,3-5 0,1-2-180,3-3 1,-2-3 0,4-2 0,1-2-42,1 0 1,1-3-1,0-4 1,1-1 99,2 2 0,2-1 0,3 0 333,1-1 0,0 1 0,3 2 0,1 0 0,1 0 0,1 5 0,1-3 0,0 4 0,-1 1 70,-4 5 1,2-1 0,-5 4 0,1 1 210,0 1 0,-4 5 0,-1 3 1,-1 3 50,0 2 1,0 4 0,-3-2 0,0 0-3,0 1 1,1-1-1,1 2 1,2-2-175,1-2 0,-2 3 0,3-4 1,2-2-192,2-2 0,1-5 0,4 1-124,1-2 134,1-5 0,-3-2 0,0-6 0,0-3-180,0-1 0,-6-1 0,0 1-226,-3 1 335,-2 0 0,-3-1 0,0 1 0,-1 3-11,-2 2 1,-2 1 0,-5 0 0,-1 0-126,-1 1 1,0 2 0,3 1 0,1 1-235,-1 2 0,0 2 219,0 3 1,4-1 246,2 4 0,6 0 0,2 2 0</inkml:trace>
  <inkml:trace contextRef="#ctx0" brushRef="#br0" timeOffset="7118">8153 860 7679,'3'6'391,"0"0"-245,0-4 1,0 6 0,1-2 0,0 2 54,0 0 0,2 2 0,-2 1 0,0 2-228,0 1 1,3-2 0,-1 2 0,1-2-87,2-1 1,1-2-1,1-3 1,1-3-159,-1-2 1,2-5-1,-2-3 1,1-4-91,1-4 1,-3-2 0,2-3-1,-3-1 194,-3 1 0,0 2 1,-3 0 189,-1 0-25,-1 0 1,-1 5-1,0 1 97,0 2 1,0 7 84,0 6 0,0 3 1,0 9-1,0 0-245,0 2 1,0-2 0,1-1 0,1-1 64,1-3 0,4 4 0,-2 0 0</inkml:trace>
  <inkml:trace contextRef="#ctx0" brushRef="#br0" timeOffset="7334">8454 807 8489,'0'9'527,"0"0"0,0 0-332,0 3 0,1 2 0,1 4 1,2-1-278,1-3 0,-2 0 0,3-3 69,1 1 0,-2-4 0,1-5 0,0-3 19,-1-3 1,2-5 0,-2-5 0,1-1-165,0-2 1,1 0-1,4-2 1,1 0 157,-1 0 0,6 1 0,2-1 0</inkml:trace>
  <inkml:trace contextRef="#ctx0" brushRef="#br0" timeOffset="7857">9024 825 7660,'-6'-8'0,"1"1"0,1 1 552,2-1-134,1 3 1,5 14-1,2 9-166,2 3 1,-2 6-1,-1 3 25,2 0-201,-3 2 1,3-2-1,-4-1-156,-1-3-15,-1 0 0,-1-4 0,0-3-677,0-5 0,-1-6 1,-1-8-1025,-1-6 1796,0-5 0,-1-7 0,-1-1 0</inkml:trace>
  <inkml:trace contextRef="#ctx0" brushRef="#br0" timeOffset="8052">9040 798 7660,'9'-9'215,"0"0"1,-2 1 0,1 1-1,3 2 22,2 1 0,-3 2 0,3 2 0,-2 0-31,-2 3 0,2 2 1,-6 4 206,0 0-330,-1 4 1,-8 1 0,-2 4-1,-2-1-54,-1 1 1,-3 0-1,-1 0 1,1-1-435,-1 1 1,0-4-1,2-2 1,-1-3-461,1-3 0,4-2 865,2-4 0,3-8 0,-2-2 0</inkml:trace>
  <inkml:trace contextRef="#ctx0" brushRef="#br0" timeOffset="8852">9175 841 7620,'8'0'121,"-2"3"0,-1 1 278,-1 1 1,3-3 0,-1 2 0,2-1-335,1 0 1,0 0 0,0-3 0,0 0-65,-1 0 0,1-1 1,0-2-1,0-3 22,0-2 0,-3-1 0,-1 0 0,-1 1-91,-2-1 1,-1-1 0,-1-1-1,0-1 1,0 1 0,-1 4 1,-2 1-1,-3 1 46,-2 0 0,-1 1 0,0 4 0,0 2 140,0 4 1,1 0 0,-1 9 0,0 1-15,0 1 0,1 4 1,1-1-1,2 1-2,1 1 0,1-4 0,3 3 0,1-2-121,2-1 1,2-5-1,5-1 1,2-3-223,3-3 0,1-3 0,2-6 0,0-4-195,0-4 1,-1-2-1,0-5 1,-1 0 76,-1 0 0,-3-2 0,1-1 0,0 1 221,-2 1 0,-4 3 1,-2 1 585,-1 3-322,-1 2-133,-3 1 0,0 6 0,-1 5 0,-1 7 190,-1 4 0,-3 2 0,3 2 0,1 1 183,1 0 0,0-3 0,-1-1 0,-1-2 302,1-1 1,1-1-1,2-2-607,2-2 0,-1-2 1,3-5-1,0-2-322,0-3 0,1-3 0,3-2 1,0-2-190,0 0 0,-1 1 0,1-2 1,0 0 14,0 0 0,1 4 0,1-2-376,1 2 810,-1 1 0,1 0 0,0 0 0,-1 0 0,-1 0 0,-1 3 0,1 2 0,1 0-12,-1 1 0,0 0 0,-4 0 0,1 1 74,1 1 0,1 1 1452,0 0-464,-4 0 1,-2 0-475,-6 0 1,-2 0 0,-4 1-355,0 2 0,0-2 1,1 3-1,1 0-87,1 1 1,1 0 0,-2 0 0,3 0 137,0 0 0,1 1 0,3 3-156,0 0 1,0 0-1,1 0-1291,2 0 873,2-1 0,3 1 1,1 0-1,0 0-24,0 0 1,-1 0 0,-1 0 0,-2 0 282,-1-1 0,0 1 0,-2 0 0,1 0 70,-1 0 0,-5 0 1,-3-1-1,-2-2-108,-1-3 0,0 1 1,0-1-1,0-1-360,0-1 0,2-5 0,0-2-746,1-2 894,4-1 0,-2-1 0,4-1-387,0-1 679,4-3 0,1 1 0,4-4 0</inkml:trace>
  <inkml:trace contextRef="#ctx0" brushRef="#br0" timeOffset="9106">9735 797 7867,'9'-4'1323,"-1"2"-856,-2-4 0,-2 9 1,-4 2-138,0 5 1,0 6 0,0-1 0,0 4-239,0 2 1,3-1 0,1-5-1,1-1-112,1-1 1,2-1-1,1-3-535,0 0 416,4-4 1,0-1 0,3-6 0,-2-4-187,2-6 0,-2-2 0,0-3 1,-1-2-13,-3 1 0,-4-1 0,-3 1 0,-2 1 242,-1 3 1,-1-2-1,-3 4 1,-4 1-12,-6 1 1,-3 1 0,0 1-1,1 0-33,2 2 0,3 2 0,-1 4-766,2 0 905,5 0 0,1 0 0,4 0 0</inkml:trace>
  <inkml:trace contextRef="#ctx0" brushRef="#br0" timeOffset="9456">9966 779 7660,'6'-3'533,"0"0"0,-3 3 0,2 5 0,0 2-424,0 3 0,-3 4 0,2-1 0,-2 0-36,1 3 1,0-2 0,-2 0 0,1-1-118,1-3 1,1 0-223,-1-1 64,-2-4 1,4-2 0,-2-6-714,3-3 688,-2-6 1,4-1 0,-3-5-418,0 0 528,3 0 1,-4 2 0,2 0 0,-1 1 74,-1-1 1,0 3-1,-2 1 1,2 3 139,1 0 136,-3 0 1,5 9-1,-4 5 1,0 5-82,1 1 0,-3 2 0,3 1 0,0 0-218,2-2 0,-1 1 0,1-2 0,0-1-59,2-3 0,1 0 1,0-4-1,0-1-165,0-1 1,3-2-1,0-2-372,-2-3 660,4-2 0,-4-5 0,3 4 0,-4-4 0</inkml:trace>
  <inkml:trace contextRef="#ctx0" brushRef="#br0" timeOffset="10426">10319 747 7660,'1'6'50,"2"-1"0,-2 1 0,2 3 33,-2 0 1,2 3 0,0 0-1,-1-1 33,-1-1 0,2 1 0,1 2 6,1 1-92,-3-3 0,6 1 1,-3-5-353,0-1 203,2-1 1,-2 0-593,4-2 517,0-6 0,0-3 0,-1-4 0,-1-2 10,-1 1 1,-3-3-1,2 0 1,0 1 312,0 1 1,-2-1 0,1 1 0,0 1 53,-2 1 0,0 1 0,0 1 0,1-1 185,-1 0 0,-1 3-152,-1 0 0,-1 4 0,-2 0 12,-3 4 1,1 0 0,0 4-63,-2 1-91,3 1 1,-3-2-1,4-1 1,0 1 110,-1-1 0,3 3 1,-2-2-161,2 2 1,1-2-136,0 0 59,0 0 1,0 0 0,0 0-134,0 1 1,4-4-1,2 0-56,2-2 0,-2-1 0,0 0 48,0 0 0,2 0 1,0-1-1,-1-1-115,-1 0 0,-1-5 0,2 2 0,-2-1 29,-1 0 1,-1 3 105,-3-3 113,4 0 1,-3 0 121,2 0-59,-2 0 0,-1 0 20,0 0 0,-3 1 118,0-4 1,-3 3 0,2 1 201,-1 1 1,-1 0-1,-3 2 1,0-1 3,0 1 0,0 1 0,1 1 0,-2 0-5,-2 0 0,1 0 0,-3 1 1,0 1-83,1 1 0,1 7 0,-2-1 0,1 2-81,2 1 0,1 2 0,2 5 36,3 2-89,-3-3 1,7 7-1,-1-4-136,4-2 6,3 0 1,6-5 0,2-2-306,1-2 215,1-5 0,2-1 1,-2-5-1,0-2-184,1-3 0,-2-3 1,0-3-1,-1-3-308,1-2 1,-3 1 0,1 0 0,-3 1 285,-3-1 1,1 3 0,-4-1-1,0 1 195,1 2 0,-3 4 62,2 1 0,-5 5 0,-1 1 0,0 5 305,-1 3 1,3 4 0,-2 1 0,2 0 122,1-1 1,0 0 0,0-3 63,0 0-328,0 0 0,0 0 1,1-1-101,2-2-56,2-3 0,1-3 1,0 0-263,4 0 233,-1-3 0,7-2 0,-3-4 1,1-1-123,1-2 1,2-1 0,1-3-1,-1 3-3,-2 0 0,0-3 0,-2 1 0,0-2 123,0 0 0,-1 0 0,-4 1 0,-3 0 60,-2-2 1,1 0 0,-1-4 0,-2 1 74,-3 1 1,-3 2 0,-3 4-1,-1 2 370,0 4 1,0 3-1,0 6 834,0 2-969,0 6 1,0 9 0,0 6 652,1 1-701,-1 6 0,4-1 0,2 5 441,2 1-692,1-7 1,2 6 0,3-9 0,5 0-168,2-2 1,6-5-1,4-7 1,0-6-716,-1-4 1,0-4 874,-3-4 0,0-8 0,-1-8 0</inkml:trace>
  <inkml:trace contextRef="#ctx0" brushRef="#br0" timeOffset="173187">14726 684 8533,'-5'0'1775,"0"0"-1704,2 0 0,0-1 0,-4 0-76,1-2 0,3 0 0,-2 2-74,1-2-166,1 2 64,-1-3 241,-1 4-14,0 0 10,1 0 888,4 0-712,4 4-191,-3-3-165,3 3 197,-4-4-68,0 0 43,4 4 119,-3-3-72,3 2 86,-4-3-912,0 0 1060,4 0-72,-3 0-60,3 0-182,-4-3 0,-1 2 106,-2-2 1,2 3-39,-2 3 1,2-1 0,1 4-1,0 4-81,0 4 1,0 4-1,0 2 1,0 2-119,0 4 0,0-1 0,0 4-115,0-1 207,0-2 1,0-3 0,0-2-91,0-2 0,0-6 0,-1-2-32,-2-4 0,2-7 1,-3-6-202,0-2 255,3 0 1,-6-5 0,4-2-1,0-2-95,-1-1 1,2 1-1,-3-2 1,1-1 94,2-1 0,0 4 0,1 2 0,-2-2 49,1-3 0,1 2 0,1-2 0,1 3 86,2 2 0,-1 1 0,3-1 1,2 1 82,1 1 0,1 2 0,0 4 368,0 1-375,0 0 1,0 1 0,1 4 209,1 2-262,-1 4 0,3 5 0,-4 2 263,0 3-253,0 2 0,0 3 0,-1 2 0,1 1-52,0 1 0,0 1 1,-1-1-1,-1-2-74,-1-1 0,-4-2 0,1 2 0,-2-3-210,-1-4 0,0-1 0,-1-5 1,-2-1-188,-3-1 0,-2-4 1,-1 1-286,0-2 1,0-2 0,0-2 730,1-3 0,-5-6 0,-1-2 0</inkml:trace>
  <inkml:trace contextRef="#ctx0" brushRef="#br0" timeOffset="173362">14646 807 9215,'5'4'1085,"3"-3"1,-1 3-874,4 0 0,0-3 0,4 2 0,0-2-713,2-1 0,2 0 0,2 0-1916,2 0 1745,-1-4 0,3 2 672,-5-4 0,1-4 0,-3-4 0</inkml:trace>
  <inkml:trace contextRef="#ctx0" brushRef="#br0" timeOffset="173612">14983 629 7645,'-9'0'1270,"0"1"-692,0 2 0,4-1 0,1 4 0,1 1-239,0 1 1,0 4-1,3 0-90,0 2-141,0 1 1,0 3 0,0 0-1,0 0 82,0 3 1,0-2-1,1 2-90,2-3-143,2-4 0,4 2 0,0-4 0,0-1-86,0-2 0,3-4 0,1-2 0,0-2-157,3-1 1,-2 0 0,0 0-1,0-1-409,-1-2 0,-2 1 0,1-2 0,-2-1-263,-1 0 1,-1 2 957,-2-3 0,2 0 0,-4-3 0</inkml:trace>
  <inkml:trace contextRef="#ctx0" brushRef="#br0" timeOffset="173870">15188 638 7622,'-5'6'1589,"2"0"-951,2 1 0,-2 2 0,0 2 0,1 1-277,1 2 1,1 1-1,0 4 1,0 0-297,0 2 0,3 3 1,1-3-1,1-1 13,2 2 1,-2-6 0,1 1-619,1-4 376,1-1 0,4-4 1,0-2-1036,2-3 881,-3-2 1,6-2 0,-2-2-1454,1-3 1326,2-6 0,-1 1 0,-2-2 1,-2-1 444,-1 0 0,2-1 0,4-3 0</inkml:trace>
  <inkml:trace contextRef="#ctx0" brushRef="#br0" timeOffset="174112">15507 638 8231,'-5'4'1023,"0"-3"1,3 3-1,-1 0-558,1 2 1,1 5 0,1 2-1,0 3-239,0 3 0,0 5 0,1-1 0,1 2-277,1-1 0,1 0 0,-2-3 0,1-2-1182,-1-3 1,0-4-740,1-3 1,1-5 1971,2-4 0,2-8 0,-4-5 0</inkml:trace>
  <inkml:trace contextRef="#ctx0" brushRef="#br0" timeOffset="174575">15623 649 7612,'-1'9'1088,"-2"0"1,2 1 0,-2 1-1,2 4-689,1 2 1,3 2 0,0 0 0,0 3-379,1 1 0,-2-3 1,3 0-1053,-1-1 684,-1-5 0,0-1 0,0-4-458,-1-1 1,-1-4 0,-1-4-1,1-4 311,2-4 1,-2-5 0,2-2-1,-2-2 494,-1-1 0,0 1 0,0-1 0,0 0 0,0 0 0,0 2 0,0 0 0,0 2-30,0 1 1,3-2 0,0 4-1,-1 0 559,-1 1 1,0 5 188,2 2 0,1 4 1,2 4-1,0 5-246,1 3 1,1 1 0,1 4-319,0 0-141,0 0 0,3-1 0,0 1 0,-1-1 72,2-2 1,-2-1 0,3-5 0,-1 1-50,-2-2 0,1-5 0,0 0 0,-1-2-172,-1-1 0,-4-7 1,-1-2-1,-1-2 162,-2-1 1,-1-1 0,-1-3 0,0 1-94,0-1 1,0 3-1,-1-2 1,-2-1-375,-3-1 0,1 2 0,0 2 0,0 0-114,0 2 1,3 1 0,-2 1-888,0 0 856,3 4 586,-3 1 0,4 0 0,0 0 0</inkml:trace>
  <inkml:trace contextRef="#ctx0" brushRef="#br0" timeOffset="174880">16041 656 7612,'0'-5'1195,"0"-3"0,-3 6 0,-1-3 1,-1 1-1009,-2 2 0,-1 2 0,-1 2 0,-1 2 8,-2 1 1,2 4 0,-4 4 0,1 1 30,2 1 1,1 2 0,1 1-1,1 1-237,3 1 1,1-1-1,4 2 1,2-2-824,3-2 1,5-3 0,8-2-1151,0-2 1606,4-1 1,-4-4 0,3-2 0,-2-2-593,-1-1 1,2 0 969,1 0 0,0-4 0,-4-1 0</inkml:trace>
  <inkml:trace contextRef="#ctx0" brushRef="#br0" timeOffset="175367">16174 666 7612,'-9'-5'-108,"1"2"442,2 6 0,-1 2 1,4 5-1,1 1-70,1 4 1,1 3-1,0 2-172,0 0-41,4 5 1,-2-5 0,4 3-430,1-2 161,1 0 0,1-7 0,0-2 0,1-3-207,1-4 1,-1-1-1,2-4 1,-1-1 201,1-2 1,-2-5 0,2-7 0,-3-2 221,0-1 0,-1 0 0,-1 1 0,-2-1 0,-1 0 0,2 0 0,-3 2 0,-1 0 0,-1 1 0,-1 4 0,0-1 0,0 2 0,0 7 0,0 3 276,0 4 0,-3 7 0,0 2 0,0 1 93,-1 2 0,3 1 0,-2 0 1,2 0-478,1-2 0,0 1 1,0-5-1,0 0-361,0-1 0,0-1 0,0 0 469,0 0 0,4 0 0,1 0 0</inkml:trace>
  <inkml:trace contextRef="#ctx0" brushRef="#br0" timeOffset="176003">16387 647 7828,'0'9'417,"0"0"1,0 1 0,0 0 0,-1 3-107,-2 1 0,2 4 0,-2 4 1,2-1-296,1 1 1,1-1-1,1-5 1,1-1-756,-1-3 0,3 1 249,1-1 0,-1-4 1,0-6 92,-1-4 0,0-4 1,-2-5-1,1-1 397,-1 1 0,-1-2 0,-1 2 0,0-1 0,0-1 0,0 2 0,0-4 0,0-1 0,0 4 0,0-2 0,0 3 0,0-1 0,0 1 0,0-2 0,0 2 0,0 0-115,0 1 1,0 1 172,0 0 0,4 1 0,1 2 0,3 3 108,1 2 1,0 1 0,0 0 0,1 1-43,2 2 1,-2 1 0,1 3 0,-1-1-46,-1 1 0,-1 1 0,-1 1 1,-2 0 55,-1-1 0,-1 1 0,-3 0 0,-1 0 40,-2 0 0,-2 0 0,-4 0 0,0-1-109,0-2 1,0 1 0,1-2 0,-1 0-322,0-2 1,0 1-655,0-1 646,4 0 0,2-7 0,6-1 144,3 0 0,2-2 1,1 4 65,0 1 1,0-1 0,2 0 0,1 1 7,-1 1 1,-1 1 0,-1 0 0,0 1 71,0 2 1,-2-1 0,0 3 331,-1 2-261,-4 1 0,2 1 0,-4 1 637,0 2-553,0-2 1,-4 4 0,-2-4 0,-3 2 18,-2-1 1,-3 2 0,-4-1-1,0 0-383,1 0 1,-1-3 0,0 1 0,1-4-171,2-2 1,2-1-1,2-3 1,0-1 351,3-2 0,-5-6 0,3-5 0</inkml:trace>
  <inkml:trace contextRef="#ctx0" brushRef="#br0" timeOffset="176412">16617 656 7612,'0'-5'644,"0"2"0,0 6-154,0 3 0,0 5 0,0 1 1,1 3-248,2 4 0,-2 0 0,2 4 0,-2 2-164,-1 1 0,0-4 0,0-1 0,0-3-543,0-3 1,0 1-1484,0-5 1475,0-3 1,0-5 0,1-6-912,2-3 1266,-2-2 1,4-4-1,-3-3 1,1-1 116,-1 1 0,0-3 0,0 2 0,1 0 0,-2-1 0,1 0 0,0 0 0,1-1 0,-1 0 0,2 0 0,0 1 0,0 0 119,0 2 1,3 2 0,-1 4-1,2 1 348,1 2 1,-3 3-1,0 4 1,1 1-81,0 4 0,2 6 0,-1 3 1,-1 2-191,-1 1 1,-1-1 0,2 1-137,-1 0-18,-4 0 0,5-2 0,-3 0-799,1-1 534,-3 0 1,2-1 0,-2-3-1458,1-1 456,4-5 1223,-6 3 0,7-7 0,-3 3 0</inkml:trace>
  <inkml:trace contextRef="#ctx0" brushRef="#br0" timeOffset="176609">16697 798 7612,'-5'0'1016,"1"0"-776,4 0 1,8 0-641,4 0 0,4-3 0,1-1 0,1 0-673,0 0 1073,0 1 0,3-1 0,2-1 0</inkml:trace>
  <inkml:trace contextRef="#ctx0" brushRef="#br0" timeOffset="176820">16918 655 7641,'-4'-5'727,"3"0"-7,-2 2 0,3-1-602,3-2 0,3 2 0,5 4 1,2 0-476,0 0 0,-1 0 0,2 0 0,0 0-229,0 0 1,-3 0 0,0 0-1,-1 0 586,-1 0 0,0 4 0,0 1 0</inkml:trace>
  <inkml:trace contextRef="#ctx0" brushRef="#br0" timeOffset="176995">17034 628 6830,'-9'9'389,"2"0"1,1 0-1,2 0-11,0 0 0,2 3 0,-3 3 1,0 2-162,0 1 0,3 3 0,-1 2-638,2 0 352,1-1 1,0-5 0,0 1-1474,0 0 1072,0-4 1,1-2 469,2-7 0,2-1 0,4-4 0</inkml:trace>
  <inkml:trace contextRef="#ctx0" brushRef="#br0" timeOffset="177337">17141 664 7641,'-4'-8'-239,"-2"2"1,1 2-1,0 5 1782,1 2-1193,-3 2 1,5 8 0,-3 1 0,2 3-201,1 1 1,1 3 0,1-1 0,0 0-178,0-1 0,0-2 1,1-2-1,1-1-166,4-1 1,3-2 0,2-5 0,1-3-116,-1-2 1,3-1-1,0 0 1,2-2 48,-1-4 0,2 0 0,-2-6 0,0 1 200,0-1 1,-1 2-1,-4-4 1,0 0 31,-2 0 1,-2 0-1,0-1 321,-4 0-212,-1 4 0,-2-5 0,-2 4 1,-5 1 7,-3 2 1,-2 0-1,2 1 1,-2 1-195,-1 1 0,1 4 0,-2-1 0,2 2-296,0 1 1,3 3 0,-2 1 399,3 1 0,0 1 0,0 3 0</inkml:trace>
  <inkml:trace contextRef="#ctx0" brushRef="#br0" timeOffset="177833">17382 647 7419,'9'0'-1002,"-3"0"2268,-1 0-981,-3 0 1,2 5-1,-4 3 1,0 4 18,0 1 0,0 2 1,-1 3-1,-1 0-110,-1 0 1,-2 2 0,1 1 0,0-2-122,0-4 0,-3 1 0,2-4 0,0-1-317,2-1 0,1-2-348,-1-2 1,2-3 0,-2-7 255,2-5 1,1 0-1,0-3 128,0 2 141,0-3 1,0 3-1,0-5 50,0-1-7,0 3 1,0-4-1,0 4 188,0-1-123,4-3 1,-2 3 0,4-3 0,0 2 69,-1 0 0,3 3 0,-2-2 0,1 1-66,-2 2 0,3 3 0,-2 1 1,2 2 156,1 1 1,0 1 0,0 4 17,0 2 0,-3-1 0,-1 4 0,-2 1-7,-1 0 1,-1 2 0,-1 0 0,0 1-140,0 2 0,0-2 0,-1 2-14,-2-3-52,2 0 0,-5 0 0,2 0 140,-1 0-87,3 0 1,-6 0 0,3 0 0,0 0 148,2-1 0,-1 4 0,1 0 62,1-1 0,1-1 0,1-1 0,1 0-42,2-1 0,2-2 1,5-1-1,1 0 10,1 0 1,3-3 0,0 1 0,2-1-5,1 1 0,-1-2 0,1 2-236,0-2 0,0-5 0,0-1 0</inkml:trace>
  <inkml:trace contextRef="#ctx0" brushRef="#br0" timeOffset="-75729">9 1017 7732,'-1'-9'0,"-1"-1"0,-1 1-273,1 0 1,1 0 0,1 0 728,0 0-58,0 0 0,0 0 599,0 0-815,0 4 1,0 5-1,0 6 1,0 3-175,0 3 1,0-1 0,0 3-1,0 0-489,0 0 1,0-2 480,0 0 0,0 2 0,0 0 0</inkml:trace>
  <inkml:trace contextRef="#ctx0" brushRef="#br0" timeOffset="-75569">18 835 7761,'0'-10'-374,"0"1"89,0 4 285,0 1 0,0 4 0,0 0 0</inkml:trace>
  <inkml:trace contextRef="#ctx0" brushRef="#br0" timeOffset="-75241">116 925 7864,'0'12'0,"0"0"0,0 0-116,0 1 1,-3 0 0,0 3 0,1 0 95,1 0 1,1-2 0,0 0-4,0-1 1,1-2 0,2-5-14,3-2 1,-1-11 0,1-2-333,1-1 254,0-4 0,2 0 0,0-4-312,0 0 426,0-1 0,3 1 0,0 0 0,0 0 0,0-1 0,-2 5 0,2 2 0,-2 2 22,-1 1 0,0 3 0,0 1 0,-2 2 86,-1 4 1,1 6 0,-3 7 0,0 2 62,0 3 1,-1 2 0,-3-4 0,0-1-183,0-1 1,0-3 0,0 3 10,0-2 0,4 3 0,1-2 0</inkml:trace>
  <inkml:trace contextRef="#ctx0" brushRef="#br0" timeOffset="-75010">649 798 7796,'-3'9'0,"0"1"0,1 2 378,1 0 1,1 5 0,0 0 139,0 3-427,4 6 1,0-3 0,3 4-1,-2 0 33,-1 1 0,1-5 0,-2-2-685,-1-2 116,3 0 1,-4-8 444,2-2 0,2-6 0,0 1 0</inkml:trace>
  <inkml:trace contextRef="#ctx0" brushRef="#br0" timeOffset="-74842">587 1016 7949,'-4'-5'1225,"3"0"-747,-2 1-414,2 3 1,5-6 0,3 3 0,3 0-208,5 0 1,2 0 0,0 1 0,-1-2-449,-2 0 0,1-3 1,3 3-1,-1-1 591,-3 0 0,-1-4 0,-4-5 0</inkml:trace>
  <inkml:trace contextRef="#ctx0" brushRef="#br0" timeOffset="-74528">782 798 7796,'-9'0'395,"4"0"0,-2 5 0,4 3-100,1 3-203,1 10 0,1-5 0,0 8 1,0 0 34,0 0 1,0 2 0,0-3-1,1-1-27,2-3 0,-2-5 1,2-5-1,-1-1-506,1-2 0,-1-2 103,4-4 1,0-4-1,2-3 1,-1-3-5,-1-2 1,-3-1-1,3 2 1,0-3 12,2 0 0,-2 3 0,0-2 134,1 0 92,1 3 0,0-3 0,-1 3 159,-1 1-23,0 0 0,0 4 0,-1 2 158,2 2 0,-3 3 1,-1 3 296,-2 4-421,3 6 0,-3-3 0,2 3 0,-2 1-38,-1 1 1,1-2 0,1-1 0,1 0-297,-1-3 1,0-1 0,0-1 231,1 0 0,4 0 0,-2 0 0</inkml:trace>
  <inkml:trace contextRef="#ctx0" brushRef="#br0" timeOffset="-74366">1013 952 7786,'-6'3'67,"0"0"1,4 4-1,-1-1 1,2 2 111,1 1 0,0 0 1,0 1-1,0-1-255,0 0 1,1 0-1,2-1 1,2-1-665,0-1 740,3-4 0,-3-2 0,4-5 0</inkml:trace>
  <inkml:trace contextRef="#ctx0" brushRef="#br0" timeOffset="-74234">1066 824 7724,'0'-9'299,"-3"3"-250,0 0 1,1 4-1,4-2 1,2 1-785,1 0 0,1 0 735,3 3 0,0 4 0,0 1 0</inkml:trace>
  <inkml:trace contextRef="#ctx0" brushRef="#br0" timeOffset="-73911">1218 852 7689,'-9'0'857,"0"0"0,0 0 0,1 0-767,-1 0 0,0 1 1,0 1-1,1 2-60,2 1 0,-1-2-208,4 3 1,0 0-86,3 3 0,4-1 1,2-1-1,2-2-53,1-1 0,4 3 1,1-3-82,-1 1 316,4-3 1,-6 5 0,3-3 151,-1 1-44,-1-3 1,-4 5 0,0-3 0,-1 1 71,-1 2 0,-4 1 0,1 1 0,-3 0-28,-3 1 0,1-1 0,-5 0 1,-2 0-177,-2 0 0,0 0 1,2-1-1,0-2-421,0-3 1,-3 1 525,0-1 0,0 0 0,4-3 0</inkml:trace>
  <inkml:trace contextRef="#ctx0" brushRef="#br0" timeOffset="-87374">9405 202 7821,'0'-9'562,"0"1"47,-3 2 0,1-2 0,-3 2-308,1-2 1,-2 3 0,2-1-1,-1 0-100,-2 1 1,-1 1 0,-2 4-1,-1 0-21,0 0 1,-4 2 0,2 3 0,0 5-165,0 2 0,1 4 0,4 4 0,0 0-36,2-4 1,2 2 0,4-4 0,0 0-536,0-2 1,4-5 0,3-2-96,3-2 486,0 0 0,7-6 0,-3-3 0,1-2-82,0-1 0,-4-3 1,4-1-146,1-1 333,-3 0 0,1 0 1,-5 2-1,1 2 141,-2 1 0,-1 3 108,2 0 1,-4 5 0,-2 1-1,-2 5-85,-1 3 1,0 4 0,0 0-1,0 0-49,0 0 1,3-2-1,1 2-418,1-2 0,1-2 0,2-1-1051,-3-1 1068,3-4 1,-3 2-1,4-4-369,0 0 713,-4-4 0,7-1 0,-2-4 0</inkml:trace>
  <inkml:trace contextRef="#ctx0" brushRef="#br0" timeOffset="-87069">9583 150 7812,'0'-9'-19,"1"1"431,2 2 0,-2 3-193,2 6 1,-2 5 0,-1 5 0,0 0-83,0 3 0,0 0 1,0 0-1,0-1-42,0 0 1,-1 1 0,-1-1-1,-1-3 201,1-2 0,1-1-962,1-1 389,0-3 0,1-1-230,2-4 388,2-4 1,1-2-1,0-5 1,1-4-30,1-2 0,-2 0 0,-1 1 0,2 3 42,1 0 0,-2-2 0,0 4 1,0 2 196,-1 2 0,3 2 0,-2 1 54,2 4 0,1 3 1,-1 6-1,1 1-27,0 2 1,0-1 0,1 3-479,2-1 225,-2 2 0,5-6 0,-2 1 0,1-4-1059,2-2 1194,1-1 0,4-3 0,2 0 0</inkml:trace>
  <inkml:trace contextRef="#ctx0" brushRef="#br0" timeOffset="-86832">10187 210 7831,'-6'0'263,"1"1"1,0 1 160,0 1 1,2 4-1,-2-1 1,1 1-383,2 2 1,2 3-1,0 1 1,0 0-589,0 0 1,0-2-934,0-2 1479,0-4 0,0-1 0,0-4 0</inkml:trace>
  <inkml:trace contextRef="#ctx0" brushRef="#br0" timeOffset="-86698">10135 122 7776,'-4'-9'113,"3"0"0,-3 0 327,4 0-991,0 4 0,1 2 551,2 3 0,2 3 0,4 2 0</inkml:trace>
  <inkml:trace contextRef="#ctx0" brushRef="#br0" timeOffset="-86340">10285 166 7776,'0'9'22,"0"0"278,0 0-173,0 4 1,0-3 0,0 3-1,0-2 49,0 1 0,0 4 0,1-1 1,1 1-113,1-2 1,0 0-1,-3-3 1,0 1 278,0-1-407,0-5 0,0-3 1,0-6-124,0-3 1,0-5 0,0-2 0,0 0 29,0 0 0,3-1 1,1 1-1,-1 0-26,1 0 1,3-3 0,-1 3 337,2-1-107,-3 1 1,3 3-1,-2 0 1,2 0 96,1 2 1,0 2 0,-1 1 0,1 2 26,0 2 1,1 5 0,1 1 0,1 4-82,-1 3 1,-2 2 0,0 3 0,0-1-64,0-2 0,-1 0 0,-1 1 0,-2-2-122,-1 0 0,-1-3 1,-3 1-1614,0-1 1707,0-5 0,0-1 0,0-4 0</inkml:trace>
  <inkml:trace contextRef="#ctx0" brushRef="#br0" timeOffset="-85890">10498 291 7242,'-9'-4'103,"4"-1"1,1-1 0,4 0-193,0-1 47,4-1 1,-2-1 0,4 0 157,1 1-81,5-1 0,-2 0 1,1 0-1,-1 0 45,-1 0 1,0 3 0,0 1-57,0 1 1,0 2 0,0 5 0,-1 4-41,1 4 0,-3 0 0,-1 4 1,-1 0-69,-2-2 1,2 3 0,-1-3 0,0 0-244,1 0 1,-3-2-1,2-2 327,-2 0 0,3-4 0,1-1 0</inkml:trace>
  <inkml:trace contextRef="#ctx0" brushRef="#br0" timeOffset="-85499">10711 175 8942,'0'13'573,"1"2"1,2 6-1,3 2-546,2 3 1,1 1 0,0-1 0,-1 1-50,1-1 1,0 0 0,-1-2 0,-2-4-84,-3-5 0,-1-2-459,1-4 1,-3-6-465,0-6 786,0-2 0,-8-9 1,3 2-1,-1-2 73,0-3 1,0 2-1,-3 0 1,2 0 170,1-2 1,-2 0 0,3 1 0,0 0-28,2-2 0,2 0 1,1-2-1,0 3 95,0 3 0,1-1 0,2-2 0,4 2 136,4 3 0,-2 3 0,3 4 1,-1 2-39,1 2 0,-2 1 1,2 1 46,-2 2-163,-2 1 1,0 6 0,-1 1 0,-2 2 35,-1 1 1,-1-2 0,-3 1-87,0 0-33,-4 3 0,-1-5 0,-4 3-131,0-1 4,1-2 0,-4-2 1,0-1-1,1-2-451,1-3 1,1-2 608,0-1 0,1 0 0,-1 0 0</inkml:trace>
  <inkml:trace contextRef="#ctx0" brushRef="#br0" timeOffset="-85210">10880 211 7770,'-8'1'666,"2"2"0,2 2 0,4 4 0,0-1-500,0 1 1,0 0 0,0 0-1,1 0-135,2 0 1,2-1-1,5-1 1,1-2-140,0-2 0,4 0 0,-2-3 0,0-1-129,0-1 0,2-3 0,-3-4 0,1 0 76,0 0 1,-1-1 0,-4-1 0,-2-1 102,-3 2 1,1 0-1,-1 1 1,-2 0 71,-3 0 1,-4 0 0,-5 0-330,-1 0 249,-4 4 1,5-1 0,-3 3 0,2 1-352,1 1 1,1 1 416,1 0 0,0 0 0,0 0 0</inkml:trace>
  <inkml:trace contextRef="#ctx0" brushRef="#br0" timeOffset="-84960">11067 176 7733,'5'9'0,"-2"0"-2,-2 0 0,2 0 0,1 1 892,1 1-586,-3-1 1,6 3-1,-3-3-91,0 2-200,3-2 0,-6 3 46,4-5 4,-5 1 0,3-5 0,-4-4-195,0-5 1,0-4 0,0-1-1,0-2-22,0 1 0,0-2 0,1 0 0,1 0-105,1 1 1,4-3 0,-1 3 0,2 1-2,1 1 1,0 1-1,0 1 22,0 3 1,-1-2-1,2 4 238,2 1 0,-2 5 0,3 2 0</inkml:trace>
  <inkml:trace contextRef="#ctx0" brushRef="#br0" timeOffset="-84752">11350 53 7384,'-5'-4'0,"-1"-2"615,-1-2 1,0 4-294,1 4 1,2 8 0,4 7 91,0 2-283,0 4 0,0 1 0,0 3-91,0-2-121,0-3 1,1 5 0,1-4-933,1-2 685,4 0 0,-5-5 0,3-1-1274,-1 0 1602,3-8 0,-6 7 0,2-7 0</inkml:trace>
  <inkml:trace contextRef="#ctx0" brushRef="#br0" timeOffset="-84243">11253 166 7699,'3'-6'-26,"0"1"70,4 3 1,-5-2 0,3 4-1,3 0-99,3 0 0,0 1 0,4 1 0,2 1-270,2 2 1,1-2 0,3 2 0,0-1 196,-1-2 0,1-1 0,2-1 0,-3 0 128,0 0 0,-1 0 0,-4-1 62,1-2 0,-4 1 0,-3-4 526,-4-1 0,-3 3 354,-4-2-738,0 4 0,-1-2 1,-2 4-1,-2-1 83,0-2 0,-3 2 1,1-2-1,-3 2-57,-2 1 0,1 0 0,2 1 365,0 2-527,0-2 0,-3 6 0,0-3 0,1 1-48,2 1 1,1 2 0,1 1 0,2 0 3,1 0 1,-2 1 0,3 1-1,1 1-45,1-2 0,5 0 0,2-1 0,2-1-142,1-2 1,3-1-1,0-3 1,1 1-399,0-1 1,2-1 0,-3-2-695,-2-2 931,0-2 0,-1-4 0,0 0-558,0 0 784,0 0 0,-3 1 0,-1-1 42,-1 0 20,3 0 0,-5 0 0,3 0 1,-2 0 227,-1 0 24,-1 4 0,-1 2 0,0 6 0,0 3-29,0 2 0,0 1 0,1 0 0,1 0-203,1 0 1,0 0 0,-3 0-1,0-1-326,0 1 1,3-3 341,0 0 0,4 0 0,-2 3 0</inkml:trace>
  <inkml:trace contextRef="#ctx0" brushRef="#br0" timeOffset="-83915">11759 132 7216,'0'9'882,"0"1"0,0 0-372,0 2 0,0 0 1,0-2-1,0 1-671,0 1 0,0 0 389,0-4-684,0-3 281,0-1 0,1-5 0,1-2-1292,1-3 1126,4-1 1,-3-2 0,3-1 0,-1-1 90,0-1 0,1-3 0,0 2 0,-1 1 212,1-1 0,1 0 0,1 3 0,-1 0 59,-2 2 1,2 2 0,-2-1 0,1 3 125,2 0 0,-3 2 0,0 5 0,1 4 72,1 3 0,-2 3 0,-1 3 0,0-1-249,0 1 1,-2-1 0,2 1-427,-1-1 314,2-4 1,-4 2 141,4-4 0,0-1 0,3 1 0</inkml:trace>
  <inkml:trace contextRef="#ctx0" brushRef="#br0" timeOffset="-83713">12034 17 7694,'0'-5'2495,"0"13"-2419,0 10-41,0 6 0,1 3 0,1 3 0,2 3 70,1 1 0,-2-2 0,3-3-505,1-1 177,-3-5 1,3-2-1,-3-5 1,0-3-1325,0-4 1547,-1-6 0,-3-3 0,0-5 0</inkml:trace>
  <inkml:trace contextRef="#ctx0" brushRef="#br0" timeOffset="-83574">11990 95 7996,'0'9'1137,"1"-3"1,2-1-1119,3-1 1,2-1 0,2-3-1,0 0-19,2 0 0,8 0 0,-1 0 0</inkml:trace>
  <inkml:trace contextRef="#ctx0" brushRef="#br0" timeOffset="-82560">12549 97 8162,'-3'12'0,"-1"1"0,1 1 211,-1 2 0,1 0 0,3 2 0,0 1-152,0 2 1,0-2 0,1 3 0,2-2-236,3-3 0,1-5 0,2 1 0,1-3-220,2-5 0,-2-3 0,2-3 396,-2-2 0,2-6 0,2-5 0</inkml:trace>
  <inkml:trace contextRef="#ctx0" brushRef="#br0" timeOffset="-82375">12453 157 7688,'-4'5'833,"3"0"1,-1-3-703,4 1-192,3 0 0,4-3 0,0 0 1,2 0-412,1 0 1,4 0 0,-1 0 0,2-1 471,0-2 0,1-2 0,0-4 0</inkml:trace>
  <inkml:trace contextRef="#ctx0" brushRef="#br0" timeOffset="-82075">12684 80 7631,'0'8'354,"0"1"1,0 0-169,0 0 1,0 4-1,0 2 1,0 0-65,0 0 1,0 2-1,0-2-130,0 2 11,0-4 1,-3 1-1,0-3-436,1 1 183,1 0 0,2-8 1,1-4 136,1-5 0,3 0 0,-3-1 0,0-1 37,0-1 0,-1-4 0,3 0 0,0 2 15,0 0 1,1 1-1,2 0 75,-2 0 1,2 1-1,-2 1 86,2 1 1,-2 4 0,0 0 24,0 4 1,-1 3-1,0 5-18,-1 2-84,3-2 1,-5 7-1,3-3-237,-1-1 112,-1 4 0,0-7 0,1 2 1,0-2 101,0-1 0,3-1 0,-2 1 0</inkml:trace>
  <inkml:trace contextRef="#ctx0" brushRef="#br0" timeOffset="-81892">12905 165 7688,'-6'8'0,"0"-2"0,4 2 0,-1-2 0,2 3 0,1 3 0,0-1 0,0 2 0,0 0 0,0-2 0,0-1 0,0-1 0,-1-1 0,-2-2 0,2 2 0,-3-7 0,4 2 0</inkml:trace>
  <inkml:trace contextRef="#ctx0" brushRef="#br0" timeOffset="-81747">12906 122 7688,'-1'-8'0,"-2"2"0,1-2 1169,-4 2-395,4 2-1339,-2 0 0,5 5-444,2 2 0,1-1 1009,2 4 0,2 0 0,-3 3 0</inkml:trace>
  <inkml:trace contextRef="#ctx0" brushRef="#br0" timeOffset="-81461">13002 186 7688,'0'12'275,"0"0"-162,0 4 1,0-7 0,0 3-1,-1-2 143,-2-1 1,2 1-1,-2 1-393,2 1 0,2-4-56,2-6 0,-2-2 0,3-3 0,-1-5 111,0-3 1,4-5-1,-2 1 1,1-1 34,0 2 0,0-3 0,2 3 0,-1-1 51,-1 0 0,0 5 0,2-2 1,0 2 0,-2 1 1,2 3 211,-2 0-146,2 4 1,-2-1 0,-1 6-41,-1 3-17,3 2 0,-5 4 0,3 1-171,-2 0 69,4-2 0,-5 3 0,4-3 0,1 1-145,1-1 1,0-4 0,-1-2 232,-1 2 0,4 1 0,3 1 0</inkml:trace>
  <inkml:trace contextRef="#ctx0" brushRef="#br0" timeOffset="-81006">13367 202 7676,'0'-5'1327,"-2"-3"-680,-1 2-453,-4 2 1,2-3 0,-4 3-56,0-1 0,0 2 0,0-2 1,-1 2-26,-2 1 0,3 1 0,-4 1 0,1 0-98,0 0 1,0 4-1,3 0 1,0 2-170,1 0 0,2 0 0,1 3-1,1 0 0,1-3 0,4-1 1,1 0-68,1 0 1,4-3-1,-1 1 1,1-2 31,2-1 0,3 0 0,0 0 1,0 0 4,1 0 0,-3 0 0,2-1 83,1-2 24,-3 2 1,4-4 0,-3 3 212,1-1-68,-1 0 0,-1 4 1,1 2-1,1 3-25,-1 2 0,0 4 1,0 3-1,0 2-53,0 1 0,-1 1 0,-1 0 1,-1 2-20,-2-1 1,1 1 0,-4 0 0,-1-1 55,-1-1 0,-2-2 0,-2 1 0,-4-1 116,-4-2 1,0 0-1,-3-6 1,0-2-55,1-2 1,1-2-1,-2-3 1,1-1-25,2-2 1,1-3-1,2-5 187,-1-4-206,4-6 1,-2 2 0,4-2-96,1-1 16,5 3 0,2-3 1,5 5-612,2-1 342,1 0 0,5 1 0,0 2 1,1 1 301,1 1 0,3-3 0,4 2 0</inkml:trace>
  <inkml:trace contextRef="#ctx0" brushRef="#br0" timeOffset="-80666">13944 89 7545,'0'-8'0,"0"-1"508,0 0 1,-4 0-1,-1 0-260,0 0 1,-3 1-1,3 1 1,-1 2 26,0 1 1,0-1-109,-3 2-122,1 0 1,-1 4-1,0 3 1,0 4 140,0 6 1,3 5 0,1 4-164,1 3-97,1 3 1,0 2 0,0 1 0,1 3-219,1 0 1,5 0-1,1-3 1,1-3-395,0-4 0,0-5 0,3-5 0,0-3-12,0-2 0,-3-5 698,0-2 0,-1-6 0,4-2 0</inkml:trace>
  <inkml:trace contextRef="#ctx0" brushRef="#br0" timeOffset="-80301">13739 256 7661,'0'-9'255,"0"0"1,1 3 0,2 2 0,4-1-193,4 0 1,3 2-1,4-2 1,0 0-66,-1 0 1,1 3 0,0-2 0,0 1 59,-1 0 0,-3 0 0,-2 3 0,-3 1 48,-3 2 0,1 2 0,-4 4-80,-1 0 15,-1 0 1,-1 0-1,0 0-174,0 3 79,0-2 0,3 3 1,0-4-1,0 0-179,0 0 1,-1-4-1,4 0 1,1 0-23,1 0 0,2-3 1,1 1-1,2-3 153,1-3 1,-3 1-1,3-5 1,-1-1 159,-2-3 1,-1-1-1,-2 2 1,-1-1 180,-2-1 1,-3 0-1,0 4 1,-4-1-20,-4 0 0,-2 0 0,-4 0 0,-2 1-149,0 2 1,-3-2 0,4 3-749,-1 0 409,1-2 0,4 6-1006,0-2 738,0-2 536,4 4 0,1-7 0,4 3 0</inkml:trace>
  <inkml:trace contextRef="#ctx0" brushRef="#br0" timeOffset="-80078">14077 184 6866,'1'10'0,"1"1"0,2 2 224,1 0 1,-3-2 0,2 1-1,0-2 399,2-1 0,-1 0 1,0 0-593,2 0 1,-2-4-75,1-3 91,-4-1 0,2-4-110,-4-3 53,4-2 0,-3-2 0,2-1-105,-2-1 58,3 0 0,-2 0 1,4 0-1,1-1 35,1 0 0,3 1 0,1 3 0,-1 0-126,-1 0 1,2 2 0,0 1 0,0 3-292,0 2 1,-1 1 0,3 0 437,-1 0 0,3 4 0,-2 1 0</inkml:trace>
  <inkml:trace contextRef="#ctx0" brushRef="#br0" timeOffset="-79228">14539 168 7659,'-4'-5'0,"-2"2"522,-2 2 1,2 1-231,0 0 1,4 4-1,-1 2 1,2 2-222,1 1 0,0 3 1,1 0-1,2 0-105,3 0 1,3-5-1,2 2-402,1-1 355,3-4 0,-4 3 1,3-4-1,0-1-175,0-1 1,-2-2 0,1-1 0,0-2-69,-2-1 0,-1-1 0,-1-3 0,-1 0 230,-2 1 1,1-1-1,-4 0 1,-1 0 302,-1 0 0,-1 0 1,0 0 688,0 0-613,-4 4 0,0 5 0,-2 7 1,3 4-47,2 4 1,1 3 0,0 3-59,0 6-143,0 0 0,1 7 1,1-1 230,1 1-192,0 2 0,-3-2 0,0-1 269,0-3-243,0-7 1,-1 1 0,-2-5 0,-3-3 82,-2-3 0,-1-2 0,-1-4 0,-2-2-194,-3-1 1,2-2 0,-1-5 0,0-3-185,0-2 1,3-4 0,0-1 0,1-3-100,1-3 0,0-2 0,1 1 0,2-4-132,3-2 0,2 0 1,1-1-1,1 1-107,2 3 0,3-2 0,5 4-287,1 1 676,3 2 0,0 4 0,5 2 141,1 2 0,-1 5 0,-3-3 0,-1 3 0,-1 0 0,-4-2 0,2 3 0,-5-3 0,1 1 55,0 0 1,-3-2-1,-1 1 1,-1 1 1060,-2-1-358,3-1 1,-4 4 0,2 4-372,-2 5 1,-4 4 0,0 2 0,1 1-285,1-1 1,1 2 0,0-2 10,0 0 1,1-1 0,2-2 0,3-2-69,2-3 1,-1 1 0,0-1-508,3-1 384,5-1 1,-4-1 0,4-1-1,1-1 54,0-1 1,-1-4-1,0 0 1,0-3 13,-1-2 1,-5 1 0,-4 1 0,-1-1-181,-2-1 0,-1-3 0,-1 3 0,-2 1-459,-4 2 0,0 0 0,-5 0 1215,1 0-268,-3 4 0,3-2 0,-2 4 1,2 1-273,1 1 1,1 5 0,-1 1 0,1 1-211,2 0 0,-1 0 0,4 3 1,1 0-149,1-1 1,2 1 0,2 0-179,3 0 1,2-3-1,1 0 1,0 0 508,-1-1 0,4 0 0,1-3 0,1 1 0,-3 4 0,2-2 0</inkml:trace>
  <inkml:trace contextRef="#ctx0" brushRef="#br0" timeOffset="-78886">15027 186 7659,'0'-9'54,"0"0"1,0 0-1,0 1 1,0-1 492,0 0 0,0 3 0,0 0 941,0-1-1017,0 3 1,0 1-1,0 6-31,0 3-337,0 6 1,1-1-1,2 3 1,2-2-165,0-1 1,2 0-1,-3-1 1,1 0-184,2-2 1,0-1-1,0 1 1,-2-3-172,2-2 0,1 1 0,1-1 1,0-1 56,0-1 1,0-4-1,-1-1 1,-1-2 80,-1-3 1,-1 0 0,3-4 0,-1 1 274,-1 0 0,-3-3 1,2 3-1,-1-1 195,-2 0 1,-1 1 107,-1 3-184,0 4 0,0-1 362,0 6 1,0 9 0,0 9 19,0 1-455,0-4 1,0 1-1,0-2 1,0 1-333,0 0 0,0-4 1,1 0-1,1-1-1394,1-1 1682,0-4 0,1 3 0,1-3 0</inkml:trace>
  <inkml:trace contextRef="#ctx0" brushRef="#br0" timeOffset="-78759">15339 318 7731,'0'6'1122,"0"0"0,0 0-1122,0 3 0,0 0 0,0 0 0</inkml:trace>
  <inkml:trace contextRef="#ctx0" brushRef="#br0" timeOffset="-77166">15640 81 7665,'-3'-14'136,"0"2"1,-4 5-1,1 2 624,-2 1 1,0 2-178,3 5-452,-3 6 0,7 5 1,-2 5-62,2 1-80,1-1 0,0 6 0,0-4 1,1 1-37,2 0 1,-1-1 0,3-4 0,-1 0-86,-2-2 1,1-2-1,0-4-206,-1-1 1,-1-4 240,-1-4 0,0-4 1,0-5-1,0-2 55,0-1 1,3-3 0,0 2 0,0 0-30,1 1 0,-2-3 0,3 3-32,-1 1 86,3-3 0,-1 4 0,5-1 0,1 2 20,-2 3 1,3-1 0,0 4 114,1 1-84,1 1 0,2 2 0,-2 3 0,-2 4-35,-3 3 1,1 4 0,-6-1 0,0 1 15,-2 0 0,-3-3 0,-3 1 1,-4 1-51,-4 0 1,0-3 0,-4 0 0,0-3-124,2-2 1,-4-4-1,3 1 1,0-2-263,2-1 1,3 0 0,1-1-1,2-2 419,3-3 0,2-2 0,1-1 0,4-4 0,1-1 0</inkml:trace>
  <inkml:trace contextRef="#ctx0" brushRef="#br0" timeOffset="-76870">15827 176 7507,'5'0'636,"1"0"1,-1 1-1,2 2-528,-1 3 0,0 2 0,2 1 1,-1 0-305,-1 0 0,0-3 0,2-1 0,-1 1-213,-2-1 1,1-1-171,3-4 425,0 0 1,-3-1-1,-1-2 1,0-3-34,0-1 0,-3-2 1,1-1 47,-2-2 104,3 2 0,-3-3 0,2 4 0,-2 0 311,-1 1 269,0-1 0,-3 5 0,0 5-337,1 7 1,1 2-1,1 4 1,0 1-146,0-1 1,1 3 0,1-3 0,2-1-404,1-1 0,0-2 0,1-2 0,0-1-903,1-1 1243,1-4 0,1 2 0,0-4 0</inkml:trace>
  <inkml:trace contextRef="#ctx0" brushRef="#br0" timeOffset="-76700">16156 80 8037,'-5'8'362,"2"1"1,2 1-1,1 2 1,0 3-239,0 2 0,0 3 0,0 2 1,1 0-352,2-1 0,1 0 1,3-3-615,-1 0 0,-4-4 207,1-3 634,-2-1 0,3-1 0,1 0 0</inkml:trace>
  <inkml:trace contextRef="#ctx0" brushRef="#br0" timeOffset="-76554">16049 220 7624,'8'0'1352,"1"0"-963,0-4 1,1 3 0,2-2-1540,3 2 386,1 1 764,2 0 0,4 0 0,1 0 0</inkml:trace>
  <inkml:trace contextRef="#ctx0" brushRef="#br0" timeOffset="-71436">1778 798 7701,'-5'4'549,"-2"-2"1,3 3-146,-1-1 0,3 3 0,-1-1 0,3 1-441,3 2 0,-1-3 0,4-1-60,1-1 0,1-1 1,0-3-362,1 0 354,0-4 1,0-1-1,0-4-297,0 0 231,-4 1 1,2-1 0,-3 0-190,1 0 310,-3 4 0,2-3 0,-4 2 172,0-2-101,0-1 1,0 3 0,-1 2-1,-2 0 160,-3 2 1,-2-2-1,-2 1 1,-1 2 51,-1 3 1,0 6 0,3 4 0,1 2 53,-1 2 0,1 4 0,1 1 0,2 2-151,1 2 1,2 0 0,5 1 0,3-2-279,2-3 1,5-6 0,0-2-505,1-3 508,3 1 0,-1-11 0,3 0-1383,-3-5 680,0-3 840,2-5 0,0-1 0,-1-3 0</inkml:trace>
  <inkml:trace contextRef="#ctx0" brushRef="#br0" timeOffset="-71093">2035 771 7701,'-4'-5'413,"-1"1"1,-1 1-16,0 0 0,3 1 0,-2 2 193,-2 0-474,-1 0 0,2 2 1,0 2-1,-1 1 45,-1 2 0,2 0 0,1 1 0,0-1-126,0 0 1,3 4 0,-1-3 0,2 2-185,1 1 0,0-4 1,0-1-1,1 1-157,2 1 0,2 0 0,4-1 0,0-2 15,0-1 0,1 3 1,1-3-1,1 1 59,-2-2 0,0 2 0,-2 1 297,-2 2 0,1-2 0,-4 0 104,-1 1 1,-2 1 0,-3 0 258,-3-2-309,-2 1 0,-1-5 0,0 3-29,1-1-46,-1 3 1,-3-6-1,0 2-95,1-2-127,1-1 1,4 0 0,1-1-263,1-2 1,1-2-1,3-4 439,0 1 0,8-1 0,2 0 0</inkml:trace>
  <inkml:trace contextRef="#ctx0" brushRef="#br0" timeOffset="-70743">2185 780 7787,'-5'-4'390,"-3"3"879,2-2-572,2 2 1,-3-2-287,1 0 1,-2 0 0,-1 3-236,0 0 1,3 3 0,1 1-1,0 1-12,0 2 1,2 1 0,-2 1 0,1 0 105,2 0 1,1 0 0,2-1-133,2 1 0,2 0 1,5 0-1,1-1-296,1-2 0,1 1 0,-2-3 0,0 0-595,0 0 1,-4 0-1,-1-2-1781,1 1 2259,-3 3 1,3-4 0,-4 4 657,-1 1-202,-1 1 0,-2 1 0,-2 0 1,-3 0 87,-2 0 0,-1 0 0,0-1 0,-1 0-160,-1-2 1,1 1 0,-2-4-609,2-1 1,4-1 0,1-2-253,1-2 1,2-2 0,5-3 0,3 1 750,2 1 0,5 1 0,1-4 0</inkml:trace>
  <inkml:trace contextRef="#ctx0" brushRef="#br0" timeOffset="-70367">2373 824 7701,'-4'-5'1439,"2"-2"-410,-4 4 0,3-1-452,-3 1 0,0 3-148,-3 0-307,4 4 1,-3 5 0,3 0 0,-1 0 21,1 3 1,-1 1 0,-2 3-41,2-1 1,-1-2 10,4 2 0,0 1-632,3-4 149,0 0 1,0-6-1,1-1-409,2-1 1,2-2 0,4-5 0,0-4 211,-1-4 0,3-2 0,-1-3 0,-2 1 351,0 0 0,-1 2 0,0 1 0,-2 2 523,-1 1 0,2 3 142,-3 0 0,0 5 0,-2 2 385,1 7-640,-1 1 0,3 7 1,-3-3 52,2 1-84,-2-4 1,4 3-1,-3-4-826,1 0 206,4 0 1,-5-3-1,4-1-418,1-1 1,1-2 872,1-5 0,0-2 0,-1-4 0</inkml:trace>
  <inkml:trace contextRef="#ctx0" brushRef="#br0" timeOffset="-70003">2497 851 7701,'0'9'68,"0"0"1,0-3-1,0 0 619,0 1-484,0-3 0,0 4 0,1-3 0,1 3-79,1 1 1,4-3 0,-1-1-1,1 0-27,-1 0 0,1-3 0,-1 1 0,2-2-194,1-1 0,1-1 0,0-2 1,0-3-558,-2-2 0,-1-2 0,1-1 0,0-1 370,-2-2 1,-1 2 0,-3-2 0,1 1 263,-1 2 0,-1-1 0,-1 0 1,0 1 66,0 1 0,0 4 570,0 0 1,0 5 269,0 1-673,0 8 1,0 6 0,1 5 216,2 1-324,2-1 1,1 6 0,0-3 121,1 0-181,1 2 0,-2-1 0,-2-3 0,0-1 77,-2-1 1,-1 1 0,-1 0 0,0 1-25,0-3 1,-4 1-1,-2-5 1,-1 2-130,-2 0 1,0-7-1,0 0 1,0-3-269,0-3 1,-1-1-1,0-2 1,1-3-2104,1-5 2399,5 0 0,-5-8 0,3 3 0</inkml:trace>
  <inkml:trace contextRef="#ctx0" brushRef="#br0" timeOffset="-69884">2833 976 8035,'6'3'0,"-1"3"0,0 2 0,-1 1 152,0 0 1,-1 0-153,-3 0 0,0 0 0,0 0 0</inkml:trace>
  <inkml:trace contextRef="#ctx0" brushRef="#br0" timeOffset="167080">11279 746 7699,'-8'-9'0,"0"0"0,1 1 259,1 2 0,0-1 0,-3 3 429,0-1 0,3 3 0,0 0 1,0 4-444,1 4 0,-2 2 0,2 2-171,0 2-30,-3-2 0,6 6 0,-4 0-115,-1 4 31,3-1 1,0 2-1,4-3-359,0 0 245,0 0 1,1-3-1,2-3 1,3-1-166,2-3 0,2-5 1,2 0-1,1-2 63,1-1 0,2-7 1,-4-2-1,-1-2 93,-1-1 0,0-1 1,0-3-1,-2 2 179,0 1 1,-4-2-1,-1 3 1,-1 0 239,1 2 1,-2-1 0,1 6-36,-4 0 0,0 1 0,-3 5 0,1 2-52,2 3 0,-2 5 0,1 2 0,1 0-86,1-1 1,1 3 0,1-3 0,2 0-90,3 1 1,2-4 0,2 0-1,2-5-48,2 0 1,3-4 0,1 1 0,0-4 13,0-1 0,-4-5 1,0-4-1,-2 0 62,-4 0 0,1-2 0,-4 3 0,0-1 28,-2 0 1,-3 0 0,-3 2 0,-4-1 41,-4 1 1,0 3-1,-3 1 1,0 2-42,1 1 0,-1-2 0,-1 2-666,3-1 446,2 3 0,1-2 1,0 4-1269,1 0 518,-1 0 919,4 0 0,1 8 0,4 2 0</inkml:trace>
  <inkml:trace contextRef="#ctx0" brushRef="#br0" timeOffset="167501">11537 719 7961,'0'9'2232,"0"0"-1906,0 0 0,1 0 1,1 2-1,1 2-396,-1 1 1,2 0-1,-1 2 1,-1-3 2,-1 0 1,2-1 0,0-3-994,-1 0 122,-1-4 702,-1-1 1,-3-8-1,-1-2-87,-1-2 271,3-1 0,-2-3 0,4 0 61,0 2 3,0-4 1,0 3-1,0-3 338,0 1-265,0 1 1,0 4 0,1-1 549,2 0-474,2 0 0,1 1 1,0 2-1,0 3 25,2 2 1,1 1 0,0 1 0,0 2-150,0 3 1,1 3-1,0 2 1,-1 2-77,-1 0 1,-4 2 0,1 2-1,0-1-170,0-1 1,-3-2-1,1 2 1,-2-3-258,-1-2 0,0-1 466,0 0 0,-4-4 0,-1-2 0</inkml:trace>
  <inkml:trace contextRef="#ctx0" brushRef="#br0" timeOffset="167859">11679 717 7631,'0'9'0,"0"-3"0,1-1 0,1 0 0,1 0 0,0 1 0,-2 2 0,1 1 0,1 0 0,1 3 0,-2 0 0,1 0 0,-1 1 0,-1-4 0,0 3 0,1-2 0,1-1 2222,0-4-1889,-3-1 0,0-5 0,1-2-624,2-3 1,-2-6 0,1-2-1,-1 0 140,-1-1 0,1 1 1,1-2-1,1 2 133,-1 1 0,2 2 1,0 2-1,1 0 146,2 0 1,-2 1 0,1 1 0,1 2 138,1 1 1,1 1 0,0 4 0,-1 2-18,1 3 0,0 3 1,-1 2-151,-2 1-90,2 4 0,-4-4 1,2 4-32,-3-1-4,2 0 0,-4-1 1,2-3-606,-2-1 136,-1-1 0,0-3 1,1 0-1555,2 1 2048,-3-3 0,8-4 0,-3-5 0</inkml:trace>
  <inkml:trace contextRef="#ctx0" brushRef="#br0" timeOffset="168226">11901 726 7631,'0'9'629,"0"0"0,0-3 1,0-1-377,0 2 1,4-2 0,2 1 0,2 0-291,1-1 0,1-1 1,0-4-1,3 0-69,1 0 1,-2 0 0,2 0-1,-1-1 36,-3-2 0,3-2 1,-2-4-1,-2 0-36,-2 1 0,-2-1 0,1 0 0,-3 0 165,-2 0 0,-1 0 0,-1 0 257,-2 0 1,-2 1 0,-5 3-12,-2 2 1,2 2 0,-2 1 196,3 0-350,0 4 0,0 1 1,0 6 272,0 1-335,0 4 1,3-5 0,1 4-1,1 0-24,2 2 0,1 1 0,1 0 0,1-2-364,2-1 0,3 1 0,5-4 0,2-1-320,1-1 1,1-5-1,2-2 1,1-3-39,0 0 0,0 0 0,0-2 0,2-3 656,1-3 0,0 1 0,0-10 0,2 3 0</inkml:trace>
  <inkml:trace contextRef="#ctx0" brushRef="#br0" timeOffset="168612">12301 727 7631,'-4'-8'0,"-1"1"1501,0 1-1074,-3 0 1,6 1 0,-4 2 0,-1 2 190,-1 1 0,-1 0 0,1 1-270,-1 2 0,0 2 0,1 5 1,1 1-149,1 1 0,3 5 0,-2-1 1,1 4-183,2 0 0,1-1 0,2-2 0,2 0-674,3-2 0,5-1 0,2-4-629,1-2 1027,0 3 1,4-10-1,-1 2-1359,-2-2 1230,6-5 1,-10-1 0,6-4-915,-3 1 1111,2-1 0,-6-4 0,1-2 0,-1-2 190,-1 0 0,-4-1 0,-1 1 0,-1 0 0,0-1 0,0 6 0,-3-6 0,0 1 33,0 0 0,-3 3 0,-1 0 0,0 1 772,0 2 0,0 5-151,1 3 0,2 6 0,-2 4 1,2 4-204,1 4 1,0 2 0,0 3 0,0 2-232,0 1 1,1-4-1,1 2-331,1-2 34,4 3 0,-5-7 0,4 3 1,0-2-679,-1-2 1,2-2 0,-3-4-1435,1-2 1281,-3 2 908,2-7 0,0-1 0,0-5 0</inkml:trace>
  <inkml:trace contextRef="#ctx0" brushRef="#br0" timeOffset="168862">12391 770 7718,'-6'-3'0,"1"-1"1031,1-1-64,1 3-436,3-1-373,0 3 0,4-3 1,2 0-151,2 1 0,0 1 0,1 1 0,1-1-324,2-2 1,-1 2 0,3-2-1,0 2 122,-1 1 0,-2 3 0,2 1 0,-1 1 97,0 1 1,2 2 0,-2 1 0,-1 0 100,-1 0 1,-4 0-1,-1 1 1,0 1 131,0 0 1,-3 1 0,1-3 0,-2 0-368,-1 0 0,0-3 204,0 0 0,0-5 27,0-1 0,0-8 0,0-6 0</inkml:trace>
  <inkml:trace contextRef="#ctx0" brushRef="#br0" timeOffset="169013">12638 699 7978,'-6'-3'921,"0"0"1,3-3 220,-3 3-2099,5-3 1,-2 5-1054,6-2 1542,1 2 1,2 1 467,0 0 0,0 4 0,3 0 0</inkml:trace>
  <inkml:trace contextRef="#ctx0" brushRef="#br0" timeOffset="169326">12718 718 7631,'-6'3'1393,"0"0"-258,-1-1 0,3 3-871,1 1 0,3 3 1,0 1-309,0 2 48,0 4 1,0-5-1,0 3-374,3-1 290,-2 2 1,7-5-1,-1 1-472,4-4 407,-1 1 0,6-7 0,-3 2-822,0-2 750,-2-1 0,2-4 0,-4-3 0,1-3 84,2-2 0,-5-1 1,0 3-1,-2-2 257,-3 1 0,-1 1 0,-1 1 1,0 0 202,0 0 1,-4 1 0,-2 0 0,-2 1-87,-4 1 0,2 1 0,-2-1 0,1 2-528,-1 0 1,3 3 0,-3-2-29,2 2 1,1 1 0,1 1-1234,2 2 679,2-2 869,4 7 0,-4-3 0,-1 4 0</inkml:trace>
  <inkml:trace contextRef="#ctx0" brushRef="#br0" timeOffset="169654">12816 709 8071,'4'5'2830,"-2"3"-2649,4-2 1,-1 3 0,2 2 0,-2 0-100,2 0 0,-2 2 1,1 0-1,0 0-149,-1 0 0,3-2 0,-3-2-50,0 0-9,3-4 0,-6-1 0,4-4-239,1 0 0,-1-1 0,1-2 0,-2-3 42,-1-2 0,2-2 1,-2 0-1,0-3 93,0-1 1,3 2 0,-1-2-1,2 0 350,1 1 0,-1-1 1,1-1-1,0 3 377,0 2 0,3 4 0,0 1 0,0 2 116,0 1 1,-2 5 0,2 2 368,-2 3-829,-1 5 0,0-2 0,0 3 0,-1-1-380,-3-2 0,3-2 1,-3 0-1,1-1 227,0-2 0,0-2 0,3-4 0</inkml:trace>
  <inkml:trace contextRef="#ctx0" brushRef="#br0" timeOffset="171068">13641 699 7648,'-9'-6'0,"0"1"0,0 0 1011,0 1-679,0 2 1,0-5 0,1 4 136,-1 1-326,0-3 1,3 4-1,1-1 83,1 4-145,1-1 1,0 10 0,0-2 0,1 4-33,1 3 0,1 1 1,1 2-1,1 1-95,1 4 0,1 1 0,-2-1 1,2-1-276,1-1 0,0 1 0,2-2 1,-2-2-1820,-1-3 2140,3-3 0,-3-5 0,5 1 0</inkml:trace>
  <inkml:trace contextRef="#ctx0" brushRef="#br0" timeOffset="171492">13473 815 7677,'4'-5'831,"1"1"-520,0 0 0,3 3 1,-2-3-1,2 1-309,0 0 1,5-3-1,1 3 1,1 0-160,0-1 0,-3 3 1,1-2-171,0 2 362,-1 1 0,-3 0 0,0 0 1,-1 1 7,-2 2 1,1 3 311,-5 6-220,5-2 1,-6 3 0,2-3 0,-2 0-71,-1 2 1,0 0 0,1-3-1,1 0-197,1 0 1,5-1 0,0-1 0,3-3-28,0 0 1,3-2 0,0-5 0,3-2 31,1-3 0,0-4 0,-2-1 0,-1-1 118,-3-2 1,-5 1-1,-2-1 1,-1 2 185,-2 1 0,-2 1 0,-4 3 486,-5 1-497,0-1 0,-5 3 0,2 1 127,-2 1-209,1 1 1,-4 3 0,3 0-83,0 0-190,2 0 0,3 3 0,0 1-757,0 1 0,4 1 424,2 3 1,3-4 0,3 0-1,4-1 521,4-2 0,-1-1 0,6-1 0,-2 0 0</inkml:trace>
  <inkml:trace contextRef="#ctx0" brushRef="#br0" timeOffset="171725">13863 753 7648,'9'0'-218,"0"0"0,-1 0 0,1 2 1,0 1 530,0-1 0,3 2 1,0 0 416,-1 1-532,-1 1 1,-3 0 0,-1 0 380,-3 1-446,2 1 0,-4 1 0,2 1 341,-2 1-396,-1-5 1,-4 6 0,-1-6-1,-1 1-56,0-1 1,3 1 0,-2-4-165,-2-1 1,3-5 0,0-3-1,1-3 112,0-3 1,0 1-1,3-3 1,0 2 66,0 1 1,1-2 0,1 1 0,2 1 43,1 1 0,1 2 0,3 0 0,3 1-92,3 1 0,2 4 1,2-1-1690,1 2 816,3 1 884,8 0 0,-4 0 0,4 0 0</inkml:trace>
  <inkml:trace contextRef="#ctx0" brushRef="#br0" timeOffset="173187">14726 683 8533,'-5'0'1775,"0"0"-1704,2 0 0,0-1 0,-4 0-76,1-2 0,3 0 0,-2 2-74,1-2-166,1 2 64,-1-3 241,-1 4-14,0 0 10,1 0 888,4 0-712,4 4-191,-3-3-165,3 3 197,-4-4-68,0 0 43,4 4 119,-3-3-72,3 2 86,-4-3-912,0 0 1060,4 0-72,-3 0-60,3 0-182,-4-3 0,-1 2 106,-2-2 1,2 3-39,-2 3 1,2-1 0,1 4-1,0 4-81,0 4 1,0 4-1,0 2 1,0 2-119,0 4 0,0-1 0,0 4-115,0-1 207,0-2 1,0-3 0,0-2-91,0-2 0,0-6 0,-1-2-32,-2-4 0,2-7 1,-3-6-202,0-2 255,3 0 1,-6-5 0,4-2-1,0-2-95,-1-1 1,2 1-1,-3-2 1,1-1 94,2-1 0,0 4 0,1 2 0,-2-2 49,1-3 0,1 2 0,1-2 0,1 3 86,2 2 0,-1 1 0,3-1 1,2 1 82,1 1 0,1 2 0,0 4 368,0 1-375,0 0 1,0 1 0,1 4 209,1 2-262,-1 4 0,3 5 0,-4 2 263,0 3-253,0 2 0,0 3 0,-1 2 0,1 1-52,0 1 0,0 1 1,-1-1-1,-1-2-74,-1-1 0,-4-2 0,1 2 0,-2-3-210,-1-4 0,0-1 0,-1-5 1,-2-1-188,-3-1 0,-2-4 1,-1 1-286,0-2 1,0-2 0,0-2 730,1-3 0,-5-6 0,-1-2 0</inkml:trace>
  <inkml:trace contextRef="#ctx0" brushRef="#br0" timeOffset="173362">14646 806 9215,'5'4'1085,"3"-3"1,-1 3-874,4 0 0,0-3 0,4 2 0,0-2-713,2-1 0,2 0 0,2 0-1916,2 0 1745,-1-4 0,3 2 672,-5-4 0,1-4 0,-3-4 0</inkml:trace>
  <inkml:trace contextRef="#ctx0" brushRef="#br0" timeOffset="173612">14983 628 7645,'-9'0'1270,"0"1"-692,0 2 0,4-1 0,1 4 0,1 1-239,0 1 1,0 4-1,3 0-90,0 2-141,0 1 1,0 3 0,0 0-1,0 0 82,0 3 1,0-2-1,1 2-90,2-3-143,2-4 0,4 2 0,0-4 0,0-1-86,0-2 0,3-4 0,1-2 0,0-2-157,3-1 1,-2 0 0,0 0-1,0-1-409,-1-2 0,-2 1 0,1-2 0,-2-1-263,-1 0 1,-1 2 957,-2-3 0,2 0 0,-4-3 0</inkml:trace>
  <inkml:trace contextRef="#ctx0" brushRef="#br0" timeOffset="173870">15187 637 7622,'-5'6'1589,"2"0"-951,2 1 0,-2 2 0,0 2 0,1 1-277,1 2 1,1 1-1,0 4 1,0 0-297,0 2 0,3 3 1,1-3-1,1-1 13,2 2 1,-2-6 0,1 1-619,1-4 376,1-1 0,4-4 1,0-2-1036,2-3 881,-3-2 1,6-2 0,-2-2-1454,1-3 1326,2-6 0,-1 1 0,-2-2 1,-2-1 444,-1 0 0,2-1 0,4-3 0</inkml:trace>
  <inkml:trace contextRef="#ctx0" brushRef="#br0" timeOffset="174112">15507 637 8231,'-5'4'1023,"0"-3"1,3 3-1,-1 0-558,1 2 1,1 5 0,1 2-1,0 3-239,0 3 0,0 5 0,1-1 0,1 2-277,1-1 0,1 0 0,-2-3 0,1-2-1182,-1-3 1,0-4-740,1-3 1,1-5 1971,2-4 0,2-8 0,-4-5 0</inkml:trace>
  <inkml:trace contextRef="#ctx0" brushRef="#br0" timeOffset="174575">15623 648 7612,'-1'9'1088,"-2"0"1,2 1 0,-2 1-1,2 4-689,1 2 1,3 2 0,0 0 0,0 3-379,1 1 0,-2-3 1,3 0-1053,-1-1 684,-1-5 0,0-1 0,0-4-458,-1-1 1,-1-4 0,-1-4-1,1-4 311,2-4 1,-2-5 0,2-2-1,-2-2 494,-1-1 0,0 1 0,0-1 0,0 0 0,0 0 0,0 2 0,0 0 0,0 2-30,0 1 1,3-2 0,0 4-1,-1 0 559,-1 1 1,0 5 188,2 2 0,1 4 1,2 4-1,0 5-246,1 3 1,1 1 0,1 4-319,0 0-141,0 0 0,3-1 0,0 1 0,-1-1 72,2-2 1,-2-1 0,3-5 0,-1 1-50,-2-2 0,1-5 0,0 0 0,-1-2-172,-1-1 0,-4-7 1,-1-2-1,-1-2 162,-2-1 1,-1-1 0,-1-3 0,0 1-94,0-1 1,0 3-1,-1-2 1,-2-1-375,-3-1 0,1 2 0,0 2 0,0 0-114,0 2 1,3 1 0,-2 1-888,0 0 856,3 4 586,-3 1 0,4 0 0,0 0 0</inkml:trace>
  <inkml:trace contextRef="#ctx0" brushRef="#br0" timeOffset="174880">16041 656 7612,'0'-5'1195,"0"-3"0,-3 6 0,-1-3 1,-1 1-1009,-2 2 0,-1 2 0,-1 2 0,-1 2 8,-2 1 1,2 4 0,-4 4 0,1 1 30,2 1 1,1 2 0,1 1-1,1 1-237,3 1 1,1-1-1,4 2 1,2-2-824,3-2 1,5-3 0,8-2-1151,0-2 1606,4-1 1,-4-4 0,3-2 0,-2-2-593,-1-1 1,2 0 969,1 0 0,0-4 0,-4-1 0</inkml:trace>
  <inkml:trace contextRef="#ctx0" brushRef="#br0" timeOffset="175367">16174 665 7612,'-9'-5'-108,"1"2"442,2 6 0,-1 2 1,4 5-1,1 1-70,1 4 1,1 3-1,0 2-172,0 0-41,4 5 1,-2-5 0,4 3-430,1-2 161,1 0 0,1-7 0,0-2 0,1-3-207,1-4 1,-1-1-1,2-4 1,-1-1 201,1-2 1,-2-5 0,2-7 0,-3-2 221,0-1 0,-1 0 0,-1 1 0,-2-1 0,-1 0 0,2 0 0,-3 2 0,-1 0 0,-1 1 0,-1 4 0,0-1 0,0 2 0,0 7 0,0 3 276,0 4 0,-3 7 0,0 2 0,0 1 93,-1 2 0,3 1 0,-2 0 1,2 0-478,1-2 0,0 1 1,0-5-1,0 0-361,0-1 0,0-1 0,0 0 469,0 0 0,4 0 0,1 0 0</inkml:trace>
  <inkml:trace contextRef="#ctx0" brushRef="#br0" timeOffset="176003">16387 646 7828,'0'9'417,"0"0"1,0 1 0,0 0 0,-1 3-107,-2 1 0,2 4 0,-2 4 1,2-1-296,1 1 1,1-1-1,1-5 1,1-1-756,-1-3 0,3 1 249,1-1 0,-1-4 1,0-6 92,-1-4 0,0-4 1,-2-5-1,1-1 397,-1 1 0,-1-2 0,-1 2 0,0-1 0,0-1 0,0 2 0,0-4 0,0-1 0,0 4 0,0-2 0,0 3 0,0-1 0,0 1 0,0-2 0,0 2 0,0 0-115,0 1 1,0 1 172,0 0 0,4 1 0,1 2 0,3 3 108,1 2 1,0 1 0,0 0 0,1 1-43,2 2 1,-2 1 0,1 3 0,-1-1-46,-1 1 0,-1 1 0,-1 1 1,-2 0 55,-1-1 0,-1 1 0,-3 0 0,-1 0 40,-2 0 0,-2 0 0,-4 0 0,0-1-109,0-2 1,0 1 0,1-2 0,-1 0-322,0-2 1,0 1-655,0-1 646,4 0 0,2-7 0,6-1 144,3 0 0,2-2 1,1 4 65,0 1 1,0-1 0,2 0 0,1 1 7,-1 1 1,-1 1 0,-1 0 0,0 1 71,0 2 1,-2-1 0,0 3 331,-1 2-261,-4 1 0,2 1 0,-4 1 637,0 2-553,0-2 1,-4 4 0,-2-4 0,-3 2 18,-2-1 1,-3 2 0,-4-1-1,0 0-383,1 0 1,-1-3 0,0 1 0,1-4-171,2-2 1,2-1-1,2-3 1,0-1 351,3-2 0,-5-6 0,3-5 0</inkml:trace>
  <inkml:trace contextRef="#ctx0" brushRef="#br0" timeOffset="176412">16617 655 7612,'0'-5'644,"0"2"0,0 6-154,0 3 0,0 5 0,0 1 1,1 3-248,2 4 0,-2 0 0,2 4 0,-2 2-164,-1 1 0,0-4 0,0-1 0,0-3-543,0-3 1,0 1-1484,0-5 1475,0-3 1,0-5 0,1-6-912,2-3 1266,-2-2 1,4-4-1,-3-3 1,1-1 116,-1 1 0,0-3 0,0 2 0,1 0 0,-2-1 0,1 0 0,0 0 0,1-1 0,-1 0 0,2 0 0,0 1 0,0 0 119,0 2 1,3 2 0,-1 4-1,2 1 348,1 2 1,-3 3-1,0 4 1,1 1-81,0 4 0,2 6 0,-1 3 1,-1 2-191,-1 1 1,-1-1 0,2 1-137,-1 0-18,-4 0 0,5-2 0,-3 0-799,1-1 534,-3 0 1,2-1 0,-2-3-1458,1-1 456,4-5 1223,-6 3 0,7-7 0,-3 3 0</inkml:trace>
  <inkml:trace contextRef="#ctx0" brushRef="#br0" timeOffset="176609">16697 798 7612,'-5'0'1016,"1"0"-776,4 0 1,8 0-641,4 0 0,4-3 0,1-1 0,1 0-673,0 0 1073,0 1 0,3-1 0,2-1 0</inkml:trace>
  <inkml:trace contextRef="#ctx0" brushRef="#br0" timeOffset="176820">16918 655 7641,'-4'-5'727,"3"0"-7,-2 2 0,3-1-602,3-2 0,3 2 0,5 4 1,2 0-476,0 0 0,-1 0 0,2 0 0,0 0-229,0 0 1,-3 0 0,0 0-1,-1 0 586,-1 0 0,0 4 0,0 1 0</inkml:trace>
  <inkml:trace contextRef="#ctx0" brushRef="#br0" timeOffset="176995">17034 628 6830,'-9'9'389,"2"0"1,1 0-1,2 0-11,0 0 0,2 3 0,-3 3 1,0 2-162,0 1 0,3 3 0,-1 2-638,2 0 352,1-1 1,0-5 0,0 1-1474,0 0 1072,0-4 1,1-2 469,2-7 0,2-1 0,4-4 0</inkml:trace>
  <inkml:trace contextRef="#ctx0" brushRef="#br0" timeOffset="177337">17141 664 7641,'-4'-8'-239,"-2"2"1,1 2-1,0 5 1782,1 2-1193,-3 2 1,5 8 0,-3 1 0,2 3-201,1 1 1,1 3 0,1-1 0,0 0-178,0-1 0,0-2 1,1-2-1,1-1-166,4-1 1,3-2 0,2-5 0,1-3-116,-1-2 1,3-1-1,0 0 1,2-2 48,-1-4 0,2 0 0,-2-6 0,0 1 200,0-1 1,-1 2-1,-4-4 1,0 0 31,-2 0 1,-2 0-1,0-1 321,-4 0-212,-1 4 0,-2-5 0,-2 4 1,-5 1 7,-3 2 1,-2 0-1,2 1 1,-2 1-195,-1 1 0,1 4 0,-2-1 0,2 2-296,0 1 1,3 3 0,-2 1 399,3 1 0,0 1 0,0 3 0</inkml:trace>
  <inkml:trace contextRef="#ctx0" brushRef="#br0" timeOffset="177833">17382 647 7419,'9'0'-1002,"-3"0"2268,-1 0-981,-3 0 1,2 5-1,-4 3 1,0 4 18,0 1 0,0 2 1,-1 3-1,-1 0-110,-1 0 1,-2 2 0,1 1 0,0-2-122,0-4 0,-3 1 0,2-4 0,0-1-317,2-1 0,1-2-348,-1-2 1,2-3 0,-2-7 255,2-5 1,1 0-1,0-3 128,0 2 141,0-3 1,0 3-1,0-5 50,0-1-7,0 3 1,0-4-1,0 4 188,0-1-123,4-3 1,-2 3 0,4-3 0,0 2 69,-1 0 0,3 3 0,-2-2 0,1 1-66,-2 2 0,3 3 0,-2 1 1,2 2 156,1 1 1,0 1 0,0 4 17,0 2 0,-3-1 0,-1 4 0,-2 1-7,-1 0 1,-1 2 0,-1 0 0,0 1-140,0 2 0,0-2 0,-1 2-14,-2-3-52,2 0 0,-5 0 0,2 0 140,-1 0-87,3 0 1,-6 0 0,3 0 0,0 0 148,2-1 0,-1 4 0,1 0 62,1-1 0,1-1 0,1-1 0,1 0-42,2-1 0,2-2 1,5-1-1,1 0 10,1 0 1,3-3 0,0 1 0,2-1-5,1 1 0,-1-2 0,1 2-236,0-2 0,0-5 0,0-1 0</inkml:trace>
  <inkml:trace contextRef="#ctx0" brushRef="#br0" timeOffset="179342">35 1579 8335,'-4'5'396,"3"3"1,-3 1 0,4 6 0,0 2-198,0 1 0,0 2 1,0 1-103,0-1-53,0 2 0,0-6 0,0 1 0,0-3-273,0-3 1,4-5 78,2-4 1,2-7 0,0-5 0,-1-3-129,-1-3 1,-1-2 0,3-1-1,-2-2-117,-3 1 0,1 1 1,-1 3-1,-1 0-22,-1 1 596,3 4-129,-3 2 0,4 7 1,-2 8 282,3 6-241,-2 8 1,7 0-1,-2 2 1,1 1 85,3 0 0,-2-5 0,3 1 0,0-5 2,-1-4 1,-2 0-1,1-7 1,-2-1-118,-1-1 1,-3-6-1,-1-3 1,-1-3-114,-2 0 0,0-2 1,0 1-1,1 2-85,-1 0 1,-1-2-1,-1 0 1,0 1-294,0 1 1,0 1-1,0 1-642,0-1 1070,0 4 0,0-3 0,0 3 0</inkml:trace>
  <inkml:trace contextRef="#ctx0" brushRef="#br0" timeOffset="179525">372 1553 8237,'0'9'236,"-3"0"0,0 0 1,1 2 82,2 1 1,0 3 0,0-2 0,0 1-188,0 1 1,0 2-1,0 0 1,0-2-348,0-3 0,0-3 1,2 0-1351,1 0 856,4-4 709,-6-1 0,7-8 0,-3-1 0</inkml:trace>
  <inkml:trace contextRef="#ctx0" brushRef="#br0" timeOffset="179669">445 1499 8237,'-4'-5'-724,"4"-3"378,-4 7 1,5-3 345,2 4 0,1 4 0,5 1 0</inkml:trace>
  <inkml:trace contextRef="#ctx0" brushRef="#br0" timeOffset="179845">550 1464 8237,'0'9'28,"0"0"1,0 0-1,0 0 267,0-1 1,0 5 0,0 2 0,0 4-101,0 4 0,3 1 0,0 6 0,0-3-201,1 0 0,-3 1 0,3-1 0,-1-1-393,0-6 0,0-3-769,-3-5 372,0-4 796,0-4 0,-4-8 0,-1-1 0</inkml:trace>
  <inkml:trace contextRef="#ctx0" brushRef="#br0" timeOffset="179995">498 1713 8237,'0'-9'406,"0"0"1,4 3 0,2 1 0,1 0-455,2 0 1,4 2 0,3-3 0,3-1-190,1 0 1,1-2 0,-3 0-994,0 0 836,3 0 0,-6 0 394,0 0 0,0 0 0,-1 0 0</inkml:trace>
  <inkml:trace contextRef="#ctx0" brushRef="#br0" timeOffset="180269">719 1472 8222,'-4'-9'446,"0"5"-163,-2 4 0,2 5 1,4 7-1,0 3-133,0 1 1,3 6 0,0 2-99,-1 1-6,3 2 0,-3 0 0,3-1 1,0 1 98,0 0 1,-3-5 0,2-2-377,-1-4 84,-2-3 1,7-8-1,-3-3-91,0-4 0,3-7 0,-3-6 0,1-3-132,0-3 1,0 2 0,2-4 0,-1 1 162,-1 3 1,-2 0 0,3 1 0,-1 1 158,1 3 1,1 2-1,1 6 286,0 3 1,0 3-1,0 3 1,-1 4 67,1 4 1,0 3-1,0 6-821,0 1 515,0 0 0,4-4 0,1 1 0</inkml:trace>
  <inkml:trace contextRef="#ctx0" brushRef="#br0" timeOffset="181575">1377 1597 8044,'-4'-5'0,"-1"1"-47,0 0 1,-3 3 970,2-2 1,2 3-350,1 3-497,2 2 0,1 8 0,1 3 0,1 3-89,1 1 0,4 1 0,-1-3 0,2 0-98,1-1 1,0-1-1,1-3 1,1-5-94,0-3 1,5-6 0,-2-6 0,1-4-67,0-4 1,-5-2-1,2-3 1,-2-2-5,-1-1 0,-1 1 0,-1-1 0,-2 4 158,-1 3 0,-1 6 1,-3-2 185,0 2-49,0 5 1,0 2 377,0 6-303,0 6 1,0 5-1,0 4 1,1 2 119,2 1 1,-1 4-1,4-1 1,-1 4 6,0 1 1,2 0 0,-3-4 0,0-2-97,0 2 1,-1 0-1,-4-2 1,-2-2-57,-3-2 0,0-4 1,-2-1-1,-1-2-116,-1-1 0,-3-2 1,0-3-1,0-3-22,0-2 1,2-5 0,2-3-615,0-4 500,4-3 1,0-3 0,3-2-673,-1-2 627,0 2 1,6-5 0,1 2-512,1-1 513,5 4 1,0-5 0,2 4 221,1 1 0,-3 2 0,7-4 0,-2 4 0,0 1 0,0 1 0,1-1 0,-3 6 0,0 0 121,0 2 1,-2 6 160,-2 2 1,-4 4 0,-2 6 0,-2 2 194,-1 3 1,1 2-1,1 3 1,1 1-277,-1-1 0,2-5 0,0-1 1,1-1 9,2-2 0,-2-2 0,1-3-192,1-3-36,0-2 1,2-2-1,0-2-141,0-3 65,0-6 0,-3-2 0,-1-4 1,0 1-118,0-1 1,-3 0 0,1 1-1,-2 2-5,-1 0 1,-4 7 0,-2-1 0,-2 2 32,-1 2 1,0 1-1,0 4 1,0 0-273,0 0 1,2 1 2,1 2 451,2-2 0,4 7 0,0-3 0</inkml:trace>
  <inkml:trace contextRef="#ctx0" brushRef="#br0" timeOffset="181917">1884 1578 8046,'3'15'0,"0"-1"144,-1-1 1,-1 2 0,0-2 0,1 0 344,1 3 1,3 1 0,-2 1 0,0-2-360,0-1 1,3-2 0,-2-4 0,1-1-166,-1-2 0,-2-2 1,3-4-1,0-2-119,-1-4 0,2-1 0,-3-8 0,0-1-359,0 0 0,2-2 0,-2-1-175,1-2 514,-3 3 1,2-4 0,-4 4-83,0 0 48,4 5 0,-3-3 378,2 4 0,-2 0 338,-1 7 1,0 13-1,0 9 1,0 4-196,0 3 0,0-1 0,0 1 0,0-4-192,0-1 0,1-2 0,0-1 0,2-3-361,-1 0 0,3-2-375,1-5 1,2-3 0,0-6-1468,-2-3 1897,2-2 1,-4-5 0,3-1 184,-1-3 0,0-5 0,2-1 0</inkml:trace>
  <inkml:trace contextRef="#ctx0" brushRef="#br0" timeOffset="182108">2115 1588 8094,'9'0'-136,"0"0"1,-1 1 346,-2 2 0,1-1 0,-3 4 0,-1 1 0,1 1 0,2 2 1,-2 1-1,0 2-87,0 0 0,2-1 0,-3 3 0,-1 0 4,-1-1 1,-1-2 0,0-3 0,0 0-193,0 0-107,0-4 1,0-2-1,0-7-585,0-5 579,4 0 0,-2-8 0,4 3 0,1-3-192,1-1 0,1 1 1,-1 2-403,1 0 436,0 4 335,0-6 0,4 3 0,1-3 0</inkml:trace>
  <inkml:trace contextRef="#ctx0" brushRef="#br0" timeOffset="182434">2817 1393 7795,'-9'0'0,"0"0"0,0 0 398,0 0 0,0 0 1,0 0-1,2 1-50,1 2 1,-1 3 0,3 6-1,0 3-49,0 5 0,1 0 1,3 5-31,0 2-211,0 0 1,0 7 0,0-2 0,0 1-403,0-1 0,3-6 0,0-1 0,-1-3-696,-1-5 1,2-3 1039,0-5 0,0-4 0,-3-2 0</inkml:trace>
  <inkml:trace contextRef="#ctx0" brushRef="#br0" timeOffset="182803">2639 1632 8013,'1'-9'28,"2"0"1,-1-1 0,4-1 0,1-1 335,1 2 0,5-3 0,1 1-418,3 1-44,1 1 1,1 2 0,0 1 0,2 2-36,-1 1 0,-2 3 0,-3 3 0,-1 4 272,-1 2 1,-4 4 0,-4 1 0,-1 2 80,-2 4 1,-1-2-1,-1 5 1,0-1 120,0-1 1,0 1 0,0-3 0,0 0-194,0-1 0,3-3 1,1-3-1,1-4-336,1-4 0,-1-3 0,1-3 0,1-4-106,1-4 1,1-6 0,0-4-231,0-2 367,0-1 0,0-1 1,-2 1-600,-1 3 568,2-1 1,-6 4 0,3 0 0,-1 5 41,-2 3 1,-1 6 438,-1 4 1,0 5 0,0 7 0,0 3-37,0 2 0,0 4 0,0 0 0,1 1-154,2 0 1,-1-2 0,3-2 0,0 0-399,0 0 0,0-5 0,2-1 0,-1-3 295,0-3 0,2-2 0,1-4 0</inkml:trace>
  <inkml:trace contextRef="#ctx0" brushRef="#br0" timeOffset="182995">3118 1455 7967,'-3'6'226,"0"0"97,1 1 0,1 4 1,1 2-1,0 0 60,0 3 0,0 4 0,0 2 0,0 0-336,0 3 0,3 0 1,0-1-657,-1 0 0,0-4 353,1 0 0,-2-4-1211,2-1 515,-2-8 952,-1 5 0,3-7 0,2 4 0</inkml:trace>
  <inkml:trace contextRef="#ctx0" brushRef="#br0" timeOffset="183367">3100 1606 7645,'1'-8'-37,"2"2"1,-1-2 509,4 2 0,0 3-471,3 0-24,-1 2 0,1 1 0,0 0 1,0 0 90,0 0 1,0 4 0,0 1 0,0 3-8,-1 1 1,0 3 0,-1 1 0,-1 1-194,1 1 1,-2 1-1,1 0 1,0-2-14,-1-1 0,3-1 0,-2-4 1179,2 1 0,1-4-1115,3-2 0,-2-4 0,3-4-339,0-4 1,-2-8 0,2-2 0,0-2-74,-2-1 0,-1-1 1,-2 2-1,-2 1 492,-3 2 0,1 4 0,-1 2-187,-1 2 255,-1 5 1,-5 1-1,-1 6 410,0 4 0,-2 1 0,4 8 0,0 1 73,-1 0 0,3 3 1,-2 1-1,2 2-399,1 0 0,0-2 0,0 1 0,0-4-444,0-2 0,4 1 0,2-4-619,2-1 1,1-6 910,0-5 0,-1-8 0,1-6 0</inkml:trace>
  <inkml:trace contextRef="#ctx0" brushRef="#br0" timeOffset="183808">3472 1571 9526,'0'11'272,"0"1"1,0 4-1,0 0 1,0 3-103,0 1 0,3 1 0,0-3 0,-1-1 138,-1-3 1,-1-1-390,0-4 1,0-5 0,0-4-457,0-5 0,1-6 1,1-2-1,1 1 8,-1-1 1,-1-2 0,-1 3 6,0 1 367,4 1 1,-3 2 0,3-1 48,-1 0 48,-2 0 1,6 3 0,-3 1 469,1 1-228,1 1 0,4 2 0,1-1 1,2-1 73,1 1 0,0 1 0,4 1 1,0 0-209,0 0 1,0 0-1,2 0 1,0-1-56,-3-2 1,-1-2 0,-4-3-1,-1 2 65,-1 0 0,-2 0 1,-2-3-1,-3 0-1,-2 0 0,-2 3 0,-2 1 0,-3 1 42,-2 2 1,-5 1 0,-1 1 425,1 0-363,-8 0 0,9 1 1,-5 3 737,3 5-641,-1 0 0,5 5 0,-1-2 0,3 2 204,2 3 1,4 2 0,0 2 0,4 1 18,4 1 0,9-1 0,4-5 0,2-3-671,4-2 1,2-6-1,1-4 1,2-5-580,-2-6 766,0-4 0,-5-12 0,-2-3 0</inkml:trace>
  <inkml:trace contextRef="#ctx0" brushRef="#br0" timeOffset="184475">4291 1552 8050,'-3'-14'0,"-1"3"0,0 3 356,0 2 1,-3 0-1,1-1 39,-2 1 1,-1 2 0,-2 4 0,-1 0-105,1 0 0,1 5 1,1 3-1,0 6-173,1 3 1,2 2 0,1 2 0,0 2-104,0 3 0,3 2 0,-1 0 0,3-2-54,3-1 0,-1-6 0,4-3-528,1-5 415,4 0 0,0-11 1,3 0-1,0-6-215,0-5 1,-3-4 0,1-6 0,0-2-12,0-3 1,0 2-1,-4 2 1,-1 1 77,-1 4 1,-3 0 286,3 6 1,-4 4 0,1 8-1,-3 7 157,0 5 0,0 4 1,0 1-1,0 0 62,0-1 1,0 1 0,0-1 0,0-2-406,0-3 0,4-4 0,2-2-1103,2-3 737,1-2 565,-4-1 0,7-4 0,-2-1 0</inkml:trace>
  <inkml:trace contextRef="#ctx0" brushRef="#br0" timeOffset="184958">4451 1562 8263,'-8'1'374,"2"2"1,1 2-1,3 4 1,-1 2 14,1 1 1,1 5-1,1 0 1,0 3-230,0 3 0,0-3 0,0 0-158,0-5 34,0 2 0,0-7-554,0 2 396,4-6 0,-2-2 0,4-6-464,1-4 365,-3 0 1,4-12 0,-2 1 0,2-2-179,0-1 1,-2 1 0,0 1 0,1 1 215,1-1 0,-2 3 1,0 1-1,0 1 295,-1 3 1,3 1-1,-3 2 1,1 2 162,-1 1 1,-2 5-1,2 5 1,-1 3 5,-2 3 0,-1 4 0,-1 5 0,0-1-9,0-1 1,0 1 0,0 0-58,0-3-122,0 1 1,0-9-1,0 3-223,0-2 14,0-5-161,0-1 0,0-12 1,1-4-1,1-4 17,1-1 1,3-1 0,-2 0 0,0 0 36,0 1 0,3-1 0,-1 0 0,1 1 228,-1 3 1,2-2 0,-3 4 0,3 2 260,1 3 1,-3 3 0,0 4 0,1 1-14,1 2 0,-2 3 1,0 6-1,0 3-9,-1 1 1,-1 2 0,-2 0-188,1 0-97,0 3 0,-3-5 1,0 1-1,0-3-575,0-3 1,1-1-1075,2-2 915,-2-3 774,3-5 0,0-9 0,1-4 0</inkml:trace>
  <inkml:trace contextRef="#ctx0" brushRef="#br0" timeOffset="185320">4752 1446 7974,'-1'-5'752,"-2"2"0,2 4 1,-2 4-1,3 5-353,3 3 0,-1 3 0,3 3-218,-1 2-20,3 0 1,-3 1 0,2 0-10,0 1 1,-3 2-143,3-5 0,-4 0 1,2-4-427,0-1 1,-2-5-13,4-1 1,-3-6-1,3-6 1,0-6 57,-1-5 1,3-3-1,-2-1 1,1 1 17,2-1 0,-3 0 0,0 1 1,1 1 290,1 2 0,2 3 0,1-1 354,1 2-245,-1 5 0,-2-2 1,0 4-1,1 1 72,2 1 0,-3 5 0,1 2 545,-3 2-437,-5 1 0,2 4 0,-2 2 1,1 1 80,-1 2 0,-2-3 1,-3 0-1,-3 0-321,-1 2 0,-2-2 1,0-1-1,0-1-365,0-2 1,0-5 0,0-1 0,0-1-282,1-2 1,0-2 0,1-3 657,1-3 0,4-1 0,-2-2 0</inkml:trace>
  <inkml:trace contextRef="#ctx0" brushRef="#br0" timeOffset="185459">5037 1535 7928,'4'9'99,"-3"-3"0,3 0 1,-1 2 157,0 3 0,0-1 0,-2 4 0,1 0-171,1 0 0,1-2 0,-2 2 0,1 1-589,-1-1 503,-1-5 0,2-1 0,2-3 0</inkml:trace>
  <inkml:trace contextRef="#ctx0" brushRef="#br0" timeOffset="185602">5107 1445 8005,'-5'-4'301,"1"2"-639,4-4 0,4 4 1,2-1 337,2 2 0,5 1 0,1 0 0</inkml:trace>
  <inkml:trace contextRef="#ctx0" brushRef="#br0" timeOffset="185752">5223 1464 7928,'5'4'182,"-2"2"-62,-2 2 1,-1 2-1,0 0 737,0 2-630,0 4 1,3-2 0,1 5 0,0 1-104,0 4 0,0-1 0,-2-1 0,1 0-776,-1-2 0,2-5 1,-1-3 651,-1-3 0,3-4 0,0-1 0</inkml:trace>
  <inkml:trace contextRef="#ctx0" brushRef="#br0" timeOffset="185969">5241 1562 8013,'6'-4'113,"0"-2"1,0-2-1,4 0 1,1 1-96,1 1 0,2 3 1,-1-2-1,0 1-136,0 2 0,2 1 1,-3 2-1,1 2-74,0 3 1,-1 2-1,-3 2 1,-1 1 241,-2 1 0,1 3 0,-4-3 0,-1 1 55,-1 0 0,-1 0 0,0-2 1,0 1-808,0-2-18,0-4 720,-4-2 0,3-4 0,-3 0 0</inkml:trace>
  <inkml:trace contextRef="#ctx0" brushRef="#br0" timeOffset="186091">5444 1463 7648,'4'-4'0,"0"-1"-205,0 0 1,-2-2-638,4 4 842,-4 0 0,6 3 0,-3 0 0</inkml:trace>
  <inkml:trace contextRef="#ctx0" brushRef="#br0" timeOffset="186358">5561 1499 8164,'-4'7'0,"-1"0"0,-1-1 393,0 1 0,3 1 0,-2 2 1,1 2-148,2 3 0,1-2 0,1 2 0,0 1-121,0 1 1,4 0 0,2-3 0,2-2-100,1-2 0,1-5 0,2-2 0,2-2-166,-1-1 1,4-2 0,-3-3-1,1-5-109,0-3 1,-5-1-1,2-4 1,-2 0-114,-1 0 1,-4 0 0,-2 1-144,-2-1 417,-1 4 1,-1 1 0,-3 4 0,-4 2-91,-3 1 1,-5-1 0,1 4 0,-3 1-40,0 1 1,-2 1-1,7 0 1,-1 1 216,2 2 0,2 2 0,1 0 0,0-1 0</inkml:trace>
  <inkml:trace contextRef="#ctx0" brushRef="#br0" timeOffset="186666">5728 1491 8118,'0'9'0,"0"-1"0,0 1 401,0 0 0,0 0 0,0 1 0,0 1-26,0 1 1,0 3 0,0 0 0,0 2-193,0 1 0,0-1 0,0-3 1,0-2-141,0-2 1,1-2 0,1-3-155,1-5 0,3-5 0,-3-7 0,1-3-412,0-1 1,2-2 0,-2 0-1,1 0-19,2 0 1,0 1 0,0-1 138,-1 0 301,0 0 1,2 5-1,-1 1 379,-2 2-119,1 1 0,0 4 0,0 2 48,1 2 0,0 6 1,0 3-1,-2 4 47,-1 2 0,0 1 0,-2 5 1,1 1-447,-1-1 1,2-3 0,0-1 192,1-1 0,0 0 0,4 3 0</inkml:trace>
  <inkml:trace contextRef="#ctx0" brushRef="#br0" timeOffset="186768">6066 1650 8149,'0'8'1684,"0"-2"-1861,0 0 177,0-4 0,0 6 0,0-3 0</inkml:trace>
  <inkml:trace contextRef="#ctx0" brushRef="#br0" timeOffset="188919">6484 1365 7267,'-9'0'0,"1"1"0,1 1-307,1 1 0,0 0 1,-3-3 246,0 0 1,3 0-1,0 0 65,0 0 0,1-1 1,-1-1-1,-1-1 380,-1 1 0,2 0 511,0-1-599,0 2 1,0-3 375,0 4-34,4 0 367,-2-4-783,8 3 0,5-2 0,7 3 0,3 0-177,1 0 1,5 0 0,-1 0-1,1-1-401,2-2 1,-1 2-1,-2-2 1,-1 1-332,-1-1 0,-1 2 1,-5-2-1,0 1 686,-1-1 0,-4-2 0,2-4 0</inkml:trace>
  <inkml:trace contextRef="#ctx0" brushRef="#br0" timeOffset="189116">6590 1286 8206,'-8'9'0,"1"1"351,1 2 1,4 2 0,0 4 0,1 0-142,1 3 1,0 2 0,0 3 0,0 1-299,0 0 0,0 3 0,1 1 0,0-2-202,2-2 0,0-6 1,-2-1-274,2-5 1,1-8-1,3-10 563,-1-8 0,0-8 0,3-4 0</inkml:trace>
  <inkml:trace contextRef="#ctx0" brushRef="#br0" timeOffset="189424">6669 1349 7918,'0'8'1048,"0"2"1,0 3-719,0 5 1,3 4 0,0 4-1,0 1-174,1 0 0,-3-1 0,2 0 1,-1-2-68,1 0 0,-2-7-662,2 1 369,2-6 0,-3-4 1,4-7-363,0-6 0,2-4 0,1-9-486,0 0 825,0 0 0,-3-2 0,0-1 0,1 1 56,1 1 1,0 3 0,-2 0 0,-1 2 155,-1 1 0,3 1 0,-1 4 262,2 3 1,-2 2-1,-1 7-4,-1 4 1,2 2 0,-2 5 0,0 1-181,0 1 1,2-1 0,-2 0-1,0-2-148,3-1 1,-2-2 0,0-4-931,-1-1 552,3-4 463,-2 1 0,4-3 0,0 0 0</inkml:trace>
  <inkml:trace contextRef="#ctx0" brushRef="#br0" timeOffset="189687">6972 1428 7776,'-5'4'252,"2"2"1,1-1 0,0 2 0,-1 2 20,1 2 0,2 5 0,2-2 1,2 0-263,1 1 1,1-1 0,3 0-118,0-5 134,0 0 1,1-8 0,0 1-350,2-1 223,4-1 1,-5-4 0,3-4 0,-1-4-130,-3-2 0,-1 0 0,-2-2 0,-2 3 168,-1 0 0,-1 0 1,-3 2-1,-1 0 74,-2 3 0,-2-1 1,-4 3-1,-1 0-54,-1 0 0,1-1 1,-2 4-1,2 1-127,1 1 1,0 1 0,0 0 165,0 0 0,1 4 0,-1 1 0</inkml:trace>
  <inkml:trace contextRef="#ctx0" brushRef="#br0" timeOffset="190002">7202 1410 7776,'-3'6'270,"0"0"0,-1-1 0,2 4 0,-1 0 167,1 0 0,1 1 0,1 2 0,0 3-257,0 1 0,4 1 0,2-1 0,2-1-180,1 1 1,0-7-1,0-1 1,-1-3-199,1-3 0,0-1 0,0-2-687,0-2 661,0-6 0,0-1 0,0-5 1,0-1-131,-1-1 1,0-1-1,-1 2-295,-1 1 407,-4-2 0,3 7 0,-3-2-133,1 2 484,4 2 0,-6 8 0,2 5 0,-2 5 74,-1 4 0,1-2 0,1 2 1,1 0-127,-1-1 1,2-2-1,0 1-57,1-2 0,0-1 0,4 0 0</inkml:trace>
  <inkml:trace contextRef="#ctx0" brushRef="#br0" timeOffset="190408">7674 1419 7758,'-9'0'289,"0"0"1,-1-1 0,-1-1 190,-1-1 1,0 0-1,1 3 1,-2 1-158,-1 2 1,-1 2-1,-2 3 1,2 1-171,0 0 0,3 1 0,-2 1 35,1 1-110,5 4 1,2-4-1,3 4-105,1-1 15,1-4 0,2 2 0,2-5-881,3-2 663,1-3 1,3-3-1,2 0 1,3-1-210,2-1 0,-1-3 1,0-4-1,-1 0-6,1 0 1,-2 0 0,-1 0 0,0 0 170,-2 0 1,0 4 0,0 3 447,1 1 1,-3 2 0,-4 1 0,-2 4 105,-1 2 0,-1 5 1,-1 2-1,-1 2 25,-2 0 0,0 2 0,-4 1 247,1 1-395,-4-1 1,0-3 0,-3-1 0,0-2-39,-1-1 0,0-2 0,-1-3 1,-1-2-290,-1-3 1,3-2 0,-1-2 0,0-2-271,1-3 0,1-6 1,5-2-1,2-3-433,4-1 873,1-4 0,-3-4 0,-1-6 0</inkml:trace>
  <inkml:trace contextRef="#ctx0" brushRef="#br0" timeOffset="190682">7674 1349 7752,'6'3'0,"-1"3"0,-1 2 981,1 1-673,-3 4 1,3-2 0,-3 3 128,1-1-351,0 2 1,-2-1-1,1 4 1,1 0 59,-1-1 0,-1-2 1,-1-1-1,0-1 217,0-2-550,0-1 0,0-7 0,1-5-155,2-6 1,1-4 0,3 1 0,-1-2-17,1-1 1,-2 3-1,0 0 1,0 1 268,-1 1 1,2 0 284,3 0-156,0 4 0,0 1 0,0 4 599,0 0-460,0 0 0,2 4 1,1 3 387,-1 4-523,-1-1 1,2 4 0,0-4-45,-1 2 0,2 0 0,1-3 0</inkml:trace>
  <inkml:trace contextRef="#ctx0" brushRef="#br0" timeOffset="191757">8279 1392 7781,'-9'-1'0,"0"-1"500,0-1 1,1 1-331,2 5 1,2 2 0,4 5 0,0 1-70,0 1 1,1-1-1,2-1 1,3 1-64,2 1 1,2 0 0,1-4-114,1-2 57,3-2 0,-4-2 0,3 1-465,-1-1 321,3-1 0,-6-5 0,4-1 0,-1-3-97,-2-1 1,-1-3 0,-1-1-1,-1 0 122,-2 0 0,0 2 1,-3 2-1,-1 0 83,-1 0 1,-1 3 0,0 2 47,0 3 0,0 4 0,1 10 0,1 5 14,1 4 0,3 5 0,-2 3 0,1 2 79,2 3 1,0 0 0,0 1 0,-2-2 21,-1-1 0,2-4 0,-3-5 0,-1-4 154,-2-4 1,-3-2 0,-3-4 0,-2-3-32,-1-2 1,-4-2 0,-2-3 0,-2 0-334,0 0 1,2-4 0,0-3 0,-1-4-102,0-3 1,2-3-1,2-1 1,2 0-49,1 1 1,4-5-1,2-2 1,2-1-72,1-2 1,7 0 0,3 1 0,3 0 212,3 2 0,4 0 1,3 3-1,1 2 108,-1 3 0,-3 3 0,2 4 0,0-3 5,-8 6 1,3-2-1,-8 7 1,0-1 114,0-1 0,-4 1 1,-1 5-1,-1 3 331,0 2 0,0 2 0,-3 2 0,0 2-77,0 3 0,0 1 0,0 0 0,0-1-116,0 1 1,1 2 0,1-1-1,1-4-167,2-1 0,1-3 0,3-4 0,0-2-166,0-1 0,3-2 1,0-5-419,-2-3 388,0-6 0,-1-1 1,0-2-245,0 0 264,-4 0 0,-1 0 0,-4 0 29,0 0 26,0 2 1,-1 0 0,-3 3 0,-5-2 4,0 6 0,-5-8 0,4 8-214,-2-1 93,0 4 1,3-1-389,0 4 0,2 0-419,4 0 953,0 0 0,15 4 0,-2 1 0</inkml:trace>
  <inkml:trace contextRef="#ctx0" brushRef="#br0" timeOffset="192002">8767 1428 7781,'3'6'0,"0"0"0,-1 1 741,-1 1-511,-1 1 0,3 0 0,1 0 0,0 0-17,0 0 0,3-1 0,-1 1 0,1-1-116,2-2 0,0 1 0,0-4 0,0-1-137,0-1 1,0-3-1,1-3 1,0-4-330,2-1 1,0-4 0,-4 1 0,-1-2 55,-1 0 1,-1 3 0,1-2 0,-2 1 165,0-1 0,-3 3 157,2-1 1,-2 4 0,0 5 262,2 6 1,-3 5 0,3 4-1,-1 4-27,1 3 1,-1-3 0,4 2-1202,1-1 955,1-4 0,5-1 0,1-3 0</inkml:trace>
  <inkml:trace contextRef="#ctx0" brushRef="#br0" timeOffset="193118">9424 1286 7770,'-6'4'0,"0"2"0,0 2 0,1 2 127,-1 2 1,4 2 0,-1 4 0,2 2-1,1 1 0,0 3 0,0-4-171,0 0 23,0-1 1,0-2 0,0-3-25,0-2 91,0-6-230,0-2 72,0-4 1,-1-8 0,-1-4-6,-1-3 1,0 0 0,3 0 0,0 0 24,0 1 1,0-2 0,1 2 0,1-1 74,1 0 0,0 1 0,-2-1 0,1 4 87,1 1 0,1 2 0,-2 1 1,2 2 169,0 1 0,-1 1 25,3 3-157,0 0 1,2 5 0,-1 3 225,-1 3-281,0 5 0,2-4 1,-1 4-85,-1-1 81,0 0 0,2-1 1,1-2-104,0 1-5,0-3 0,0 3 0,0-5 0,0-2-33,0-3 1,-1-2 0,2-1-1,1-1-23,1-2 0,0-2 0,-3-4 0,0 0 18,0 0 0,-1-3 0,1 1 0,-1 0 116,-2 1 0,2 4 1,-2 0 82,2-1 0,-2 3 0,0 1-1,1 2 0,0 1 0,2 0-37,0 0 1,0-1 49,0-2-79,0 2 0,0-4 0,0 3 34,-1-1 1,1-3 0,0 4-73,0 0 1,-3-2 0,-1 0 0,0 0-55,0 0 0,-3-3 0,2 2 0,-1-1-10,0 0 1,0 0-1,-4-3 96,-2 0 0,1 3 0,-4 2 0,-1 0 71,-1 2 1,-1 1-1,0 1 1,-1 1 20,-1 2 1,1 1 0,-2 5-1,3 1-14,3 2 1,-1 2 0,3 4 0,0-1 96,0 1 1,1 0 0,3 0-1,1-1-97,2 1 1,3 0 0,6-1 0,3-2-154,2-4 0,4-1 0,3-2 0,1-2-132,-2-3 0,2-3 1,-4-3-1,-2-3-251,0-2 0,-2-1 1,-1 1-1,-3-2 428,-4-2 0,6 2 0,-5-3 0</inkml:trace>
  <inkml:trace contextRef="#ctx0" brushRef="#br0" timeOffset="193577">10044 1322 7615,'-8'1'0,"1"1"-513,1 1 0,3 4 0,-2-1 513,1 2 30,1 0 0,3 2 0,0 2 0,0 2 95,0 0 1,0 2 0,0-5 0,0 0-155,0-1 0,0-1 1,0 0-89,0 0 1,1-5 49,2-4 1,-1-4-1,3-5 1,0-1 66,0-2 0,-2 1 0,2-2 0,0 0 0,0 2 0,0-2 0,2 1 0,-2 1 0,-1 1 0,2 2 0,-3 0 0,2 2 0,-3-2 0,6 7 0,-2-2 0,2 6 0,1 2 0,0 5 0,0 1 0,0 4 0,0 2 0,-1 1 0,0 0 0,-2-1 0,2 0 0,-2-1 0,1-2 0,-1-1 0,2-5 0,-2-2 0,2-4 0,0 2 0</inkml:trace>
  <inkml:trace contextRef="#ctx0" brushRef="#br0" timeOffset="193783">10339 1205 7762,'-8'1'50,"2"2"103,3 3 1,2 9 0,2 4-1,2 3 0,3 2 0,1 5 0,0 0 1,-2 0-96,-1-1 1,2-3 0,-3-1-1,-1-3-262,-1-2 0,-1-6 0,0-1-501,0-2 0,-1-5 0,-1-3 705,-1-4 0,-8-3 0,1-4 0</inkml:trace>
  <inkml:trace contextRef="#ctx0" brushRef="#br0" timeOffset="193966">10312 1374 7044,'6'-3'0,"-1"-1"0,0 0-201,0 0 1,2 1-1,4 3 319,1 0 0,0 1 1,-3 1-1,2 2-76,1 1 0,1 1 1,-2 3-1,1 0 9,-2 0 1,-1 0 0,-2 0 0,-1-1-55,1 1 1,-3 0-615,-1 0 95,-2 0 522,-1-4 0,0 3 0,0-3 0</inkml:trace>
  <inkml:trace contextRef="#ctx0" brushRef="#br0" timeOffset="194115">10480 1214 7762,'-8'-1'0,"1"-1"142,1-1-70,4 0-992,-2 3 1,11 1 919,2 2 0,2 2 0,-2 4 0</inkml:trace>
  <inkml:trace contextRef="#ctx0" brushRef="#br0" timeOffset="194384">10595 1322 6794,'-4'6'0,"-1"0"0,-1 0 0,1 1-120,1 1 1,1-1 0,3 5 523,0-2-351,0 3 0,4-2 0,2 3 0,2-2-15,1-1 1,0-2-1,2-2 1,2-2-165,1-1 1,0-1 0,2-3-1,-3-1-26,0-2 1,0-2-1,-3-5 1,0-1 151,-2-1 0,-5 1 0,0 2 0,-2 0-80,-1 0 0,-4 0 0,-2 0 1,-3 0 79,-3 0 0,2 1 0,-3-1 0,0 0 0,4 4 0,-4-3 0,4 2 0,0-2 0,-4-1 0,-1 0 0</inkml:trace>
  <inkml:trace contextRef="#ctx0" brushRef="#br0" timeOffset="195290">10763 1304 6900,'0'9'0,"0"0"0,0 1-129,0 2 1,0-3 0,1 3 0,1-2 440,1-1 0,3 3 0,-2 0 1,1-1-285,2-2 0,-2-1 1,0-1-223,-1-1 175,3-4 0,-5 2-245,4-4 190,-4 0 1,2-2 0,-2-3-529,1-4 501,4-2 1,-5 0 0,3-2 0,0 0 100,0 0 0,-2-2 0,2 3 0,0-1 0,0 0 0,-2 0 0,3 2 0,1-1 0,-2 1 0,0 6-2,2 2 0,-2 3 0,0 3 1,0 3 54,0 5 0,1 0 1,3 3-1,0-1-5,0-2 0,1 2 0,0-3-96,2-2 71,0 1 1,0-5-1,1 2-109,1-3 103,-4 2 1,7-4-1,-3 2-258,0-2 186,-1-1 1,-1-1-1,-1-2 1,0-3 54,-1-2 0,-1-1 0,0 0 0,-1 0 0,-2 1 0,1-2 0,-3-1 0,-1-1 0,1 1 0,-1 1 0,-3 1 0,-1 0 0,-2 1 0,1 0 0,-3 1 0,-2 2 184,-1 1 1,-1 1-1,0 3 1,-1 2 58,-2 4 0,2 0 0,-1 7 1,1-2 110,1 1 0,1 4 1,1-2-1,2 1-99,1 0 1,1-4-1,3 4 1,0 0-204,0-1 1,2-1 0,3-5-1,5 1-467,3 0 1,2-4-1,2-2 1,1-2-93,0-1 0,3 0 0,-1 0 0,0 0 507,-1 0 0,-1-4 0,-2-1 0,0-1 0,-1 0 0,-1 0 0,1-1 0,-4 0 0,-1 1 0,0 0 0,1-3 0,1 0 0,0 0 0,-4 0 0,-3 0 0,2 4-809,-4-1 958,0 4 1,-4-2 0,-2 3 244,-3-2 0,0 2 0,-1-2 0,-3 2 79,0 1 1,0 3 0,1 1 0,-1 0-180,-2 0 0,5 2 0,-1 0 0,0 1-197,0-1 0,3 2 0,1-2 0,1 2-35,0 1 1,0 0 0,4 0-440,2-1 1,3-2 0,5-1 0,2-1-159,0-2 1,-1-1 0,2-2-478,-1-2 773,3-2 0,-3-5 1,2 0-1,-1-3 239,-1-1 0,0-1 0,-2-3 0,0 1 0,1-1 0,-6-3 0,-1 0 0,-1 1 0,-2-2 0,-1 4 0,-1 0 0,0 3 249,0 2 1,-1 5 0,-2 5 284,-3 2 0,2 9 0,1 4 0,2 4-70,1 1 0,0 4 1,0 0-1,1-1-444,2-2 0,2 0 1,3-1-1,-1-2-603,-1-4 1,0-2 0,3-3-1493,0-3 1235,-1 2 840,-3-4 0,3 3 0,-3-4 0</inkml:trace>
  <inkml:trace contextRef="#ctx0" brushRef="#br0" timeOffset="197661">11920 1313 7762,'-9'-5'511,"0"1"1,3 4 39,0 0-410,4 0 0,-3 4 0,3 2 70,-1 2-158,0 1 0,3 1 0,0 1 1,1 0-97,2 0 0,-1 2 0,3-1 0,0-2-82,0-3 0,1 0 0,3-3 0,0-1-83,0 1 0,1-1 0,0-3 0,2-1-109,-1-2 0,-1-2 1,-1-3-1,0-1 9,0 0 1,-3 0 0,0-1 0,-1-1 249,0-1 1,-1 4-1,-3 3 322,2 1 0,-1 2-83,4 5 0,-3 3 0,2 4 0,0 3-4,0 1 0,1-3 0,4 1 1,1-2-55,0-2 1,5 0-1,-2-2 1,1-3-46,0-2 0,-2-2 0,3-2 0,-2-3-32,-1-2 0,-1-3 0,-4-2 0,-2-1-16,0-2 0,-4 2 0,1 1 0,-2-1-100,-1 0 1,-4 2 0,-1-3 0,0 0-91,-1 2 0,0-1 1,-2 2-681,2-3 599,-2 2 1,7-2 0,-2 3-485,2 1 725,1 1 0,0 1 0,0 0 0,0 0 0,0 1 0,4 3 0,2 2 0,2 2 0,1 2 0,-1 2 186,-2 3 0,0 2 0,-2 3 1,1 2 237,2 1 0,-2 1 0,0 3 1,0 2-19,0 1 1,0 3-1,2-3 1,-2 1-242,-1 0 0,2-2 0,-2-2 0,-1-1-86,1-2 1,2-2 0,-2-6-226,1-1 1,-2-2 0,2-6-404,-1-4 403,3 1 1,-3-12 0,3 2-368,-1-2 386,0-1 1,3 1-1,-2-1 1,0 1 19,-1 2 1,0 0-1,3 3 80,0 1 0,0 5 0,0 3 40,0 2 1,-1 5 0,2 2 0,1 3-86,1 3 0,1-3 0,-1 3 0,2-2-562,-1-1 0,4 0 634,-2 0 0,2 0 0,0 0 0</inkml:trace>
  <inkml:trace contextRef="#ctx0" brushRef="#br0" timeOffset="197998">12744 1277 7607,'-9'-2'1325,"0"-1"-840,0 1 1,0 1 0,-1 1 0,0 0-226,-2 0 0,-4 0 0,2 1 0,-1 1-96,0 1 1,4 4-1,-3 1 1,1 3-49,2 0 1,2 2 0,3 0-367,3 1 216,2-4 0,2 3 0,2-5-406,3-2 327,6 2 0,3-7 1,5 2-770,0-2 631,1-5 1,-3-1 0,-1-4-1,-2 1-61,0 2 1,-1-5 0,1 3-1,-3-2 178,-2 0 0,-5 1 0,1 0 0,0 0 304,-1 0-52,3 4 0,-4 5 0,3 7 0,-2 4-66,-1 4 1,3-1 0,-1 1-1,1-1-286,-1 0 0,1 2 1,-1-5-641,2-3 536,1 1 1,0-8 337,0 1 0,4-4 0,1-3 0</inkml:trace>
  <inkml:trace contextRef="#ctx0" brushRef="#br0" timeOffset="198173">12967 1179 7739,'0'-7'907,"0"4"1,0 12 0,0 11-639,0 1 0,0 5 1,0-2-376,0 1 130,4-2 0,-2 2 0,3-5-1007,-1 0 770,3-5 0,-5-2 0,2-4-1327,0-1 797,-1-3 743,-3-1 0,-4 0 0,-1 1 0</inkml:trace>
  <inkml:trace contextRef="#ctx0" brushRef="#br0" timeOffset="198323">12878 1322 7739,'9'-9'743,"-3"4"0,0 1 102,1 0-660,4 3 0,3-6 0,5 4 1,1 1 20,1 1 1,3 0 0,1-1 0,1-1 319,1 1-526,2 1 0,-11-2 0,4-2 0</inkml:trace>
  <inkml:trace contextRef="#ctx0" brushRef="#br0" timeOffset="198756">13322 1233 7895,'-3'6'0,"-1"0"601,-1 1 0,3 4 0,-1 2 257,2 0-727,1-2 0,0 6 0,1-2 0,2 1-231,3-2 0,5 2 1,2-4-1,0-2-29,0-3 0,1-3 1,-1-4-1,0 0-55,0 0 1,0-2 0,-3-3-1,2-5-160,-1-3 1,-1-1 0,-2-1 0,-1 0 124,-1-1 1,-1 0 0,1 0-1,-2 3-14,0 0 0,-3 2 303,5 5 0,-4 3 1,2 7 57,0 5 1,-3 7 0,2 5 217,-2 2-211,-1-3 0,0 4 1,0-3-1,0 0 131,0 1 1,-1-3-1,-2 4 1,-4-1 107,-3-3 1,-1 3 0,-5-1 0,-2-1-102,-2-2 0,-1-4 0,1-3 1,-1-4-233,1-4 1,2-2 0,1-1 0,2-2-419,3-4 0,5-1 0,2-8 1,2-1-219,1 0 0,2-2 1,2 0-1,5 0-63,4 1 1,0-1 0,4 0 657,1 0 0,0 5 0,2 0 0,4 0 0,1-1 0</inkml:trace>
  <inkml:trace contextRef="#ctx0" brushRef="#br0" timeOffset="199002">13562 1340 7693,'6'-5'966,"-1"3"-541,-1 4 1,-1 3 0,-3 4 0,0-1-182,0 1 1,0 3 0,0 0 0,0-1-99,0-1 0,3-1 1,1-2-152,0-1 52,-2 2 0,6-7 1,-2 2-430,2-2 271,1-1 0,0-4 1,1-2-280,2-2 273,-3 0 0,4-4 0,-4-1 0,-1 0-84,-2 0 1,1 0-1,-4 3 1,-1-2 191,-1 1 0,-2 2 0,-1 2 0,-2 1-205,-1-1 0,-1 2 0,-4 0-328,-2 1 1,2 1 0,-1 3 541,1 0 0,5 4 0,1 1 0</inkml:trace>
  <inkml:trace contextRef="#ctx0" brushRef="#br0" timeOffset="199290">13776 1268 7733,'0'6'1030,"0"-1"-377,0 2 0,0 1 1,0 1-1,0 0-358,0 0 1,1 3 0,2 0-1,2-2-173,0 0 1,3-1 0,-2 0-1,2 0-287,0 0 0,2-4 1,1-2-1,1-2-97,-1-1 1,0-1 0,0-3-1057,0-5 989,1 0 0,-3-5 1,-1 2-473,-2-2 678,2 1 1,-4-3-1,3 4 1,-2 0 291,-1-1 0,1 4 169,-2-3 1,1 7-1,-2 6 1,1 7 113,-1 5 0,-1 4 1,0 1-1,1 1-266,1 1 1,1-2 0,-1 0 0,2-5-253,0-3 66,3-1 0,-3-4 0,4-2 0</inkml:trace>
  <inkml:trace contextRef="#ctx0" brushRef="#br0" timeOffset="199779">14317 1277 7739,'-5'1'670,"2"2"-208,2 3 1,1 7-1,0 4 1,0 5-387,0 3 1,3-1 0,1 4 0,0-4-197,0 1 0,2-3 0,-3-2 1,0-2-1133,0-3 559,-2-2 0,3-9 0,-4-5 693,0-7 0,0-5 0,0-5 0</inkml:trace>
  <inkml:trace contextRef="#ctx0" brushRef="#br0" timeOffset="199989">14326 1366 7739,'0'-16'-5,"0"1"1,0-2-1,0 3 1,1 0 179,2 2 1,2 3 0,3 0 0,1 0 127,0 0 0,3 1 1,1 2-1,1 3-137,1 2 1,-1 2 0,0 2 0,0 3-97,0 2 1,-6 4-1,-1 1 1,-2 0 18,-3 3 1,-2-3 0,-3 0-1,-3-1-109,-5 0 0,0-1 0,-3-2-827,1 0 627,-3 0 1,7-3 0,-4-1 0,1-1-280,0-2 1,0-1-1,4-2 1,1-2-586,1-3 1084,4-2 0,-5-5 0,2-1 0</inkml:trace>
  <inkml:trace contextRef="#ctx0" brushRef="#br0" timeOffset="200165">14564 1134 7855,'1'9'367,"2"0"0,-2 0 0,3 1 606,0 2-697,-3 6 0,7 1 0,-2 5 9,2 1-304,-3 0 1,2 1-1,-3-2 1,0-5-78,0-3 0,-1 0 0,-2-5-401,2-3 1,1-3 0,4-6 496,-2-2 0,6-6 0,-2-5 0</inkml:trace>
  <inkml:trace contextRef="#ctx0" brushRef="#br0" timeOffset="200498">14858 1214 7739,'-3'-8'425,"-3"3"0,1-2 196,-1 4 0,0-3 0,-3 3-141,0 1 0,0 1 0,0 1-314,0 0 0,1 4 0,-1 3 0,0 3-5,0 1 1,3 5-1,0-1 1,0 2-80,1 0 0,1-3 1,4-2-1,0-1-415,0 1 1,1-5 0,2 1-1022,3-3 1077,2-2 1,2-4 0,2-2-1,2-3-205,-1-2 1,4-4-1,-3-1-449,0-1 782,3 3 1,-8-1 0,3 3-1,-2 0 131,-1 0 1,0 1 0,0 2 0,-1 2 166,-2 0 0,1 3 0,-2-1 0,1 3-113,0 2 0,0 4 0,2-1 0,-1 2-233,-1 1 0,0 0 1,3 0 196,0-1 0,-1 1 0,1 0 0</inkml:trace>
  <inkml:trace contextRef="#ctx0" brushRef="#br0" timeOffset="200839">15107 1180 7739,'-5'9'390,"-2"-3"0,4 0 1,0 0 24,-1 2 1,3 1 0,-1 1 0,1 1-284,1 1 1,-1 0-1,-1-4 1,-1 1-471,1 0 0,1 0-355,1 0-3,0-4 461,0-1 0,3-11 0,1-2-165,0-1 1,1 0-1,2 1-148,-1-3 463,0 2 1,3-4 0,0 3 0,0-1 84,0 1 1,-3 2-1,0 0 1,0 0 220,2 0 1,1 4-1,1 2 1,1 2 64,1 1 0,0 1 0,-3 2 0,-1 4-119,1 4 1,0 3 0,0 3-1,-1 0-86,-2-2 0,-1 1 0,-3-3-600,1 0 302,0-2 0,-2-1-1150,2-4 762,2-4 605,-1 2 0,4-4 0,-3 0 0</inkml:trace>
  <inkml:trace contextRef="#ctx0" brushRef="#br0" timeOffset="201043">15578 1109 8028,'0'9'885,"0"0"0,0 0 140,0 3-780,0 2 0,1 5 0,1 2-176,1 2-117,0 3 0,0 0 0,0-3 0,-1-1-562,-1 0 0,-1-8 1,0 1-1,0-4-380,0-2 0,0-3 990,0 0 0,-4-4 0,-1 2 0</inkml:trace>
  <inkml:trace contextRef="#ctx0" brushRef="#br0" timeOffset="201407">15525 1232 7738,'3'-6'505,"0"0"-287,3 0 0,-1 0 0,4 0 44,0 0-232,0 2 0,4-3 1,1 4-1,0 0-145,1-1 0,-3 3 0,2-2 0,-1 2 66,-2 1 0,-2 4 0,-1 2 177,-2 2 1,-2 1 0,-4 0 0,0 2-72,0 1 0,0 1 0,0-2 1,0 2-8,0 0 1,0-2 0,0 1 0,1-2-54,2-1 1,2 2 0,5-1 0,1-3-132,1-3 1,3-1 0,0-3-99,2 0 149,-3-4 0,3-3 0,-4-6-129,1-1 168,-1-1 0,-4 0 0,-1 1 1,-2-1 23,-3 1 1,1 0 0,-1 3-1,-2-1-45,-3 2 0,-3 0 0,-5 1 0,-1 1 117,-1 2 0,0-1 0,3 3 0,1 0 219,-1 0 1,0 1-1,0 3 571,0 0-842,4 4 0,1 1 0,4 4 0</inkml:trace>
  <inkml:trace contextRef="#ctx0" brushRef="#br0" timeOffset="202122">16208 1208 7692,'-7'-5'360,"1"-1"1,-2 0 326,2-3 1,-2 1-1,0 1 1,1 2-436,1 1 0,0 1 0,-3 2-365,0-2 106,1 2 0,-4-2 0,-1 5 288,-1 1-193,3 4 1,-3-1-1,4 5 235,-2 1-292,0 4 1,7-6-1,2 5 1,2 0-91,1-1 0,1-1 1,3-5-1,5 1-399,5 0 0,2-4 1,3-2-1,1-2-58,1-1 0,-1-1 0,-2-2 0,0-3 144,0-2 0,-5-1 0,0-2 0,-1-2 260,0-1 0,-3 0 1,-3-2-1,0 2 138,-1-2 1,0 2 0,-3-1 0,1 0 240,-2 2 1,0 0 0,-1 4 630,0 0-573,0 0 1,-3 4 657,-3 2-738,2 6 1,-3 3 0,3 6 0,0 3 7,0 2 0,-2 3 0,2 2 0,0 1-194,0 1 1,1-2 0,3 0 0,1-3-509,2-1 0,-1 2 1,4-7-1,1-1-340,1-3 0,1-7 0,1 1 0,0-2 789,2-1 0,0-1 0,-3-2 0,0-2 0,0-3 0,0-2 0,0-1 0,-1-1 0,1 1 0,-3 1 0,0 1-1276,1-3 1352,-3 2 1,0-3-1,-3 4 910,2 0-522,-2 0 0,3 3 0,-5 1-24,-2 2 0,-2 1 0,-4 5 0,1 2-255,2 3 1,-1 4 0,4 1 0,0 0-63,-1 0 1,3 1-1,-1-1 1,2 0-96,2 0 1,3-1 0,4-4 0,1-1-126,2-1 0,-1-5 1,4 2-1,0-2 8,2-1 1,0 0 0,-1-1 0,-2-2 11,-2-2 0,0-3 0,-4-1 0,-2 0-41,-3 0 1,-2-1-1,-1-1 92,0-1-47,0 1 0,-4 5 0,-2 0 1,-2-1-199,-1-1 1,1 2 0,-1 1-1,0 0-578,0 0 1,3 3-232,0-1 1080,4 2 0,-2-3 0,4-1 0</inkml:trace>
  <inkml:trace contextRef="#ctx0" brushRef="#br0" timeOffset="202256">16706 1340 7857,'0'9'488,"0"-1"0,0 1 1,0 0-1,-1 0 32,-2 0 0,2 0 0,-2 0-1696,2 0 1176,1-1 0,-4 1 0,-1 0 0</inkml:trace>
  <inkml:trace contextRef="#ctx0" brushRef="#br0" timeOffset="204198">542 2290 8253,'-5'-4'433,"-3"3"0,6-3-344,-4 4 1,4 4 0,-2 2 0,2 2-57,-1 1 1,0 4 0,3 0 0,1 2-24,2 0 0,-1-1 1,2 1-1,1-4-32,0-1 0,1-2 1,3-2-1,0-3-145,0-2 1,0-2 0,0-2 0,1-3-33,1-2 0,-1-4 0,2 0 0,-3-1-38,-3 0 0,2-2 0,-3 3 46,0 1 58,3 2 1,-6 0 92,3 0 81,-3 4 1,3 1 0,-3 5 0,2 3 92,1 5 1,1 5 0,3 5 0,0 4 118,0 3 0,-1-2 0,-1 7 0,-2 0-42,2 1 0,0 4 0,-1 0 0,-3 0-7,-2-5 1,-2-2 0,-2-4 0,-3-2-43,-2-5 0,-3-4 0,-1-6 1,0-2-237,-1-3 0,-1-2 1,-4-1-439,1 0 398,-1-4 0,3-1 0,1-5 1,1-1-142,-1-1 1,4-4 0,1 1 0,5-1-83,3-2 0,2 0 0,2-1-573,3-1 696,6 1 0,3-6 0,4 4 214,2-2 0,4-1 0,-3-2 0</inkml:trace>
  <inkml:trace contextRef="#ctx0" brushRef="#br0" timeOffset="204451">843 2325 8253,'0'9'-270,"0"-3"1,-1 0 1081,-2 1-518,2 1 1,-3 2 0,4 1-1,0 1-142,0-2 1,0 3 0,0-1 0,0-1-103,0-1 1,3-1 0,1-1-1,2-2 22,4-4 1,-1-1-1,4-2 1,-1-1-212,3-4 1,-1-6 0,1-3-1,0-2-166,-2-1 1,0 1 0,-4-1 0,0 1-107,0 2 0,-4 1 0,-2 4 222,-2-2 1,-5 1-1,-2 5-42,-2 3 119,-5 2 1,3 2 0,-1 1 0,1 1-637,1-1 748,0 3 0,4-4 0,1 3 0</inkml:trace>
  <inkml:trace contextRef="#ctx0" brushRef="#br0" timeOffset="204743">1084 2316 8210,'0'8'264,"0"1"87,0 0 1,0 0 0,0 0-1,0 0-32,0 0 1,1 0-1,1 0-124,1-1-142,4 1 0,-5-1 1,4-1-145,1-1-55,0-4 1,-1 2 0,0-5 0,1-2-158,1-3 1,1-6 0,-1-3 0,-1-1-20,-1-2 1,-1 0 0,1 0-1,0 2 144,1 1 0,-3-1 1,0 4-1,-1 1 98,0 1 0,1 5 220,-1 3 0,-2 5 1,2 6-1,-1 5 115,1 3 1,-2 1 0,3 0 0,-1 2-288,0 1 1,3 0-1,-2-5 1,1 0-374,1-1 0,2-7 405,1 1 0,4-2 0,1 2 0</inkml:trace>
  <inkml:trace contextRef="#ctx0" brushRef="#br0" timeOffset="205323">1713 2272 8501,'-8'0'0,"-1"0"394,0 0 1,0 0 0,0 0-186,0 0 1,0 0 0,0 0-1,1 0 16,-1 0 0,0 4 0,1 3 0,1 3-68,1 2 0,1 6 0,-1 1-81,3 3-45,2-2 1,2 4 0,2-2-597,3 1 437,2-3 0,5-4 0,2-6 1,1-4-202,2-2 0,3-5 1,1-6-1,-1-3-135,1-2 1,-2-3-1,-4 0 1,-3-3 128,0-3 1,-1 6 0,-3-3 0,-1 2 213,-2 2 0,1 1 1,-4 4 360,-1 1 1,-2 3-6,-3 2 1,1 7 0,-3 4 0,1 3 147,2 3 1,1-2-1,1 3 175,0 1-487,4 0 0,1-1 0,4-1 0,-1-1 39,1-2 1,0-5-1,0-3-145,0-2-23,4-1 1,-3-7 0,2-2 0,-1-2-42,-2-2 0,2 0 1,-6-3-1,0 2-53,-2-2 0,-2 3 1,-1 1-1,0 2 168,0 1 1,-3 4 0,-1 0-1,-1 0 15,-2 0 1,-1 3 0,-1-1 0,0 2-256,1 1 0,-1 0-731,0 0 955,4 0 0,1 4 0,4 1 0</inkml:trace>
  <inkml:trace contextRef="#ctx0" brushRef="#br0" timeOffset="205676">2079 2227 8083,'1'9'886,"1"1"-525,0 1 1,4 0 0,-2 3-75,1-1-203,1 3 0,3-3 1,0 5 92,0 0-146,0 0 1,0-4-1,-1-4-146,1-3 0,0-3 1,1-4 0,1 0 0,1-2-179,-1-4 0,2-1 0,-2-7 1,0-1-60,-1 1 1,-4-2 0,0 4 0,0 2 180,-1 0 1,2-2 0,-4 0 0,0 2 126,1 3 1,-3-1 424,1 2 0,-1 3-33,-1 3 0,0 4 0,0 5-153,0 0 1,0 0 0,0 0-147,0 0-30,0 4 1,1-3-234,2 1 112,-2-1 1,7-2 101,-2-2 0,2 2 0,1-3 0</inkml:trace>
  <inkml:trace contextRef="#ctx0" brushRef="#br0" timeOffset="205973">2496 2129 8480,'-9'0'558,"3"0"0,1 1-153,1 2 0,1 2 0,3 4 1,0 1-44,0 2 0,0 5 0,0 6-149,0 0-149,0 6 1,3-6-1,1 5-862,1-4 583,1 0 1,3-2-1,1-5 1,1-5-1336,1-5 1550,3-3 0,-1-4 0,4 0 0</inkml:trace>
  <inkml:trace contextRef="#ctx0" brushRef="#br0" timeOffset="206331">2736 2280 7984,'0'-9'185,"0"4"0,-1-2 1,-1 3 864,-1-1-495,0 0 0,-1-1-170,-2 0 1,-2 4-1,-1-1 1,0 2-138,0 1 0,1 4 0,-1 3 1,0 2-71,0 3 1,0 4 0,1-1 0,1 2-152,1 0 1,4 1 0,-1 0-1,3-1-209,3-2 0,-1-6 1,5-4-1,2-1-292,2-2 1,2-3 0,-2-5-1,2-5-37,0-5 0,-1-3 1,2-1-947,-1 0 1089,-1-1 1,-6 3-1,-1 0-320,2 1 519,-3-1 1,3 4 0,-4 2 366,-1 2 126,-1 5 1,-1 3 62,0 8 1,0 4-1,0 8 1,1 0 95,2-1 1,-1 4-1,4 0 1,0-1-227,-1-2 1,3-3 0,-3-1-258,0-1 0,6-1 0,-1-3 0</inkml:trace>
  <inkml:trace contextRef="#ctx0" brushRef="#br0" timeOffset="206951">3189 2324 8098,'-1'-8'139,"-2"-1"31,2 0 0,-6 0 1,4 0-1,0 1 187,-1 2 0,2 1 1,-4 3-111,-1-1 1,0 1 0,0 5 0,2 3-61,1 2 1,-2 5-1,1 2 1,0 2-70,2 0 0,2 1 0,1 0 0,0 0-185,0-1 0,0 0 1,1-3-1,2-4-187,3-3 0,2-5 0,1 0 0,3-5-193,3-6 0,-1-4 0,0-5 1,-1 1-90,1-1 1,0-3 0,1 1-1,-3 3 190,-2 1 1,-2 5-1,-2-1 160,0 2 352,-4 5 0,2 2 0,-4 6 60,0 3 0,0 5 0,0 2 0,0 0-86,0 0 1,3 1-1,1-2 1,0-1-435,0-1 0,3-2 0,-1-2 294,2-3 0,5-6 0,0-2 0</inkml:trace>
  <inkml:trace contextRef="#ctx0" brushRef="#br0" timeOffset="207134">3436 2156 7933,'-8'1'1065,"3"3"-579,2 5 0,2 0 1,1 7-1,0 2-300,0 2 0,0 3 1,0-2-1,0 0-251,0 1 0,4-4 0,0 2 1,2-4-293,0-4 0,0-6 0,4-3 0,1-2 357,1-1 0,4-8 0,-3-2 0</inkml:trace>
  <inkml:trace contextRef="#ctx0" brushRef="#br0" timeOffset="207427">3633 2173 7830,'-3'-5'0,"0"-1"1192,1-1 998,-3-1-1905,0 3 0,0 2 0,2 6-67,2 3-175,1 2 0,0 1 1,1 0-1,1 2-41,1 1 0,4 1 0,-2-2-302,0 1 248,3 0 1,-3-1-1,3 1 1,-2-1-12,0-1 1,-4 2 0,1 0-1,-2-2-24,-1 0 1,-1 2-1,-2 0 1,-3-1 13,-1-1 0,-5-2 0,-1-1 0,-1-3-20,-2 0 0,2-1 0,1-3 106,0 0-534,1-4 0,4 0 1,2-5-1,3-1-596,2-2 0,1 2 1117,0-2 0,4-6 0,1 0 0</inkml:trace>
  <inkml:trace contextRef="#ctx0" brushRef="#br0" timeOffset="207683">3739 2218 8099,'1'9'390,"2"0"0,-2-3 0,2-1-77,-2 2 1,2 1 0,1 1 0,0 0-98,0 0 1,3 0-1,-1-1 1,1-1-140,-1-1 1,2-4 0,-2 0-331,5-1 215,-1-1 1,3-1 0,-4-1-179,0-4 135,0-6 1,-1 1 0,-2-4-549,0-1 425,-4 3 0,2-2 0,-4 2-443,0-1 562,0 3 0,-1-1 0,-1 5 1,-3 3 67,-2 0 0,-1 1 0,-7 3 1,0 1-119,1 2 0,-3 2 0,4 6 0,-1 1 135,2-1 0,-2 3 0,0 0 0</inkml:trace>
  <inkml:trace contextRef="#ctx0" brushRef="#br0" timeOffset="209093">4138 2200 7766,'-3'6'0,"0"0"0,0 1-61,-1 1 0,3 4 1,-2-1-1,2 1 180,1 1 0,0-2 1,0 3-1,0 0-95,0-1 1,0-5-1,0 1-38,0-1 1,1-1 0,1-2-15,1-5 0,0-4 0,-3-6 0,1-1-28,2-1 0,-2-3 1,3 0-258,0-2 204,-3 3 0,4-2 1,-3 4-160,1-2 231,0 3 1,0-2 0,0 3 0,0-1 112,1 0 1,-3 2 0,3 4 214,-1 1 1,2 3-197,4 7 1,-3 0-1,-1 6 1,-1 1 24,-2 2 1,-1-2 0,0 0-1,1-1-45,1-1 0,0 1-225,-3-3 201,4 0 1,-2-4-105,4-2 23,-4-2 1,5-2 0,-3-2-1,1-3 0,1-2 0,-1-4 0,1 0-272,1 2 281,-3 0 0,4 1 0,-2 1 1,1 1 36,-1 1 0,2 4 1,-2-1-1,1 2 55,2 1 0,0 1 1,0 1-1,0 2 31,0 1 0,1 1 0,1 2 0,0-1-44,0-1 0,2-3 0,-1 2 0,0-1-60,1-2 1,-3-1 0,0-2-114,-3-2 134,1-2 1,-4-1 0,2 0-96,-3-1 78,-2-1 1,-1-1 0,0 0-38,0 0 33,0 4 1,-4-2-1,-2 2 119,-2 0-114,-1 1 1,0 4 0,1 0 330,-1 0-199,0 0 0,0 1 1,0 2-1,1 3 39,2 1 1,-1 2 0,4 1-1,1 1-98,1 1 1,1 3 0,0-2 0,2-1-176,4 1 1,1 0-1,8-2 1,1 0-74,1-3 1,1 0 0,2-5-1,1-2-314,-1 0 0,0-4 0,-1-3-629,-2-2 888,-1-1 0,-3-3 0,-1 0 227,-2 1 0,-1-3 0,-3 4 0,-1-4 0,-1 1-54,-1 1 0,-3 3 1,0 0 392,0 0 1,0 4 250,0-1 0,0 5 0,0 1-112,0 5 1,0 5 0,0 2 0,0 0-251,0 1 0,0-3 0,0 3 1,-1-2-189,-2 1 0,2 0 0,-2-3-61,2 0 0,1-3-922,0 0 605,0-4 0,3-2-857,0-6 904,4-6 0,-5 2 0,4-3 0,0 1-70,2 1 1,-2-4-1,0 2 1,1-1 360,1-2 0,1 4 0,0 0 0,0 2 0,0 1 0,-1 1 0,1 2 0,0 3 0,0 2 0,0 2 0,0 2 0,0 4 0,0 4 0,-3 0 0,-1 3 0,1-1 500,-1 1 0,0-2 0,-3 2 0,1-1-51,-1-2 1,0 0 0,0-1-871,1-2 95,0-1 326,1-2 0,1-1 0,4-4 0</inkml:trace>
  <inkml:trace contextRef="#ctx0" brushRef="#br0" timeOffset="209282">5009 2032 7985,'0'9'565,"0"0"1,0 0-1,0 1-115,0 2 0,1 2 1,2 3 83,3 1-384,-2 4 0,3 0 0,-4 1-79,-1-2 0,2-2 55,-1-2 1,1 3-1482,-1-2 704,-2-2 1,3-10 650,-4 0 0,0-4 0,0 1 0</inkml:trace>
  <inkml:trace contextRef="#ctx0" brushRef="#br0" timeOffset="209492">5001 2209 7800,'0'-9'1011,"0"3"1,1 1-705,2 1 0,2 0 0,4 2-100,0-1-128,4-3 1,-2 5 0,4-2-350,0 2 159,-2 1 0,4 1 0,-3 2 0,1 2-38,-1 3 1,-3 4 0,1 0 0,-3 0-37,-3 1 1,1-2-1,-3 2 1,0 0-379,0-2 1,-1-1-15,-3-1 1,0-5 576,0-4 0,4-4 0,0-5 0</inkml:trace>
  <inkml:trace contextRef="#ctx0" brushRef="#br0" timeOffset="209639">5249 2095 7985,'6'-4'0,"-1"-2"295,-1-2 0,3-1 188,-1 0 1,-1 4 0,1 2-728,1 2 1,-3 1-1,2 0-586,1 0 830,1 4 0,1 1 0,0 4 0</inkml:trace>
  <inkml:trace contextRef="#ctx0" brushRef="#br0" timeOffset="209935">5409 2147 8233,'-6'3'0,"1"1"0,0 0 623,0 0 0,3 3 0,-1-2-322,2 3 1,-2 1-1,0 0 1,1 1-104,1 2 1,1-1-1,1 3 1,1-1-76,1 1 1,3-3 0,-2 0-1,1-3-144,2-2 1,1-4 0,1 1 0,1-3-136,2-3 1,-3-2-1,3-4 1,-2-1-98,-1-2 1,-1 1 0,-1-3 0,-2 1-26,-1-1 1,2 0 0,-3-1 0,-1 2-57,-1 1 0,-5 2 0,-2-2 110,-2 2 0,-4 5 0,0 2 0,1 2-140,1 1 1,2 0 0,-1 0 363,0 0 0,4 0 0,1 0 0</inkml:trace>
  <inkml:trace contextRef="#ctx0" brushRef="#br0" timeOffset="210235">5551 2130 7925,'3'9'239,"0"0"0,0 0 0,-3 0 1,1-1 380,2 1 0,-2 0 0,2 1 1,-1 1-374,1 1 1,-2 0-1,2-3 1,-1-1-13,1 1 0,-1-1-468,4-2 1,-3-2-1,1-5 1,1-2-240,0-3 1,-2-3 0,3-2-1,1-1 42,1-2 0,0 2 0,-1-3-46,-1-1 293,0 4 1,3-2 0,-1 3 318,1-1-92,0 0 1,0 4 0,0 2 838,0 3-546,0 2 0,0 1 1,-2 2-1,0 4 151,-1 6 1,-3 4 0,2 2 0,-1-1-392,-2 1 0,0 0 0,0 0 0,2-1-97,1-3 0,1-1 0,3-4 0</inkml:trace>
  <inkml:trace contextRef="#ctx0" brushRef="#br0" timeOffset="211292">6199 2148 8056,'-4'6'120,"-1"0"0,1-3 255,1 3 1,3-1-1,3 0-69,3-2 1,5-2-1,4-2-396,2-2 54,1-2 1,-2-6-1,0-2-332,-1-1 276,0-1 1,2-3 0,-2 1 0,-1-1-106,-1 0 1,-4-3 0,-4 1-1,-1 0 110,-2 1 1,-1 4 0,-2 3 0,-2 1 78,-3 3 1,-3 5 0,-2 0 0,-1 4 99,1 5 1,1 4-1,-1 8 1,-1 3 46,1 3 1,1 2-1,2 3 1,1 1-106,1-2 0,5 1 1,-2-1-20,2-2 14,1 3 0,0-10 1,0 1-45,0-1 36,4-5 1,1-2-207,7-6 185,-2-2 0,4-8 0,-3-2-178,1-2 94,3-5 1,-4 0 0,3-3 0,0 2-12,0-2 1,-2 0 0,1 1 0,0 3 10,-2 2 1,-1 5 0,-1 0 150,0 1 0,0 2 1,-2 5 105,-1 3 0,1 4 0,-3 2 0,0 0-66,0 1 1,3-3-1,-1 1 1,1-3-182,-1-3 0,2-3 1,-2 1-136,2-2 187,0-1 0,1 0 1,0 0-1,0-1-243,0-2 1,-1 1-1,-1-3-169,-1-2 355,0-5 0,0 2 0,-2-2 0,0 2 174,-2 1 1,0 1 0,0 2 793,1 0-636,0 4 0,-3 2 1,0 6-1,0 1-76,0 2 1,0 0-1,1 0 1,2 0-122,3 0 0,2-1 0,2-1 0,1-2-4,1-1 1,3 0 0,0-3-143,2 2 127,1 0 0,-4-4 0,0-1-85,-1-1 74,-1-3 1,-3 1 0,0-4-142,0 0 65,-4 0 1,-2 0-1,-3 0-72,0 0 68,-3 0 0,-3 1 1,-5 0-1,-2 1-19,-1 1 0,-1 3 0,-1-2 0,0 1-268,1 2 1,3 1 0,-3 1-322,0 0 0,6 1 662,3 2 0,0 2 0,1 4 0</inkml:trace>
  <inkml:trace contextRef="#ctx0" brushRef="#br0" timeOffset="211683">6910 2130 11048,'0'10'232,"0"2"1,0-2 0,1 2 0,1-3-141,1 0 1,4 0 0,-1 0 0,1 0-285,-2 0 1,3-4 0,-2-2 0,2-2-285,1-1 0,-3-1 1,0-2-620,1-3 813,-3-2 0,3-1 1,-4 0-356,-1 0 441,3 0 1,-4 3 0,2 2 204,1 0 1,-2 1 93,4 3 1,0 1 0,3 2 0,0 1 88,0 1 0,1 3 0,1-2 0,1 1 38,2-1 0,0-2 1,2-4-1,-1 0-82,0 0 1,-2 0 0,-1 0-1,-3-1 16,-3-2 0,1-2 0,-4-4-251,-1 0 55,-1 0 1,-2 1-1,-2-2-516,-3-2 332,-2 2 1,2-4-1,0 3 1,-1-1 215,-1-2 0,-4-1 0,-2-3 0</inkml:trace>
  <inkml:trace contextRef="#ctx0" brushRef="#br0" timeOffset="211944">8269 2254 7838,'-23'9'0,"-3"0"0,4 0 0</inkml:trace>
  <inkml:trace contextRef="#ctx0" brushRef="#br0" timeOffset="212267">7852 2121 7932,'-4'-6'0,"-2"1"290,-1 1 1,1 2 0,1 5 94,1 3 0,1 3 0,3 2 0,0 2-376,0 1 1,0 0 0,0 1-1,0-1-388,0-1 1,0-1 0,1-3 378,2 0 0,2-5 0,4 0 0</inkml:trace>
  <inkml:trace contextRef="#ctx0" brushRef="#br0" timeOffset="212459">7897 1935 8003,'-3'-9'178,"0"0"0,-3-3 901,3 0 22,0 0-728,3 4-286,0 3 1,4 1-375,2 4-194,-2 0 1,4 1-1116,-2 2 1596,1 2 0,2 3 0,0 1 0</inkml:trace>
  <inkml:trace contextRef="#ctx0" brushRef="#br0" timeOffset="212664">8011 1880 7932,'-8'6'0,"1"0"0,1 1 686,0 1-397,2 1 0,0 1 0,4 2 0,0 2 78,0 3 0,1 5 1,1 2-1,2 1-228,0 2 1,2-1 0,3-2 0,-1 0-198,-2 1 1,1-7 0,-3-1 0,0-3-1660,0-3 120,3-5 1,-6-3 1596,2-6 0,-6-2 0,-2-4 0</inkml:trace>
  <inkml:trace contextRef="#ctx0" brushRef="#br0" timeOffset="212783">7967 2139 8152,'0'-9'427,"1"1"1,2 1-1,3 2-170,2 1 0,4-3 0,3 3 1,3-2-384,3 0 0,1 1 0,5-2 1,1 2 125,1 1 0,3-3 0,3 2 0</inkml:trace>
  <inkml:trace contextRef="#ctx0" brushRef="#br0" timeOffset="213830">8563 2041 7877,'-8'1'73,"2"2"1,-2-1 0,3 4 146,0 1 1,1 1 0,4 1 0,0 1-98,0 2 0,0-2 0,0 4 0,0 0-133,0 0 1,1-3 0,2 1 0,2-3-49,0 0 0,3-4 0,-2-2 0,3-2 30,3-1 0,-3 0 0,3-2-285,-2-4 211,-1 0 0,0-7 0,0 2 0,0-1-115,0 1 1,-4 0 0,-2 0 19,1-1 139,-3 5 1,4-1 66,-2 2 1,-1 3 0,3 3 108,-1 5 1,3 3 0,-1 0-1,2 1 60,1 0 0,0 0 0,1-1 0,1-2-50,4-3 0,-1-2 0,1-1 0,1 0-92,0 0 0,-2-3 0,-2-1 1,-2-1 28,-1-2 1,-1-4 0,-1-1 288,-2 2-312,-3 0 1,2 1 0,-4-1 296,0-2-215,-4 2 0,0-3 1,-5 5 24,0-1-193,0 0 1,0 1-1,0 1 1,0 1-689,0-1 0,1 2-1439,3-1 2171,1 4 0,11 2 0,3 5 0</inkml:trace>
  <inkml:trace contextRef="#ctx0" brushRef="#br0" timeOffset="214605">8926 2014 7877,'6'0'1080,"0"0"-38,-4 0-564,2 0 1,-4 4 0,0 1 25,0 3 0,0 1 0,0 1 1,0 1-298,0 1 1,-3 3 0,0-4 0,1 1-123,1 1 1,2-3 0,1 2 0,2-2-171,1-1 0,1-4 0,3-2 1,2-3-435,1 0 0,3 0 1,-2-4-1,0-4 40,-1-3 1,0-4 0,-3 3 0,-1 0 220,-2-1 1,1 4 0,-4-3-1,-1 1 64,-1-1 1,-2 1 117,-2-4 105,-2 9 1,-4-6-1,0 6 1,-1-1 0,-2 1 1,3-2-1,-3 3-283,2 0-22,1 1 0,5 5 33,4 2 0,5 2 0,6 3 30,1-2 1,-1-1-1,-2-3 1,1 1 289,2-1 1,-2-1 0,2-1-1,-2 0 317,-1 0 1,-1 3 0,1 0 759,0-1-890,-4 3 1,2-3 0,-3 3 0,0 2 110,0 1 1,2 2 0,-2 1 0,0 1-200,0-1 1,2-1 0,-3-2 0,2 1-246,2 0 1,-2-4 0,1-2 0,1-2-95,1-1 1,0-1-1,-1-3 1,-1-4-95,1-3 1,0-3 0,-1 2 0,-1 0-69,-1-1 0,2 2 0,-3-3 57,-1 2 1,0 0 443,1 3-118,-2 4 0,3 2 300,-4 6-267,0-2 0,0 7 0,0-2 0,1 2 13,2 1 0,-1-1 1,3 1-1,0-1-197,0-2 0,-2 1 0,3-3-437,1 1 1,0-3 0,2 1 62,0-2 1,0-5-1,0-2 1,0-2 215,0-1 0,-1-1 1,-1-1-1,-2-1 250,2-2 0,-2 0 0,0-2 0,-1 1 18,-1 1 1,-3-4 0,0 1 0,0 1 115,0 1 0,0 5 0,-1-1 1428,-2 4-955,2-1 1,-7 8 0,3 1-99,0 7 0,1 5 0,4 4 1,0 2-334,0 2 0,0-2 0,1 1 1,2 0-157,3 1 1,-1-3 0,2 0-1,2-3-500,2-2 0,5-1 0,-1-3 1,0-1-1191,0-3 1670,2-1 0,1-8 0,4 0 0</inkml:trace>
  <inkml:trace contextRef="#ctx0" brushRef="#br0" timeOffset="-214541.73">9636 2005 7871,'3'-6'749,"0"0"0,0 3 0,-3-3-285,0-1 1,0 2 0,0-1 331,0-1 0,-1 2-623,-2 0 0,1 3 1,-4-1-1,1 3-180,0 3 0,-3 1 0,3 5 0,-1 1-56,0 2 0,1-1 1,-1 4-420,3 0 357,2-2 0,1 1 0,0-3-60,0 1 1,4-1 0,2-5-142,2-3 197,1-2 0,1-2 0,0-2 1,2-3-92,-1-2 1,-1-2-1,-1-1 1,0-2 2,0-1 1,-1 0 0,-2-4-1,0 0 103,1 0 0,-2 2 0,0 1 0,-1 3-55,-2 2 0,0 2 465,1 2 0,-2 4 1,2 7-1,-2 5 149,-1 3 1,1 2-1,1 1-880,1-1 236,4 2 1,-3-6-1,3 3 1,-1-1-1798,0-3 1996,2 0 0,1-1 0,0 0 0</inkml:trace>
  <inkml:trace contextRef="#ctx0" brushRef="#br0" timeOffset="-213696.73">10186 2111 7742,'3'27'0,"0"0"-224,-1-1 0,0 1 1,0-1-1,1-3 224,-1-2 0,3-2 0,0-2 0</inkml:trace>
  <inkml:trace contextRef="#ctx0" brushRef="#br0" timeOffset="-213440.73">10126 2058 7445,'5'-18'0,"-1"1"0,0 0 219,2 2 1,2-1 0,4 4 0,4 2 160,4 4 0,3 2 1,2 4-1,0 1-236,-1 2 1,-5 2 0,1 7 0,-4 3-67,-4 2 0,-6 2 1,-3 0-1,-2 2-37,-1-1 0,-5-1 0,-3-2-171,-3 1 78,-5 0 1,5-1 0,-3-3-1,1-2-242,-1-2 1,-1-1-1,-2-1 1,1-2-1132,2-3 1425,3-2 0,-6-1 0,3 0 0</inkml:trace>
  <inkml:trace contextRef="#ctx0" brushRef="#br0" timeOffset="-212691.73">10409 2067 7791,'1'5'405,"2"-2"1,-1-2 0,4-1 0,1 0-371,1 0 0,1-4 0,-1-1 0,1-1-126,0 0 1,0 0-1,0-3 1,-1 0 26,-2 1 0,1-1 0,-3 0 0,0 0-23,0 0 0,-1 0 85,-3 0-7,0 0 0,-4 4 0,-2 2 219,-2 2-203,-1 1 1,0 4-1,0 3 243,0 4-141,4 3 0,-3 4 0,2 0 0,0-1-44,0 1 1,2 1 0,4 1 0,0 0-80,0 0 0,1-1 0,3-2 0,4-3-132,2-2 0,9-5 0,0-2 0,3-1-308,2-2 0,2-5 0,1-4 0,-1-4 105,1-4 1,-4-1-1,-4-2 1,-3 0 348,-4 0 0,-2 1 0,-1-1 0,-1 0 0,-3 0 0,-1 4 0,-4 3-26,0 1 125,0 1 1,-1 1 1104,-2 2-827,-1 2 1,-2 8 0,1 3 0,1 3-56,2 2 0,0 3 1,0 0-1,-1 2-183,1 1 0,1-3 0,1-2 1,0 0 4,0-2 1,0-1 0,0-1-294,0 0 48,0-4 1,0-2-1,0-6-432,0-3 403,4-2 0,-2-1 1,4-1-542,1-2 482,1 2 0,-3-3 0,1 2-475,1-1 393,1 0 0,4 0 0,0 0 1,-1 1 270,-1 2 0,-2 0 0,2 0 0,1 1 0,1 2 0,0-2 0,-3 3 0,0-4 0</inkml:trace>
  <inkml:trace contextRef="#ctx0" brushRef="#br0" timeOffset="-212405.73">10923 1978 7507,'9'0'0,"0"0"0,0 0 0,0 0 41,0 0 1,-2-1 1291,-1-2-710,2 2 0,-11-6 172,0 4-632,-4 0 0,-1 3 0,-1 0 0,0 0-101,0 0 0,0 0 0,0 1 1,0 1 10,0 1 1,3 4-1,2-1 1,-1 1-129,0-1 0,3 2 0,-1-2 0,2 3-133,1 2 0,0-1 1,1 2-1,2-2-35,3-1 0,2 0 0,0 0 1,1 0 115,0-1 1,-4 1 0,-2 0 0,-2 0 116,-1 0 1,0 0 0,-1 0 99,-2 0 1,-2-1 0,-4-2 8,0 0-106,1-4 1,-1 2-1,0-4-774,0 0 546,0 0 1,4-1 0,1-2-1109,0-3 903,3-2 0,-2 0 420,6-1 0,2-4 0,4-1 0</inkml:trace>
  <inkml:trace contextRef="#ctx0" brushRef="#br0" timeOffset="-212114.73">11111 1978 7786,'-4'5'195,"3"0"0,-3-3 1147,0 1-740,3 0 1,-6 1 58,4 2-566,0 6 1,0-3 0,0 3 0,1-1-9,1 1 1,5-2 0,2 3-1,2-1-79,1-1 0,1-2 0,1-4 0,1-1-121,2-2 1,0-1 0,1-1 0,-2-1-170,-1-2 0,-2 0 1,2-5-1,-3-2 46,-3 1 0,-1-4 0,-3 1 0,1 1 214,-1 1 1,-2-2 0,-3 1 0,-3 3 25,-2 1 0,-1 1 0,0-3-301,0 0 210,-3 4 0,2-2 1,-2 3-709,2-1 35,5-1-341,-3 1 1101,7-2 0,-3 6 0,4-3 0</inkml:trace>
  <inkml:trace contextRef="#ctx0" brushRef="#br0" timeOffset="-211805.73">11262 1969 7698,'0'9'763,"1"0"1,1 0-456,1 0 1,2 3 0,-1-1 0,0 0-103,0-1 0,2 2 0,-2 0 45,1-1-146,-3-1 0,3-2-152,-2 1 0,-1-4-303,4-2 1,-1-7 0,2-4 0,-2-3 31,-1-3 1,3 0 0,-3-2 0,2 1 95,0 0 0,0 1 1,2-1-1,-1 0 145,-1 1 0,0 1 0,3 6 0,0 0 187,0 1 0,-1 4 1,1-1 124,0 2 1,0 6 0,0 3-321,0 3 68,0 4 0,-1-2 0,-2 3 0,-1-1 49,-1 0 0,2 1 1,-2 0-1,0-2-152,0-1 0,2-1 120,-3-4 0,8 1 0,-1 0 0</inkml:trace>
  <inkml:trace contextRef="#ctx0" brushRef="#br0" timeOffset="-210708.73">11698 2014 7835,'-3'-6'0,"-1"1"481,-1 1 0,2-2 0,-2 2 304,1-1-571,-3 3 0,5-5 1,-3 3-1,0 0 82,0 0 1,2 0 0,-2 2-78,-2-1 1,-1 1 0,-1 5-117,0 3 1,3 5-1,1 1 1,1-1-148,2-1 0,-2 2 1,1-1-1,1 0-252,1-1 0,2-4 0,2-1 28,3-1 1,2 2 0,1-3 0,0-1 35,0-1 0,0-1 0,0-1 0,-1-1-34,1-1 0,0-3 0,0 3 121,0 1-8,0 1 0,0-2 140,0 0 23,-1 0 0,1 3 0,0 1 1,0 1-33,0 1 0,0 3 0,0-2 0,0 0-23,0 0 0,-1 0 0,1-2 0,0 1-55,0-1 0,0-1 0,0-2 0,0-1-2,0-1 1,-1-7 0,1 1 0,-1-2-10,-2-2 0,2 0 0,-3-2 0,0 0-63,-2-1 1,-1-1 0,0 0 0,1-1 43,-1 0 0,-4 0 0,-2 1 0,-1 0 896,-2 2 0,-1-1 0,-1 4-329,0 1 1,0 3 0,1 2-175,-1 3 1,1 9-1,2 3 1,2 4-29,0 3 0,3 4 0,-2 2 0,2 0-180,1 3 0,4 0 0,1-1 0,2 0-189,2 1 0,-1-4 0,5-1 1,1-4-101,0-4 0,3-2 0,2-3 0,-3-1-25,1-3 1,0-3 0,1-3-523,-1-3 573,-3-1 1,-1-3-1,-4-1-408,0-1 484,0-4 1,0 2 0,-1-3 50,1-1 103,-4 4 0,2-3 0,-4 2 1,-1-1 34,-1-2 0,-1 0 1,0 0-1,-1 2 60,-2 1 0,-1-1 0,-3 4 0,1 2 195,-1 3 1,0 4-1,-2 6 37,0 3 1,3 6 0,1 3 0,1 2-28,2 1 0,-2 3 0,1 2 0,1 0-235,1-3 0,2 2 0,1-1-60,1-1-11,4-2 0,-1-4 1,5-2-505,1-2 350,-1-1 0,1-1 0,1-3-685,1-2 538,-3-2 1,5-5-1,-5-1 1,0-3-129,-1-1 1,-1 0 0,-1 0 0,-1 0 215,-1 0 1,-3 3 0,2 0 135,-1 0 0,0 1-1,-1-1 0,1 5 0,4 1 87,-2 5 0,2 3 1,-2 0-1,2 1 151,1 0 1,0-3-1,0 0 1,-1 0 211,1-1 0,0-1 0,0-4-442,0 0 1,0 0 0,-1-1 0,-1-2 31,-1-3 1,-3-3 0,2-2 0,-2-1-31,-1 1 0,2-1 0,-1 0 0,-1 1-32,-1 1 0,-1-2 0,0 0 0,0 2 35,0 0 0,0 4 1,0 0 151,0-1 1,1 4 0,1 3 225,1 5 0,1 7 0,-2 3 0,2 2-299,1 4 0,-2-1 0,3 3 0,0 1 209,-1-1 1,2 2 0,-3-4 622,1 2-617,-3-3 0,1 4 0,-3-3 402,0-1-499,-3-1 0,-3-5 0,-6 0 0,-3-1-96,-2-2 1,-1-5 0,1-3 0,-2-2-571,-2-1 0,1-4 1,-2-2-1,0-3-956,2-3 1474,2-2 0,-4-7 0,-1-2 0</inkml:trace>
  <inkml:trace contextRef="#ctx0" brushRef="#br0" timeOffset="-209780.73">12915 1890 7791,'-9'0'0,"0"0"0,0 0 162,0 0 1,0 0 0,0 0-1,0 1-159,0 2 1,2 2 0,0 4 0,1 0 28,-1 0 1,3 1 0,0 1 0,1 0 19,0 0 0,0 2 1,3-1-20,0-1 1,4-5-1,2-3 1,2-2-48,1-1 1,0-4-1,-1-2 1,1-2-18,0-1 0,3 0 0,0-1-163,-1-2 195,-1 3 0,-1-4 0,-1 5 70,1 2-64,0-2 0,0 4 0,0-2 0,0 2 40,0 0 0,1 3 0,0-1 1,3 4-42,1 4 0,1 2 0,3 0 0,0-1-51,3-1 0,-2-1 0,1 2 0,-4-2 28,-1-1 1,-1-2-1,1-2 1,-3-1 3,-3-1 0,0-3 1,-1-5-1,-1-1-1,-1-1 0,-4-4 1,1 2-1,-2 0 160,-1-1 1,-1 1 0,-1-2 0,-2 2 143,-1 2 1,-1 0 0,-2 3 90,2 0-226,-1 4 0,2 1 1,-3 5 29,2 2 0,-1 6 1,3 6-1,0 1-74,0 2 0,1 5 0,3 3 1,0 3-192,0 3 0,0 0 1,0 4-1,0-1-129,0 1 1,0-4-1,0 1 1,0 0-203,0-2 0,0-4 0,0-6 0,-1-3-463,-2 0 1,2-7-1,-3-3 874,0-3 0,-1-6 0,-4-4 0</inkml:trace>
  <inkml:trace contextRef="#ctx0" brushRef="#br0" timeOffset="-209416.73">13083 2147 6901,'3'-9'-87,"0"0"1,4 3 0,-1 0 0,2 0 581,1 1 1,4-3-1,1 4 1,3-1-317,1 2 0,1-2 1,1 0-1,4-1-350,2 0 0,0 0 1,1-2-1,1 1-339,1 1 1,-4-3-1,1-2 1,-5 0 308,-4 1 1,0 0 0,-5-1 200,-1-1 0,-5 0 0,-3 4 0,-3-1 0,0 0 0,0 0 0,0 0 19,0 0 0,0-3 135,0 0 1,-3 1-1,-3 2 1,-2 0 363,-1 0 0,0 0 1,-1 0-74,-2 0 0,5 4 0,-2 2 0,2 3-63,-1 3 1,-1 2 0,0 5 0,1 2-71,2 3 1,-1 3-1,3 2 1,0 4-182,0 2 0,1 3 0,3 2 0,0 0-248,0 3 1,0 1-1,0-1 1,1-1-240,2-4 0,1-2 1,3-4-1,-2-5-958,-1-2 1,0-6-351,-1-1 1365,-2-4 0,3-9 1,-4-3 298,0-4 0,-4-3 0,-1-3 0</inkml:trace>
  <inkml:trace contextRef="#ctx0" brushRef="#br0" timeOffset="-208714.73">13367 2102 7616,'8'-1'0,"-1"-1"371,-1 0 0,1-4 0,4 2 0,2 0-319,1 0 0,1-3 0,5 1 0,1-2-130,-1-1 0,-1 3 0,1 0-390,1-1 361,-4 3 1,-1-3 0,-2 2 0,0-1 81,-2 0 1,-2 1-1,-1-2 1,-2 1 111,-1-1 0,1 2 0,-4-1 239,-1-1 0,-1-1 0,-2 1-37,-2 1 1,-2-1 0,-4 4 0,1 0 85,-1-1 0,0 3 0,0-2 0,0 2-201,0 1 1,0 4-1,0 2 1,1 2-60,3 1 0,-2 0 0,3 3 22,-1 3-120,3 2 0,-2-2 0,4-1 0,0 1-227,0-1 1,1 2 0,3-4 0,5-1-443,4-2 0,4-1 0,1-2 0,1-3-127,1-2 0,-1-4 0,3-1 0,-1-2 779,-1-3 0,1 0 0,-3-3 0,-1 1-112,-3-1 1,-1 2 0,-4-2 0,0 3 11,0 0 0,0 0 1,0 0-1,-1 0 484,-2 0 1,0 0 0,-3 0 953,-1 0-864,-1 5 1,-1-1 626,0 2-843,0 2 1,-4-3 0,-2 4 497,-1 0-578,-2 0 1,0 4-1,0 2 1,0 1-27,0 2 0,1 1 1,1 1-1,2 2-109,1 1 0,2-3 0,2 1 0,0 0-211,0 0 1,1 0-1,1-3 1,4 0-328,2 0 0,1-4 0,1 0 0,1-1-229,1-2 1,4-4-1,-3-3 1,2-1 276,0-4 1,-4-6 0,2-1-152,-1-3 598,-2 0 0,3 2 0,-5-1 1,-2-2-6,2 3 1,-7-4-1,3 4 849,0 0-395,-3 5 1,3-3 0,-4 4 334,0 1 0,-1 5 1,-1 4-431,-1 4 1,0 5-1,3 7 1,0 5-222,0 2 1,0 3-1,1 4 1,2 0-139,3 2 1,-1 0 0,1-4 0,-1 1-414,0-1 0,3-6 0,-3-3 0,1-3-1294,0-3 1712,-4-5 0,-2-6 0,-5-5 0</inkml:trace>
  <inkml:trace contextRef="#ctx0" brushRef="#br0" timeOffset="-208557.73">13970 1996 7671,'6'-1'593,"0"-2"1,-3 2 0,3-2-1,1 1-767,1-1 1,2 2 0,2-3-1,2 1-512,3 0 0,1-3 1,0 2-1,-1 0 686,1 0 0,0-2 0,4 1 0,0-4 0</inkml:trace>
  <inkml:trace contextRef="#ctx0" brushRef="#br0" timeOffset="-207563.73">14280 1916 7886,'0'9'0,"0"0"0,0 0 359,0-1 0,0 1 0,0 0 0,0 0-126,0 0 0,0 0 0,0 1-133,0 2 1,4-6 0,2 3-196,2-1 0,1-4 0,0-1 0,0-2-136,0-1 0,0-1 0,2-2 0,1-4-57,-1-4 0,2-1 0,-1-4-126,-2 1 266,0 4 0,2-6 0,0 4 18,-1-1 123,-1-3 0,-2 7 0,-1-2 0,-2 2 186,2 2 75,-3 3 0,0 6 0,-4 7 0,0 8-16,0 7 0,0 1 0,0 6 1,0 1 6,0 1 1,-1 0 0,-1 0 0,-2-2 124,-1-1 1,-1-2-1,-2-1 1,-2-2-14,-2-4 1,1-4-1,-3-2 1,0-1-233,1-2 1,2-5-1,-2-3 1,1-2-46,0-1 1,0-1 0,4-3-616,-1-5 225,4 0 1,-2-7 0,4 3 0,1-2-377,1-3 0,1 3 0,0-3 0,1 1-20,2 1 1,-1-3 0,4 0 0,2 0 705,2 3 0,0 0 0,3-1 0,0 0 0,2-1 0,1 6 0,-1-5 0,1 2 0,3 1 0,-1 3 0,2 0 0,-1 1 60,-1 1 0,-3 1 0,-1 2 1967,-2 3-818,-4 2-904,-4 5 0,-4 4 0,0 5 330,0 1-548,-4 0 0,3 4 0,-2 0 0,2 1 24,1 1 1,0-4 0,0 1 0,1-3-38,2-3 0,2-2 1,4-1-1,0-2-87,0-3 1,0-2 0,0-2 0,-1-3-160,1-5 1,0 0 0,0-6 0,-1 0-128,-2 1 1,-1-3 0,-3 4-92,1-1 284,0 1 1,-4 1 0,-1 0-140,-1 1 169,-4 1 1,2 2-1,-4-1-448,0 0 277,0 0 0,3 0-483,1 0-177,-1 4 656,1-3 1,2 7 0,6-2 0,3 2 250,1 1 0,2 0 0,0 1 0,0 2 0,0-2 0,0 2 0,0-2-61,0-1 0,0 0 1235,-1 0 1,1 1-613,0 2 1,-3 1 0,-1 3-1,-1-1-86,-2 1 0,2 2 0,-1 2-101,-1 1-281,-1 3 1,2-1 0,0 3 328,-1-2-349,3 1 1,-3-6 0,3 3-1,-1-2-10,1-2 0,1 1 1,3-7-271,0-1 1,3-5-1,0-4 1,-1-3-204,-2-2 0,0-4 0,0 2 0,0-3 53,0-1 1,-1 1 0,-2 1-1,-3 2 401,-2-2 1,-1 3 0,0 1 0,0 2-52,0 1 0,-1 3 599,-2 1-412,-2 3 1,-1 3-1,1 7 1112,1 6-938,1 3 1,3 1 0,0 1 312,0 1-571,0 3 0,3 0 0,1-3 0,1-1-414,2-1 0,2-4 0,2-2 0,0-3-562,0 0 1,-1-4 0,0-2 0,1-2 878,1-1 0,0-4 0,-4-1 0</inkml:trace>
  <inkml:trace contextRef="#ctx0" brushRef="#br0" timeOffset="-207447.73">15080 2058 8053,'5'9'1575,"1"0"0,-3-3 196,3 0-1791,0 0 0,0-2 20,0-1 0,0-6 0,3-1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10:18.164"/>
    </inkml:context>
    <inkml:brush xml:id="br0">
      <inkml:brushProperty name="width" value="0.30093" units="cm"/>
      <inkml:brushProperty name="height" value="0.60185" units="cm"/>
      <inkml:brushProperty name="color" value="#FFFC00"/>
      <inkml:brushProperty name="tip" value="rectangle"/>
      <inkml:brushProperty name="rasterOp" value="maskPen"/>
    </inkml:brush>
  </inkml:definitions>
  <inkml:trace contextRef="#ctx0" brushRef="#br0">1 36 11872,'65'0'-134,"0"0"1,-10 0 189,1 0 0,-12 0-36,15 0 0,-4-3 76,8 0-92,-21 0 0,4 0-5,-7 0 0,-2-1-38,26 1 0,-21 2 12,17-2 0,-9 2-8,10 1 32,-21 0-40,26 0-80,-16-4 107,22 3 44,-21-3-55,8 4 28,-27 0-84,27 0 0,-21 1-3,19 2 0,-14-2 92,20 2 1,-15-2 2,15-1-1,-26 0 86,30 4 0,-16-2-62,24 4 0,-16-3 30,-5 3-75,-5-4 42,17 6 1,-22-7-20,20 7 0,-28-7-1,18 2 0,-1-2 4,13-1 0,1 1 45,5 2 1,-16-2-19,10 1 1,-5 0-22,14 1 0,0-1-34,3 4 0,-15-4-24,6 1 44,-22-2 1,16 2-37,-11 0 29,-13 0 1,18-3-14,-11 0 0,-5 0 1,16 0-29,1 0 1,2 0-44,15 0 0,-3 0 57,-6 0 0,5 0 73,1 0 0,-5 0-6,5 0 1,-19 0-4,4 0 0,-2 0 45,14 0-105,-4 0 34,18 0 1,-25 1-40,5 2 33,-18-2 0,10 3 197,-3-4-185,-9 0 1,11 0 10,-5 0 0,-8 0-26,20 0 0,-4 0-87,9 0 0,-4 0-16,4 0 0,-15 0-9,3 0-308,-22 0 420,27 4 0,-32-3 0,17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8:05.865"/>
    </inkml:context>
    <inkml:brush xml:id="br0">
      <inkml:brushProperty name="width" value="0.08612" units="cm"/>
      <inkml:brushProperty name="height" value="0.08612" units="cm"/>
      <inkml:brushProperty name="color" value="#004F8B"/>
    </inkml:brush>
  </inkml:definitions>
  <inkml:trace contextRef="#ctx0" brushRef="#br0">1 382 7806,'5'18'-30,"-2"0"1,-1-2 0,0-1 0,1-3-100,-1-2 0,-1-1 83,-1 0 1,0-5-3,0-4 0,0-4 0,0-5 0,0 0-12,0 0 1,0-3 0,0-1 0,-1 0-12,-2-3 0,2 2 0,-2-1 0,2 0-3,1 2 1,0-4-1,0 3 116,0 0-74,0-3 1,0 8-1,0-4 87,0 0 1,0 7 1,1-5-36,2 8 11,2 0 1,3 11 0,0 4 0,-1 4 14,-1 1 1,0 5-1,3 1 1,0 1 64,0-1 1,-3-3 0,-1 1 0,-1-4 47,-2-2 1,0-2-205,0-4 1,-1-5-1,2-4-16,-2-5 0,-1-7 0,0-3 0,0-1-95,0-2 0,0 0 0,0 0-58,0 1 175,0-1 1,0 0 0,0 0 79,0 0-79,0 1 1,0 3 0,1 2 168,2 2-36,-2 5 0,7 1 0,-2 6 9,2 4 0,1 1 0,0 9 0,-1 2-25,-2 1 1,2 2-1,-3-2 1,2 1-116,-1 0 0,1 0 0,-3-4 1,1-2 34,2-2 0,1 0 0,1-3 0</inkml:trace>
  <inkml:trace contextRef="#ctx0" brushRef="#br0" timeOffset="400">409 277 7806,'-9'-5'195,"1"-3"1,-1 3 180,0 0 0,0 0 0,0 3-128,0-1 0,0 0 1,0 4-142,1 2 0,2 5 1,1 5-154,1 1-1,-3 0 1,6 1 0,-2 0-207,2 1 189,1-3 0,0 2 0,0-3 0,0-1-171,0-1 0,1-2 0,2-2 67,3-3 1,2-2 0,1-2 0,-1-2-41,1-3 0,-3-3 0,0-2 0,1-2-92,1-1 0,-2 4 0,0-3 0,0 1 176,-1 0 1,2 0 392,-4 3-187,3 4 0,-4-2 98,4 5-120,-4 3 0,5 3 0,-3 6 222,1 2-238,-3 2 0,3 4 0,-2-1 1,2-2-148,0 0 0,3-4 0,-3 1 0,1-3 103,-1-3 0,1 1 0,3-2 0</inkml:trace>
  <inkml:trace contextRef="#ctx0" brushRef="#br0" timeOffset="791">516 241 7861,'0'9'187,"0"0"0,0-3 0,0 0 0,0 1 196,0 0 0,0 5 1,0 1-1,0 0-418,0 0 1,3 2 0,1-3-1,1 1-98,2 0 0,1-1 1,0-4-52,1-2 1,0-3 0,0-6-19,0-3 1,-3-3 0,-1-3 0,0-3-63,0-1 1,-3-2 0,2 0 0,-1 1 4,0 2 0,1-1 0,-3 2 143,2 0-17,0 1 343,1 4-127,-3 4 1,6 2 0,-3 7-1,0 5 131,0 5 1,2 4-1,-2 3 1,1 2 180,2 3 1,-3 3 0,0 2 0,-1 1-38,0 1 1,-1-1-1,-6-1 1,-4 0-184,-3-2 0,-5-3 0,2-2 1,-1-4-208,1-5 1,-1-6 0,-3-6-1,0-2-275,1-1 1,3-5 0,2-4-1264,2-4 1067,1-4 0,1-5 503,2-2 0,-2-5 0,4-3 0</inkml:trace>
  <inkml:trace contextRef="#ctx0" brushRef="#br0" timeOffset="1164">711 0 7806,'6'9'309,"0"0"0,0 1 0,3 2 0,0 3 54,0 1 0,0 6 0,-1 2 0,-2 2-94,0 4 0,-3 1 0,2 1-133,-1-2-70,-1-3 1,-3-4-1,0-2-78,0-2 26,0-2 1,0-6-361,0-2 133,0-6 1,-3 0 0,0-7-99,1-5 1,1-1 0,1-5-1,0 0 69,0-2 0,0 0 0,0 1 0,0 1 70,0 0 1,0-4 0,1 0 0,1 2 148,1 1 1,4 3 0,-2 0 0,1 1 209,0 0 0,0 3 0,3 5 272,0 0-346,-1 1 1,1 7-1,0 2 223,0 5-211,-4 3 0,2 4 1,-4 1-1,-1 0 185,-1 2 0,-1 0 0,0-3-105,0-1-248,0 1 1,-4-1-1,-2-1 1,-1-3-689,1 0 0,-2-4 1,2-4 730,-2-1 0,-4 3 0,-2-2 0</inkml:trace>
  <inkml:trace contextRef="#ctx0" brushRef="#br0" timeOffset="1475">933 249 7939,'9'8'0,"0"-1"288,0-1 1,3-4 0,1 1 0,0-2 92,3-1 1,-2-3-1,1-2 1,0-2-327,-1-3 0,-2-2 0,-3 1 0,-1-2-33,-2 0 0,1 2 0,-4-2 0,-2 1-81,-3 0 0,-3 1 0,-5 4 0,-1 3-147,-1 0 0,-2-2 1,1 3 315,-1 1-52,-1 5 0,1 3 0,3 4 162,1 2-146,1 4 1,4-2 0,2 4 0,2-1 0,1 1 1,1 0 0,2 0 0,4-1 83,4 1 0,3-4 0,6-2 0,2-3 50,1-3 1,-4-2 0,3-4 0,-1-1-1173,-1-2 1,-2-2 962,-3-4 0,-4 0 0,2 0 0</inkml:trace>
  <inkml:trace contextRef="#ctx0" brushRef="#br0" timeOffset="2159">108 880 7919,'0'-8'-121,"0"-1"239,0 0 1,0 0 0,0 0 445,0 0 1,0 0 0,0 0-174,0 1 1,-1 0 0,-1 1 0,-1 2 63,-2 1 0,-1 1 1,-3 4-283,0 2 0,3 3 1,1 6-1,0 2-204,0 3 1,2 4 0,-2 1 0,1-1-153,2 1 1,1 2-1,1-4-296,0 0 340,4-1 0,-2-5 1,4-2-716,1-3 631,1-4 0,2-2 0,1-7 1,1-3-256,-2-4 1,0-5 0,-2 1-211,-2-2 581,2 0 1,-4-1 0,3 0 0,-2 1-55,-1 2 1,-1 0 0,-3 3 240,0 1 117,0 1 0,0 12 0,0 4 0,0 4-9,0 3 0,1 0 0,1 4 1,2-1-323,1-1 1,-2-1 0,1 0-952,0-2 760,3-2 1,-2-2 324,4-2 0,0 2 0,0-3 0</inkml:trace>
  <inkml:trace contextRef="#ctx0" brushRef="#br0" timeOffset="2575">409 827 7830,'-9'-1'0,"1"-1"540,-1-1 1,3-3 0,0 2 431,-1-1-746,-1 4 1,2-6 0,0 4 24,-1 1-130,-1 1 1,3-2 0,-1 0 0,0 2 32,1 3 0,-2 3 0,4 5 1,1 1-72,1 4 1,1 2 0,0 1 0,0-1-241,0 1 0,1 0 0,2-1 1,3-2-241,2-4 1,1-2 0,0-3 0,2-3-60,1-2 1,3-8-1,-3-3 1,0-3-104,0-6 1,-3 0-1,1-4 1,-3 1 376,0-1 0,-2 2 0,0-2 102,-1-2 65,-1 3 1,-3 1 0,0 3 253,0 0-234,0 0 0,0 4 0,0 3 898,0 1-549,-4 5 0,3 3 1,-2 7 78,2 4 0,1 6 0,0 3 0,0 5-8,0 3 1,0 0 0,0 1 0,1-2-329,2-1 1,-1 2 0,4-4 0,0 0-447,-1-4 1,2-1 0,0-5 0,3-3-865,2-2 0,1-3 1213,-1-4 0,2-8 0,3-1 0</inkml:trace>
  <inkml:trace contextRef="#ctx0" brushRef="#br0" timeOffset="2940">703 766 7830,'0'-6'343,"-1"1"0,-1 0 245,0 0 0,-5 2 1,1-2-130,-2 1 1,2 2-1,0 2 1,-1 0-133,-1 0 1,-1 0 0,0 4 0,1 4-174,-1 3 1,0 5 0,1-1-10,2 2-96,-2 0 1,7 1-1,-2 0 1,2 0-88,1-1 0,0 0 0,1-2 0,2-4-280,3-4 1,3-3 0,2-4-716,1 0 705,3-4 0,-4-5 0,3-7 0,0-4-210,0-3 0,-3 0 0,0-1 0,-2 0 275,-3-2 1,2-1-1,-3 1 1,0 0 187,-2 2 0,-2 3 0,-1 3 1,0 1 703,0 2 0,0 7-135,0 8 1,0 8 0,0 8 317,0 4-576,0-1 0,4 5 1,1-2 7,0 1-196,3 0 1,-4 0-1,2-2-1211,0-3 465,0-4 698,3 3 0,0-3 0,0 4 0</inkml:trace>
  <inkml:trace contextRef="#ctx0" brushRef="#br0" timeOffset="3381">1191 721 7710,'-4'-9'244,"0"0"1,-3 1 0,1 1 157,-1 1 1,-1 3-1,0-2 1,-1 1-32,0 2 1,-1 1 0,-1 1-1,-1 1-9,1 2 1,-2 3 0,2 5-293,0 1-34,-3 4 1,7-2 0,-2 4-58,1 3 30,0-2 0,3 2 0,3-4 1,1-2-78,1-3 0,3-2 1,3-2-361,2-2 308,5-3 1,-2-3 0,4-1-1,1-4-263,0-4 0,1-7 0,-1-1 0,-2-3-93,-1 1 1,-1 0 0,-1 1 0,0 1 81,-3 3 0,0-2 1,-4 5 343,1 3 0,-3 4 0,1 7 731,-2 3-558,-1 6 1,0 3-1,0 4 651,0 2-573,4 0 1,-3-4-1,3-2-129,-1 0-65,-2-4 1,7 1-8,-2-6 0,-2-2 0,0-4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8:04.631"/>
    </inkml:context>
    <inkml:brush xml:id="br0">
      <inkml:brushProperty name="width" value="0.08612" units="cm"/>
      <inkml:brushProperty name="height" value="0.08612" units="cm"/>
      <inkml:brushProperty name="color" value="#004F8B"/>
    </inkml:brush>
  </inkml:definitions>
  <inkml:trace contextRef="#ctx0" brushRef="#br0">142 1 7783,'-8'5'0,"-1"1"-46,0 1 1,-3 1 0,0 1 0,1 0 96,1 0 1,2 3-1,-1 0 1,0 2-104,0 2 1,0 1 0,1 1 0,2-1 64,3 1 0,-1-1 0,1-1 11,1-1-8,1-5 0,4 4 1,1-4-109,1-1 88,1 2 1,3-7 0,0 2-1,0-2 1,0 0 0,2-2 1,1 2-1,-1 1-13,-1 0 0,-1-2 0,0 2 0,0 0-47,0 0 0,-1-2 0,1 3 27,0 1 0,-4-2 0,-2 1 10,-2 1 1,-1-2 0,0 0-4,0 2 0,-4-2 0,-1 1 0,-1 0-30,0-1 1,0 3 0,-2-2 37,-1 2 1,0 1 0,0 0 108,0-1-92,0 1 1,3 0 0,0 0-1,-1 1 52,0 2 1,-1-2 0,2 2 220,3-3-209,-2 0 0,4 0 1,-2 0 67,2 0 0,1-3 0,1-1-17,2-1 1,2-1 0,5-2-12,1 2 1,-4-2 0,2 3-1,-1-1-84,0-1 0,0 5 0,-1-1 229,-1 2-207,-4 1 0,5 4 0,-4 2 0,0 2 15,1 4 0,-3 2 0,2 4 0,0-1-21,0 1 0,1-1 0,-2 0 0,2-2-15,1-3 1,1-8 0,3-4 0,0-5-219,0-3 1,3-6 0,0-4 0,1-5 200,0-6 0,3-7 0,-2-4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7:04.717"/>
    </inkml:context>
    <inkml:brush xml:id="br0">
      <inkml:brushProperty name="width" value="0.29989" units="cm"/>
      <inkml:brushProperty name="height" value="0.59979" units="cm"/>
      <inkml:brushProperty name="color" value="#FFFC00"/>
      <inkml:brushProperty name="tip" value="rectangle"/>
      <inkml:brushProperty name="rasterOp" value="maskPen"/>
    </inkml:brush>
  </inkml:definitions>
  <inkml:trace contextRef="#ctx0" brushRef="#br0">1 2 12913,'83'-1'983,"-18"3"-532,3 13-420,-18-2 0,13 4-219,-6-2 6,1-8 5,20 3 0,-15-11-120,8-3 0,-22-3-181,11-8-324,-10 3 130,16-5 672,-28 16 0,-7 2 0,-26 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7:04"/>
    </inkml:context>
    <inkml:brush xml:id="br0">
      <inkml:brushProperty name="width" value="0.29989" units="cm"/>
      <inkml:brushProperty name="height" value="0.59979" units="cm"/>
      <inkml:brushProperty name="color" value="#FFFC00"/>
      <inkml:brushProperty name="tip" value="rectangle"/>
      <inkml:brushProperty name="rasterOp" value="maskPen"/>
    </inkml:brush>
  </inkml:definitions>
  <inkml:trace contextRef="#ctx0" brushRef="#br0">1 68 12669,'42'-12'-568,"4"2"955,-22 10-120,15 0-199,6 5-17,6 1-1,-5 0 1,13 3 20,-3-6 0,-11 1-3,4-4 0,-16 0-1,20 0 1,-11 0-24,18 0 0,-14-1 39,14-3-30,-12-2 11,22-5-66,-27 5 28,31-4 1,-32 7-33,18-4 29,-17 4 1,9-2 41,-7 5 1,9-4-19,17 1 0,-12-2-31,4 1 1,-17 3-21,18-3 0,-15 3-76,18 1 1,-8 0 13,5 0 0,-7 1-1,7 3-57,-18-3 104,28 4 1,-32-1 28,18-1 0,-1 1 46,12-4 0,-14 0-35,3 0 1,-15 0-13,15 0 0,-18-1-2,26-3 1,-22 3-16,18-3 0,-8 3-12,11 1-162,-22 0 158,23 0 1,-30 0-34,26 0 1,-17 1 83,17 3-43,-25-3 0,8 5-21,-9-2 30,-11-3 1,39 9-16,-10-2 1,-2-2-34,6 2 1,-15-2 26,22 1 0,-22-2 136,11-5 39,-22 0-134,19 0 138,-28 0-120,17 0 116,-17 0-97,27 0-30,-19 0 80,31 0 50,-27 0-1,32 0-92,-16 0 10,15 0 81,-7 0-80,5 5-7,-7-4-101,-8 4 92,1-5-108,-30 0 102,24 0 98,-31 0 70,26 0-94,-21 0-58,7 0-71,-5 0 29,-10 0-4,9 0 7,-3 0 26,-1 0-20,4 0-56,-8 0 30,8 0-23,-8 0 8,18 0 1,9 0 28,20 0 0,-10 0 118,2 0 0,-9 0 71,16 0 1,-16 0-135,13 0 1,-4 0-59,20 0 0,-14 0-35,10 0 47,-26 0 0,9 0-49,-9 0 91,-6 0 215,7 0-242,15 0 1,-19 0-15,24 0 0,1 0-47,11 0 1,-3 0-282,-1 0-487,-22 0-195,8 0 0,-25 0 656,-19 0 0,-16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6:59.256"/>
    </inkml:context>
    <inkml:brush xml:id="br0">
      <inkml:brushProperty name="width" value="0.29989" units="cm"/>
      <inkml:brushProperty name="height" value="0.59979" units="cm"/>
      <inkml:brushProperty name="color" value="#FFFC00"/>
      <inkml:brushProperty name="tip" value="rectangle"/>
      <inkml:brushProperty name="rasterOp" value="maskPen"/>
    </inkml:brush>
  </inkml:definitions>
  <inkml:trace contextRef="#ctx0" brushRef="#br0">1 79 13165,'36'-13'-267,"20"7"434,-7 10 0,3-1-113,12-3 1,-17 0-51,17 0 1,-8 0-3,12 0 0,-15 0-4,7 0 0,-20 5 63,13 3-8,-18-3-27,43 0 0,-37-5-5,23 0 20,-23 0-30,28 0 1,-27 0 19,18 0 1,-13 0-26,12 0 1,-4 1-9,13 3 1,-10 2 140,10 5 1,-21-4-47,9-4-11,-22-1-62,34-7 0,-28 2 4,27-4-15,-17 4 0,30-2-118,-37 5 103,26 0 0,-26 0-7,16 0 1,-10-1-6,19-3 0,-20 2 59,16-6 0,-8 4-87,12-3 0,-19 4 124,8 0 1,-19 0-69,15-1 45,-6 3-62,24-4 1,-17 5-63,10 0 195,-26 0-117,30 0 1,-35 0-30,24 0 0,-7 0 134,24 0 0,-20-1-2,14-3 0,-12 3-85,7-3 1,-8 3-85,9 1 1,-15 1 285,18 3-228,-22-3 0,14 4-31,-11-5 91,6 5-61,28-4 0,-22 4 3,8-5 1,-3-1-16,13-3 1,1-2 3,0-5 1,-14 5 5,2 2 1,-17 3-6,17 1 0,-3 0 3,11 0 0,-6 0-65,-6 0 68,-19 0 1,7-2-8,-10-1 1,15 0-100,19-4 0,-1 4 24,1-1 1,-6 3 230,5 1 0,-14 0-132,8 0 0,-5 0-5,9 0 1,-11-1 9,2-3-11,-16 3 0,26-4 80,-2 5 0,-9 0-148,5 0 119,-30 0 25,36 0 102,-51 0-32,30 0-132,-42 0-352,14 0 0,-17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1T13:06:30.196"/>
    </inkml:context>
    <inkml:brush xml:id="br0">
      <inkml:brushProperty name="width" value="0.08568" units="cm"/>
      <inkml:brushProperty name="height" value="0.08568" units="cm"/>
      <inkml:brushProperty name="color" value="#004F8B"/>
    </inkml:brush>
  </inkml:definitions>
  <inkml:trace contextRef="#ctx0" brushRef="#br0">2235 1199 7229,'0'-11'126,"0"0"0,0-1 1,1 3 121,3 1 0,-3 2 0,4 3-463,0 0 0,0-2 0,4 2 215,-1-1 0,-1 1 0,4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2021-12-22T16:10:00Z</dcterms:created>
  <dcterms:modified xsi:type="dcterms:W3CDTF">2021-12-23T12:06:00Z</dcterms:modified>
</cp:coreProperties>
</file>