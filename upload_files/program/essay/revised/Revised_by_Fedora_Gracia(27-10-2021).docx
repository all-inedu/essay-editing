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585" w14:textId="14DA282F" w:rsidR="006267AB" w:rsidRPr="006267AB" w:rsidRDefault="006267AB" w:rsidP="006267AB">
      <w:pPr>
        <w:rPr>
          <w:rFonts w:ascii="Times New Roman" w:eastAsia="Times New Roman" w:hAnsi="Times New Roman" w:cs="Times New Roman"/>
        </w:rPr>
      </w:pPr>
      <w:r>
        <w:rPr>
          <w:rFonts w:ascii="Arial" w:eastAsia="Times New Roman" w:hAnsi="Arial" w:cs="Arial"/>
          <w:i/>
          <w:iCs/>
          <w:color w:val="0000FF"/>
          <w:sz w:val="22"/>
          <w:szCs w:val="22"/>
        </w:rPr>
        <w:t>Prompt:</w:t>
      </w:r>
      <w:r w:rsidRPr="006267AB">
        <w:rPr>
          <w:rFonts w:ascii="Arial" w:eastAsia="Times New Roman" w:hAnsi="Arial" w:cs="Arial"/>
          <w:i/>
          <w:iCs/>
          <w:color w:val="0000FF"/>
          <w:sz w:val="22"/>
          <w:szCs w:val="22"/>
        </w:rPr>
        <w:t xml:space="preserve"> </w:t>
      </w:r>
      <w:r w:rsidRPr="006267AB">
        <w:rPr>
          <w:rFonts w:ascii="Roboto" w:eastAsia="Times New Roman" w:hAnsi="Roboto" w:cs="Times New Roman"/>
          <w:i/>
          <w:iCs/>
          <w:color w:val="0000FF"/>
          <w:shd w:val="clear" w:color="auto" w:fill="FFFFFF"/>
        </w:rPr>
        <w:t>The lessons we take from obstacles we encounter can be fundamental to later success. Recount a time when you faced a challenge, setback, or failure. How did it affect you, and what did you learn from the experience?</w:t>
      </w:r>
    </w:p>
    <w:p w14:paraId="5AE00A43" w14:textId="77777777" w:rsidR="00D55CEA" w:rsidRPr="00D55CEA" w:rsidRDefault="00D55CEA" w:rsidP="00D55CEA">
      <w:pPr>
        <w:rPr>
          <w:rFonts w:ascii="Times New Roman" w:eastAsia="Times New Roman" w:hAnsi="Times New Roman" w:cs="Times New Roman"/>
        </w:rPr>
      </w:pPr>
    </w:p>
    <w:p w14:paraId="793129F4" w14:textId="466ACE82"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shd w:val="clear" w:color="auto" w:fill="FFFFFF"/>
        </w:rPr>
        <w:t>As I turned on the ignition key, I heard stutters from the front</w:t>
      </w:r>
      <w:ins w:id="0" w:author="Paul Edison" w:date="2021-10-27T14:56:00Z">
        <w:r w:rsidR="0074595B">
          <w:rPr>
            <w:rFonts w:ascii="Arial" w:eastAsia="Times New Roman" w:hAnsi="Arial" w:cs="Arial"/>
            <w:color w:val="000000"/>
            <w:sz w:val="22"/>
            <w:szCs w:val="22"/>
            <w:shd w:val="clear" w:color="auto" w:fill="FFFFFF"/>
          </w:rPr>
          <w:t>,</w:t>
        </w:r>
      </w:ins>
      <w:r w:rsidRPr="00895038">
        <w:rPr>
          <w:rFonts w:ascii="Arial" w:eastAsia="Times New Roman" w:hAnsi="Arial" w:cs="Arial"/>
          <w:color w:val="000000"/>
          <w:sz w:val="22"/>
          <w:szCs w:val="22"/>
          <w:shd w:val="clear" w:color="auto" w:fill="FFFFFF"/>
        </w:rPr>
        <w:t xml:space="preserve"> accompanied by </w:t>
      </w:r>
      <w:commentRangeStart w:id="1"/>
      <w:r w:rsidRPr="00895038">
        <w:rPr>
          <w:rFonts w:ascii="Arial" w:eastAsia="Times New Roman" w:hAnsi="Arial" w:cs="Arial"/>
          <w:color w:val="000000"/>
          <w:sz w:val="22"/>
          <w:szCs w:val="22"/>
          <w:shd w:val="clear" w:color="auto" w:fill="FFFFFF"/>
        </w:rPr>
        <w:t xml:space="preserve">visuals of </w:t>
      </w:r>
      <w:commentRangeEnd w:id="1"/>
      <w:r w:rsidR="0074595B">
        <w:rPr>
          <w:rStyle w:val="CommentReference"/>
        </w:rPr>
        <w:commentReference w:id="1"/>
      </w:r>
      <w:r w:rsidRPr="00895038">
        <w:rPr>
          <w:rFonts w:ascii="Arial" w:eastAsia="Times New Roman" w:hAnsi="Arial" w:cs="Arial"/>
          <w:color w:val="000000"/>
          <w:sz w:val="22"/>
          <w:szCs w:val="22"/>
          <w:shd w:val="clear" w:color="auto" w:fill="FFFFFF"/>
        </w:rPr>
        <w:t xml:space="preserve">black smoke from the muffler of </w:t>
      </w:r>
      <w:commentRangeStart w:id="2"/>
      <w:r w:rsidRPr="00895038">
        <w:rPr>
          <w:rFonts w:ascii="Arial" w:eastAsia="Times New Roman" w:hAnsi="Arial" w:cs="Arial"/>
          <w:color w:val="000000"/>
          <w:sz w:val="22"/>
          <w:szCs w:val="22"/>
          <w:shd w:val="clear" w:color="auto" w:fill="FFFFFF"/>
        </w:rPr>
        <w:t xml:space="preserve">the 90s </w:t>
      </w:r>
      <w:commentRangeEnd w:id="2"/>
      <w:r w:rsidR="0074595B">
        <w:rPr>
          <w:rStyle w:val="CommentReference"/>
        </w:rPr>
        <w:commentReference w:id="2"/>
      </w:r>
      <w:r w:rsidRPr="00895038">
        <w:rPr>
          <w:rFonts w:ascii="Arial" w:eastAsia="Times New Roman" w:hAnsi="Arial" w:cs="Arial"/>
          <w:color w:val="000000"/>
          <w:sz w:val="22"/>
          <w:szCs w:val="22"/>
          <w:shd w:val="clear" w:color="auto" w:fill="FFFFFF"/>
        </w:rPr>
        <w:t xml:space="preserve">Toyota </w:t>
      </w:r>
      <w:proofErr w:type="spellStart"/>
      <w:r w:rsidRPr="00895038">
        <w:rPr>
          <w:rFonts w:ascii="Arial" w:eastAsia="Times New Roman" w:hAnsi="Arial" w:cs="Arial"/>
          <w:color w:val="000000"/>
          <w:sz w:val="22"/>
          <w:szCs w:val="22"/>
          <w:shd w:val="clear" w:color="auto" w:fill="FFFFFF"/>
        </w:rPr>
        <w:t>Kijang</w:t>
      </w:r>
      <w:proofErr w:type="spellEnd"/>
      <w:r w:rsidRPr="00895038">
        <w:rPr>
          <w:rFonts w:ascii="Arial" w:eastAsia="Times New Roman" w:hAnsi="Arial" w:cs="Arial"/>
          <w:color w:val="000000"/>
          <w:sz w:val="22"/>
          <w:szCs w:val="22"/>
          <w:shd w:val="clear" w:color="auto" w:fill="FFFFFF"/>
        </w:rPr>
        <w:t xml:space="preserve">. I </w:t>
      </w:r>
      <w:commentRangeStart w:id="3"/>
      <w:r w:rsidRPr="00895038">
        <w:rPr>
          <w:rFonts w:ascii="Arial" w:eastAsia="Times New Roman" w:hAnsi="Arial" w:cs="Arial"/>
          <w:color w:val="000000"/>
          <w:sz w:val="22"/>
          <w:szCs w:val="22"/>
          <w:shd w:val="clear" w:color="auto" w:fill="FFFFFF"/>
        </w:rPr>
        <w:t xml:space="preserve">hurriedly hopped </w:t>
      </w:r>
      <w:commentRangeEnd w:id="3"/>
      <w:r w:rsidR="0074595B">
        <w:rPr>
          <w:rStyle w:val="CommentReference"/>
        </w:rPr>
        <w:commentReference w:id="3"/>
      </w:r>
      <w:r w:rsidRPr="00895038">
        <w:rPr>
          <w:rFonts w:ascii="Arial" w:eastAsia="Times New Roman" w:hAnsi="Arial" w:cs="Arial"/>
          <w:color w:val="000000"/>
          <w:sz w:val="22"/>
          <w:szCs w:val="22"/>
          <w:shd w:val="clear" w:color="auto" w:fill="FFFFFF"/>
        </w:rPr>
        <w:t xml:space="preserve">out, opened the hood, and was immediately </w:t>
      </w:r>
      <w:commentRangeStart w:id="4"/>
      <w:r w:rsidRPr="00895038">
        <w:rPr>
          <w:rFonts w:ascii="Arial" w:eastAsia="Times New Roman" w:hAnsi="Arial" w:cs="Arial"/>
          <w:color w:val="000000"/>
          <w:sz w:val="22"/>
          <w:szCs w:val="22"/>
          <w:shd w:val="clear" w:color="auto" w:fill="FFFFFF"/>
        </w:rPr>
        <w:t xml:space="preserve">presented </w:t>
      </w:r>
      <w:commentRangeEnd w:id="4"/>
      <w:r w:rsidR="0074595B">
        <w:rPr>
          <w:rStyle w:val="CommentReference"/>
        </w:rPr>
        <w:commentReference w:id="4"/>
      </w:r>
      <w:r w:rsidRPr="00895038">
        <w:rPr>
          <w:rFonts w:ascii="Arial" w:eastAsia="Times New Roman" w:hAnsi="Arial" w:cs="Arial"/>
          <w:color w:val="000000"/>
          <w:sz w:val="22"/>
          <w:szCs w:val="22"/>
          <w:shd w:val="clear" w:color="auto" w:fill="FFFFFF"/>
        </w:rPr>
        <w:t xml:space="preserve">with viscous black smoke covering the silhouette of the engine. I waited for 15 minutes. Once the black vapor slowly dissipated, a seemingly clearer view </w:t>
      </w:r>
      <w:commentRangeStart w:id="5"/>
      <w:r w:rsidRPr="00895038">
        <w:rPr>
          <w:rFonts w:ascii="Arial" w:eastAsia="Times New Roman" w:hAnsi="Arial" w:cs="Arial"/>
          <w:color w:val="000000"/>
          <w:sz w:val="22"/>
          <w:szCs w:val="22"/>
          <w:shd w:val="clear" w:color="auto" w:fill="FFFFFF"/>
        </w:rPr>
        <w:t xml:space="preserve">of different colored </w:t>
      </w:r>
      <w:commentRangeEnd w:id="5"/>
      <w:r w:rsidR="0074595B">
        <w:rPr>
          <w:rStyle w:val="CommentReference"/>
        </w:rPr>
        <w:commentReference w:id="5"/>
      </w:r>
      <w:r w:rsidRPr="00895038">
        <w:rPr>
          <w:rFonts w:ascii="Arial" w:eastAsia="Times New Roman" w:hAnsi="Arial" w:cs="Arial"/>
          <w:color w:val="000000"/>
          <w:sz w:val="22"/>
          <w:szCs w:val="22"/>
          <w:shd w:val="clear" w:color="auto" w:fill="FFFFFF"/>
        </w:rPr>
        <w:t xml:space="preserve">cables protruded out of the engine. </w:t>
      </w:r>
      <w:commentRangeStart w:id="6"/>
      <w:r w:rsidRPr="00895038">
        <w:rPr>
          <w:rFonts w:ascii="Arial" w:eastAsia="Times New Roman" w:hAnsi="Arial" w:cs="Arial"/>
          <w:color w:val="000000"/>
          <w:sz w:val="22"/>
          <w:szCs w:val="22"/>
          <w:shd w:val="clear" w:color="auto" w:fill="FFFFFF"/>
        </w:rPr>
        <w:t xml:space="preserve">“Again… Seemingly!!” </w:t>
      </w:r>
      <w:commentRangeEnd w:id="6"/>
      <w:r w:rsidR="0074595B">
        <w:rPr>
          <w:rStyle w:val="CommentReference"/>
        </w:rPr>
        <w:commentReference w:id="6"/>
      </w:r>
      <w:r w:rsidRPr="00895038">
        <w:rPr>
          <w:rFonts w:ascii="Arial" w:eastAsia="Times New Roman" w:hAnsi="Arial" w:cs="Arial"/>
          <w:color w:val="000000"/>
          <w:sz w:val="22"/>
          <w:szCs w:val="22"/>
          <w:shd w:val="clear" w:color="auto" w:fill="FFFFFF"/>
        </w:rPr>
        <w:t xml:space="preserve">My eyes cannot distinguish these colors as I was reminded of my </w:t>
      </w:r>
      <w:commentRangeStart w:id="7"/>
      <w:r w:rsidRPr="00895038">
        <w:rPr>
          <w:rFonts w:ascii="Arial" w:eastAsia="Times New Roman" w:hAnsi="Arial" w:cs="Arial"/>
          <w:color w:val="000000"/>
          <w:sz w:val="22"/>
          <w:szCs w:val="22"/>
          <w:shd w:val="clear" w:color="auto" w:fill="FFFFFF"/>
        </w:rPr>
        <w:t>protanomaly</w:t>
      </w:r>
      <w:commentRangeEnd w:id="7"/>
      <w:r w:rsidR="006F5B41">
        <w:rPr>
          <w:rStyle w:val="CommentReference"/>
        </w:rPr>
        <w:commentReference w:id="7"/>
      </w:r>
      <w:r w:rsidRPr="00895038">
        <w:rPr>
          <w:rFonts w:ascii="Arial" w:eastAsia="Times New Roman" w:hAnsi="Arial" w:cs="Arial"/>
          <w:color w:val="000000"/>
          <w:sz w:val="22"/>
          <w:szCs w:val="22"/>
          <w:shd w:val="clear" w:color="auto" w:fill="FFFFFF"/>
        </w:rPr>
        <w:t>. Mixed feelings ensued: excitement to fix the Toyota and disappointment due to my limitation that hinders me from investigating this object. </w:t>
      </w:r>
    </w:p>
    <w:p w14:paraId="6E237E88" w14:textId="77777777" w:rsidR="00895038" w:rsidRPr="00895038" w:rsidRDefault="00895038" w:rsidP="00895038">
      <w:pPr>
        <w:rPr>
          <w:rFonts w:ascii="Times New Roman" w:eastAsia="Times New Roman" w:hAnsi="Times New Roman" w:cs="Times New Roman"/>
        </w:rPr>
      </w:pPr>
    </w:p>
    <w:p w14:paraId="62BA2236"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shd w:val="clear" w:color="auto" w:fill="FFFFFF"/>
        </w:rPr>
        <w:t xml:space="preserve">For years, </w:t>
      </w:r>
      <w:commentRangeStart w:id="8"/>
      <w:r w:rsidRPr="00895038">
        <w:rPr>
          <w:rFonts w:ascii="Arial" w:eastAsia="Times New Roman" w:hAnsi="Arial" w:cs="Arial"/>
          <w:color w:val="000000"/>
          <w:sz w:val="22"/>
          <w:szCs w:val="22"/>
          <w:shd w:val="clear" w:color="auto" w:fill="FFFFFF"/>
        </w:rPr>
        <w:t xml:space="preserve">people around me (distant family, family friends, etc.) </w:t>
      </w:r>
      <w:commentRangeEnd w:id="8"/>
      <w:r w:rsidR="0074595B">
        <w:rPr>
          <w:rStyle w:val="CommentReference"/>
        </w:rPr>
        <w:commentReference w:id="8"/>
      </w:r>
      <w:r w:rsidRPr="00895038">
        <w:rPr>
          <w:rFonts w:ascii="Arial" w:eastAsia="Times New Roman" w:hAnsi="Arial" w:cs="Arial"/>
          <w:color w:val="000000"/>
          <w:sz w:val="22"/>
          <w:szCs w:val="22"/>
          <w:shd w:val="clear" w:color="auto" w:fill="FFFFFF"/>
        </w:rPr>
        <w:t>had enforced a limitation upon me based on one flaw. Somehow, there has been this unknown stigma, “someone who’s colorblind CANNOT become an engineer.” It took a toll on me as it slowly pulled me away from my dream. I was frustrated and wanted to disconnect from the world.</w:t>
      </w:r>
      <w:r w:rsidRPr="00895038">
        <w:rPr>
          <w:rFonts w:ascii="Arial" w:eastAsia="Times New Roman" w:hAnsi="Arial" w:cs="Arial"/>
          <w:color w:val="000000"/>
          <w:sz w:val="22"/>
          <w:szCs w:val="22"/>
        </w:rPr>
        <w:t xml:space="preserve"> </w:t>
      </w:r>
      <w:r w:rsidRPr="00895038">
        <w:rPr>
          <w:rFonts w:ascii="Arial" w:eastAsia="Times New Roman" w:hAnsi="Arial" w:cs="Arial"/>
          <w:color w:val="000000"/>
          <w:sz w:val="22"/>
          <w:szCs w:val="22"/>
          <w:shd w:val="clear" w:color="auto" w:fill="FFFFFF"/>
        </w:rPr>
        <w:t xml:space="preserve">It was tough, but </w:t>
      </w:r>
      <w:commentRangeStart w:id="9"/>
      <w:r w:rsidRPr="00895038">
        <w:rPr>
          <w:rFonts w:ascii="Arial" w:eastAsia="Times New Roman" w:hAnsi="Arial" w:cs="Arial"/>
          <w:color w:val="000000"/>
          <w:sz w:val="22"/>
          <w:szCs w:val="22"/>
          <w:shd w:val="clear" w:color="auto" w:fill="FFFFFF"/>
        </w:rPr>
        <w:t xml:space="preserve">this inherited van that appeared as my 14th birthday gift </w:t>
      </w:r>
      <w:commentRangeEnd w:id="9"/>
      <w:r w:rsidR="0074595B">
        <w:rPr>
          <w:rStyle w:val="CommentReference"/>
        </w:rPr>
        <w:commentReference w:id="9"/>
      </w:r>
      <w:r w:rsidRPr="00895038">
        <w:rPr>
          <w:rFonts w:ascii="Arial" w:eastAsia="Times New Roman" w:hAnsi="Arial" w:cs="Arial"/>
          <w:color w:val="000000"/>
          <w:sz w:val="22"/>
          <w:szCs w:val="22"/>
          <w:shd w:val="clear" w:color="auto" w:fill="FFFFFF"/>
        </w:rPr>
        <w:t>has grounded me. It became a force that keeps the engineer inside me alive despite my colorblindness. </w:t>
      </w:r>
    </w:p>
    <w:p w14:paraId="19BF66BC" w14:textId="77777777" w:rsidR="00895038" w:rsidRPr="00895038" w:rsidRDefault="00895038" w:rsidP="00895038">
      <w:pPr>
        <w:rPr>
          <w:rFonts w:ascii="Times New Roman" w:eastAsia="Times New Roman" w:hAnsi="Times New Roman" w:cs="Times New Roman"/>
        </w:rPr>
      </w:pPr>
    </w:p>
    <w:p w14:paraId="5ED4EA19"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As I studied this vintage’s engine, I saw the enthusiasm in my dad’s eyes. While his enthusiasm motivated me, it also served as a strong pressure magnifying my fear of losing that look. So, I disassembled all the cables from the engine in an attempt to fix it. Disassembling meant I had to know how to re-assemble them. </w:t>
      </w:r>
      <w:commentRangeStart w:id="10"/>
      <w:r w:rsidRPr="00895038">
        <w:rPr>
          <w:rFonts w:ascii="Arial" w:eastAsia="Times New Roman" w:hAnsi="Arial" w:cs="Arial"/>
          <w:color w:val="000000"/>
          <w:sz w:val="22"/>
          <w:szCs w:val="22"/>
        </w:rPr>
        <w:t>Thus, my frustration rose when I tried to identify their colors.</w:t>
      </w:r>
      <w:commentRangeEnd w:id="10"/>
      <w:r w:rsidR="006055A3">
        <w:rPr>
          <w:rStyle w:val="CommentReference"/>
        </w:rPr>
        <w:commentReference w:id="10"/>
      </w:r>
      <w:r w:rsidRPr="00895038">
        <w:rPr>
          <w:rFonts w:ascii="Arial" w:eastAsia="Times New Roman" w:hAnsi="Arial" w:cs="Arial"/>
          <w:color w:val="000000"/>
          <w:sz w:val="22"/>
          <w:szCs w:val="22"/>
        </w:rPr>
        <w:t xml:space="preserve"> I couldn’t stick to my current situation: I tried enlisting my sister’s help to stay beside me as my color translator. </w:t>
      </w:r>
    </w:p>
    <w:p w14:paraId="2925BCF1" w14:textId="77777777" w:rsidR="00895038" w:rsidRPr="00895038" w:rsidRDefault="00895038" w:rsidP="00895038">
      <w:pPr>
        <w:rPr>
          <w:rFonts w:ascii="Times New Roman" w:eastAsia="Times New Roman" w:hAnsi="Times New Roman" w:cs="Times New Roman"/>
        </w:rPr>
      </w:pPr>
    </w:p>
    <w:p w14:paraId="27CE26B2"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It worked, but it wasn’t a good solution. She couldn’t stay for the entirety of my attempt - which would take hours. I needed a better solution.</w:t>
      </w:r>
    </w:p>
    <w:p w14:paraId="2AAF3689" w14:textId="77777777" w:rsidR="00895038" w:rsidRPr="00895038" w:rsidRDefault="00895038" w:rsidP="00895038">
      <w:pPr>
        <w:rPr>
          <w:rFonts w:ascii="Times New Roman" w:eastAsia="Times New Roman" w:hAnsi="Times New Roman" w:cs="Times New Roman"/>
        </w:rPr>
      </w:pPr>
    </w:p>
    <w:p w14:paraId="1ECBDE45"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Inspired by my sister's obsession with </w:t>
      </w:r>
      <w:proofErr w:type="spellStart"/>
      <w:r w:rsidRPr="00895038">
        <w:rPr>
          <w:rFonts w:ascii="Arial" w:eastAsia="Times New Roman" w:hAnsi="Arial" w:cs="Arial"/>
          <w:i/>
          <w:iCs/>
          <w:color w:val="000000"/>
          <w:sz w:val="22"/>
          <w:szCs w:val="22"/>
        </w:rPr>
        <w:t>Sarasa</w:t>
      </w:r>
      <w:proofErr w:type="spellEnd"/>
      <w:r w:rsidRPr="00895038">
        <w:rPr>
          <w:rFonts w:ascii="Arial" w:eastAsia="Times New Roman" w:hAnsi="Arial" w:cs="Arial"/>
          <w:color w:val="000000"/>
          <w:sz w:val="22"/>
          <w:szCs w:val="22"/>
        </w:rPr>
        <w:t xml:space="preserve"> colored pens, I noticed that each pen has its own label indicating its respective colors. I borrowed her pen collections, spread them out on my portable workshop table, and began comparing the colors of the cables and pens side by side. </w:t>
      </w:r>
      <w:commentRangeStart w:id="11"/>
      <w:r w:rsidRPr="00895038">
        <w:rPr>
          <w:rFonts w:ascii="Arial" w:eastAsia="Times New Roman" w:hAnsi="Arial" w:cs="Arial"/>
          <w:color w:val="000000"/>
          <w:sz w:val="22"/>
          <w:szCs w:val="22"/>
        </w:rPr>
        <w:t xml:space="preserve">It worked! It was a more sustainable solution. </w:t>
      </w:r>
      <w:commentRangeEnd w:id="11"/>
      <w:r w:rsidR="006055A3">
        <w:rPr>
          <w:rStyle w:val="CommentReference"/>
        </w:rPr>
        <w:commentReference w:id="11"/>
      </w:r>
      <w:r w:rsidRPr="00895038">
        <w:rPr>
          <w:rFonts w:ascii="Arial" w:eastAsia="Times New Roman" w:hAnsi="Arial" w:cs="Arial"/>
          <w:color w:val="000000"/>
          <w:sz w:val="22"/>
          <w:szCs w:val="22"/>
        </w:rPr>
        <w:t>However, this created another problem, carrying hundreds of pens everywhere I went was inconvenient. </w:t>
      </w:r>
    </w:p>
    <w:p w14:paraId="0E1AAEE6" w14:textId="77777777" w:rsidR="00895038" w:rsidRPr="00895038" w:rsidRDefault="00895038" w:rsidP="00895038">
      <w:pPr>
        <w:rPr>
          <w:rFonts w:ascii="Times New Roman" w:eastAsia="Times New Roman" w:hAnsi="Times New Roman" w:cs="Times New Roman"/>
        </w:rPr>
      </w:pPr>
    </w:p>
    <w:p w14:paraId="30B45904" w14:textId="77777777" w:rsidR="00895038" w:rsidRPr="00895038" w:rsidRDefault="00895038" w:rsidP="00895038">
      <w:pPr>
        <w:jc w:val="both"/>
        <w:rPr>
          <w:rFonts w:ascii="Times New Roman" w:eastAsia="Times New Roman" w:hAnsi="Times New Roman" w:cs="Times New Roman"/>
        </w:rPr>
      </w:pPr>
      <w:commentRangeStart w:id="12"/>
      <w:r w:rsidRPr="00895038">
        <w:rPr>
          <w:rFonts w:ascii="Arial" w:eastAsia="Times New Roman" w:hAnsi="Arial" w:cs="Arial"/>
          <w:color w:val="000000"/>
          <w:sz w:val="22"/>
          <w:szCs w:val="22"/>
        </w:rPr>
        <w:t xml:space="preserve">So, I shifted my brain into the fifth gear </w:t>
      </w:r>
      <w:commentRangeEnd w:id="12"/>
      <w:r w:rsidR="0074595B">
        <w:rPr>
          <w:rStyle w:val="CommentReference"/>
        </w:rPr>
        <w:commentReference w:id="12"/>
      </w:r>
      <w:r w:rsidRPr="00895038">
        <w:rPr>
          <w:rFonts w:ascii="Arial" w:eastAsia="Times New Roman" w:hAnsi="Arial" w:cs="Arial"/>
          <w:color w:val="000000"/>
          <w:sz w:val="22"/>
          <w:szCs w:val="22"/>
        </w:rPr>
        <w:t>to search for a better and more practical solution.</w:t>
      </w:r>
    </w:p>
    <w:p w14:paraId="11C7AF6B" w14:textId="77777777" w:rsidR="00895038" w:rsidRPr="00895038" w:rsidRDefault="00895038" w:rsidP="00895038">
      <w:pPr>
        <w:rPr>
          <w:rFonts w:ascii="Times New Roman" w:eastAsia="Times New Roman" w:hAnsi="Times New Roman" w:cs="Times New Roman"/>
        </w:rPr>
      </w:pPr>
    </w:p>
    <w:p w14:paraId="34A161DB"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 xml:space="preserve">Remembering my recent science class’s litmus paper experiment, I thought of an idea to create my own “color litmus test” device based on my previous </w:t>
      </w:r>
      <w:proofErr w:type="spellStart"/>
      <w:r w:rsidRPr="00895038">
        <w:rPr>
          <w:rFonts w:ascii="Arial" w:eastAsia="Times New Roman" w:hAnsi="Arial" w:cs="Arial"/>
          <w:i/>
          <w:iCs/>
          <w:color w:val="000000"/>
          <w:sz w:val="22"/>
          <w:szCs w:val="22"/>
        </w:rPr>
        <w:t>Sarasa</w:t>
      </w:r>
      <w:proofErr w:type="spellEnd"/>
      <w:r w:rsidRPr="00895038">
        <w:rPr>
          <w:rFonts w:ascii="Arial" w:eastAsia="Times New Roman" w:hAnsi="Arial" w:cs="Arial"/>
          <w:color w:val="000000"/>
          <w:sz w:val="22"/>
          <w:szCs w:val="22"/>
        </w:rPr>
        <w:t xml:space="preserve"> pen solution. It started out with a 7-by-4 cm sheet of standard white paper with varying shades of diverse colors and their respective labels as my first prototype. Next, I upgraded it using a </w:t>
      </w:r>
      <w:r w:rsidRPr="00895038">
        <w:rPr>
          <w:rFonts w:ascii="Arial" w:eastAsia="Times New Roman" w:hAnsi="Arial" w:cs="Arial"/>
          <w:i/>
          <w:iCs/>
          <w:color w:val="000000"/>
          <w:sz w:val="22"/>
          <w:szCs w:val="22"/>
        </w:rPr>
        <w:t xml:space="preserve">Rite in the Rain </w:t>
      </w:r>
      <w:r w:rsidRPr="00895038">
        <w:rPr>
          <w:rFonts w:ascii="Arial" w:eastAsia="Times New Roman" w:hAnsi="Arial" w:cs="Arial"/>
          <w:color w:val="000000"/>
          <w:sz w:val="22"/>
          <w:szCs w:val="22"/>
        </w:rPr>
        <w:t>waterproof paper and laminated them to make it more durable. It is now compact, portable, and sturdy.</w:t>
      </w:r>
    </w:p>
    <w:p w14:paraId="2E33DB10" w14:textId="77777777" w:rsidR="00895038" w:rsidRPr="00895038" w:rsidRDefault="00895038" w:rsidP="00895038">
      <w:pPr>
        <w:rPr>
          <w:rFonts w:ascii="Times New Roman" w:eastAsia="Times New Roman" w:hAnsi="Times New Roman" w:cs="Times New Roman"/>
        </w:rPr>
      </w:pPr>
    </w:p>
    <w:p w14:paraId="1667B9C0" w14:textId="77777777" w:rsidR="00895038" w:rsidRPr="00895038" w:rsidRDefault="00895038" w:rsidP="00895038">
      <w:pPr>
        <w:jc w:val="both"/>
        <w:rPr>
          <w:rFonts w:ascii="Times New Roman" w:eastAsia="Times New Roman" w:hAnsi="Times New Roman" w:cs="Times New Roman"/>
        </w:rPr>
      </w:pPr>
      <w:commentRangeStart w:id="13"/>
      <w:r w:rsidRPr="00895038">
        <w:rPr>
          <w:rFonts w:ascii="Arial" w:eastAsia="Times New Roman" w:hAnsi="Arial" w:cs="Arial"/>
          <w:color w:val="000000"/>
          <w:sz w:val="22"/>
          <w:szCs w:val="22"/>
        </w:rPr>
        <w:t>A few days later… I called dad to the garage</w:t>
      </w:r>
    </w:p>
    <w:p w14:paraId="244DB26C" w14:textId="77777777" w:rsidR="00895038" w:rsidRPr="00895038" w:rsidRDefault="00895038" w:rsidP="00895038">
      <w:pPr>
        <w:rPr>
          <w:rFonts w:ascii="Times New Roman" w:eastAsia="Times New Roman" w:hAnsi="Times New Roman" w:cs="Times New Roman"/>
        </w:rPr>
      </w:pPr>
    </w:p>
    <w:p w14:paraId="53C2B180"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Me: “I won’t guess the color this time. This is green right”</w:t>
      </w:r>
      <w:commentRangeEnd w:id="13"/>
      <w:r w:rsidR="0074595B">
        <w:rPr>
          <w:rStyle w:val="CommentReference"/>
        </w:rPr>
        <w:commentReference w:id="13"/>
      </w:r>
    </w:p>
    <w:p w14:paraId="6F20544A" w14:textId="77777777" w:rsidR="00895038" w:rsidRPr="00895038" w:rsidRDefault="00895038" w:rsidP="00895038">
      <w:pPr>
        <w:rPr>
          <w:rFonts w:ascii="Times New Roman" w:eastAsia="Times New Roman" w:hAnsi="Times New Roman" w:cs="Times New Roman"/>
        </w:rPr>
      </w:pPr>
    </w:p>
    <w:p w14:paraId="464E7E16"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He had a surprised look accompanied by silence for a few seconds; it felt like forever. For each second that passed, I began to doubt my answer more. Then, a gentle smile appeared.</w:t>
      </w:r>
    </w:p>
    <w:p w14:paraId="4C47FEB6" w14:textId="77777777" w:rsidR="00895038" w:rsidRPr="00895038" w:rsidRDefault="00895038" w:rsidP="00895038">
      <w:pPr>
        <w:rPr>
          <w:rFonts w:ascii="Times New Roman" w:eastAsia="Times New Roman" w:hAnsi="Times New Roman" w:cs="Times New Roman"/>
        </w:rPr>
      </w:pPr>
      <w:commentRangeStart w:id="14"/>
    </w:p>
    <w:p w14:paraId="01037B77"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Dad: “You got it right on your own. I’m proud of you.” </w:t>
      </w:r>
      <w:commentRangeEnd w:id="14"/>
      <w:r w:rsidR="005661EE">
        <w:rPr>
          <w:rStyle w:val="CommentReference"/>
        </w:rPr>
        <w:commentReference w:id="14"/>
      </w:r>
    </w:p>
    <w:p w14:paraId="7DA4348E" w14:textId="77777777" w:rsidR="00895038" w:rsidRPr="00895038" w:rsidRDefault="00895038" w:rsidP="00895038">
      <w:pPr>
        <w:rPr>
          <w:rFonts w:ascii="Times New Roman" w:eastAsia="Times New Roman" w:hAnsi="Times New Roman" w:cs="Times New Roman"/>
        </w:rPr>
      </w:pPr>
    </w:p>
    <w:p w14:paraId="1F8131DC" w14:textId="77777777" w:rsidR="00895038" w:rsidRPr="00895038" w:rsidRDefault="00895038" w:rsidP="00895038">
      <w:pPr>
        <w:jc w:val="both"/>
        <w:rPr>
          <w:rFonts w:ascii="Times New Roman" w:eastAsia="Times New Roman" w:hAnsi="Times New Roman" w:cs="Times New Roman"/>
        </w:rPr>
      </w:pPr>
      <w:r w:rsidRPr="00895038">
        <w:rPr>
          <w:rFonts w:ascii="Arial" w:eastAsia="Times New Roman" w:hAnsi="Arial" w:cs="Arial"/>
          <w:color w:val="000000"/>
          <w:sz w:val="22"/>
          <w:szCs w:val="22"/>
        </w:rPr>
        <w:t>The happiness in his voice was irreplaceable. I'm astounded at how I was able to create something so meaningful to me with just a pen and paper (and plastic). The greatest barrier in life is not the lack of skills. Instead, it is how we allow our flaws to define us, thinking that obstacles are permanent. This car is exactly why I can challenge myself, and I’ll use everything in my arsenal to prove them wrong. Now, I’m grateful for what I have. Now, I will treat any challenges in life as temporary speed bumps acting as traction towards the finish line. </w:t>
      </w:r>
    </w:p>
    <w:p w14:paraId="3A62971E" w14:textId="77777777" w:rsidR="00895038" w:rsidRPr="00895038" w:rsidRDefault="00895038" w:rsidP="00895038">
      <w:pPr>
        <w:pBdr>
          <w:bottom w:val="single" w:sz="6" w:space="1" w:color="auto"/>
        </w:pBdr>
        <w:rPr>
          <w:rFonts w:ascii="Times New Roman" w:eastAsia="Times New Roman" w:hAnsi="Times New Roman" w:cs="Times New Roman"/>
        </w:rPr>
      </w:pPr>
    </w:p>
    <w:p w14:paraId="673ADF42" w14:textId="77777777" w:rsidR="006F5B41" w:rsidRDefault="006F5B41"/>
    <w:p w14:paraId="3A4FC175" w14:textId="1EA8FD37" w:rsidR="006F5B41" w:rsidRDefault="006F5B41">
      <w:r>
        <w:t xml:space="preserve">Hi </w:t>
      </w:r>
      <w:proofErr w:type="spellStart"/>
      <w:r>
        <w:t>Mellvin</w:t>
      </w:r>
      <w:proofErr w:type="spellEnd"/>
      <w:r>
        <w:t>,</w:t>
      </w:r>
    </w:p>
    <w:p w14:paraId="0039D141" w14:textId="76FB4448" w:rsidR="006F5B41" w:rsidRDefault="006F5B41">
      <w:r>
        <w:t>I really enjoyed reading your story and experience here and I was even imagining how it was like for you at that time.</w:t>
      </w:r>
      <w:r w:rsidR="00DA104E">
        <w:t xml:space="preserve"> </w:t>
      </w:r>
      <w:r>
        <w:t xml:space="preserve">I think you’ve really told the story well and included a lot of details, especially in your attempts to overcome your colorblindness. </w:t>
      </w:r>
    </w:p>
    <w:p w14:paraId="07B85766" w14:textId="77777777" w:rsidR="006055A3" w:rsidRDefault="006055A3"/>
    <w:p w14:paraId="45FDA8B0" w14:textId="3D2BFA25" w:rsidR="006055A3" w:rsidRDefault="00DA104E">
      <w:r>
        <w:t>From</w:t>
      </w:r>
      <w:r w:rsidR="00430ADF">
        <w:t xml:space="preserve"> your essay here</w:t>
      </w:r>
      <w:r>
        <w:t>, I understand t</w:t>
      </w:r>
      <w:r w:rsidR="006055A3">
        <w:t xml:space="preserve">hat fixing the </w:t>
      </w:r>
      <w:proofErr w:type="spellStart"/>
      <w:r w:rsidR="006055A3">
        <w:t>Kijang</w:t>
      </w:r>
      <w:proofErr w:type="spellEnd"/>
      <w:r w:rsidR="006055A3">
        <w:t xml:space="preserve"> was a challenge that helped you overcome your color blindness</w:t>
      </w:r>
      <w:r w:rsidR="00430ADF">
        <w:t>. Due to your excitement and determination in overcoming the challenge and stereotype you ended up making a prototype that has become a practi</w:t>
      </w:r>
      <w:r>
        <w:t xml:space="preserve">cal and useful tool to help you (which is awesome!). I have added a few suggestions in the comments to help make it stronger. </w:t>
      </w:r>
      <w:r>
        <w:sym w:font="Wingdings" w:char="F04A"/>
      </w:r>
    </w:p>
    <w:p w14:paraId="37F66025" w14:textId="77777777" w:rsidR="00DA104E" w:rsidRDefault="00DA104E"/>
    <w:p w14:paraId="01D3497B" w14:textId="77777777" w:rsidR="00DA104E" w:rsidRDefault="00DA104E"/>
    <w:p w14:paraId="369B9C28" w14:textId="77777777" w:rsidR="00430ADF" w:rsidRDefault="00430ADF"/>
    <w:p w14:paraId="0AC27BE8" w14:textId="77777777" w:rsidR="00430ADF" w:rsidRDefault="00430ADF"/>
    <w:p w14:paraId="5BC360A8" w14:textId="77777777" w:rsidR="00430ADF" w:rsidRDefault="00430ADF"/>
    <w:p w14:paraId="0A2B2807" w14:textId="77777777" w:rsidR="00430ADF" w:rsidRDefault="00430ADF"/>
    <w:p w14:paraId="1E1F554E" w14:textId="77777777" w:rsidR="006F5B41" w:rsidRDefault="006F5B41"/>
    <w:p w14:paraId="33185765" w14:textId="77777777" w:rsidR="006F5B41" w:rsidRDefault="006F5B41"/>
    <w:sectPr w:rsidR="006F5B4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1-10-27T14:56:00Z" w:initials="PE">
    <w:p w14:paraId="0A81248D" w14:textId="10A1352E" w:rsidR="0074595B" w:rsidRDefault="0074595B">
      <w:pPr>
        <w:pStyle w:val="CommentText"/>
      </w:pPr>
      <w:r>
        <w:rPr>
          <w:rStyle w:val="CommentReference"/>
        </w:rPr>
        <w:annotationRef/>
      </w:r>
      <w:r>
        <w:t>Rising?</w:t>
      </w:r>
    </w:p>
  </w:comment>
  <w:comment w:id="2" w:author="Paul Edison" w:date="2021-10-27T14:56:00Z" w:initials="PE">
    <w:p w14:paraId="1381E88D" w14:textId="6515F46A" w:rsidR="0074595B" w:rsidRDefault="0074595B">
      <w:pPr>
        <w:pStyle w:val="CommentText"/>
      </w:pPr>
      <w:r>
        <w:rPr>
          <w:rStyle w:val="CommentReference"/>
        </w:rPr>
        <w:annotationRef/>
      </w:r>
      <w:r>
        <w:t>Just put the year here to be more specific. Also saves 1 word.</w:t>
      </w:r>
    </w:p>
  </w:comment>
  <w:comment w:id="3" w:author="Paul Edison" w:date="2021-10-27T14:58:00Z" w:initials="PE">
    <w:p w14:paraId="164E6871" w14:textId="202DF132" w:rsidR="0074595B" w:rsidRDefault="0074595B">
      <w:pPr>
        <w:pStyle w:val="CommentText"/>
      </w:pPr>
      <w:r>
        <w:rPr>
          <w:rStyle w:val="CommentReference"/>
        </w:rPr>
        <w:annotationRef/>
      </w:r>
      <w:r>
        <w:t>Dove? Vaulted? Just use 1 word that already has the sense of urgency built in</w:t>
      </w:r>
    </w:p>
  </w:comment>
  <w:comment w:id="4" w:author="Paul Edison" w:date="2021-10-27T14:58:00Z" w:initials="PE">
    <w:p w14:paraId="1D8ADAD1" w14:textId="231B1E8A" w:rsidR="0074595B" w:rsidRDefault="0074595B">
      <w:pPr>
        <w:pStyle w:val="CommentText"/>
      </w:pPr>
      <w:r>
        <w:rPr>
          <w:rStyle w:val="CommentReference"/>
        </w:rPr>
        <w:annotationRef/>
      </w:r>
      <w:r>
        <w:t xml:space="preserve">Choked? </w:t>
      </w:r>
    </w:p>
  </w:comment>
  <w:comment w:id="5" w:author="Paul Edison" w:date="2021-10-27T15:00:00Z" w:initials="PE">
    <w:p w14:paraId="50D92996" w14:textId="15F3A2C0" w:rsidR="0074595B" w:rsidRDefault="0074595B">
      <w:pPr>
        <w:pStyle w:val="CommentText"/>
      </w:pPr>
      <w:r>
        <w:rPr>
          <w:rStyle w:val="CommentReference"/>
        </w:rPr>
        <w:annotationRef/>
      </w:r>
      <w:r>
        <w:t xml:space="preserve">Instead of adding another sentence, perhaps just comment on how all these cables are grey? </w:t>
      </w:r>
    </w:p>
  </w:comment>
  <w:comment w:id="6" w:author="Paul Edison" w:date="2021-10-27T14:59:00Z" w:initials="PE">
    <w:p w14:paraId="626F6B6C" w14:textId="55DB159E" w:rsidR="0074595B" w:rsidRDefault="0074595B">
      <w:pPr>
        <w:pStyle w:val="CommentText"/>
      </w:pPr>
      <w:r>
        <w:rPr>
          <w:rStyle w:val="CommentReference"/>
        </w:rPr>
        <w:annotationRef/>
      </w:r>
      <w:r>
        <w:t>Meaning unclear here. I recommend omitting this part.</w:t>
      </w:r>
    </w:p>
  </w:comment>
  <w:comment w:id="7" w:author="Fedora Elrica Gracia" w:date="2021-10-26T19:40:00Z" w:initials="FE">
    <w:p w14:paraId="01510A7E" w14:textId="7C1AE219" w:rsidR="00430ADF" w:rsidRDefault="00430ADF">
      <w:pPr>
        <w:pStyle w:val="CommentText"/>
      </w:pPr>
      <w:r>
        <w:rPr>
          <w:rStyle w:val="CommentReference"/>
        </w:rPr>
        <w:annotationRef/>
      </w:r>
      <w:r>
        <w:t>Maybe after this, you could include your dad here to relate it better to the enthusiasm in your dad’s eyes that you mentioned a bit later. Maybe something like:</w:t>
      </w:r>
    </w:p>
    <w:p w14:paraId="779C7056" w14:textId="77777777" w:rsidR="00430ADF" w:rsidRDefault="00430ADF">
      <w:pPr>
        <w:pStyle w:val="CommentText"/>
      </w:pPr>
    </w:p>
    <w:p w14:paraId="361CD3B5" w14:textId="77777777" w:rsidR="00430ADF" w:rsidRDefault="00430ADF">
      <w:pPr>
        <w:pStyle w:val="CommentText"/>
      </w:pPr>
      <w:r>
        <w:t xml:space="preserve">Despite my confusion, my dad enthusiastically said, “Try ahead and fix it!” Mixed feeling </w:t>
      </w:r>
      <w:proofErr w:type="gramStart"/>
      <w:r>
        <w:t>ensued:…</w:t>
      </w:r>
      <w:proofErr w:type="gramEnd"/>
      <w:r>
        <w:t>…</w:t>
      </w:r>
    </w:p>
    <w:p w14:paraId="1A16B913" w14:textId="1B8AC7B9" w:rsidR="00430ADF" w:rsidRDefault="00430ADF">
      <w:pPr>
        <w:pStyle w:val="CommentText"/>
      </w:pPr>
    </w:p>
  </w:comment>
  <w:comment w:id="8" w:author="Paul Edison" w:date="2021-10-27T15:00:00Z" w:initials="PE">
    <w:p w14:paraId="3EB75420" w14:textId="68FC960A" w:rsidR="0074595B" w:rsidRDefault="0074595B">
      <w:pPr>
        <w:pStyle w:val="CommentText"/>
      </w:pPr>
      <w:r>
        <w:rPr>
          <w:rStyle w:val="CommentReference"/>
        </w:rPr>
        <w:annotationRef/>
      </w:r>
      <w:r>
        <w:t xml:space="preserve">Just be specific here instead of using the parenthetical comment. </w:t>
      </w:r>
    </w:p>
  </w:comment>
  <w:comment w:id="9" w:author="Paul Edison" w:date="2021-10-27T15:01:00Z" w:initials="PE">
    <w:p w14:paraId="106A8DCC" w14:textId="4A57605B" w:rsidR="0074595B" w:rsidRDefault="0074595B">
      <w:pPr>
        <w:pStyle w:val="CommentText"/>
      </w:pPr>
      <w:r>
        <w:rPr>
          <w:rStyle w:val="CommentReference"/>
        </w:rPr>
        <w:annotationRef/>
      </w:r>
      <w:r>
        <w:t xml:space="preserve">Explain that the gift was perhaps meant for you to fix? Reassemble? </w:t>
      </w:r>
      <w:proofErr w:type="spellStart"/>
      <w:r>
        <w:t>Sth</w:t>
      </w:r>
      <w:proofErr w:type="spellEnd"/>
      <w:r>
        <w:t xml:space="preserve"> else? Probably not for you to drive, right? </w:t>
      </w:r>
    </w:p>
    <w:p w14:paraId="29D4CFE5" w14:textId="77777777" w:rsidR="0074595B" w:rsidRDefault="0074595B">
      <w:pPr>
        <w:pStyle w:val="CommentText"/>
      </w:pPr>
    </w:p>
    <w:p w14:paraId="3D14E08A" w14:textId="69A56CCC" w:rsidR="0074595B" w:rsidRDefault="0074595B">
      <w:pPr>
        <w:pStyle w:val="CommentText"/>
      </w:pPr>
      <w:r>
        <w:t xml:space="preserve">…not for you to drive, right??  </w:t>
      </w:r>
      <w:proofErr w:type="spellStart"/>
      <w:r>
        <w:t>O.o</w:t>
      </w:r>
      <w:proofErr w:type="spellEnd"/>
    </w:p>
  </w:comment>
  <w:comment w:id="10" w:author="Fedora Elrica Gracia" w:date="2021-10-26T20:03:00Z" w:initials="FE">
    <w:p w14:paraId="0B71EECE" w14:textId="74BA4D38" w:rsidR="00430ADF" w:rsidRDefault="00430ADF">
      <w:pPr>
        <w:pStyle w:val="CommentText"/>
      </w:pPr>
      <w:r>
        <w:rPr>
          <w:rStyle w:val="CommentReference"/>
        </w:rPr>
        <w:annotationRef/>
      </w:r>
      <w:r>
        <w:t xml:space="preserve">How bad was it? How did you see the colors? Maybe briefly </w:t>
      </w:r>
      <w:r w:rsidR="00DA104E">
        <w:t>explain or give examples.</w:t>
      </w:r>
    </w:p>
  </w:comment>
  <w:comment w:id="11" w:author="Fedora Elrica Gracia" w:date="2021-10-26T20:01:00Z" w:initials="FE">
    <w:p w14:paraId="1D01A28C" w14:textId="77777777" w:rsidR="00430ADF" w:rsidRDefault="00430ADF">
      <w:pPr>
        <w:pStyle w:val="CommentText"/>
      </w:pPr>
      <w:r>
        <w:rPr>
          <w:rStyle w:val="CommentReference"/>
        </w:rPr>
        <w:annotationRef/>
      </w:r>
      <w:r>
        <w:t xml:space="preserve">So did you end up fixing the car? </w:t>
      </w:r>
    </w:p>
    <w:p w14:paraId="62C5888F" w14:textId="77777777" w:rsidR="00430ADF" w:rsidRDefault="00430ADF">
      <w:pPr>
        <w:pStyle w:val="CommentText"/>
      </w:pPr>
    </w:p>
    <w:p w14:paraId="4F14BC87" w14:textId="77777777" w:rsidR="00430ADF" w:rsidRDefault="00430ADF">
      <w:pPr>
        <w:pStyle w:val="CommentText"/>
      </w:pPr>
      <w:r>
        <w:t xml:space="preserve">Before you transition and explain your attempt in coming up with a better and practical solution, make sure to not leave the </w:t>
      </w:r>
      <w:proofErr w:type="spellStart"/>
      <w:r>
        <w:t>Kijang</w:t>
      </w:r>
      <w:proofErr w:type="spellEnd"/>
      <w:r>
        <w:t xml:space="preserve"> story hanging.</w:t>
      </w:r>
    </w:p>
    <w:p w14:paraId="075305E4" w14:textId="77777777" w:rsidR="00430ADF" w:rsidRDefault="00430ADF">
      <w:pPr>
        <w:pStyle w:val="CommentText"/>
      </w:pPr>
    </w:p>
    <w:p w14:paraId="1715BD05" w14:textId="77777777" w:rsidR="00430ADF" w:rsidRDefault="00430ADF">
      <w:pPr>
        <w:pStyle w:val="CommentText"/>
      </w:pPr>
      <w:r>
        <w:t>Perhaps you could include something like:</w:t>
      </w:r>
    </w:p>
    <w:p w14:paraId="1DCF791C" w14:textId="77777777" w:rsidR="00430ADF" w:rsidRDefault="00430ADF">
      <w:pPr>
        <w:pStyle w:val="CommentText"/>
      </w:pPr>
    </w:p>
    <w:p w14:paraId="6E79C8DA" w14:textId="4A938823" w:rsidR="00430ADF" w:rsidRDefault="00430ADF">
      <w:pPr>
        <w:pStyle w:val="CommentText"/>
      </w:pPr>
      <w:r>
        <w:t xml:space="preserve">“It worked! It was a more sustainable solution and I was able to accurately assemble the colored cables after fixing it. However, although I was able to fix it, this experience made me aware the importance of having a sort of prototype to help me with my color blindness. Carrying hundreds of pens everywhere would be inconvenient, so I shifted……” </w:t>
      </w:r>
    </w:p>
  </w:comment>
  <w:comment w:id="12" w:author="Paul Edison" w:date="2021-10-27T15:03:00Z" w:initials="PE">
    <w:p w14:paraId="0A4BC759" w14:textId="3021F1E9" w:rsidR="0074595B" w:rsidRDefault="0074595B">
      <w:pPr>
        <w:pStyle w:val="CommentText"/>
      </w:pPr>
      <w:r>
        <w:rPr>
          <w:rStyle w:val="CommentReference"/>
        </w:rPr>
        <w:annotationRef/>
      </w:r>
      <w:r>
        <w:t xml:space="preserve">Love the metaphor here. Fits so well! </w:t>
      </w:r>
    </w:p>
  </w:comment>
  <w:comment w:id="13" w:author="Paul Edison" w:date="2021-10-27T15:05:00Z" w:initials="PE">
    <w:p w14:paraId="214A4293" w14:textId="0173E0DA" w:rsidR="0074595B" w:rsidRDefault="0074595B">
      <w:pPr>
        <w:pStyle w:val="CommentText"/>
      </w:pPr>
      <w:r>
        <w:rPr>
          <w:rStyle w:val="CommentReference"/>
        </w:rPr>
        <w:annotationRef/>
      </w:r>
      <w:r>
        <w:t xml:space="preserve">This can be clearer. Instead of using dialog, just narrate how you correctly identified color after color after color. </w:t>
      </w:r>
    </w:p>
  </w:comment>
  <w:comment w:id="14" w:author="Paul Edison" w:date="2021-10-27T15:05:00Z" w:initials="PE">
    <w:p w14:paraId="006C78AF" w14:textId="5F473874" w:rsidR="005661EE" w:rsidRDefault="005661EE">
      <w:pPr>
        <w:pStyle w:val="CommentText"/>
      </w:pPr>
      <w:r>
        <w:rPr>
          <w:rStyle w:val="CommentReference"/>
        </w:rPr>
        <w:annotationRef/>
      </w:r>
      <w:r>
        <w:t xml:space="preserve">How bout just… </w:t>
      </w:r>
    </w:p>
    <w:p w14:paraId="2DE17AE7" w14:textId="77777777" w:rsidR="005661EE" w:rsidRDefault="005661EE">
      <w:pPr>
        <w:pStyle w:val="CommentText"/>
      </w:pPr>
    </w:p>
    <w:p w14:paraId="2684F08B" w14:textId="2F275272" w:rsidR="005661EE" w:rsidRDefault="005661EE">
      <w:pPr>
        <w:pStyle w:val="CommentText"/>
      </w:pPr>
      <w:r>
        <w:t xml:space="preserve">“I’m proud of you,” my dad said, smiling gently.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81248D" w15:done="0"/>
  <w15:commentEx w15:paraId="1381E88D" w15:done="0"/>
  <w15:commentEx w15:paraId="164E6871" w15:done="0"/>
  <w15:commentEx w15:paraId="1D8ADAD1" w15:done="0"/>
  <w15:commentEx w15:paraId="50D92996" w15:done="0"/>
  <w15:commentEx w15:paraId="626F6B6C" w15:done="0"/>
  <w15:commentEx w15:paraId="1A16B913" w15:done="0"/>
  <w15:commentEx w15:paraId="3EB75420" w15:done="0"/>
  <w15:commentEx w15:paraId="3D14E08A" w15:done="0"/>
  <w15:commentEx w15:paraId="0B71EECE" w15:done="0"/>
  <w15:commentEx w15:paraId="6E79C8DA" w15:done="0"/>
  <w15:commentEx w15:paraId="0A4BC759" w15:done="0"/>
  <w15:commentEx w15:paraId="214A4293" w15:done="0"/>
  <w15:commentEx w15:paraId="2684F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E72B" w16cex:dateUtc="2021-10-27T07:56:00Z"/>
  <w16cex:commentExtensible w16cex:durableId="2523E736" w16cex:dateUtc="2021-10-27T07:56:00Z"/>
  <w16cex:commentExtensible w16cex:durableId="2523E78E" w16cex:dateUtc="2021-10-27T07:58:00Z"/>
  <w16cex:commentExtensible w16cex:durableId="2523E7AE" w16cex:dateUtc="2021-10-27T07:58:00Z"/>
  <w16cex:commentExtensible w16cex:durableId="2523E7F6" w16cex:dateUtc="2021-10-27T08:00:00Z"/>
  <w16cex:commentExtensible w16cex:durableId="2523E7C0" w16cex:dateUtc="2021-10-27T07:59:00Z"/>
  <w16cex:commentExtensible w16cex:durableId="2523E81A" w16cex:dateUtc="2021-10-27T08:00:00Z"/>
  <w16cex:commentExtensible w16cex:durableId="2523E845" w16cex:dateUtc="2021-10-27T08:01:00Z"/>
  <w16cex:commentExtensible w16cex:durableId="2523E8CA" w16cex:dateUtc="2021-10-27T08:03:00Z"/>
  <w16cex:commentExtensible w16cex:durableId="2523E92A" w16cex:dateUtc="2021-10-27T08:05:00Z"/>
  <w16cex:commentExtensible w16cex:durableId="2523E94C" w16cex:dateUtc="2021-10-27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81248D" w16cid:durableId="2523E72B"/>
  <w16cid:commentId w16cid:paraId="1381E88D" w16cid:durableId="2523E736"/>
  <w16cid:commentId w16cid:paraId="164E6871" w16cid:durableId="2523E78E"/>
  <w16cid:commentId w16cid:paraId="1D8ADAD1" w16cid:durableId="2523E7AE"/>
  <w16cid:commentId w16cid:paraId="50D92996" w16cid:durableId="2523E7F6"/>
  <w16cid:commentId w16cid:paraId="626F6B6C" w16cid:durableId="2523E7C0"/>
  <w16cid:commentId w16cid:paraId="1A16B913" w16cid:durableId="2523D05C"/>
  <w16cid:commentId w16cid:paraId="3EB75420" w16cid:durableId="2523E81A"/>
  <w16cid:commentId w16cid:paraId="3D14E08A" w16cid:durableId="2523E845"/>
  <w16cid:commentId w16cid:paraId="0B71EECE" w16cid:durableId="2523D05D"/>
  <w16cid:commentId w16cid:paraId="6E79C8DA" w16cid:durableId="2523D05E"/>
  <w16cid:commentId w16cid:paraId="0A4BC759" w16cid:durableId="2523E8CA"/>
  <w16cid:commentId w16cid:paraId="214A4293" w16cid:durableId="2523E92A"/>
  <w16cid:commentId w16cid:paraId="2684F08B" w16cid:durableId="2523E9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7AB"/>
    <w:rsid w:val="00430ADF"/>
    <w:rsid w:val="004A375B"/>
    <w:rsid w:val="004A4D10"/>
    <w:rsid w:val="004E0F96"/>
    <w:rsid w:val="005661EE"/>
    <w:rsid w:val="006055A3"/>
    <w:rsid w:val="0061758C"/>
    <w:rsid w:val="006267AB"/>
    <w:rsid w:val="006F5B41"/>
    <w:rsid w:val="0074595B"/>
    <w:rsid w:val="00895038"/>
    <w:rsid w:val="00A3079B"/>
    <w:rsid w:val="00D55CEA"/>
    <w:rsid w:val="00DA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9755B"/>
  <w15:docId w15:val="{605CEB1D-5474-4CC0-9B3A-5C0AD44E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F5B41"/>
    <w:rPr>
      <w:sz w:val="18"/>
      <w:szCs w:val="18"/>
    </w:rPr>
  </w:style>
  <w:style w:type="paragraph" w:styleId="CommentText">
    <w:name w:val="annotation text"/>
    <w:basedOn w:val="Normal"/>
    <w:link w:val="CommentTextChar"/>
    <w:uiPriority w:val="99"/>
    <w:semiHidden/>
    <w:unhideWhenUsed/>
    <w:rsid w:val="006F5B41"/>
  </w:style>
  <w:style w:type="character" w:customStyle="1" w:styleId="CommentTextChar">
    <w:name w:val="Comment Text Char"/>
    <w:basedOn w:val="DefaultParagraphFont"/>
    <w:link w:val="CommentText"/>
    <w:uiPriority w:val="99"/>
    <w:semiHidden/>
    <w:rsid w:val="006F5B41"/>
  </w:style>
  <w:style w:type="paragraph" w:styleId="CommentSubject">
    <w:name w:val="annotation subject"/>
    <w:basedOn w:val="CommentText"/>
    <w:next w:val="CommentText"/>
    <w:link w:val="CommentSubjectChar"/>
    <w:uiPriority w:val="99"/>
    <w:semiHidden/>
    <w:unhideWhenUsed/>
    <w:rsid w:val="006F5B41"/>
    <w:rPr>
      <w:b/>
      <w:bCs/>
      <w:sz w:val="20"/>
      <w:szCs w:val="20"/>
    </w:rPr>
  </w:style>
  <w:style w:type="character" w:customStyle="1" w:styleId="CommentSubjectChar">
    <w:name w:val="Comment Subject Char"/>
    <w:basedOn w:val="CommentTextChar"/>
    <w:link w:val="CommentSubject"/>
    <w:uiPriority w:val="99"/>
    <w:semiHidden/>
    <w:rsid w:val="006F5B41"/>
    <w:rPr>
      <w:b/>
      <w:bCs/>
      <w:sz w:val="20"/>
      <w:szCs w:val="20"/>
    </w:rPr>
  </w:style>
  <w:style w:type="paragraph" w:styleId="BalloonText">
    <w:name w:val="Balloon Text"/>
    <w:basedOn w:val="Normal"/>
    <w:link w:val="BalloonTextChar"/>
    <w:uiPriority w:val="99"/>
    <w:semiHidden/>
    <w:unhideWhenUsed/>
    <w:rsid w:val="006F5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B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8</cp:revision>
  <dcterms:created xsi:type="dcterms:W3CDTF">2021-10-12T06:49:00Z</dcterms:created>
  <dcterms:modified xsi:type="dcterms:W3CDTF">2021-10-27T08:07:00Z</dcterms:modified>
</cp:coreProperties>
</file>