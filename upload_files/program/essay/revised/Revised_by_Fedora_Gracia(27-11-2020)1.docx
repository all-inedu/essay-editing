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76"/>
        <w:jc w:val="both"/>
        <w:rPr>
          <w:color w:val="000000"/>
        </w:rPr>
      </w:pPr>
      <w:r>
        <w:rPr>
          <w:b/>
          <w:color w:val="000000"/>
        </w:rPr>
        <w:t xml:space="preserve">Q1: </w:t>
      </w:r>
      <w:sdt>
        <w:sdtPr>
          <w:id w:val="2047172843"/>
        </w:sdtPr>
        <w:sdtContent>
          <w:r>
            <w:rPr>
              <w:b/>
              <w:color w:val="000000"/>
            </w:rPr>
            <w:t>Describe an example of your leadership experience in which you have positively influenced others, helped resolve disputes, or contributed to group efforts over time (250-350 words)</w:t>
          </w:r>
          <w:r>
            <w:rPr>
              <w:color w:val="000000"/>
            </w:rPr>
            <w:t xml:space="preserve"> </w:t>
          </w:r>
          <w:r>
            <w:rPr>
              <w:color w:val="000000"/>
              <w:highlight w:val="yellow"/>
            </w:rPr>
            <w:t>edit 4</w:t>
          </w:r>
        </w:sdtContent>
      </w:sdt>
    </w:p>
    <w:p>
      <w:pPr>
        <w:pStyle w:val="Normal"/>
        <w:pBdr/>
        <w:spacing w:lineRule="auto" w:line="276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/>
        <w:t>Aunt Oji was one of the most hygienic people I knew</w:t>
      </w:r>
      <w:ins w:id="0" w:author="Fedora Elrica Gracia" w:date="2020-11-26T14:54:00Z">
        <w:r>
          <w:rPr/>
          <w:t>,</w:t>
        </w:r>
      </w:ins>
      <w:del w:id="1" w:author="Fedora Elrica Gracia" w:date="2020-11-26T14:54:00Z">
        <w:r>
          <w:rPr/>
          <w:delText>.</w:delText>
        </w:r>
      </w:del>
      <w:r>
        <w:rPr/>
        <w:t xml:space="preserve"> </w:t>
      </w:r>
      <w:del w:id="2" w:author="Fedora Elrica Gracia" w:date="2020-11-26T14:54:00Z">
        <w:r>
          <w:rPr/>
          <w:delText>She always reminded me to wash my hands and wiped our utensils with wet wipes before we ate. I</w:delText>
        </w:r>
      </w:del>
      <w:ins w:id="3" w:author="Fedora Elrica Gracia" w:date="2020-11-26T14:54:00Z">
        <w:r>
          <w:rPr/>
          <w:t>and I</w:t>
        </w:r>
      </w:ins>
      <w:r>
        <w:rPr/>
        <w:t xml:space="preserve"> was shocked to learn that she recently contracted COVID-19. People who meticulously watch their hygiene </w:t>
      </w:r>
      <w:ins w:id="4" w:author="Michelle Lee" w:date="2020-11-24T13:09:00Z">
        <w:r>
          <w:rPr/>
          <w:t xml:space="preserve">like </w:t>
        </w:r>
      </w:ins>
      <w:del w:id="5" w:author="Michelle Lee" w:date="2020-11-24T13:09:00Z">
        <w:r>
          <w:rPr/>
          <w:delText xml:space="preserve">as closely as </w:delText>
        </w:r>
      </w:del>
      <w:r>
        <w:rPr/>
        <w:t xml:space="preserve">her can still get infected, let alone people who are impoverished </w:t>
      </w:r>
      <w:r>
        <w:rPr>
          <w:highlight w:val="yellow"/>
          <w:rPrChange w:id="0" w:author="Fedora Elrica Gracia" w:date="2020-11-26T15:15:00Z"/>
        </w:rPr>
        <w:t>and unable to stay</w:t>
      </w:r>
      <w:del w:id="7" w:author="Michelle Lee" w:date="2020-11-24T13:09:00Z">
        <w:r>
          <w:rPr>
            <w:highlight w:val="yellow"/>
          </w:rPr>
          <w:delText xml:space="preserve"> as</w:delText>
        </w:r>
      </w:del>
      <w:r>
        <w:rPr>
          <w:highlight w:val="yellow"/>
          <w:rPrChange w:id="0" w:author="Fedora Elrica Gracia" w:date="2020-11-26T15:15:00Z"/>
        </w:rPr>
        <w:t xml:space="preserve"> careful</w:t>
      </w:r>
      <w:r>
        <w:rPr/>
        <w:t>. Therefore, I decided to start a project called Late Night Charity House (LNCH) with my friend, Kelly to provide food and supplies to families vulnerable to COVID-19.</w:t>
      </w:r>
    </w:p>
    <w:p>
      <w:pPr>
        <w:pStyle w:val="Normal1"/>
        <w:rPr/>
      </w:pPr>
      <w:r>
        <w:rPr/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highlight w:val="green"/>
        </w:rPr>
        <w:t>I was shocked to learn that Aunt Oji, one of the most hygienic people I know recently contracted COVID-19. It made me reflect on the impoverished people – whether or not they have adequate supplies. This moved me and therefore, I decided to start a project called Late Night Charity House (LNCH) with my friend, Kelly to provide food and supplies to families vulnerable to COVID-19.</w:t>
      </w:r>
    </w:p>
    <w:p>
      <w:pPr>
        <w:pStyle w:val="Normal1"/>
        <w:rPr/>
      </w:pPr>
      <w:r>
        <w:rPr/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>
          <w:highlight w:val="yellow"/>
        </w:rPr>
        <w:t xml:space="preserve">We wanted to utilize our skills in music and arts to raise funds so we decided to offer art commissions and post covers on Instagram. However, </w:t>
      </w:r>
      <w:del w:id="10" w:author="Michelle Lee" w:date="2020-11-24T13:09:00Z">
        <w:r>
          <w:rPr>
            <w:highlight w:val="yellow"/>
          </w:rPr>
          <w:delText xml:space="preserve">as seniors, </w:delText>
        </w:r>
      </w:del>
      <w:r>
        <w:rPr>
          <w:highlight w:val="yellow"/>
        </w:rPr>
        <w:t xml:space="preserve">we were aware that </w:t>
      </w:r>
      <w:ins w:id="11" w:author="Michelle Lee" w:date="2020-11-24T13:10:00Z">
        <w:r>
          <w:rPr>
            <w:highlight w:val="yellow"/>
          </w:rPr>
          <w:t xml:space="preserve">we </w:t>
        </w:r>
      </w:ins>
      <w:del w:id="12" w:author="Michelle Lee" w:date="2020-11-24T13:10:00Z">
        <w:r>
          <w:rPr>
            <w:highlight w:val="yellow"/>
          </w:rPr>
          <w:delText xml:space="preserve">we didn’t have the time to buy supplies and </w:delText>
        </w:r>
      </w:del>
      <w:r>
        <w:rPr>
          <w:highlight w:val="yellow"/>
        </w:rPr>
        <w:t xml:space="preserve">weren’t </w:t>
      </w:r>
      <w:ins w:id="13" w:author="Michelle Lee" w:date="2020-11-24T13:10:00Z">
        <w:r>
          <w:rPr>
            <w:highlight w:val="yellow"/>
          </w:rPr>
          <w:t xml:space="preserve">experienced </w:t>
        </w:r>
      </w:ins>
      <w:del w:id="14" w:author="Michelle Lee" w:date="2020-11-24T13:10:00Z">
        <w:r>
          <w:rPr>
            <w:highlight w:val="yellow"/>
          </w:rPr>
          <w:delText xml:space="preserve">familiar </w:delText>
        </w:r>
      </w:del>
      <w:ins w:id="15" w:author="Michelle Lee" w:date="2020-11-24T13:10:00Z">
        <w:r>
          <w:rPr>
            <w:highlight w:val="yellow"/>
          </w:rPr>
          <w:t>in</w:t>
        </w:r>
      </w:ins>
      <w:del w:id="16" w:author="Michelle Lee" w:date="2020-11-24T13:10:00Z">
        <w:r>
          <w:rPr>
            <w:highlight w:val="yellow"/>
          </w:rPr>
          <w:delText>with</w:delText>
        </w:r>
      </w:del>
      <w:r>
        <w:rPr>
          <w:highlight w:val="yellow"/>
        </w:rPr>
        <w:t xml:space="preserve"> the distribution, so we decided to collaborate with Eagle Ministry, a church </w:t>
      </w:r>
      <w:ins w:id="17" w:author="Fedora Elrica Gracia" w:date="2020-11-26T13:21:00Z">
        <w:r>
          <w:rPr>
            <w:highlight w:val="yellow"/>
          </w:rPr>
          <w:t xml:space="preserve">that </w:t>
        </w:r>
      </w:ins>
      <w:del w:id="18" w:author="Fedora Elrica Gracia" w:date="2020-11-26T13:21:00Z">
        <w:r>
          <w:rPr>
            <w:highlight w:val="yellow"/>
          </w:rPr>
          <w:delText xml:space="preserve">we believe would benefit the community the most. </w:delText>
        </w:r>
      </w:del>
      <w:del w:id="19" w:author="Fedora Elrica Gracia" w:date="2020-11-26T13:21:00Z">
        <w:r>
          <w:rPr>
            <w:highlight w:val="yellow"/>
          </w:rPr>
          <w:delText xml:space="preserve">During this pandemic, </w:delText>
        </w:r>
      </w:del>
      <w:del w:id="20" w:author="Fedora Elrica Gracia" w:date="2020-11-26T13:21:00Z">
        <w:r>
          <w:rPr>
            <w:highlight w:val="yellow"/>
          </w:rPr>
          <w:delText>They</w:delText>
        </w:r>
      </w:del>
      <w:del w:id="21" w:author="Fedora Elrica Gracia" w:date="2020-11-26T13:21:00Z">
        <w:r>
          <w:rPr>
            <w:highlight w:val="yellow"/>
          </w:rPr>
          <w:delText>they</w:delText>
        </w:r>
      </w:del>
      <w:del w:id="22" w:author="Fedora Elrica Gracia" w:date="2020-11-26T13:21:00Z">
        <w:r>
          <w:rPr>
            <w:highlight w:val="yellow"/>
          </w:rPr>
          <w:delText xml:space="preserve"> </w:delText>
        </w:r>
      </w:del>
      <w:del w:id="23" w:author="Michelle Lee" w:date="2020-11-24T13:10:00Z">
        <w:r>
          <w:rPr>
            <w:highlight w:val="yellow"/>
          </w:rPr>
          <w:delText>are known to</w:delText>
        </w:r>
      </w:del>
      <w:ins w:id="24" w:author="Michelle Lee" w:date="2020-11-24T13:10:00Z">
        <w:r>
          <w:rPr>
            <w:highlight w:val="yellow"/>
          </w:rPr>
          <w:t>have</w:t>
        </w:r>
      </w:ins>
      <w:r>
        <w:rPr>
          <w:highlight w:val="yellow"/>
        </w:rPr>
        <w:t xml:space="preserve"> h</w:t>
      </w:r>
      <w:ins w:id="25" w:author="Michelle Lee" w:date="2020-11-24T13:11:00Z">
        <w:r>
          <w:rPr>
            <w:highlight w:val="yellow"/>
          </w:rPr>
          <w:t>elped</w:t>
        </w:r>
      </w:ins>
      <w:del w:id="26" w:author="Michelle Lee" w:date="2020-11-24T13:11:00Z">
        <w:r>
          <w:rPr>
            <w:highlight w:val="yellow"/>
          </w:rPr>
          <w:delText>av</w:delText>
        </w:r>
      </w:del>
      <w:ins w:id="27" w:author="Fedora Elrica Gracia" w:date="2020-11-26T13:21:00Z">
        <w:r>
          <w:rPr>
            <w:highlight w:val="yellow"/>
          </w:rPr>
          <w:t xml:space="preserve"> the community by </w:t>
        </w:r>
      </w:ins>
      <w:del w:id="28" w:author="Michelle Lee" w:date="2020-11-24T13:11:00Z">
        <w:r>
          <w:rPr>
            <w:highlight w:val="yellow"/>
          </w:rPr>
          <w:delText>e</w:delText>
        </w:r>
      </w:del>
      <w:del w:id="29" w:author="Fedora Elrica Gracia" w:date="2020-11-26T13:21:00Z">
        <w:r>
          <w:rPr>
            <w:highlight w:val="yellow"/>
          </w:rPr>
          <w:delText xml:space="preserve"> </w:delText>
        </w:r>
      </w:del>
      <w:r>
        <w:rPr>
          <w:highlight w:val="yellow"/>
        </w:rPr>
        <w:t>provid</w:t>
      </w:r>
      <w:ins w:id="30" w:author="Michelle Lee" w:date="2020-11-24T13:11:00Z">
        <w:r>
          <w:rPr>
            <w:highlight w:val="yellow"/>
          </w:rPr>
          <w:t>ing</w:t>
        </w:r>
      </w:ins>
      <w:del w:id="31" w:author="Michelle Lee" w:date="2020-11-24T13:11:00Z">
        <w:r>
          <w:rPr>
            <w:highlight w:val="yellow"/>
          </w:rPr>
          <w:delText>ed</w:delText>
        </w:r>
      </w:del>
      <w:r>
        <w:rPr>
          <w:highlight w:val="yellow"/>
        </w:rPr>
        <w:t xml:space="preserve"> hazmat suits to many public health centers and personal hygiene supplies to the homeless.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/>
        <w:t xml:space="preserve">Our goal was to post 1 cover and accept 5 art commissions every week </w:t>
      </w:r>
      <w:del w:id="32" w:author="Fedora Elrica Gracia" w:date="2020-11-26T15:12:00Z">
        <w:r>
          <w:rPr/>
          <w:delText>so we could</w:delText>
        </w:r>
      </w:del>
      <w:ins w:id="33" w:author="Fedora Elrica Gracia" w:date="2020-11-26T15:12:00Z">
        <w:r>
          <w:rPr/>
          <w:t>to</w:t>
        </w:r>
      </w:ins>
      <w:r>
        <w:rPr/>
        <w:t xml:space="preserve"> </w:t>
      </w:r>
      <w:ins w:id="34" w:author="Fedora Elrica Gracia" w:date="2020-11-26T14:58:00Z">
        <w:r>
          <w:rPr/>
          <w:t>raise funds</w:t>
        </w:r>
      </w:ins>
      <w:del w:id="35" w:author="Fedora Elrica Gracia" w:date="2020-11-26T15:27:00Z">
        <w:r>
          <w:rPr/>
          <w:delText>donate 1 week of supplies to a family</w:delText>
        </w:r>
      </w:del>
      <w:r>
        <w:rPr/>
        <w:t xml:space="preserve">. </w:t>
      </w:r>
      <w:del w:id="36" w:author="Michelle Lee" w:date="2020-11-24T13:11:00Z">
        <w:r>
          <w:rPr/>
          <w:delText xml:space="preserve">But </w:delText>
        </w:r>
      </w:del>
      <w:ins w:id="37" w:author="Michelle Lee" w:date="2020-11-24T13:11:00Z">
        <w:r>
          <w:rPr/>
          <w:t xml:space="preserve">However, </w:t>
        </w:r>
      </w:ins>
      <w:del w:id="38" w:author="Fedora Elrica Gracia" w:date="2020-11-26T13:22:00Z">
        <w:r>
          <w:rPr/>
          <w:delText>as we watched</w:delText>
        </w:r>
      </w:del>
      <w:ins w:id="39" w:author="Fedora Elrica Gracia" w:date="2020-11-26T13:22:00Z">
        <w:r>
          <w:rPr/>
          <w:t>as</w:t>
        </w:r>
      </w:ins>
      <w:r>
        <w:rPr/>
        <w:t xml:space="preserve"> the numbers of COVID-19 cases </w:t>
      </w:r>
      <w:del w:id="40" w:author="Fedora Elrica Gracia" w:date="2020-11-26T15:25:00Z">
        <w:r>
          <w:rPr/>
          <w:delText>increase everyday</w:delText>
        </w:r>
      </w:del>
      <w:ins w:id="41" w:author="Fedora Elrica Gracia" w:date="2020-11-26T15:25:00Z">
        <w:r>
          <w:rPr/>
          <w:t>grew</w:t>
        </w:r>
      </w:ins>
      <w:r>
        <w:rPr/>
        <w:t xml:space="preserve">, we </w:t>
      </w:r>
      <w:del w:id="42" w:author="Fedora Elrica Gracia" w:date="2020-11-26T15:25:00Z">
        <w:r>
          <w:rPr/>
          <w:delText xml:space="preserve">realized </w:delText>
        </w:r>
      </w:del>
      <w:ins w:id="43" w:author="Fedora Elrica Gracia" w:date="2020-11-26T15:25:00Z">
        <w:r>
          <w:rPr/>
          <w:t>needed</w:t>
        </w:r>
      </w:ins>
      <w:ins w:id="44" w:author="Fedora Elrica Gracia" w:date="2020-11-26T14:59:00Z">
        <w:r>
          <w:rPr/>
          <w:t xml:space="preserve"> to</w:t>
        </w:r>
      </w:ins>
      <w:ins w:id="45" w:author="Fedora Elrica Gracia" w:date="2020-11-26T15:13:00Z">
        <w:r>
          <w:rPr/>
          <w:t xml:space="preserve"> add more members in order to</w:t>
        </w:r>
      </w:ins>
      <w:ins w:id="46" w:author="Fedora Elrica Gracia" w:date="2020-11-26T14:59:00Z">
        <w:r>
          <w:rPr/>
          <w:t xml:space="preserve"> raise more money.</w:t>
        </w:r>
      </w:ins>
      <w:del w:id="47" w:author="Fedora Elrica Gracia" w:date="2020-11-26T14:59:00Z">
        <w:r>
          <w:rPr/>
          <w:delText xml:space="preserve">how the money we were raising was not enough to make an impact and </w:delText>
        </w:r>
      </w:del>
      <w:del w:id="48" w:author="Fedora Elrica Gracia" w:date="2020-11-26T13:23:00Z">
        <w:r>
          <w:rPr/>
          <w:delText>how we could do more with</w:delText>
        </w:r>
      </w:del>
      <w:del w:id="49" w:author="Fedora Elrica Gracia" w:date="2020-11-26T15:13:00Z">
        <w:r>
          <w:rPr/>
          <w:delText xml:space="preserve"> more members.</w:delText>
        </w:r>
      </w:del>
    </w:p>
    <w:p>
      <w:pPr>
        <w:pStyle w:val="Normal"/>
        <w:shd w:val="clear" w:color="auto" w:fill="FFFFFF"/>
        <w:spacing w:lineRule="auto" w:line="276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/>
        <w:t xml:space="preserve">Recruiting members wasn’t easy. We needed nine more members: five musicians, three artists, and a social media manager. However, Kelly and I had different criteria in mind for the same roles. For social media management, I wanted </w:t>
      </w:r>
      <w:del w:id="50" w:author="Fedora Elrica Gracia" w:date="2020-11-26T15:07:00Z">
        <w:r>
          <w:rPr/>
          <w:delText>someone who has creativity</w:delText>
        </w:r>
      </w:del>
      <w:ins w:id="51" w:author="Fedora Elrica Gracia" w:date="2020-11-26T15:07:00Z">
        <w:r>
          <w:rPr/>
          <w:t>a creative person</w:t>
        </w:r>
      </w:ins>
      <w:r>
        <w:rPr/>
        <w:t xml:space="preserve"> </w:t>
      </w:r>
      <w:del w:id="52" w:author="Fedora Elrica Gracia" w:date="2020-11-26T15:07:00Z">
        <w:r>
          <w:rPr/>
          <w:delText xml:space="preserve">to make our posts appealing </w:delText>
        </w:r>
      </w:del>
      <w:r>
        <w:rPr/>
        <w:t xml:space="preserve">while she </w:t>
      </w:r>
      <w:ins w:id="53" w:author="Fedora Elrica Gracia" w:date="2020-11-26T15:07:00Z">
        <w:r>
          <w:rPr/>
          <w:t xml:space="preserve">prioritized </w:t>
        </w:r>
      </w:ins>
      <w:del w:id="54" w:author="Fedora Elrica Gracia" w:date="2020-11-26T15:07:00Z">
        <w:r>
          <w:rPr/>
          <w:delText xml:space="preserve">wanted </w:delText>
        </w:r>
      </w:del>
      <w:r>
        <w:rPr/>
        <w:t xml:space="preserve">somebody who knew the algorithm well. For pianists, I </w:t>
      </w:r>
      <w:del w:id="55" w:author="Fedora Elrica Gracia" w:date="2020-11-26T15:08:00Z">
        <w:r>
          <w:rPr/>
          <w:delText xml:space="preserve">wanted </w:delText>
        </w:r>
      </w:del>
      <w:ins w:id="56" w:author="Fedora Elrica Gracia" w:date="2020-11-26T15:08:00Z">
        <w:r>
          <w:rPr/>
          <w:t xml:space="preserve">prefer </w:t>
        </w:r>
      </w:ins>
      <w:del w:id="57" w:author="Fedora Elrica Gracia" w:date="2020-11-26T15:08:00Z">
        <w:r>
          <w:rPr/>
          <w:delText>someone who played pop songs</w:delText>
        </w:r>
      </w:del>
      <w:ins w:id="58" w:author="Fedora Elrica Gracia" w:date="2020-11-26T15:08:00Z">
        <w:r>
          <w:rPr/>
          <w:t>pop pianists</w:t>
        </w:r>
      </w:ins>
      <w:r>
        <w:rPr/>
        <w:t xml:space="preserve"> to attract teenagers while Kelly </w:t>
      </w:r>
      <w:del w:id="59" w:author="Fedora Elrica Gracia" w:date="2020-11-26T15:08:00Z">
        <w:r>
          <w:rPr/>
          <w:delText xml:space="preserve">wanted </w:delText>
        </w:r>
      </w:del>
      <w:ins w:id="60" w:author="Fedora Elrica Gracia" w:date="2020-11-26T15:08:00Z">
        <w:r>
          <w:rPr/>
          <w:t xml:space="preserve">prefer classical pianists </w:t>
        </w:r>
      </w:ins>
      <w:r>
        <w:rPr/>
        <w:t>to attract elders</w:t>
      </w:r>
      <w:ins w:id="61" w:author="Fedora Elrica Gracia" w:date="2020-11-26T15:09:00Z">
        <w:r>
          <w:rPr/>
          <w:t xml:space="preserve">. </w:t>
        </w:r>
      </w:ins>
      <w:del w:id="62" w:author="Fedora Elrica Gracia" w:date="2020-11-26T15:09:00Z">
        <w:r>
          <w:rPr/>
          <w:delText xml:space="preserve"> by having those who played classical music. </w:delText>
        </w:r>
      </w:del>
      <w:r>
        <w:rPr/>
        <w:t xml:space="preserve">Though we both made valid points, we misunderstood each other. </w:t>
      </w:r>
      <w:ins w:id="63" w:author="Michelle Lee" w:date="2020-11-24T13:12:00Z">
        <w:r>
          <w:rPr/>
          <w:t>We thought that we completely disagreed with each other suggestions.</w:t>
        </w:r>
      </w:ins>
      <w:del w:id="64" w:author="Michelle Lee" w:date="2020-11-24T13:12:00Z">
        <w:r>
          <w:rPr/>
          <w:delText>I</w:delText>
        </w:r>
      </w:del>
      <w:r>
        <w:rPr/>
        <w:t xml:space="preserve"> </w:t>
      </w:r>
      <w:del w:id="65" w:author="Michelle Lee" w:date="2020-11-24T13:12:00Z">
        <w:r>
          <w:rPr/>
          <w:delText>thought she completely disagreed with my suggestions and she thought the same to me.</w:delText>
        </w:r>
      </w:del>
      <w:ins w:id="66" w:author="Fedora Elrica Gracia" w:date="2020-11-26T15:09:00Z">
        <w:r>
          <w:rPr/>
          <w:t xml:space="preserve">and </w:t>
        </w:r>
      </w:ins>
      <w:del w:id="67" w:author="Michelle Lee" w:date="2020-11-24T13:12:00Z">
        <w:r>
          <w:rPr/>
          <w:delText xml:space="preserve"> </w:delText>
        </w:r>
      </w:del>
      <w:del w:id="68" w:author="Fedora Elrica Gracia" w:date="2020-11-26T15:09:00Z">
        <w:r>
          <w:rPr/>
          <w:delText xml:space="preserve">We </w:delText>
        </w:r>
      </w:del>
      <w:r>
        <w:rPr/>
        <w:t>started wasting our time on unnecessary disputes.</w:t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76"/>
        <w:jc w:val="both"/>
        <w:rPr/>
      </w:pPr>
      <w:r>
        <w:rPr/>
        <w:t xml:space="preserve">Soon enough, I realized how the </w:t>
      </w:r>
      <w:del w:id="69" w:author="Michelle Lee" w:date="2020-11-24T13:13:00Z">
        <w:r>
          <w:rPr/>
          <w:delText>root of arguments were</w:delText>
        </w:r>
      </w:del>
      <w:ins w:id="70" w:author="Michelle Lee" w:date="2020-11-24T13:13:00Z">
        <w:r>
          <w:rPr/>
          <w:t xml:space="preserve">root cause of </w:t>
        </w:r>
      </w:ins>
      <w:ins w:id="71" w:author="Fedora Elrica Gracia" w:date="2020-11-26T15:09:00Z">
        <w:r>
          <w:rPr/>
          <w:t xml:space="preserve">our </w:t>
        </w:r>
      </w:ins>
      <w:ins w:id="72" w:author="Michelle Lee" w:date="2020-11-24T13:13:00Z">
        <w:r>
          <w:rPr/>
          <w:t>arguments was</w:t>
        </w:r>
      </w:ins>
      <w:r>
        <w:rPr/>
        <w:t xml:space="preserve"> </w:t>
      </w:r>
      <w:del w:id="73" w:author="Michelle Lee" w:date="2020-11-24T13:13:00Z">
        <w:r>
          <w:rPr/>
          <w:delText>because of misunderstandings</w:delText>
        </w:r>
      </w:del>
      <w:ins w:id="74" w:author="Michelle Lee" w:date="2020-11-24T13:13:00Z">
        <w:r>
          <w:rPr/>
          <w:t>the lack of communication</w:t>
        </w:r>
      </w:ins>
      <w:r>
        <w:rPr/>
        <w:t xml:space="preserve">. </w:t>
      </w:r>
      <w:del w:id="75" w:author="Fedora Elrica Gracia" w:date="2020-11-26T15:09:00Z">
        <w:r>
          <w:rPr/>
          <w:delText xml:space="preserve">Being </w:delText>
        </w:r>
      </w:del>
      <w:ins w:id="76" w:author="Fedora Elrica Gracia" w:date="2020-11-26T15:09:00Z">
        <w:r>
          <w:rPr/>
          <w:t xml:space="preserve">As </w:t>
        </w:r>
      </w:ins>
      <w:r>
        <w:rPr/>
        <w:t xml:space="preserve">one of the leaders, I </w:t>
      </w:r>
      <w:del w:id="77" w:author="Michelle Lee" w:date="2020-11-24T13:14:00Z">
        <w:r>
          <w:rPr/>
          <w:delText>decided to resolve our arguments through better communication</w:delText>
        </w:r>
      </w:del>
      <w:ins w:id="78" w:author="Michelle Lee" w:date="2020-11-24T13:14:00Z">
        <w:r>
          <w:rPr/>
          <w:t>realized that I need to be a better communicator and listener</w:t>
        </w:r>
      </w:ins>
      <w:r>
        <w:rPr/>
        <w:t xml:space="preserve">. We </w:t>
      </w:r>
      <w:ins w:id="79" w:author="Michelle Lee" w:date="2020-11-24T13:14:00Z">
        <w:r>
          <w:rPr/>
          <w:t>communicate</w:t>
        </w:r>
      </w:ins>
      <w:ins w:id="80" w:author="Michelle Lee" w:date="2020-11-24T13:15:00Z">
        <w:r>
          <w:rPr/>
          <w:t>d</w:t>
        </w:r>
      </w:ins>
      <w:ins w:id="81" w:author="Michelle Lee" w:date="2020-11-24T13:14:00Z">
        <w:r>
          <w:rPr/>
          <w:t xml:space="preserve"> our concern, </w:t>
        </w:r>
      </w:ins>
      <w:r>
        <w:rPr/>
        <w:t>listened to each other’s suggestions again</w:t>
      </w:r>
      <w:ins w:id="82" w:author="Michelle Lee" w:date="2020-11-24T13:15:00Z">
        <w:r>
          <w:rPr/>
          <w:t>,</w:t>
        </w:r>
      </w:ins>
      <w:r>
        <w:rPr/>
        <w:t xml:space="preserve"> and decided to </w:t>
      </w:r>
      <w:del w:id="83" w:author="Fedora Elrica Gracia" w:date="2020-11-26T15:09:00Z">
        <w:r>
          <w:rPr/>
          <w:delText>compromise</w:delText>
        </w:r>
      </w:del>
      <w:ins w:id="84" w:author="Fedora Elrica Gracia" w:date="2020-11-26T15:14:00Z">
        <w:r>
          <w:rPr/>
          <w:t xml:space="preserve">list </w:t>
        </w:r>
      </w:ins>
      <w:ins w:id="85" w:author="Fedora Elrica Gracia" w:date="2020-11-26T15:10:00Z">
        <w:r>
          <w:rPr/>
          <w:t>out our needs</w:t>
        </w:r>
      </w:ins>
      <w:r>
        <w:rPr/>
        <w:t xml:space="preserve">. </w:t>
      </w:r>
      <w:del w:id="86" w:author="Fedora Elrica Gracia" w:date="2020-11-26T15:10:00Z">
        <w:r>
          <w:rPr/>
          <w:delText>Because we needed more musicians to</w:delText>
        </w:r>
      </w:del>
      <w:ins w:id="87" w:author="Fedora Elrica Gracia" w:date="2020-11-26T15:10:00Z">
        <w:r>
          <w:rPr/>
          <w:t>To</w:t>
        </w:r>
      </w:ins>
      <w:r>
        <w:rPr/>
        <w:t xml:space="preserve"> expand our music genre, we decided to pick 2 classical pianists, a pop pianist and 2 more guitarists. </w:t>
      </w:r>
      <w:ins w:id="88" w:author="Fedora Elrica Gracia" w:date="2020-11-26T15:11:00Z">
        <w:r>
          <w:rPr/>
          <w:t xml:space="preserve">In terms of social media management, </w:t>
        </w:r>
      </w:ins>
      <w:del w:id="89" w:author="Fedora Elrica Gracia" w:date="2020-11-26T15:11:00Z">
        <w:r>
          <w:rPr/>
          <w:delText xml:space="preserve">We wanted a social media manager to help organize our videos and posts, so </w:delText>
        </w:r>
      </w:del>
      <w:r>
        <w:rPr/>
        <w:t xml:space="preserve">we decided to pick somebody who had a history in arts and knew the basics of the algorithm. These would </w:t>
      </w:r>
      <w:del w:id="90" w:author="Fedora Elrica Gracia" w:date="2020-11-26T15:26:00Z">
        <w:r>
          <w:rPr/>
          <w:delText>satisfy both</w:delText>
        </w:r>
      </w:del>
      <w:ins w:id="91" w:author="Fedora Elrica Gracia" w:date="2020-11-26T15:26:00Z">
        <w:r>
          <w:rPr/>
          <w:t>satisfy</w:t>
        </w:r>
      </w:ins>
      <w:r>
        <w:rPr/>
        <w:t xml:space="preserve"> Kelly and </w:t>
      </w:r>
      <w:ins w:id="92" w:author="Fedora Elrica Gracia" w:date="2020-11-26T15:26:00Z">
        <w:r>
          <w:rPr/>
          <w:t>my</w:t>
        </w:r>
      </w:ins>
      <w:del w:id="93" w:author="Fedora Elrica Gracia" w:date="2020-11-26T15:26:00Z">
        <w:r>
          <w:rPr/>
          <w:delText>I’s</w:delText>
        </w:r>
      </w:del>
      <w:r>
        <w:rPr/>
        <w:t xml:space="preserve"> ideas</w:t>
      </w:r>
      <w:ins w:id="94" w:author="Fedora Elrica Gracia" w:date="2020-11-26T15:26:00Z">
        <w:r>
          <w:rPr/>
          <w:t>,</w:t>
        </w:r>
      </w:ins>
      <w:r>
        <w:rPr/>
        <w:t xml:space="preserve"> as well as our objective. </w:t>
      </w:r>
    </w:p>
    <w:p>
      <w:pPr>
        <w:pStyle w:val="Normal"/>
        <w:pBdr/>
        <w:shd w:val="clear" w:color="auto" w:fill="FFFFFF"/>
        <w:spacing w:lineRule="auto" w:line="276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276"/>
        <w:jc w:val="both"/>
        <w:rPr>
          <w:color w:val="000000"/>
        </w:rPr>
      </w:pPr>
      <w:r>
        <w:rPr>
          <w:color w:val="000000"/>
        </w:rPr>
        <w:t xml:space="preserve">As a team of 11, we </w:t>
      </w:r>
      <w:ins w:id="95" w:author="Fedora Elrica Gracia" w:date="2020-11-26T15:01:00Z">
        <w:r>
          <w:rPr>
            <w:color w:val="000000"/>
          </w:rPr>
          <w:t xml:space="preserve">were able to </w:t>
        </w:r>
      </w:ins>
      <w:del w:id="96" w:author="Fedora Elrica Gracia" w:date="2020-11-26T15:01:00Z">
        <w:r>
          <w:rPr>
            <w:color w:val="000000"/>
          </w:rPr>
          <w:delText xml:space="preserve">can </w:delText>
        </w:r>
      </w:del>
      <w:r>
        <w:rPr>
          <w:color w:val="000000"/>
        </w:rPr>
        <w:t xml:space="preserve">post more and </w:t>
      </w:r>
      <w:ins w:id="97" w:author="Fedora Elrica Gracia" w:date="2020-11-26T15:02:00Z">
        <w:r>
          <w:rPr>
            <w:color w:val="000000"/>
          </w:rPr>
          <w:t xml:space="preserve">in </w:t>
        </w:r>
      </w:ins>
      <w:del w:id="98" w:author="Fedora Elrica Gracia" w:date="2020-11-26T15:02:00Z">
        <w:r>
          <w:rPr>
            <w:color w:val="000000"/>
          </w:rPr>
          <w:delText xml:space="preserve">hit our target every week. In </w:delText>
        </w:r>
      </w:del>
      <w:r>
        <w:rPr>
          <w:color w:val="000000"/>
        </w:rPr>
        <w:t>2 months, we raised a total of 2.7 million rupiah, surpassing our target of 2 million and successfully donat</w:t>
      </w:r>
      <w:ins w:id="99" w:author="Fedora Elrica Gracia" w:date="2020-11-26T15:02:00Z">
        <w:r>
          <w:rPr>
            <w:color w:val="000000"/>
          </w:rPr>
          <w:t>ed</w:t>
        </w:r>
      </w:ins>
      <w:del w:id="100" w:author="Fedora Elrica Gracia" w:date="2020-11-26T15:02:00Z">
        <w:r>
          <w:rPr>
            <w:color w:val="000000"/>
          </w:rPr>
          <w:delText>ing</w:delText>
        </w:r>
      </w:del>
      <w:r>
        <w:rPr>
          <w:color w:val="000000"/>
        </w:rPr>
        <w:t xml:space="preserve"> supplies to an orphanage and 200 </w:t>
      </w:r>
      <w:sdt>
        <w:sdtPr>
          <w:id w:val="1903173667"/>
        </w:sdtPr>
        <w:sdtContent>
          <w:r>
            <w:rPr>
              <w:color w:val="000000"/>
            </w:rPr>
            <w:t>homeless</w:t>
          </w:r>
          <w:ins w:id="101" w:author="Fedora Elrica Gracia" w:date="2020-11-26T15:02:00Z">
            <w:r>
              <w:rPr>
                <w:color w:val="000000"/>
              </w:rPr>
              <w:t xml:space="preserve"> people</w:t>
            </w:r>
          </w:ins>
          <w:ins w:id="102" w:author="Michelle Lee" w:date="2020-11-24T13:15:00Z">
            <w:r>
              <w:rPr>
                <w:color w:val="000000"/>
              </w:rPr>
              <w:t xml:space="preserve"> in Jakarta</w:t>
            </w:r>
          </w:ins>
          <w:r>
            <w:rPr>
              <w:color w:val="000000"/>
            </w:rPr>
            <w:t>.</w:t>
          </w:r>
        </w:sdtContent>
      </w:sdt>
    </w:p>
    <w:p>
      <w:pPr>
        <w:pStyle w:val="Normal"/>
        <w:pBdr/>
        <w:shd w:val="clear" w:color="auto" w:fill="FFFFFF"/>
        <w:spacing w:lineRule="auto" w:line="276"/>
        <w:jc w:val="both"/>
        <w:rPr>
          <w:color w:val="000000"/>
        </w:rPr>
      </w:pPr>
      <w:commentRangeStart w:id="0"/>
      <w:r>
        <w:rPr>
          <w:color w:val="000000"/>
        </w:rPr>
      </w:r>
    </w:p>
    <w:p>
      <w:pPr>
        <w:pStyle w:val="Normal"/>
        <w:pBdr/>
        <w:shd w:val="clear" w:color="auto" w:fill="FFFFFF"/>
        <w:spacing w:lineRule="auto" w:line="276"/>
        <w:jc w:val="both"/>
        <w:rPr>
          <w:color w:val="000000"/>
        </w:rPr>
      </w:pPr>
      <w:r>
        <w:rPr>
          <w:color w:val="000000"/>
          <w:highlight w:val="yellow"/>
        </w:rPr>
      </w:r>
      <w:ins w:id="103" w:author="Michelle Lee" w:date="2020-11-24T13:15:00Z">
        <w:commentRangeEnd w:id="0"/>
        <w:r>
          <w:commentReference w:id="0"/>
        </w:r>
        <w:r>
          <w:rPr>
            <w:color w:val="000000"/>
            <w:highlight w:val="yellow"/>
          </w:rPr>
          <w:t>491</w:t>
        </w:r>
      </w:ins>
      <w:del w:id="104" w:author="Michelle Lee" w:date="2020-11-24T13:15:00Z">
        <w:r>
          <w:rPr>
            <w:color w:val="000000"/>
            <w:highlight w:val="yellow"/>
          </w:rPr>
          <w:delText>522</w:delText>
        </w:r>
      </w:del>
      <w:r>
        <w:rPr>
          <w:color w:val="000000"/>
          <w:highlight w:val="yellow"/>
        </w:rPr>
        <w:t xml:space="preserve"> words</w:t>
      </w:r>
    </w:p>
    <w:p>
      <w:pPr>
        <w:pStyle w:val="Normal1"/>
        <w:rPr/>
      </w:pPr>
      <w:r>
        <w:rPr/>
      </w:r>
    </w:p>
    <w:p>
      <w:pPr>
        <w:pStyle w:val="Normal1"/>
        <w:pBdr>
          <w:bottom w:val="single" w:sz="6" w:space="1" w:color="000000"/>
        </w:pBdr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Hi Shana!</w:t>
      </w:r>
    </w:p>
    <w:p>
      <w:pPr>
        <w:pStyle w:val="Normal1"/>
        <w:rPr/>
      </w:pPr>
      <w:r>
        <w:rPr/>
        <w:t xml:space="preserve">I think this is great. I can see from your story here that you’ve helped resolve a dispute by realizing the root problem of you and Kelly, which was communication. </w:t>
      </w:r>
    </w:p>
    <w:p>
      <w:pPr>
        <w:pStyle w:val="Normal1"/>
        <w:rPr/>
      </w:pPr>
      <w:r>
        <w:rPr/>
        <w:t xml:space="preserve">One of the things that we need to do here is cut a few words to make the word count.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I’ve edited a few things here, and I have a few suggestions to consider:</w:t>
      </w:r>
    </w:p>
    <w:p>
      <w:pPr>
        <w:pStyle w:val="Normal1"/>
        <w:numPr>
          <w:ilvl w:val="0"/>
          <w:numId w:val="1"/>
        </w:numPr>
        <w:rPr/>
      </w:pPr>
      <w:r>
        <w:rPr/>
        <w:t>I suggest to cut the ones I have highlighted yellow – I think the essence of this prompt is to focus on how you resolve the dispute and you would only have to briefly outline the project.</w:t>
      </w:r>
    </w:p>
    <w:p>
      <w:pPr>
        <w:pStyle w:val="Normal1"/>
        <w:numPr>
          <w:ilvl w:val="0"/>
          <w:numId w:val="1"/>
        </w:numPr>
        <w:rPr/>
      </w:pPr>
      <w:r>
        <w:rPr/>
        <w:t xml:space="preserve">I recommend the one I highlighted green as the introduction (first paragraph). What I did here was I tried to cut and merge a few words to shorten the introduction – feel free to cut and merge differently. </w:t>
      </w:r>
      <w:r>
        <w:rPr>
          <w:rFonts w:eastAsia="Wingdings" w:cs="Wingdings" w:ascii="Wingdings" w:hAnsi="Wingdings"/>
        </w:rPr>
        <w:t></w:t>
      </w:r>
      <w:bookmarkStart w:id="0" w:name="_GoBack"/>
      <w:bookmarkEnd w:id="0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Other than that, I think it’s good. All the best! </w:t>
      </w:r>
      <w:r>
        <w:rPr>
          <w:rFonts w:eastAsia="Wingdings" w:cs="Wingdings" w:ascii="Wingdings" w:hAnsi="Wingdings"/>
        </w:rPr>
        <w:t>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aul Edison" w:date="2020-11-27T08:35:26Z" w:initials="PE"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en-US" w:eastAsia="en-US" w:bidi="ar-SA"/>
        </w:rPr>
        <w:t xml:space="preserve">At the end here, I’d also add a brief reflection on what you’ve learned about leadership from this experience.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Wingdings">
    <w:charset w:val="02"/>
    <w:family w:val="roman"/>
    <w:pitch w:val="variable"/>
  </w:font>
  <w:font w:name="Helvetica Neu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right" w:pos="9020" w:leader="none"/>
      </w:tabs>
      <w:rPr>
        <w:rFonts w:ascii="Helvetica Neue" w:hAnsi="Helvetica Neue" w:eastAsia="Helvetica Neue" w:cs="Helvetica Neue"/>
        <w:color w:val="000000"/>
      </w:rPr>
    </w:pPr>
    <w:r>
      <w:rPr>
        <w:rFonts w:eastAsia="Helvetica Neue" w:cs="Helvetica Neue" w:ascii="Helvetica Neue" w:hAnsi="Helvetica Neue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next w:val="Normal1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next w:val="Normal1"/>
    <w:qFormat/>
    <w:pPr>
      <w:keepNext w:val="true"/>
      <w:keepLines/>
      <w:widowControl/>
      <w:bidi w:val="0"/>
      <w:spacing w:before="480" w:after="120"/>
      <w:jc w:val="left"/>
      <w:outlineLvl w:val="0"/>
    </w:pPr>
    <w:rPr>
      <w:rFonts w:ascii="Times New Roman" w:hAnsi="Times New Roman" w:eastAsia="Times New Roman" w:cs="Times New Roman"/>
      <w:b/>
      <w:color w:val="auto"/>
      <w:kern w:val="0"/>
      <w:sz w:val="48"/>
      <w:szCs w:val="48"/>
      <w:lang w:val="en-US" w:eastAsia="en-US" w:bidi="ar-SA"/>
    </w:rPr>
  </w:style>
  <w:style w:type="paragraph" w:styleId="Heading2">
    <w:name w:val="Heading 2"/>
    <w:next w:val="Normal1"/>
    <w:qFormat/>
    <w:pPr>
      <w:keepNext w:val="true"/>
      <w:keepLines/>
      <w:widowControl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color w:val="auto"/>
      <w:kern w:val="0"/>
      <w:sz w:val="36"/>
      <w:szCs w:val="36"/>
      <w:lang w:val="en-US" w:eastAsia="en-US" w:bidi="ar-SA"/>
    </w:rPr>
  </w:style>
  <w:style w:type="paragraph" w:styleId="Heading3">
    <w:name w:val="Heading 3"/>
    <w:next w:val="Normal1"/>
    <w:qFormat/>
    <w:pPr>
      <w:keepNext w:val="true"/>
      <w:keepLines/>
      <w:widowControl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color w:val="auto"/>
      <w:kern w:val="0"/>
      <w:sz w:val="28"/>
      <w:szCs w:val="28"/>
      <w:lang w:val="en-US" w:eastAsia="en-US" w:bidi="ar-SA"/>
    </w:rPr>
  </w:style>
  <w:style w:type="paragraph" w:styleId="Heading4">
    <w:name w:val="Heading 4"/>
    <w:next w:val="Normal1"/>
    <w:qFormat/>
    <w:pPr>
      <w:keepNext w:val="true"/>
      <w:keepLines/>
      <w:widowControl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color w:val="auto"/>
      <w:kern w:val="0"/>
      <w:sz w:val="24"/>
      <w:szCs w:val="24"/>
      <w:lang w:val="en-US" w:eastAsia="en-US" w:bidi="ar-SA"/>
    </w:rPr>
  </w:style>
  <w:style w:type="paragraph" w:styleId="Heading5">
    <w:name w:val="Heading 5"/>
    <w:next w:val="Normal1"/>
    <w:qFormat/>
    <w:pPr>
      <w:keepNext w:val="true"/>
      <w:keepLines/>
      <w:widowControl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color w:val="auto"/>
      <w:kern w:val="0"/>
      <w:sz w:val="22"/>
      <w:szCs w:val="22"/>
      <w:lang w:val="en-US" w:eastAsia="en-US" w:bidi="ar-SA"/>
    </w:rPr>
  </w:style>
  <w:style w:type="paragraph" w:styleId="Heading6">
    <w:name w:val="Heading 6"/>
    <w:next w:val="Normal1"/>
    <w:qFormat/>
    <w:pPr>
      <w:keepNext w:val="true"/>
      <w:keepLines/>
      <w:widowControl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6bb2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LO-normal"/>
    <w:qFormat/>
    <w:pPr>
      <w:widowControl/>
      <w:bidi w:val="0"/>
      <w:jc w:val="left"/>
    </w:pPr>
    <w:rPr>
      <w:rFonts w:eastAsia="Arial Unicode MS" w:cs="Arial Unicode MS" w:ascii="Times New Roman" w:hAnsi="Times New Roman"/>
      <w:color w:val="000000"/>
      <w:kern w:val="0"/>
      <w:sz w:val="24"/>
      <w:szCs w:val="24"/>
      <w:u w:val="none" w:color="000000"/>
      <w:lang w:val="en-US" w:eastAsia="en-US" w:bidi="ar-SA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kern w:val="0"/>
      <w:sz w:val="24"/>
      <w:szCs w:val="24"/>
      <w:lang w:val="en-US" w:eastAsia="en-US" w:bidi="ar-SA"/>
    </w:rPr>
  </w:style>
  <w:style w:type="paragraph" w:styleId="Body" w:customStyle="1">
    <w:name w:val="Body"/>
    <w:next w:val="Normal1"/>
    <w:qFormat/>
    <w:pPr>
      <w:widowControl/>
      <w:bidi w:val="0"/>
      <w:jc w:val="left"/>
    </w:pPr>
    <w:rPr>
      <w:rFonts w:eastAsia="Arial Unicode MS" w:cs="Arial Unicode MS" w:ascii="Times New Roman" w:hAnsi="Times New Roman"/>
      <w:color w:val="000000"/>
      <w:kern w:val="0"/>
      <w:sz w:val="24"/>
      <w:szCs w:val="24"/>
      <w:u w:val="none" w:color="000000"/>
      <w:lang w:val="fr-FR" w:eastAsia="en-US" w:bidi="ar-SA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Helvetica" w:hAnsi="Helvetica" w:eastAsia="Helvetica" w:cs="Helvetica"/>
      <w:color w:val="000000"/>
      <w:kern w:val="0"/>
      <w:sz w:val="22"/>
      <w:szCs w:val="22"/>
      <w:lang w:val="en-US" w:eastAsia="en-US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6bb2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ahlTw90EvG4E3wXqZfGDaJNu2g==">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LibreOffice/6.2.5.2$Windows_X86_64 LibreOffice_project/1ec314fa52f458adc18c4f025c545a4e8b22c159</Application>
  <Pages>2</Pages>
  <Words>666</Words>
  <Characters>3139</Characters>
  <CharactersWithSpaces>3794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2020-11-24T21:16:00Z</dcterms:created>
  <dc:creator/>
  <dc:description/>
  <dc:language>en-US</dc:language>
  <cp:lastModifiedBy>Paul Edison</cp:lastModifiedBy>
  <dcterms:modified xsi:type="dcterms:W3CDTF">2020-11-27T08:35:44Z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