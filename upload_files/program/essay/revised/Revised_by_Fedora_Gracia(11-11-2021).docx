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C436" w14:textId="77777777" w:rsidR="00267F96" w:rsidRDefault="00267F96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</w:pPr>
    </w:p>
    <w:p w14:paraId="496A3BCE" w14:textId="4F9A5C1E" w:rsidR="007C034E" w:rsidRPr="00B27022" w:rsidRDefault="007C034E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C"/>
        </w:rPr>
      </w:pPr>
      <w:r w:rsidRPr="00B27022"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  <w:t>A maximum of 400 words, accompanied by a list of preferred projects and supervisors</w:t>
      </w:r>
    </w:p>
    <w:p w14:paraId="0B852AE7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detailed research proposal is not required. Instead, you should provide a single document comprising both:</w:t>
      </w:r>
    </w:p>
    <w:p w14:paraId="0ECB83F6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list of up to two research projects (and the associated supervisors) in which you are interested, in order of preference, selected from currently advertised projects; and</w:t>
      </w:r>
    </w:p>
    <w:p w14:paraId="30923601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an outline of your research interests, written in English, that clearly indicates the rationale behind your choice of projects.</w:t>
      </w:r>
    </w:p>
    <w:p w14:paraId="742EA2B2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 xml:space="preserve">Please be sure to also include all of the supervisor names in the </w:t>
      </w:r>
      <w:proofErr w:type="gramStart"/>
      <w:r w:rsidRPr="00B27022">
        <w:rPr>
          <w:rFonts w:ascii="Times New Roman" w:eastAsia="Times New Roman" w:hAnsi="Times New Roman" w:cs="Times New Roman"/>
          <w:color w:val="222222"/>
        </w:rPr>
        <w:t>supervisors</w:t>
      </w:r>
      <w:proofErr w:type="gramEnd"/>
      <w:r w:rsidRPr="00B27022">
        <w:rPr>
          <w:rFonts w:ascii="Times New Roman" w:eastAsia="Times New Roman" w:hAnsi="Times New Roman" w:cs="Times New Roman"/>
          <w:color w:val="222222"/>
        </w:rPr>
        <w:t xml:space="preserve"> field of the application form. However, there is no need to repeat the project titles in the research project field of the application form.</w:t>
      </w:r>
    </w:p>
    <w:p w14:paraId="3C247ACE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The 400-word limit applies to the outline of your research interests. There is no word-count limit for the list of preferred projects and supervisors. </w:t>
      </w:r>
    </w:p>
    <w:p w14:paraId="31D57316" w14:textId="64ACD3E1" w:rsidR="003C5202" w:rsidRPr="00B27022" w:rsidRDefault="007C034E" w:rsidP="003C5202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</w:pPr>
      <w:r w:rsidRPr="00B27022"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  <w:t>If possible, please ensure that the word count is clearly displayed on the document.</w:t>
      </w:r>
    </w:p>
    <w:p w14:paraId="59764F0B" w14:textId="7BD6CBF8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Research Project:</w:t>
      </w:r>
    </w:p>
    <w:p w14:paraId="7A5BE0C0" w14:textId="31CA291A" w:rsidR="001539DF" w:rsidRPr="00B27022" w:rsidRDefault="001539DF">
      <w:pPr>
        <w:rPr>
          <w:rFonts w:ascii="Times New Roman" w:hAnsi="Times New Roman" w:cs="Times New Roman"/>
        </w:rPr>
      </w:pPr>
    </w:p>
    <w:p w14:paraId="4C2B2AF0" w14:textId="60A6B18E" w:rsidR="00BD2A37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1.</w:t>
      </w:r>
      <w:r w:rsidR="00BD2A37" w:rsidRPr="00B27022">
        <w:rPr>
          <w:rFonts w:ascii="Times New Roman" w:hAnsi="Times New Roman" w:cs="Times New Roman"/>
        </w:rPr>
        <w:t xml:space="preserve"> Advance Nanoscale Engineering Group, Prof. Harish </w:t>
      </w:r>
      <w:proofErr w:type="spellStart"/>
      <w:r w:rsidR="00BD2A37" w:rsidRPr="00B27022">
        <w:rPr>
          <w:rFonts w:ascii="Times New Roman" w:hAnsi="Times New Roman" w:cs="Times New Roman"/>
        </w:rPr>
        <w:t>Bhaskaran</w:t>
      </w:r>
      <w:proofErr w:type="spellEnd"/>
      <w:r w:rsidR="00BD2A37" w:rsidRPr="00B27022">
        <w:rPr>
          <w:rFonts w:ascii="Times New Roman" w:hAnsi="Times New Roman" w:cs="Times New Roman"/>
        </w:rPr>
        <w:t xml:space="preserve">, </w:t>
      </w:r>
    </w:p>
    <w:p w14:paraId="10A0197D" w14:textId="5CD84C07" w:rsidR="001539DF" w:rsidRPr="00B27022" w:rsidRDefault="00EC49CE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 xml:space="preserve">Project: </w:t>
      </w:r>
      <w:r w:rsidR="00CA742F" w:rsidRPr="00B27022">
        <w:rPr>
          <w:rFonts w:ascii="Times New Roman" w:hAnsi="Times New Roman" w:cs="Times New Roman"/>
        </w:rPr>
        <w:t>1) Multi-Level Phase-Change Memory</w:t>
      </w:r>
    </w:p>
    <w:p w14:paraId="70E98FDE" w14:textId="1856C166" w:rsidR="00CA742F" w:rsidRPr="00B27022" w:rsidRDefault="00CA742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ab/>
        <w:t xml:space="preserve">  2) On-chip Photonic synapse</w:t>
      </w:r>
    </w:p>
    <w:p w14:paraId="0D30D99A" w14:textId="77777777" w:rsidR="00EC49CE" w:rsidRPr="00B27022" w:rsidRDefault="00EC49CE">
      <w:pPr>
        <w:rPr>
          <w:rFonts w:ascii="Times New Roman" w:hAnsi="Times New Roman" w:cs="Times New Roman"/>
        </w:rPr>
      </w:pPr>
    </w:p>
    <w:p w14:paraId="4176D06D" w14:textId="4492A6CC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Outline of Research Interes</w:t>
      </w:r>
      <w:del w:id="0" w:author="Paul Edison" w:date="2021-11-11T23:07:00Z">
        <w:r w:rsidRPr="00B27022" w:rsidDel="003345B8">
          <w:rPr>
            <w:rFonts w:ascii="Times New Roman" w:hAnsi="Times New Roman" w:cs="Times New Roman"/>
          </w:rPr>
          <w:delText>e</w:delText>
        </w:r>
      </w:del>
      <w:r w:rsidRPr="00B27022">
        <w:rPr>
          <w:rFonts w:ascii="Times New Roman" w:hAnsi="Times New Roman" w:cs="Times New Roman"/>
        </w:rPr>
        <w:t>t:</w:t>
      </w:r>
    </w:p>
    <w:p w14:paraId="59A26A6C" w14:textId="3D9D0304" w:rsidR="008B407E" w:rsidRDefault="00AB3862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DD6948" w14:textId="22F8DBC6" w:rsidR="00D9300A" w:rsidRDefault="008B407E" w:rsidP="004129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</w:t>
      </w:r>
      <w:r w:rsidR="00935C87">
        <w:rPr>
          <w:rFonts w:ascii="Times New Roman" w:hAnsi="Times New Roman" w:cs="Times New Roman"/>
        </w:rPr>
        <w:t xml:space="preserve"> my journey in nanotechnology research,</w:t>
      </w:r>
      <w:commentRangeStart w:id="1"/>
      <w:r w:rsidR="00935C87">
        <w:rPr>
          <w:rFonts w:ascii="Times New Roman" w:hAnsi="Times New Roman" w:cs="Times New Roman"/>
        </w:rPr>
        <w:t xml:space="preserve"> I have learned about experimental failures which eventually lead to a success in fabricating stable nanodroplets for ultrasound </w:t>
      </w:r>
      <w:r w:rsidR="009F167C">
        <w:rPr>
          <w:rFonts w:ascii="Times New Roman" w:hAnsi="Times New Roman" w:cs="Times New Roman"/>
        </w:rPr>
        <w:t>imaging and</w:t>
      </w:r>
      <w:r w:rsidR="00935C87">
        <w:rPr>
          <w:rFonts w:ascii="Times New Roman" w:hAnsi="Times New Roman" w:cs="Times New Roman"/>
        </w:rPr>
        <w:t xml:space="preserve"> obtaining one of the highest score</w:t>
      </w:r>
      <w:r w:rsidR="009F167C">
        <w:rPr>
          <w:rFonts w:ascii="Times New Roman" w:hAnsi="Times New Roman" w:cs="Times New Roman"/>
        </w:rPr>
        <w:t>s</w:t>
      </w:r>
      <w:r w:rsidR="00935C87">
        <w:rPr>
          <w:rFonts w:ascii="Times New Roman" w:hAnsi="Times New Roman" w:cs="Times New Roman"/>
        </w:rPr>
        <w:t xml:space="preserve"> in World Molecular Imaging Congress 2021. </w:t>
      </w:r>
      <w:commentRangeEnd w:id="1"/>
      <w:r w:rsidR="003345B8">
        <w:rPr>
          <w:rStyle w:val="CommentReference"/>
        </w:rPr>
        <w:commentReference w:id="1"/>
      </w:r>
      <w:commentRangeStart w:id="2"/>
      <w:r>
        <w:rPr>
          <w:rFonts w:ascii="Times New Roman" w:hAnsi="Times New Roman" w:cs="Times New Roman"/>
        </w:rPr>
        <w:t xml:space="preserve">I became </w:t>
      </w:r>
      <w:r w:rsidR="00935C87">
        <w:rPr>
          <w:rFonts w:ascii="Times New Roman" w:hAnsi="Times New Roman" w:cs="Times New Roman"/>
        </w:rPr>
        <w:t>motivated</w:t>
      </w:r>
      <w:r>
        <w:rPr>
          <w:rFonts w:ascii="Times New Roman" w:hAnsi="Times New Roman" w:cs="Times New Roman"/>
        </w:rPr>
        <w:t xml:space="preserve"> to take on new projects related with nanotechnology. </w:t>
      </w:r>
      <w:commentRangeEnd w:id="2"/>
      <w:r w:rsidR="005227D1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In Fall 2020, I learned about the neuromorphic </w:t>
      </w:r>
      <w:r w:rsidR="0041294A"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 xml:space="preserve"> through participating in an online seminar at </w:t>
      </w:r>
      <w:proofErr w:type="spellStart"/>
      <w:r>
        <w:rPr>
          <w:rFonts w:ascii="Times New Roman" w:hAnsi="Times New Roman" w:cs="Times New Roman"/>
        </w:rPr>
        <w:t>Arthatelekomindo</w:t>
      </w:r>
      <w:proofErr w:type="spellEnd"/>
      <w:r>
        <w:rPr>
          <w:rFonts w:ascii="Times New Roman" w:hAnsi="Times New Roman" w:cs="Times New Roman"/>
        </w:rPr>
        <w:t>. The topic pique</w:t>
      </w:r>
      <w:ins w:id="3" w:author="Paul Edison" w:date="2021-11-11T23:15:00Z">
        <w:r w:rsidR="005227D1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 my interest because</w:t>
      </w:r>
      <w:r w:rsidR="00B72AB3">
        <w:rPr>
          <w:rFonts w:ascii="Times New Roman" w:hAnsi="Times New Roman" w:cs="Times New Roman"/>
        </w:rPr>
        <w:t xml:space="preserve"> </w:t>
      </w:r>
      <w:commentRangeStart w:id="4"/>
      <w:r w:rsidR="00B72AB3">
        <w:rPr>
          <w:rFonts w:ascii="Times New Roman" w:hAnsi="Times New Roman" w:cs="Times New Roman"/>
        </w:rPr>
        <w:t>it</w:t>
      </w:r>
      <w:r w:rsidR="0041294A">
        <w:rPr>
          <w:rFonts w:ascii="Times New Roman" w:hAnsi="Times New Roman" w:cs="Times New Roman"/>
        </w:rPr>
        <w:t xml:space="preserve"> </w:t>
      </w:r>
      <w:commentRangeEnd w:id="4"/>
      <w:r w:rsidR="005227D1">
        <w:rPr>
          <w:rStyle w:val="CommentReference"/>
        </w:rPr>
        <w:commentReference w:id="4"/>
      </w:r>
      <w:r w:rsidR="0041294A">
        <w:rPr>
          <w:rFonts w:ascii="Times New Roman" w:hAnsi="Times New Roman" w:cs="Times New Roman"/>
        </w:rPr>
        <w:t xml:space="preserve">consumes significantly less power than </w:t>
      </w:r>
      <w:commentRangeStart w:id="5"/>
      <w:r w:rsidR="0041294A">
        <w:rPr>
          <w:rFonts w:ascii="Times New Roman" w:hAnsi="Times New Roman" w:cs="Times New Roman"/>
        </w:rPr>
        <w:t xml:space="preserve">supercomputers </w:t>
      </w:r>
      <w:commentRangeEnd w:id="5"/>
      <w:r w:rsidR="005227D1">
        <w:rPr>
          <w:rStyle w:val="CommentReference"/>
        </w:rPr>
        <w:commentReference w:id="5"/>
      </w:r>
      <w:r w:rsidR="0041294A">
        <w:rPr>
          <w:rFonts w:ascii="Times New Roman" w:hAnsi="Times New Roman" w:cs="Times New Roman"/>
        </w:rPr>
        <w:t xml:space="preserve">to perform complex calculation and will </w:t>
      </w:r>
      <w:commentRangeStart w:id="6"/>
      <w:r w:rsidR="0041294A">
        <w:rPr>
          <w:rFonts w:ascii="Times New Roman" w:hAnsi="Times New Roman" w:cs="Times New Roman"/>
        </w:rPr>
        <w:t xml:space="preserve">help the advancement in science and technology. </w:t>
      </w:r>
      <w:commentRangeEnd w:id="6"/>
      <w:r w:rsidR="005227D1">
        <w:rPr>
          <w:rStyle w:val="CommentReference"/>
        </w:rPr>
        <w:commentReference w:id="6"/>
      </w:r>
    </w:p>
    <w:p w14:paraId="66C7743E" w14:textId="77777777" w:rsidR="00D9300A" w:rsidRDefault="00D9300A" w:rsidP="0041294A">
      <w:pPr>
        <w:jc w:val="both"/>
        <w:rPr>
          <w:rFonts w:ascii="Times New Roman" w:hAnsi="Times New Roman" w:cs="Times New Roman"/>
        </w:rPr>
      </w:pPr>
    </w:p>
    <w:p w14:paraId="6FDDF466" w14:textId="764FB26A" w:rsidR="00D9300A" w:rsidRDefault="0041294A" w:rsidP="0041294A">
      <w:pPr>
        <w:jc w:val="both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</w:rPr>
        <w:t>With the support of my first research advisor, I decided</w:t>
      </w:r>
      <w:r w:rsidRPr="0061733C">
        <w:rPr>
          <w:rFonts w:ascii="Times New Roman" w:hAnsi="Times New Roman" w:cs="Times New Roman"/>
        </w:rPr>
        <w:t xml:space="preserve"> </w:t>
      </w:r>
      <w:r w:rsidRPr="00B27022">
        <w:rPr>
          <w:rFonts w:ascii="Times New Roman" w:hAnsi="Times New Roman" w:cs="Times New Roman"/>
        </w:rPr>
        <w:t>to join the Hoffmann Research Group, the only research group at UIUC that focuses on neuromorphic computing</w:t>
      </w:r>
      <w:r>
        <w:rPr>
          <w:rFonts w:ascii="Times New Roman" w:hAnsi="Times New Roman" w:cs="Times New Roman"/>
        </w:rPr>
        <w:t>. In this group, I</w:t>
      </w:r>
      <w:r w:rsidRPr="00B27022">
        <w:rPr>
          <w:rFonts w:ascii="Times New Roman" w:hAnsi="Times New Roman" w:cs="Times New Roman"/>
        </w:rPr>
        <w:t xml:space="preserve"> performed materials growth as a spin source material that can be used to create networks of spin hall nano-oscillators.</w:t>
      </w:r>
      <w:r w:rsidR="0044266E">
        <w:rPr>
          <w:rFonts w:ascii="Times New Roman" w:hAnsi="Times New Roman" w:cs="Times New Roman"/>
        </w:rPr>
        <w:t xml:space="preserve"> </w:t>
      </w:r>
      <w:r w:rsidR="00B33C9C" w:rsidRPr="00B27022">
        <w:rPr>
          <w:rFonts w:ascii="Times New Roman" w:hAnsi="Times New Roman" w:cs="Times New Roman"/>
        </w:rPr>
        <w:t>These devices have promising implementation scheme for neuromorphic computing as it</w:t>
      </w:r>
      <w:r w:rsidR="00B33C9C" w:rsidRPr="00B27022">
        <w:rPr>
          <w:rFonts w:ascii="Times New Roman" w:hAnsi="Times New Roman" w:cs="Times New Roman"/>
          <w:color w:val="FF0000"/>
        </w:rPr>
        <w:t xml:space="preserve"> </w:t>
      </w:r>
      <w:r w:rsidR="00B33C9C" w:rsidRPr="00B27022">
        <w:rPr>
          <w:rFonts w:ascii="Times New Roman" w:hAnsi="Times New Roman" w:cs="Times New Roman"/>
          <w:color w:val="000000" w:themeColor="text1"/>
        </w:rPr>
        <w:t>mimics the functioning of the neural system by effectively generating spin currents to drive auto-oscillations in the nano-oscillators.</w:t>
      </w:r>
      <w:r w:rsidR="00B33C9C">
        <w:rPr>
          <w:rFonts w:ascii="Times New Roman" w:hAnsi="Times New Roman" w:cs="Times New Roman"/>
          <w:color w:val="000000" w:themeColor="text1"/>
        </w:rPr>
        <w:t xml:space="preserve"> </w:t>
      </w:r>
      <w:r w:rsidR="0044266E">
        <w:rPr>
          <w:rFonts w:ascii="Times New Roman" w:hAnsi="Times New Roman" w:cs="Times New Roman"/>
        </w:rPr>
        <w:t xml:space="preserve">The goal of my project is to </w:t>
      </w:r>
      <w:r w:rsidR="009F167C">
        <w:rPr>
          <w:rFonts w:ascii="Times New Roman" w:hAnsi="Times New Roman" w:cs="Times New Roman"/>
        </w:rPr>
        <w:t>optimize the</w:t>
      </w:r>
      <w:r w:rsidR="0044266E">
        <w:rPr>
          <w:rFonts w:ascii="Times New Roman" w:hAnsi="Times New Roman" w:cs="Times New Roman"/>
        </w:rPr>
        <w:t xml:space="preserve"> thickness </w:t>
      </w:r>
      <w:r w:rsidR="003F1756">
        <w:rPr>
          <w:rFonts w:ascii="Times New Roman" w:hAnsi="Times New Roman" w:cs="Times New Roman"/>
        </w:rPr>
        <w:t xml:space="preserve">of </w:t>
      </w:r>
      <w:proofErr w:type="spellStart"/>
      <w:r w:rsidR="003F1756">
        <w:rPr>
          <w:rFonts w:ascii="Times New Roman" w:hAnsi="Times New Roman" w:cs="Times New Roman"/>
        </w:rPr>
        <w:t>CoPt</w:t>
      </w:r>
      <w:proofErr w:type="spellEnd"/>
      <w:r w:rsidR="003F1756">
        <w:rPr>
          <w:rFonts w:ascii="Times New Roman" w:hAnsi="Times New Roman" w:cs="Times New Roman"/>
        </w:rPr>
        <w:t xml:space="preserve"> </w:t>
      </w:r>
      <w:r w:rsidR="00AB4DA4">
        <w:rPr>
          <w:rFonts w:ascii="Times New Roman" w:hAnsi="Times New Roman" w:cs="Times New Roman"/>
        </w:rPr>
        <w:t>t</w:t>
      </w:r>
      <w:r w:rsidR="00740C3B">
        <w:rPr>
          <w:rFonts w:ascii="Times New Roman" w:hAnsi="Times New Roman" w:cs="Times New Roman"/>
        </w:rPr>
        <w:t xml:space="preserve">hin multilayer </w:t>
      </w:r>
      <w:r w:rsidR="003F1756">
        <w:rPr>
          <w:rFonts w:ascii="Times New Roman" w:hAnsi="Times New Roman" w:cs="Times New Roman"/>
        </w:rPr>
        <w:t xml:space="preserve">films </w:t>
      </w:r>
      <w:r w:rsidR="00AB4DA4">
        <w:rPr>
          <w:rFonts w:ascii="Times New Roman" w:hAnsi="Times New Roman" w:cs="Times New Roman"/>
        </w:rPr>
        <w:t xml:space="preserve">that </w:t>
      </w:r>
      <w:r w:rsidR="003F1756">
        <w:rPr>
          <w:rFonts w:ascii="Times New Roman" w:hAnsi="Times New Roman" w:cs="Times New Roman"/>
        </w:rPr>
        <w:t>give a</w:t>
      </w:r>
      <w:r w:rsidR="00AB4DA4">
        <w:rPr>
          <w:rFonts w:ascii="Times New Roman" w:hAnsi="Times New Roman" w:cs="Times New Roman"/>
        </w:rPr>
        <w:t xml:space="preserve"> high</w:t>
      </w:r>
      <w:r w:rsidR="003F1756">
        <w:rPr>
          <w:rFonts w:ascii="Times New Roman" w:hAnsi="Times New Roman" w:cs="Times New Roman"/>
        </w:rPr>
        <w:t xml:space="preserve"> perpendicular magnetic anisotropy</w:t>
      </w:r>
      <w:r w:rsidR="00AB4DA4">
        <w:rPr>
          <w:rFonts w:ascii="Times New Roman" w:hAnsi="Times New Roman" w:cs="Times New Roman"/>
        </w:rPr>
        <w:t>. After several iterations, I obtain</w:t>
      </w:r>
      <w:r w:rsidR="00740C3B">
        <w:rPr>
          <w:rFonts w:ascii="Times New Roman" w:hAnsi="Times New Roman" w:cs="Times New Roman"/>
        </w:rPr>
        <w:t>ed</w:t>
      </w:r>
      <w:r w:rsidR="00AB4DA4">
        <w:rPr>
          <w:rFonts w:ascii="Times New Roman" w:hAnsi="Times New Roman" w:cs="Times New Roman"/>
        </w:rPr>
        <w:t xml:space="preserve"> a good thickness ratio of </w:t>
      </w:r>
      <w:r w:rsidR="00740C3B">
        <w:rPr>
          <w:rFonts w:ascii="Times New Roman" w:hAnsi="Times New Roman" w:cs="Times New Roman"/>
        </w:rPr>
        <w:t>Co to Pt layers and the number of layers to</w:t>
      </w:r>
      <w:r w:rsidR="00AB4DA4">
        <w:rPr>
          <w:rFonts w:ascii="Times New Roman" w:hAnsi="Times New Roman" w:cs="Times New Roman"/>
        </w:rPr>
        <w:t xml:space="preserve"> produce a coercivity of 800 </w:t>
      </w:r>
      <w:proofErr w:type="spellStart"/>
      <w:r w:rsidR="00AB4DA4">
        <w:rPr>
          <w:rFonts w:ascii="Times New Roman" w:hAnsi="Times New Roman" w:cs="Times New Roman"/>
        </w:rPr>
        <w:t>Oe</w:t>
      </w:r>
      <w:proofErr w:type="spellEnd"/>
      <w:r w:rsidR="00AB4DA4">
        <w:rPr>
          <w:rFonts w:ascii="Times New Roman" w:hAnsi="Times New Roman" w:cs="Times New Roman"/>
        </w:rPr>
        <w:t xml:space="preserve">, </w:t>
      </w:r>
      <w:r w:rsidR="00B33C9C">
        <w:rPr>
          <w:rFonts w:ascii="Times New Roman" w:hAnsi="Times New Roman" w:cs="Times New Roman"/>
        </w:rPr>
        <w:t>which is large enough for an ideal storage material and suitable for neuromorphic devices.</w:t>
      </w:r>
      <w:commentRangeEnd w:id="7"/>
      <w:r w:rsidR="00B80833">
        <w:rPr>
          <w:rStyle w:val="CommentReference"/>
        </w:rPr>
        <w:commentReference w:id="7"/>
      </w:r>
    </w:p>
    <w:p w14:paraId="3152257A" w14:textId="4280DDDB" w:rsidR="00EA3CA9" w:rsidRPr="00B33C9C" w:rsidRDefault="00EA3CA9" w:rsidP="00CF4D4D">
      <w:pPr>
        <w:jc w:val="both"/>
        <w:rPr>
          <w:rFonts w:ascii="Times New Roman" w:hAnsi="Times New Roman" w:cs="Times New Roman"/>
        </w:rPr>
      </w:pPr>
    </w:p>
    <w:p w14:paraId="2D6D6DF4" w14:textId="77777777" w:rsidR="00804740" w:rsidRDefault="008B407E" w:rsidP="008B407E">
      <w:pPr>
        <w:jc w:val="both"/>
        <w:rPr>
          <w:ins w:id="8" w:author="Paul Edison" w:date="2021-11-11T23:2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</w:t>
      </w:r>
      <w:r w:rsidR="00740C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same semester, I took a nanotechnology course, and I had an open-ended project proposal, where I specifically chose</w:t>
      </w:r>
      <w:r w:rsidRPr="00B27022">
        <w:rPr>
          <w:rFonts w:ascii="Times New Roman" w:hAnsi="Times New Roman" w:cs="Times New Roman"/>
        </w:rPr>
        <w:t xml:space="preserve"> novel memristor device based on 2-D and phase change materials</w:t>
      </w:r>
      <w:r>
        <w:rPr>
          <w:rFonts w:ascii="Times New Roman" w:hAnsi="Times New Roman" w:cs="Times New Roman"/>
        </w:rPr>
        <w:t xml:space="preserve"> for neuromorphic computing applications. I ended up liking the topic and </w:t>
      </w:r>
      <w:commentRangeStart w:id="9"/>
      <w:r>
        <w:rPr>
          <w:rFonts w:ascii="Times New Roman" w:hAnsi="Times New Roman" w:cs="Times New Roman"/>
        </w:rPr>
        <w:t>would like to work on this topic for my master’s program</w:t>
      </w:r>
      <w:r w:rsidR="004129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because it </w:t>
      </w:r>
      <w:r w:rsidR="000A7926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interdisciplinary concepts, where I can contribute my knowledge in transport phenomena and lithography techniques.</w:t>
      </w:r>
      <w:r w:rsidR="0041294A">
        <w:rPr>
          <w:rFonts w:ascii="Times New Roman" w:hAnsi="Times New Roman" w:cs="Times New Roman"/>
        </w:rPr>
        <w:t xml:space="preserve"> </w:t>
      </w:r>
      <w:commentRangeEnd w:id="9"/>
      <w:r w:rsidR="00B80833">
        <w:rPr>
          <w:rStyle w:val="CommentReference"/>
        </w:rPr>
        <w:commentReference w:id="9"/>
      </w:r>
    </w:p>
    <w:p w14:paraId="163B7980" w14:textId="77777777" w:rsidR="00804740" w:rsidRDefault="00804740" w:rsidP="008B407E">
      <w:pPr>
        <w:jc w:val="both"/>
        <w:rPr>
          <w:ins w:id="10" w:author="Paul Edison" w:date="2021-11-11T23:22:00Z"/>
          <w:rFonts w:ascii="Times New Roman" w:hAnsi="Times New Roman" w:cs="Times New Roman"/>
        </w:rPr>
      </w:pPr>
    </w:p>
    <w:p w14:paraId="7E3F1EBB" w14:textId="5A1FEFB3" w:rsidR="0041294A" w:rsidRDefault="0041294A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8B407E" w:rsidRPr="00B27022">
        <w:rPr>
          <w:rFonts w:ascii="Times New Roman" w:hAnsi="Times New Roman" w:cs="Times New Roman"/>
        </w:rPr>
        <w:t xml:space="preserve">I realized that I am lacking the knowledge of materials characterization, growth, processing, and modelling, which are the key concepts that allow me to create innovation in the fabrication of neuromorphic chips.  </w:t>
      </w:r>
    </w:p>
    <w:p w14:paraId="286CC517" w14:textId="77777777" w:rsidR="0041294A" w:rsidRDefault="0041294A" w:rsidP="008B407E">
      <w:pPr>
        <w:jc w:val="both"/>
        <w:rPr>
          <w:rFonts w:ascii="Times New Roman" w:hAnsi="Times New Roman" w:cs="Times New Roman"/>
        </w:rPr>
      </w:pPr>
    </w:p>
    <w:p w14:paraId="11197E25" w14:textId="059D0650" w:rsidR="00F908F6" w:rsidRDefault="008B407E" w:rsidP="00905481">
      <w:pPr>
        <w:jc w:val="both"/>
        <w:rPr>
          <w:ins w:id="11" w:author="Paul Edison" w:date="2021-11-11T23:22:00Z"/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 xml:space="preserve">I believe </w:t>
      </w:r>
      <w:del w:id="12" w:author="Paul Edison" w:date="2021-11-11T23:22:00Z">
        <w:r w:rsidRPr="00B27022" w:rsidDel="00804740">
          <w:rPr>
            <w:rFonts w:ascii="Times New Roman" w:hAnsi="Times New Roman" w:cs="Times New Roman"/>
            <w:color w:val="000000" w:themeColor="text1"/>
          </w:rPr>
          <w:delText xml:space="preserve">obtaining </w:delText>
        </w:r>
      </w:del>
      <w:ins w:id="13" w:author="Paul Edison" w:date="2021-11-11T23:22:00Z">
        <w:r w:rsidR="00804740">
          <w:rPr>
            <w:rFonts w:ascii="Times New Roman" w:hAnsi="Times New Roman" w:cs="Times New Roman"/>
            <w:color w:val="000000" w:themeColor="text1"/>
          </w:rPr>
          <w:t>studying</w:t>
        </w:r>
        <w:r w:rsidR="00804740" w:rsidRPr="00B2702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B27022">
        <w:rPr>
          <w:rFonts w:ascii="Times New Roman" w:hAnsi="Times New Roman" w:cs="Times New Roman"/>
          <w:color w:val="000000" w:themeColor="text1"/>
        </w:rPr>
        <w:t>material</w:t>
      </w:r>
      <w:ins w:id="14" w:author="Paul Edison" w:date="2021-11-11T23:22:00Z">
        <w:r w:rsidR="00804740">
          <w:rPr>
            <w:rFonts w:ascii="Times New Roman" w:hAnsi="Times New Roman" w:cs="Times New Roman"/>
            <w:color w:val="000000" w:themeColor="text1"/>
          </w:rPr>
          <w:t>s</w:t>
        </w:r>
      </w:ins>
      <w:r w:rsidRPr="00B27022">
        <w:rPr>
          <w:rFonts w:ascii="Times New Roman" w:hAnsi="Times New Roman" w:cs="Times New Roman"/>
          <w:color w:val="000000" w:themeColor="text1"/>
        </w:rPr>
        <w:t xml:space="preserve"> science </w:t>
      </w:r>
      <w:del w:id="15" w:author="Paul Edison" w:date="2021-11-11T23:22:00Z">
        <w:r w:rsidRPr="00B27022" w:rsidDel="00804740">
          <w:rPr>
            <w:rFonts w:ascii="Times New Roman" w:hAnsi="Times New Roman" w:cs="Times New Roman"/>
            <w:color w:val="000000" w:themeColor="text1"/>
          </w:rPr>
          <w:delText>master’s degree from</w:delText>
        </w:r>
      </w:del>
      <w:ins w:id="16" w:author="Paul Edison" w:date="2021-11-11T23:22:00Z">
        <w:r w:rsidR="00804740">
          <w:rPr>
            <w:rFonts w:ascii="Times New Roman" w:hAnsi="Times New Roman" w:cs="Times New Roman"/>
            <w:color w:val="000000" w:themeColor="text1"/>
          </w:rPr>
          <w:t>in</w:t>
        </w:r>
      </w:ins>
      <w:r w:rsidRPr="00B27022">
        <w:rPr>
          <w:rFonts w:ascii="Times New Roman" w:hAnsi="Times New Roman" w:cs="Times New Roman"/>
          <w:color w:val="000000" w:themeColor="text1"/>
        </w:rPr>
        <w:t xml:space="preserve"> Oxford will provide me with the tools</w:t>
      </w:r>
      <w:r w:rsidR="00905481">
        <w:rPr>
          <w:rFonts w:ascii="Times New Roman" w:hAnsi="Times New Roman" w:cs="Times New Roman"/>
          <w:color w:val="000000" w:themeColor="text1"/>
        </w:rPr>
        <w:t xml:space="preserve"> I need</w:t>
      </w:r>
      <w:r w:rsidRPr="00B27022">
        <w:rPr>
          <w:rFonts w:ascii="Times New Roman" w:hAnsi="Times New Roman" w:cs="Times New Roman"/>
          <w:color w:val="000000" w:themeColor="text1"/>
        </w:rPr>
        <w:t xml:space="preserve"> </w:t>
      </w:r>
      <w:r w:rsidR="000A7926">
        <w:rPr>
          <w:rFonts w:ascii="Times New Roman" w:hAnsi="Times New Roman" w:cs="Times New Roman"/>
          <w:color w:val="000000" w:themeColor="text1"/>
        </w:rPr>
        <w:t xml:space="preserve">to find novel materials for neuromorphic chip. </w:t>
      </w:r>
      <w:proofErr w:type="gramStart"/>
      <w:r w:rsidR="000A7926">
        <w:rPr>
          <w:rFonts w:ascii="Times New Roman" w:hAnsi="Times New Roman" w:cs="Times New Roman"/>
          <w:color w:val="000000" w:themeColor="text1"/>
        </w:rPr>
        <w:t>In particular, I</w:t>
      </w:r>
      <w:proofErr w:type="gramEnd"/>
      <w:r w:rsidR="000A7926">
        <w:rPr>
          <w:rFonts w:ascii="Times New Roman" w:hAnsi="Times New Roman" w:cs="Times New Roman"/>
          <w:color w:val="000000" w:themeColor="text1"/>
        </w:rPr>
        <w:t xml:space="preserve"> would like</w:t>
      </w:r>
      <w:r w:rsidR="00905481">
        <w:rPr>
          <w:rFonts w:ascii="Times New Roman" w:hAnsi="Times New Roman" w:cs="Times New Roman"/>
          <w:color w:val="000000" w:themeColor="text1"/>
        </w:rPr>
        <w:t xml:space="preserve"> to join the advance nanoscale engineering</w:t>
      </w:r>
      <w:r w:rsidR="000A7926">
        <w:rPr>
          <w:rFonts w:ascii="Times New Roman" w:hAnsi="Times New Roman" w:cs="Times New Roman"/>
          <w:color w:val="000000" w:themeColor="text1"/>
        </w:rPr>
        <w:t xml:space="preserve"> </w:t>
      </w:r>
      <w:r w:rsidR="00905481">
        <w:rPr>
          <w:rFonts w:ascii="Times New Roman" w:hAnsi="Times New Roman" w:cs="Times New Roman"/>
          <w:color w:val="000000" w:themeColor="text1"/>
        </w:rPr>
        <w:t xml:space="preserve">group </w:t>
      </w:r>
      <w:r w:rsidR="000A7926">
        <w:rPr>
          <w:rFonts w:ascii="Times New Roman" w:hAnsi="Times New Roman" w:cs="Times New Roman"/>
          <w:color w:val="000000" w:themeColor="text1"/>
        </w:rPr>
        <w:t xml:space="preserve">to work on </w:t>
      </w:r>
      <w:r w:rsidRPr="00B27022">
        <w:rPr>
          <w:rFonts w:ascii="Times New Roman" w:hAnsi="Times New Roman" w:cs="Times New Roman"/>
          <w:color w:val="000000" w:themeColor="text1"/>
        </w:rPr>
        <w:t>Ge</w:t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Te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Sb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B27022">
        <w:rPr>
          <w:rFonts w:ascii="Times New Roman" w:hAnsi="Times New Roman" w:cs="Times New Roman"/>
          <w:color w:val="000000" w:themeColor="text1"/>
        </w:rPr>
        <w:t xml:space="preserve"> (GST) phase change memory that is known for its low power consumption and </w:t>
      </w:r>
      <w:del w:id="17" w:author="Paul Edison" w:date="2021-11-11T23:24:00Z">
        <w:r w:rsidRPr="00B27022" w:rsidDel="00C52C98">
          <w:rPr>
            <w:rFonts w:ascii="Times New Roman" w:hAnsi="Times New Roman" w:cs="Times New Roman"/>
            <w:color w:val="000000" w:themeColor="text1"/>
          </w:rPr>
          <w:delText xml:space="preserve">has </w:delText>
        </w:r>
      </w:del>
      <w:ins w:id="18" w:author="Paul Edison" w:date="2021-11-11T23:24:00Z">
        <w:r w:rsidR="00C52C98">
          <w:rPr>
            <w:rFonts w:ascii="Times New Roman" w:hAnsi="Times New Roman" w:cs="Times New Roman"/>
            <w:color w:val="000000" w:themeColor="text1"/>
          </w:rPr>
          <w:t>its</w:t>
        </w:r>
        <w:r w:rsidR="00C52C98" w:rsidRPr="00B2702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Pr="00B27022">
        <w:rPr>
          <w:rFonts w:ascii="Times New Roman" w:hAnsi="Times New Roman" w:cs="Times New Roman"/>
          <w:color w:val="000000" w:themeColor="text1"/>
        </w:rPr>
        <w:t xml:space="preserve">high-capacity data storage. </w:t>
      </w:r>
      <w:commentRangeStart w:id="19"/>
      <w:r w:rsidR="00F908F6">
        <w:rPr>
          <w:rFonts w:ascii="Times New Roman" w:hAnsi="Times New Roman" w:cs="Times New Roman"/>
          <w:color w:val="000000" w:themeColor="text1"/>
        </w:rPr>
        <w:t xml:space="preserve">I am interested </w:t>
      </w:r>
      <w:r w:rsidR="00E81F96">
        <w:rPr>
          <w:rFonts w:ascii="Times New Roman" w:hAnsi="Times New Roman" w:cs="Times New Roman"/>
          <w:color w:val="000000" w:themeColor="text1"/>
        </w:rPr>
        <w:t xml:space="preserve">in </w:t>
      </w:r>
      <w:r w:rsidR="00F908F6">
        <w:rPr>
          <w:rFonts w:ascii="Times New Roman" w:hAnsi="Times New Roman" w:cs="Times New Roman"/>
          <w:color w:val="000000" w:themeColor="text1"/>
        </w:rPr>
        <w:t>fabricating a cross</w:t>
      </w:r>
      <w:r w:rsidR="00E81F96">
        <w:rPr>
          <w:rFonts w:ascii="Times New Roman" w:hAnsi="Times New Roman" w:cs="Times New Roman"/>
          <w:color w:val="000000" w:themeColor="text1"/>
        </w:rPr>
        <w:t>bar-structured GST-based phase change memory array with a compatible electrode material.</w:t>
      </w:r>
      <w:commentRangeEnd w:id="19"/>
      <w:r w:rsidR="00C52C98">
        <w:rPr>
          <w:rStyle w:val="CommentReference"/>
        </w:rPr>
        <w:commentReference w:id="19"/>
      </w:r>
    </w:p>
    <w:p w14:paraId="5733AF79" w14:textId="77777777" w:rsidR="00804740" w:rsidRDefault="00804740" w:rsidP="009054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402B5D" w14:textId="3070FA36" w:rsidR="00F2336B" w:rsidRDefault="008B407E" w:rsidP="00905481">
      <w:pPr>
        <w:jc w:val="both"/>
        <w:rPr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 xml:space="preserve">My end goal is to apply </w:t>
      </w:r>
      <w:r w:rsidR="00E81F96">
        <w:rPr>
          <w:rFonts w:ascii="Times New Roman" w:hAnsi="Times New Roman" w:cs="Times New Roman"/>
          <w:color w:val="000000" w:themeColor="text1"/>
        </w:rPr>
        <w:t>the</w:t>
      </w:r>
      <w:r w:rsidRPr="00B27022">
        <w:rPr>
          <w:rFonts w:ascii="Times New Roman" w:hAnsi="Times New Roman" w:cs="Times New Roman"/>
          <w:color w:val="000000" w:themeColor="text1"/>
        </w:rPr>
        <w:t xml:space="preserve"> knowledge in material</w:t>
      </w:r>
      <w:ins w:id="20" w:author="Paul Edison" w:date="2021-11-11T23:24:00Z">
        <w:r w:rsidR="00C52C98">
          <w:rPr>
            <w:rFonts w:ascii="Times New Roman" w:hAnsi="Times New Roman" w:cs="Times New Roman"/>
            <w:color w:val="000000" w:themeColor="text1"/>
          </w:rPr>
          <w:t>s</w:t>
        </w:r>
      </w:ins>
      <w:r w:rsidRPr="00B27022">
        <w:rPr>
          <w:rFonts w:ascii="Times New Roman" w:hAnsi="Times New Roman" w:cs="Times New Roman"/>
          <w:color w:val="000000" w:themeColor="text1"/>
        </w:rPr>
        <w:t xml:space="preserve"> science and chemical engineering in the industry and build my own start</w:t>
      </w:r>
      <w:ins w:id="21" w:author="Paul Edison" w:date="2021-11-11T23:25:00Z">
        <w:r w:rsidR="00C52C98">
          <w:rPr>
            <w:rFonts w:ascii="Times New Roman" w:hAnsi="Times New Roman" w:cs="Times New Roman"/>
            <w:color w:val="000000" w:themeColor="text1"/>
          </w:rPr>
          <w:t>-</w:t>
        </w:r>
      </w:ins>
      <w:del w:id="22" w:author="Paul Edison" w:date="2021-11-11T23:25:00Z">
        <w:r w:rsidRPr="00B27022" w:rsidDel="00C52C98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Pr="00B27022">
        <w:rPr>
          <w:rFonts w:ascii="Times New Roman" w:hAnsi="Times New Roman" w:cs="Times New Roman"/>
          <w:color w:val="000000" w:themeColor="text1"/>
        </w:rPr>
        <w:t xml:space="preserve">up </w:t>
      </w:r>
      <w:del w:id="23" w:author="Paul Edison" w:date="2021-11-11T23:25:00Z">
        <w:r w:rsidRPr="00B27022" w:rsidDel="00C52C98">
          <w:rPr>
            <w:rFonts w:ascii="Times New Roman" w:hAnsi="Times New Roman" w:cs="Times New Roman"/>
            <w:color w:val="000000" w:themeColor="text1"/>
          </w:rPr>
          <w:delText xml:space="preserve">that </w:delText>
        </w:r>
      </w:del>
      <w:r w:rsidRPr="00B27022">
        <w:rPr>
          <w:rFonts w:ascii="Times New Roman" w:hAnsi="Times New Roman" w:cs="Times New Roman"/>
          <w:color w:val="000000" w:themeColor="text1"/>
        </w:rPr>
        <w:t>based on commercializing this novel neuromorphic technology</w:t>
      </w:r>
      <w:r w:rsidR="00905481">
        <w:rPr>
          <w:rFonts w:ascii="Times New Roman" w:hAnsi="Times New Roman" w:cs="Times New Roman"/>
          <w:color w:val="000000" w:themeColor="text1"/>
        </w:rPr>
        <w:t xml:space="preserve"> </w:t>
      </w:r>
      <w:commentRangeStart w:id="24"/>
      <w:r w:rsidR="00905481">
        <w:rPr>
          <w:rFonts w:ascii="Times New Roman" w:hAnsi="Times New Roman" w:cs="Times New Roman"/>
          <w:color w:val="000000" w:themeColor="text1"/>
        </w:rPr>
        <w:t xml:space="preserve">that can sustain the future. </w:t>
      </w:r>
      <w:commentRangeEnd w:id="24"/>
      <w:r w:rsidR="00C52C98">
        <w:rPr>
          <w:rStyle w:val="CommentReference"/>
        </w:rPr>
        <w:commentReference w:id="24"/>
      </w:r>
    </w:p>
    <w:p w14:paraId="76406C8E" w14:textId="77777777" w:rsidR="00F2336B" w:rsidRDefault="00F2336B" w:rsidP="0090548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</w:p>
    <w:p w14:paraId="6B470DEB" w14:textId="77777777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E56C92" w14:textId="2DE250FF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Hi Jonathan!</w:t>
      </w:r>
    </w:p>
    <w:p w14:paraId="4D82CC3E" w14:textId="5946D31F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a reader, I c</w:t>
      </w:r>
      <w:r w:rsidR="00B80833">
        <w:rPr>
          <w:rFonts w:ascii="Times New Roman" w:hAnsi="Times New Roman" w:cs="Times New Roman"/>
          <w:color w:val="000000" w:themeColor="text1"/>
        </w:rPr>
        <w:t>an</w:t>
      </w:r>
      <w:r>
        <w:rPr>
          <w:rFonts w:ascii="Times New Roman" w:hAnsi="Times New Roman" w:cs="Times New Roman"/>
          <w:color w:val="000000" w:themeColor="text1"/>
        </w:rPr>
        <w:t xml:space="preserve"> really tell that you are highly interested in nanotechnology research and have gained experience and a considerable amount of knowledge.</w:t>
      </w:r>
    </w:p>
    <w:p w14:paraId="0D1E3FE1" w14:textId="77777777" w:rsidR="00B80833" w:rsidRDefault="00B80833" w:rsidP="009054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9ABE1B8" w14:textId="5C8558A1" w:rsidR="005555BC" w:rsidRDefault="005555BC" w:rsidP="00905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You have outlined your interest in the field, but I believe you could be more specific to the 2 research projects you’ve chosen: 1)</w:t>
      </w:r>
      <w:r w:rsidRPr="005555BC">
        <w:rPr>
          <w:rFonts w:ascii="Times New Roman" w:hAnsi="Times New Roman" w:cs="Times New Roman"/>
        </w:rPr>
        <w:t xml:space="preserve"> </w:t>
      </w:r>
      <w:r w:rsidRPr="00B27022">
        <w:rPr>
          <w:rFonts w:ascii="Times New Roman" w:hAnsi="Times New Roman" w:cs="Times New Roman"/>
        </w:rPr>
        <w:t>Multi-Level Phase-Change Memory</w:t>
      </w:r>
      <w:r>
        <w:rPr>
          <w:rFonts w:ascii="Times New Roman" w:hAnsi="Times New Roman" w:cs="Times New Roman"/>
        </w:rPr>
        <w:t xml:space="preserve"> and </w:t>
      </w:r>
      <w:r w:rsidRPr="00B27022">
        <w:rPr>
          <w:rFonts w:ascii="Times New Roman" w:hAnsi="Times New Roman" w:cs="Times New Roman"/>
        </w:rPr>
        <w:t>2) On-chip Photonic synapse</w:t>
      </w:r>
      <w:r>
        <w:rPr>
          <w:rFonts w:ascii="Times New Roman" w:hAnsi="Times New Roman" w:cs="Times New Roman"/>
        </w:rPr>
        <w:t xml:space="preserve">. </w:t>
      </w:r>
    </w:p>
    <w:p w14:paraId="02A5F3AE" w14:textId="77777777" w:rsidR="00B80833" w:rsidRDefault="00B80833" w:rsidP="00905481">
      <w:pPr>
        <w:jc w:val="both"/>
        <w:rPr>
          <w:rFonts w:ascii="Times New Roman" w:hAnsi="Times New Roman" w:cs="Times New Roman"/>
        </w:rPr>
      </w:pPr>
    </w:p>
    <w:p w14:paraId="199F3F86" w14:textId="0317DB33" w:rsidR="005555BC" w:rsidRDefault="005555BC" w:rsidP="00905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experiences and knowledge, why specifically these 2 projects? Why is Multi-Level Phase-Change Memory your first choice, then On-chip Photonic synapse? Mention the names of the projects in your outline as well.</w:t>
      </w:r>
    </w:p>
    <w:p w14:paraId="430DCA54" w14:textId="77777777" w:rsidR="005555BC" w:rsidRDefault="005555BC" w:rsidP="00905481">
      <w:pPr>
        <w:jc w:val="both"/>
        <w:rPr>
          <w:rFonts w:ascii="Times New Roman" w:hAnsi="Times New Roman" w:cs="Times New Roman"/>
        </w:rPr>
      </w:pPr>
    </w:p>
    <w:p w14:paraId="24D3F671" w14:textId="77777777" w:rsidR="005555BC" w:rsidRDefault="005555BC" w:rsidP="00905481">
      <w:pPr>
        <w:jc w:val="both"/>
        <w:rPr>
          <w:rFonts w:ascii="Times New Roman" w:hAnsi="Times New Roman" w:cs="Times New Roman"/>
        </w:rPr>
      </w:pPr>
    </w:p>
    <w:p w14:paraId="7276958C" w14:textId="0BA8B0B4" w:rsidR="008B407E" w:rsidRPr="0041294A" w:rsidRDefault="008B407E" w:rsidP="008B407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6F56FC" w14:textId="77777777" w:rsidR="00AA61FF" w:rsidRPr="00B27022" w:rsidRDefault="00AA61FF" w:rsidP="00CF4D4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A61FF" w:rsidRPr="00B27022" w:rsidSect="00BD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ul Edison" w:date="2021-11-11T23:11:00Z" w:initials="PE">
    <w:p w14:paraId="1A0671FA" w14:textId="77777777" w:rsidR="003345B8" w:rsidRDefault="003345B8">
      <w:pPr>
        <w:pStyle w:val="CommentText"/>
      </w:pPr>
      <w:r>
        <w:rPr>
          <w:rStyle w:val="CommentReference"/>
        </w:rPr>
        <w:annotationRef/>
      </w:r>
      <w:r>
        <w:t xml:space="preserve">Are these two different projects/research? </w:t>
      </w:r>
      <w:proofErr w:type="gramStart"/>
      <w:r>
        <w:t>As a reader, this</w:t>
      </w:r>
      <w:proofErr w:type="gramEnd"/>
      <w:r>
        <w:t xml:space="preserve"> feels ambiguous. </w:t>
      </w:r>
    </w:p>
    <w:p w14:paraId="7008D942" w14:textId="77777777" w:rsidR="005227D1" w:rsidRDefault="005227D1">
      <w:pPr>
        <w:pStyle w:val="CommentText"/>
      </w:pPr>
    </w:p>
    <w:p w14:paraId="4915C423" w14:textId="27DBEBA5" w:rsidR="005227D1" w:rsidRDefault="005227D1">
      <w:pPr>
        <w:pStyle w:val="CommentText"/>
      </w:pPr>
      <w:r>
        <w:t xml:space="preserve">My suggestion is to split this into two sentences and discuss them separately. </w:t>
      </w:r>
    </w:p>
  </w:comment>
  <w:comment w:id="2" w:author="Paul Edison" w:date="2021-11-11T23:13:00Z" w:initials="PE">
    <w:p w14:paraId="3AEBD75B" w14:textId="244FC302" w:rsidR="005227D1" w:rsidRDefault="005227D1">
      <w:pPr>
        <w:pStyle w:val="CommentText"/>
      </w:pPr>
      <w:r>
        <w:rPr>
          <w:rStyle w:val="CommentReference"/>
        </w:rPr>
        <w:annotationRef/>
      </w:r>
      <w:r>
        <w:t xml:space="preserve">As a result, you became </w:t>
      </w:r>
      <w:proofErr w:type="gramStart"/>
      <w:r>
        <w:t>motivated?</w:t>
      </w:r>
      <w:proofErr w:type="gramEnd"/>
      <w:r>
        <w:t xml:space="preserve"> I think it can be clearer how these motivated you to take on new projects (instead of motivating you to do something else). </w:t>
      </w:r>
    </w:p>
  </w:comment>
  <w:comment w:id="4" w:author="Paul Edison" w:date="2021-11-11T23:15:00Z" w:initials="PE">
    <w:p w14:paraId="40140FAD" w14:textId="44A8A2C5" w:rsidR="005227D1" w:rsidRDefault="005227D1">
      <w:pPr>
        <w:pStyle w:val="CommentText"/>
      </w:pPr>
      <w:r>
        <w:rPr>
          <w:rStyle w:val="CommentReference"/>
        </w:rPr>
        <w:annotationRef/>
      </w:r>
      <w:r>
        <w:t xml:space="preserve">The chip? </w:t>
      </w:r>
    </w:p>
  </w:comment>
  <w:comment w:id="5" w:author="Paul Edison" w:date="2021-11-11T23:15:00Z" w:initials="PE">
    <w:p w14:paraId="14794BFE" w14:textId="3D91053B" w:rsidR="005227D1" w:rsidRDefault="005227D1">
      <w:pPr>
        <w:pStyle w:val="CommentText"/>
      </w:pPr>
      <w:r>
        <w:rPr>
          <w:rStyle w:val="CommentReference"/>
        </w:rPr>
        <w:annotationRef/>
      </w:r>
      <w:r>
        <w:t xml:space="preserve">I’m unfamiliar with the subject matter here, so I need clarification. Is the chip comparable to supercomputers? </w:t>
      </w:r>
    </w:p>
  </w:comment>
  <w:comment w:id="6" w:author="Paul Edison" w:date="2021-11-11T23:16:00Z" w:initials="PE">
    <w:p w14:paraId="2D340885" w14:textId="77777777" w:rsidR="005227D1" w:rsidRDefault="005227D1">
      <w:pPr>
        <w:pStyle w:val="CommentText"/>
      </w:pPr>
      <w:r>
        <w:rPr>
          <w:rStyle w:val="CommentReference"/>
        </w:rPr>
        <w:annotationRef/>
      </w:r>
      <w:r>
        <w:t xml:space="preserve">This sounds </w:t>
      </w:r>
      <w:proofErr w:type="gramStart"/>
      <w:r>
        <w:t>really exciting</w:t>
      </w:r>
      <w:proofErr w:type="gramEnd"/>
      <w:r>
        <w:t xml:space="preserve">! Is there any </w:t>
      </w:r>
      <w:proofErr w:type="gramStart"/>
      <w:r>
        <w:t>particular area</w:t>
      </w:r>
      <w:proofErr w:type="gramEnd"/>
      <w:r>
        <w:t xml:space="preserve"> of advancement in science and technology you’re particularly interested in? </w:t>
      </w:r>
    </w:p>
    <w:p w14:paraId="2EED1410" w14:textId="77777777" w:rsidR="005227D1" w:rsidRDefault="005227D1">
      <w:pPr>
        <w:pStyle w:val="CommentText"/>
      </w:pPr>
    </w:p>
    <w:p w14:paraId="7F827C0D" w14:textId="58DA5523" w:rsidR="005227D1" w:rsidRDefault="005227D1">
      <w:pPr>
        <w:pStyle w:val="CommentText"/>
      </w:pPr>
      <w:r>
        <w:t xml:space="preserve">Advancement in science and technology feels too broad. </w:t>
      </w:r>
    </w:p>
  </w:comment>
  <w:comment w:id="7" w:author="Paul Edison" w:date="2021-11-11T23:29:00Z" w:initials="PE">
    <w:p w14:paraId="03F8AD2B" w14:textId="77777777" w:rsidR="00B80833" w:rsidRDefault="00B8083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As a lay reader who is not well-versed in materials science, it’s unclear to me how this research is connected to the two projects you’ve listed. </w:t>
      </w:r>
    </w:p>
    <w:p w14:paraId="0F794DE8" w14:textId="77777777" w:rsidR="00B80833" w:rsidRDefault="00B80833">
      <w:pPr>
        <w:pStyle w:val="CommentText"/>
        <w:rPr>
          <w:rStyle w:val="CommentReference"/>
        </w:rPr>
      </w:pPr>
    </w:p>
    <w:p w14:paraId="33820FDC" w14:textId="65132E43" w:rsidR="00B80833" w:rsidRDefault="00B80833">
      <w:pPr>
        <w:pStyle w:val="CommentText"/>
      </w:pPr>
      <w:r>
        <w:rPr>
          <w:rStyle w:val="CommentReference"/>
        </w:rPr>
        <w:t xml:space="preserve">In other words, how does this serve as a rationale for your choice of projects? </w:t>
      </w:r>
    </w:p>
  </w:comment>
  <w:comment w:id="9" w:author="Paul Edison" w:date="2021-11-11T23:31:00Z" w:initials="PE">
    <w:p w14:paraId="2BE2B741" w14:textId="04612EDC" w:rsidR="00B80833" w:rsidRDefault="00B80833">
      <w:pPr>
        <w:pStyle w:val="CommentText"/>
      </w:pPr>
      <w:r>
        <w:rPr>
          <w:rStyle w:val="CommentReference"/>
        </w:rPr>
        <w:annotationRef/>
      </w:r>
      <w:r>
        <w:t xml:space="preserve">How are these connected to the projects you’ve listed? </w:t>
      </w:r>
    </w:p>
  </w:comment>
  <w:comment w:id="19" w:author="Paul Edison" w:date="2021-11-11T23:24:00Z" w:initials="PE">
    <w:p w14:paraId="7407EC9F" w14:textId="1540AFEB" w:rsidR="00C52C98" w:rsidRDefault="00C52C98">
      <w:pPr>
        <w:pStyle w:val="CommentText"/>
      </w:pPr>
      <w:r>
        <w:rPr>
          <w:rStyle w:val="CommentReference"/>
        </w:rPr>
        <w:annotationRef/>
      </w:r>
      <w:r>
        <w:t xml:space="preserve">Why is that? How will they help you with multi-level phase-change memory and on-chip photonic synapse? </w:t>
      </w:r>
    </w:p>
  </w:comment>
  <w:comment w:id="24" w:author="Paul Edison" w:date="2021-11-11T23:25:00Z" w:initials="PE">
    <w:p w14:paraId="793BC1CE" w14:textId="0FA505F3" w:rsidR="00C52C98" w:rsidRDefault="00C52C98">
      <w:pPr>
        <w:pStyle w:val="CommentText"/>
      </w:pPr>
      <w:r>
        <w:rPr>
          <w:rStyle w:val="CommentReference"/>
        </w:rPr>
        <w:annotationRef/>
      </w:r>
      <w:r>
        <w:t xml:space="preserve">In what way?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5C423" w15:done="0"/>
  <w15:commentEx w15:paraId="3AEBD75B" w15:done="0"/>
  <w15:commentEx w15:paraId="40140FAD" w15:done="0"/>
  <w15:commentEx w15:paraId="14794BFE" w15:done="0"/>
  <w15:commentEx w15:paraId="7F827C0D" w15:done="0"/>
  <w15:commentEx w15:paraId="33820FDC" w15:done="0"/>
  <w15:commentEx w15:paraId="2BE2B741" w15:done="0"/>
  <w15:commentEx w15:paraId="7407EC9F" w15:done="0"/>
  <w15:commentEx w15:paraId="793BC1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821B8" w16cex:dateUtc="2021-11-11T16:11:00Z"/>
  <w16cex:commentExtensible w16cex:durableId="25382217" w16cex:dateUtc="2021-11-11T16:13:00Z"/>
  <w16cex:commentExtensible w16cex:durableId="2538227D" w16cex:dateUtc="2021-11-11T16:15:00Z"/>
  <w16cex:commentExtensible w16cex:durableId="25382289" w16cex:dateUtc="2021-11-11T16:15:00Z"/>
  <w16cex:commentExtensible w16cex:durableId="253822B5" w16cex:dateUtc="2021-11-11T16:16:00Z"/>
  <w16cex:commentExtensible w16cex:durableId="253825C2" w16cex:dateUtc="2021-11-11T16:29:00Z"/>
  <w16cex:commentExtensible w16cex:durableId="25382667" w16cex:dateUtc="2021-11-11T16:31:00Z"/>
  <w16cex:commentExtensible w16cex:durableId="253824A8" w16cex:dateUtc="2021-11-11T16:24:00Z"/>
  <w16cex:commentExtensible w16cex:durableId="253824D8" w16cex:dateUtc="2021-11-11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5C423" w16cid:durableId="253821B8"/>
  <w16cid:commentId w16cid:paraId="3AEBD75B" w16cid:durableId="25382217"/>
  <w16cid:commentId w16cid:paraId="40140FAD" w16cid:durableId="2538227D"/>
  <w16cid:commentId w16cid:paraId="14794BFE" w16cid:durableId="25382289"/>
  <w16cid:commentId w16cid:paraId="7F827C0D" w16cid:durableId="253822B5"/>
  <w16cid:commentId w16cid:paraId="33820FDC" w16cid:durableId="253825C2"/>
  <w16cid:commentId w16cid:paraId="2BE2B741" w16cid:durableId="25382667"/>
  <w16cid:commentId w16cid:paraId="7407EC9F" w16cid:durableId="253824A8"/>
  <w16cid:commentId w16cid:paraId="793BC1CE" w16cid:durableId="25382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E2D" w14:textId="77777777" w:rsidR="00000891" w:rsidRDefault="00000891" w:rsidP="00D6484F">
      <w:r>
        <w:separator/>
      </w:r>
    </w:p>
  </w:endnote>
  <w:endnote w:type="continuationSeparator" w:id="0">
    <w:p w14:paraId="546E1192" w14:textId="77777777" w:rsidR="00000891" w:rsidRDefault="00000891" w:rsidP="00D6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0510C" w14:textId="77777777" w:rsidR="00000891" w:rsidRDefault="00000891" w:rsidP="00D6484F">
      <w:r>
        <w:separator/>
      </w:r>
    </w:p>
  </w:footnote>
  <w:footnote w:type="continuationSeparator" w:id="0">
    <w:p w14:paraId="2083020B" w14:textId="77777777" w:rsidR="00000891" w:rsidRDefault="00000891" w:rsidP="00D6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C36"/>
    <w:multiLevelType w:val="multilevel"/>
    <w:tmpl w:val="417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D76"/>
    <w:rsid w:val="00000891"/>
    <w:rsid w:val="00051049"/>
    <w:rsid w:val="00082316"/>
    <w:rsid w:val="00087FB7"/>
    <w:rsid w:val="000A7926"/>
    <w:rsid w:val="000C1552"/>
    <w:rsid w:val="000C2EFA"/>
    <w:rsid w:val="000F05F6"/>
    <w:rsid w:val="001318D9"/>
    <w:rsid w:val="00146F89"/>
    <w:rsid w:val="001539DF"/>
    <w:rsid w:val="001A75E7"/>
    <w:rsid w:val="001F6F05"/>
    <w:rsid w:val="00202149"/>
    <w:rsid w:val="00223362"/>
    <w:rsid w:val="002336B0"/>
    <w:rsid w:val="00237535"/>
    <w:rsid w:val="00241E4E"/>
    <w:rsid w:val="00267F96"/>
    <w:rsid w:val="00272938"/>
    <w:rsid w:val="0027556A"/>
    <w:rsid w:val="003345B8"/>
    <w:rsid w:val="00341C28"/>
    <w:rsid w:val="00351811"/>
    <w:rsid w:val="003571BC"/>
    <w:rsid w:val="0036645E"/>
    <w:rsid w:val="00384ECA"/>
    <w:rsid w:val="00386690"/>
    <w:rsid w:val="003A1335"/>
    <w:rsid w:val="003B32DE"/>
    <w:rsid w:val="003C415C"/>
    <w:rsid w:val="003C5202"/>
    <w:rsid w:val="003D2F04"/>
    <w:rsid w:val="003F139F"/>
    <w:rsid w:val="003F1756"/>
    <w:rsid w:val="00400835"/>
    <w:rsid w:val="0041294A"/>
    <w:rsid w:val="00414B63"/>
    <w:rsid w:val="00433849"/>
    <w:rsid w:val="0044266E"/>
    <w:rsid w:val="00482992"/>
    <w:rsid w:val="004C2235"/>
    <w:rsid w:val="004C3489"/>
    <w:rsid w:val="00511D11"/>
    <w:rsid w:val="005227D1"/>
    <w:rsid w:val="00524A29"/>
    <w:rsid w:val="005555BC"/>
    <w:rsid w:val="00570D03"/>
    <w:rsid w:val="005C5A29"/>
    <w:rsid w:val="005D5949"/>
    <w:rsid w:val="005E27D1"/>
    <w:rsid w:val="0061733C"/>
    <w:rsid w:val="00624F05"/>
    <w:rsid w:val="00653FE8"/>
    <w:rsid w:val="006557EE"/>
    <w:rsid w:val="00674075"/>
    <w:rsid w:val="006B3BEE"/>
    <w:rsid w:val="006C5D76"/>
    <w:rsid w:val="006D1BBB"/>
    <w:rsid w:val="006D35B8"/>
    <w:rsid w:val="006F0860"/>
    <w:rsid w:val="00714F96"/>
    <w:rsid w:val="00725872"/>
    <w:rsid w:val="00733A10"/>
    <w:rsid w:val="00740C3B"/>
    <w:rsid w:val="0075052D"/>
    <w:rsid w:val="00777E31"/>
    <w:rsid w:val="00784ED6"/>
    <w:rsid w:val="007A779F"/>
    <w:rsid w:val="007C034E"/>
    <w:rsid w:val="007E1B15"/>
    <w:rsid w:val="00800C42"/>
    <w:rsid w:val="00804740"/>
    <w:rsid w:val="0081486F"/>
    <w:rsid w:val="0081508A"/>
    <w:rsid w:val="00825DB6"/>
    <w:rsid w:val="00834A9F"/>
    <w:rsid w:val="00835DAE"/>
    <w:rsid w:val="008470AA"/>
    <w:rsid w:val="0086294D"/>
    <w:rsid w:val="008708B2"/>
    <w:rsid w:val="00891110"/>
    <w:rsid w:val="008A36E9"/>
    <w:rsid w:val="008B407E"/>
    <w:rsid w:val="008B73BE"/>
    <w:rsid w:val="00905481"/>
    <w:rsid w:val="00917522"/>
    <w:rsid w:val="009245AB"/>
    <w:rsid w:val="0093216D"/>
    <w:rsid w:val="00935C87"/>
    <w:rsid w:val="009661AF"/>
    <w:rsid w:val="009B0457"/>
    <w:rsid w:val="009B6215"/>
    <w:rsid w:val="009B73F5"/>
    <w:rsid w:val="009C4EFD"/>
    <w:rsid w:val="009F167C"/>
    <w:rsid w:val="00A74AC3"/>
    <w:rsid w:val="00A941D4"/>
    <w:rsid w:val="00AA61FF"/>
    <w:rsid w:val="00AB3862"/>
    <w:rsid w:val="00AB4DA4"/>
    <w:rsid w:val="00AC700B"/>
    <w:rsid w:val="00AD1FE2"/>
    <w:rsid w:val="00AD5063"/>
    <w:rsid w:val="00B07E3E"/>
    <w:rsid w:val="00B13881"/>
    <w:rsid w:val="00B23F9A"/>
    <w:rsid w:val="00B27022"/>
    <w:rsid w:val="00B33C9C"/>
    <w:rsid w:val="00B358D6"/>
    <w:rsid w:val="00B37BC6"/>
    <w:rsid w:val="00B72AB3"/>
    <w:rsid w:val="00B80833"/>
    <w:rsid w:val="00B93A85"/>
    <w:rsid w:val="00BC16E2"/>
    <w:rsid w:val="00BC3FA9"/>
    <w:rsid w:val="00BD2A37"/>
    <w:rsid w:val="00BD4E6D"/>
    <w:rsid w:val="00C0113C"/>
    <w:rsid w:val="00C24867"/>
    <w:rsid w:val="00C52C98"/>
    <w:rsid w:val="00C5678A"/>
    <w:rsid w:val="00C5767E"/>
    <w:rsid w:val="00C63589"/>
    <w:rsid w:val="00CA5D68"/>
    <w:rsid w:val="00CA742F"/>
    <w:rsid w:val="00CD0645"/>
    <w:rsid w:val="00CE2D05"/>
    <w:rsid w:val="00CE5012"/>
    <w:rsid w:val="00CE7B06"/>
    <w:rsid w:val="00CF4D4D"/>
    <w:rsid w:val="00D17FF3"/>
    <w:rsid w:val="00D57EFE"/>
    <w:rsid w:val="00D60917"/>
    <w:rsid w:val="00D6484F"/>
    <w:rsid w:val="00D739AD"/>
    <w:rsid w:val="00D7444D"/>
    <w:rsid w:val="00D85D77"/>
    <w:rsid w:val="00D9300A"/>
    <w:rsid w:val="00E16F99"/>
    <w:rsid w:val="00E31ADD"/>
    <w:rsid w:val="00E660DD"/>
    <w:rsid w:val="00E749F5"/>
    <w:rsid w:val="00E77670"/>
    <w:rsid w:val="00E77CD2"/>
    <w:rsid w:val="00E81F96"/>
    <w:rsid w:val="00EA3CA9"/>
    <w:rsid w:val="00EC49CE"/>
    <w:rsid w:val="00F06BA8"/>
    <w:rsid w:val="00F2336B"/>
    <w:rsid w:val="00F53560"/>
    <w:rsid w:val="00F84C2E"/>
    <w:rsid w:val="00F8776B"/>
    <w:rsid w:val="00F908F6"/>
    <w:rsid w:val="00F966CF"/>
    <w:rsid w:val="00FA2215"/>
    <w:rsid w:val="00F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1959"/>
  <w14:defaultImageDpi w14:val="32767"/>
  <w15:docId w15:val="{DA2D6DE4-4146-4EAB-A751-727F8B05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3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C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nnualchanges-shade">
    <w:name w:val="annualchanges-shade"/>
    <w:basedOn w:val="Normal"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4F"/>
  </w:style>
  <w:style w:type="paragraph" w:styleId="Footer">
    <w:name w:val="footer"/>
    <w:basedOn w:val="Normal"/>
    <w:link w:val="Foot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4F"/>
  </w:style>
  <w:style w:type="character" w:styleId="CommentReference">
    <w:name w:val="annotation reference"/>
    <w:basedOn w:val="DefaultParagraphFont"/>
    <w:uiPriority w:val="99"/>
    <w:semiHidden/>
    <w:unhideWhenUsed/>
    <w:rsid w:val="005555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E7B569-5B70-6A42-ADF7-E157D09D30B2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Hartanto, Jonathan</dc:creator>
  <cp:keywords/>
  <dc:description/>
  <cp:lastModifiedBy>Paul Edison</cp:lastModifiedBy>
  <cp:revision>10</cp:revision>
  <dcterms:created xsi:type="dcterms:W3CDTF">2021-10-29T01:59:00Z</dcterms:created>
  <dcterms:modified xsi:type="dcterms:W3CDTF">2021-11-11T16:32:00Z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documentId_3979</vt:lpwstr>
  </property>
  <property fmtid="{D5CDD505-2E9C-101B-9397-08002B2CF9AE}" pid="3" name="grammarly_documentContext">
    <vt:lpwstr>{"goals":[],"domain":"general","emotions":[],"dialect":"american"}</vt:lpwstr>
  </property>
</Properties>
</file>