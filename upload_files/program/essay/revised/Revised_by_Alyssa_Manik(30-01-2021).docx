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C85E3" w14:textId="14DE5E37" w:rsidR="00B36311" w:rsidRPr="00331531" w:rsidRDefault="00331531" w:rsidP="00331531">
      <w:pPr>
        <w:jc w:val="both"/>
        <w:rPr>
          <w:b/>
          <w:bCs/>
        </w:rPr>
      </w:pPr>
      <w:r w:rsidRPr="00331531">
        <w:rPr>
          <w:b/>
          <w:bCs/>
        </w:rPr>
        <w:t>Describe the unique qualities that attract you to the specific undergraduate College or School (including preferred admission and dual degree programs) to which you are applying at the University of Michigan. How would that curriculum support your interests?</w:t>
      </w:r>
    </w:p>
    <w:p w14:paraId="0F70B74E" w14:textId="7234E75A" w:rsidR="00331531" w:rsidRDefault="00331531" w:rsidP="00331531">
      <w:pPr>
        <w:jc w:val="both"/>
      </w:pPr>
    </w:p>
    <w:p w14:paraId="1AEF4923" w14:textId="77777777" w:rsidR="007E0507" w:rsidRPr="007E0507" w:rsidRDefault="007E0507" w:rsidP="007265B8">
      <w:pPr>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222222"/>
          <w:sz w:val="22"/>
          <w:szCs w:val="22"/>
          <w:shd w:val="clear" w:color="auto" w:fill="FFFFFF"/>
        </w:rPr>
        <w:t xml:space="preserve">I can still recall the day my six-year-old self was given a rather disturbing image of my favorite food: strawberry yogurt. As a child who learned </w:t>
      </w:r>
      <w:r w:rsidRPr="007E0507">
        <w:rPr>
          <w:rFonts w:ascii="Times New Roman" w:eastAsia="Times New Roman" w:hAnsi="Times New Roman" w:cs="Times New Roman"/>
          <w:color w:val="000000"/>
          <w:sz w:val="22"/>
          <w:szCs w:val="22"/>
        </w:rPr>
        <w:t>that bacteria were living and harmful, the image of tiny insects swimming within the yogurt’s pools was alarming.</w:t>
      </w:r>
    </w:p>
    <w:p w14:paraId="68D58520" w14:textId="204C084F" w:rsidR="007E0507" w:rsidRPr="007E0507" w:rsidRDefault="007E0507" w:rsidP="007265B8">
      <w:pPr>
        <w:spacing w:before="240" w:after="240"/>
        <w:jc w:val="both"/>
        <w:rPr>
          <w:rFonts w:ascii="Times New Roman" w:eastAsia="Times New Roman" w:hAnsi="Times New Roman" w:cs="Times New Roman"/>
          <w:sz w:val="22"/>
          <w:szCs w:val="22"/>
        </w:rPr>
      </w:pPr>
      <w:commentRangeStart w:id="0"/>
      <w:r w:rsidRPr="007E0507">
        <w:rPr>
          <w:rFonts w:ascii="Times New Roman" w:eastAsia="Times New Roman" w:hAnsi="Times New Roman" w:cs="Times New Roman"/>
          <w:color w:val="000000"/>
          <w:sz w:val="22"/>
          <w:szCs w:val="22"/>
        </w:rPr>
        <w:t>Years later, I finally learned of good bacteria and its benefits</w:t>
      </w:r>
      <w:r w:rsidR="002647D9">
        <w:rPr>
          <w:rFonts w:ascii="Times New Roman" w:eastAsia="Times New Roman" w:hAnsi="Times New Roman" w:cs="Times New Roman"/>
          <w:color w:val="000000"/>
          <w:sz w:val="22"/>
          <w:szCs w:val="22"/>
        </w:rPr>
        <w:t xml:space="preserve">. </w:t>
      </w:r>
      <w:commentRangeEnd w:id="0"/>
      <w:r w:rsidR="008E4461">
        <w:rPr>
          <w:rStyle w:val="CommentReference"/>
        </w:rPr>
        <w:commentReference w:id="0"/>
      </w:r>
      <w:r w:rsidR="002647D9">
        <w:rPr>
          <w:rFonts w:ascii="Times New Roman" w:eastAsia="Times New Roman" w:hAnsi="Times New Roman" w:cs="Times New Roman"/>
          <w:color w:val="000000"/>
          <w:sz w:val="22"/>
          <w:szCs w:val="22"/>
        </w:rPr>
        <w:t>T</w:t>
      </w:r>
      <w:r w:rsidRPr="007E0507">
        <w:rPr>
          <w:rFonts w:ascii="Times New Roman" w:eastAsia="Times New Roman" w:hAnsi="Times New Roman" w:cs="Times New Roman"/>
          <w:color w:val="000000"/>
          <w:sz w:val="22"/>
          <w:szCs w:val="22"/>
        </w:rPr>
        <w:t xml:space="preserve">his astounding knowledge fueled a newfound curiosity for bacteria and its properties. </w:t>
      </w:r>
      <w:commentRangeStart w:id="1"/>
      <w:r w:rsidRPr="007E0507">
        <w:rPr>
          <w:rFonts w:ascii="Times New Roman" w:eastAsia="Times New Roman" w:hAnsi="Times New Roman" w:cs="Times New Roman"/>
          <w:color w:val="000000"/>
          <w:sz w:val="22"/>
          <w:szCs w:val="22"/>
        </w:rPr>
        <w:t>However, the information in my AP Biology textbook wasn't enough to satisfy my curiosity</w:t>
      </w:r>
      <w:commentRangeEnd w:id="1"/>
      <w:r w:rsidR="00386DCE">
        <w:rPr>
          <w:rStyle w:val="CommentReference"/>
        </w:rPr>
        <w:commentReference w:id="1"/>
      </w:r>
      <w:r w:rsidRPr="007E0507">
        <w:rPr>
          <w:rFonts w:ascii="Times New Roman" w:eastAsia="Times New Roman" w:hAnsi="Times New Roman" w:cs="Times New Roman"/>
          <w:color w:val="000000"/>
          <w:sz w:val="22"/>
          <w:szCs w:val="22"/>
        </w:rPr>
        <w:t xml:space="preserve">. </w:t>
      </w:r>
      <w:r w:rsidR="008C7943">
        <w:rPr>
          <w:rFonts w:ascii="Times New Roman" w:eastAsia="Times New Roman" w:hAnsi="Times New Roman" w:cs="Times New Roman"/>
          <w:color w:val="000000"/>
          <w:sz w:val="22"/>
          <w:szCs w:val="22"/>
        </w:rPr>
        <w:t>T</w:t>
      </w:r>
      <w:r w:rsidRPr="007E0507">
        <w:rPr>
          <w:rFonts w:ascii="Times New Roman" w:eastAsia="Times New Roman" w:hAnsi="Times New Roman" w:cs="Times New Roman"/>
          <w:color w:val="000000"/>
          <w:sz w:val="22"/>
          <w:szCs w:val="22"/>
        </w:rPr>
        <w:t xml:space="preserve">o expand my knowledge, I attended the “Introduction to Laboratory Research” course at Johns Hopkins University, </w:t>
      </w:r>
      <w:commentRangeStart w:id="2"/>
      <w:r w:rsidRPr="007E0507">
        <w:rPr>
          <w:rFonts w:ascii="Times New Roman" w:eastAsia="Times New Roman" w:hAnsi="Times New Roman" w:cs="Times New Roman"/>
          <w:color w:val="000000"/>
          <w:sz w:val="22"/>
          <w:szCs w:val="22"/>
        </w:rPr>
        <w:t>where I was introduced to bacterial transformation and the immune system. Upon realizing that helpful bacteria can be utilized to counter harmful ones, I sought to implement this knowledge within actual products</w:t>
      </w:r>
      <w:commentRangeEnd w:id="2"/>
      <w:r w:rsidR="00893663">
        <w:rPr>
          <w:rStyle w:val="CommentReference"/>
        </w:rPr>
        <w:commentReference w:id="2"/>
      </w:r>
      <w:r w:rsidRPr="007E0507">
        <w:rPr>
          <w:rFonts w:ascii="Times New Roman" w:eastAsia="Times New Roman" w:hAnsi="Times New Roman" w:cs="Times New Roman"/>
          <w:color w:val="000000"/>
          <w:sz w:val="22"/>
          <w:szCs w:val="22"/>
        </w:rPr>
        <w:t xml:space="preserve">. Therefore, I </w:t>
      </w:r>
      <w:commentRangeStart w:id="3"/>
      <w:r w:rsidRPr="007E0507">
        <w:rPr>
          <w:rFonts w:ascii="Times New Roman" w:eastAsia="Times New Roman" w:hAnsi="Times New Roman" w:cs="Times New Roman"/>
          <w:color w:val="000000"/>
          <w:sz w:val="22"/>
          <w:szCs w:val="22"/>
        </w:rPr>
        <w:t>desired</w:t>
      </w:r>
      <w:commentRangeEnd w:id="3"/>
      <w:r w:rsidR="008E4461">
        <w:rPr>
          <w:rStyle w:val="CommentReference"/>
        </w:rPr>
        <w:commentReference w:id="3"/>
      </w:r>
      <w:r w:rsidRPr="007E0507">
        <w:rPr>
          <w:rFonts w:ascii="Times New Roman" w:eastAsia="Times New Roman" w:hAnsi="Times New Roman" w:cs="Times New Roman"/>
          <w:color w:val="000000"/>
          <w:sz w:val="22"/>
          <w:szCs w:val="22"/>
        </w:rPr>
        <w:t xml:space="preserve"> to learn more about laboratory research and product manufacturing to develop my own pharmaceutical company and formulate health products with high efficacy. </w:t>
      </w:r>
    </w:p>
    <w:p w14:paraId="62610C6B" w14:textId="251A8F82"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 xml:space="preserve">Through the </w:t>
      </w:r>
      <w:r w:rsidR="000C7943">
        <w:rPr>
          <w:rFonts w:ascii="Times New Roman" w:eastAsia="Times New Roman" w:hAnsi="Times New Roman" w:cs="Times New Roman"/>
          <w:color w:val="000000"/>
          <w:sz w:val="22"/>
          <w:szCs w:val="22"/>
        </w:rPr>
        <w:t>U</w:t>
      </w:r>
      <w:r w:rsidR="00B041D0">
        <w:rPr>
          <w:rFonts w:ascii="Times New Roman" w:eastAsia="Times New Roman" w:hAnsi="Times New Roman" w:cs="Times New Roman"/>
          <w:color w:val="000000"/>
          <w:sz w:val="22"/>
          <w:szCs w:val="22"/>
        </w:rPr>
        <w:t xml:space="preserve">niversity of Michigan’s </w:t>
      </w:r>
      <w:r w:rsidRPr="007E0507">
        <w:rPr>
          <w:rFonts w:ascii="Times New Roman" w:eastAsia="Times New Roman" w:hAnsi="Times New Roman" w:cs="Times New Roman"/>
          <w:color w:val="000000"/>
          <w:sz w:val="22"/>
          <w:szCs w:val="22"/>
        </w:rPr>
        <w:t xml:space="preserve">College of Engineering’s unparalleled research opportunities and facilities, </w:t>
      </w:r>
      <w:proofErr w:type="gramStart"/>
      <w:r w:rsidRPr="007E0507">
        <w:rPr>
          <w:rFonts w:ascii="Times New Roman" w:eastAsia="Times New Roman" w:hAnsi="Times New Roman" w:cs="Times New Roman"/>
          <w:color w:val="000000"/>
          <w:sz w:val="22"/>
          <w:szCs w:val="22"/>
        </w:rPr>
        <w:t>I’ll</w:t>
      </w:r>
      <w:proofErr w:type="gramEnd"/>
      <w:r w:rsidRPr="007E0507">
        <w:rPr>
          <w:rFonts w:ascii="Times New Roman" w:eastAsia="Times New Roman" w:hAnsi="Times New Roman" w:cs="Times New Roman"/>
          <w:color w:val="000000"/>
          <w:sz w:val="22"/>
          <w:szCs w:val="22"/>
        </w:rPr>
        <w:t xml:space="preserve"> gain exceptional research experience by collaborating with faculty members in the UROP. I hope to work under the mentorship of Associate Professor Sunitha </w:t>
      </w:r>
      <w:proofErr w:type="spellStart"/>
      <w:r w:rsidRPr="007E0507">
        <w:rPr>
          <w:rFonts w:ascii="Times New Roman" w:eastAsia="Times New Roman" w:hAnsi="Times New Roman" w:cs="Times New Roman"/>
          <w:color w:val="000000"/>
          <w:sz w:val="22"/>
          <w:szCs w:val="22"/>
        </w:rPr>
        <w:t>Nagrath</w:t>
      </w:r>
      <w:proofErr w:type="spellEnd"/>
      <w:r w:rsidRPr="007E0507">
        <w:rPr>
          <w:rFonts w:ascii="Times New Roman" w:eastAsia="Times New Roman" w:hAnsi="Times New Roman" w:cs="Times New Roman"/>
          <w:color w:val="000000"/>
          <w:sz w:val="22"/>
          <w:szCs w:val="22"/>
        </w:rPr>
        <w:t xml:space="preserve">, whose research on utilizing engineering to generate impacts in medicine and life sciences aligns with my interests. With goals of </w:t>
      </w:r>
      <w:commentRangeStart w:id="4"/>
      <w:r w:rsidRPr="007E0507">
        <w:rPr>
          <w:rFonts w:ascii="Times New Roman" w:eastAsia="Times New Roman" w:hAnsi="Times New Roman" w:cs="Times New Roman"/>
          <w:color w:val="000000"/>
          <w:sz w:val="22"/>
          <w:szCs w:val="22"/>
        </w:rPr>
        <w:t>improving the health industry</w:t>
      </w:r>
      <w:commentRangeEnd w:id="4"/>
      <w:r w:rsidR="00386DCE">
        <w:rPr>
          <w:rStyle w:val="CommentReference"/>
        </w:rPr>
        <w:commentReference w:id="4"/>
      </w:r>
      <w:r w:rsidRPr="007E0507">
        <w:rPr>
          <w:rFonts w:ascii="Times New Roman" w:eastAsia="Times New Roman" w:hAnsi="Times New Roman" w:cs="Times New Roman"/>
          <w:color w:val="000000"/>
          <w:sz w:val="22"/>
          <w:szCs w:val="22"/>
        </w:rPr>
        <w:t xml:space="preserve">, I seek to conduct research projects with Professor </w:t>
      </w:r>
      <w:proofErr w:type="spellStart"/>
      <w:r w:rsidRPr="007E0507">
        <w:rPr>
          <w:rFonts w:ascii="Times New Roman" w:eastAsia="Times New Roman" w:hAnsi="Times New Roman" w:cs="Times New Roman"/>
          <w:color w:val="000000"/>
          <w:sz w:val="22"/>
          <w:szCs w:val="22"/>
        </w:rPr>
        <w:t>Nagrath</w:t>
      </w:r>
      <w:proofErr w:type="spellEnd"/>
      <w:r w:rsidRPr="007E0507">
        <w:rPr>
          <w:rFonts w:ascii="Times New Roman" w:eastAsia="Times New Roman" w:hAnsi="Times New Roman" w:cs="Times New Roman"/>
          <w:color w:val="000000"/>
          <w:sz w:val="22"/>
          <w:szCs w:val="22"/>
        </w:rPr>
        <w:t xml:space="preserve"> to </w:t>
      </w:r>
      <w:commentRangeStart w:id="5"/>
      <w:r w:rsidRPr="007E0507">
        <w:rPr>
          <w:rFonts w:ascii="Times New Roman" w:eastAsia="Times New Roman" w:hAnsi="Times New Roman" w:cs="Times New Roman"/>
          <w:color w:val="000000"/>
          <w:sz w:val="22"/>
          <w:szCs w:val="22"/>
        </w:rPr>
        <w:t xml:space="preserve">implement engineering practices </w:t>
      </w:r>
      <w:commentRangeEnd w:id="5"/>
      <w:r w:rsidR="008E4461">
        <w:rPr>
          <w:rStyle w:val="CommentReference"/>
        </w:rPr>
        <w:commentReference w:id="5"/>
      </w:r>
      <w:r w:rsidRPr="007E0507">
        <w:rPr>
          <w:rFonts w:ascii="Times New Roman" w:eastAsia="Times New Roman" w:hAnsi="Times New Roman" w:cs="Times New Roman"/>
          <w:color w:val="000000"/>
          <w:sz w:val="22"/>
          <w:szCs w:val="22"/>
        </w:rPr>
        <w:t xml:space="preserve">in creating revolutionary pharmaceutical products that’ll save many lives. </w:t>
      </w:r>
      <w:commentRangeStart w:id="6"/>
      <w:r w:rsidRPr="007E0507">
        <w:rPr>
          <w:rFonts w:ascii="Times New Roman" w:eastAsia="Times New Roman" w:hAnsi="Times New Roman" w:cs="Times New Roman"/>
          <w:color w:val="000000"/>
          <w:sz w:val="22"/>
          <w:szCs w:val="22"/>
        </w:rPr>
        <w:t>This would be similar to a project I’d done,</w:t>
      </w:r>
      <w:commentRangeEnd w:id="6"/>
      <w:r w:rsidR="00386DCE">
        <w:rPr>
          <w:rStyle w:val="CommentReference"/>
        </w:rPr>
        <w:commentReference w:id="6"/>
      </w:r>
      <w:r w:rsidRPr="007E0507">
        <w:rPr>
          <w:rFonts w:ascii="Times New Roman" w:eastAsia="Times New Roman" w:hAnsi="Times New Roman" w:cs="Times New Roman"/>
          <w:color w:val="000000"/>
          <w:sz w:val="22"/>
          <w:szCs w:val="22"/>
        </w:rPr>
        <w:t xml:space="preserve"> where I experimented with ingredients such as aloe vera and witch hazel to formulate my own natural soaps and hand-sanitizers in an attempt to help local children in my society.</w:t>
      </w:r>
    </w:p>
    <w:p w14:paraId="40263F03" w14:textId="77777777"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 xml:space="preserve">Furthermore, I’d like to further explore my interests within research through the SURE program after my sophomore year, where I’ll gain crucial insights from the leading faculty members of the nation. Not only do I get to contribute </w:t>
      </w:r>
      <w:proofErr w:type="gramStart"/>
      <w:r w:rsidRPr="007E0507">
        <w:rPr>
          <w:rFonts w:ascii="Times New Roman" w:eastAsia="Times New Roman" w:hAnsi="Times New Roman" w:cs="Times New Roman"/>
          <w:color w:val="000000"/>
          <w:sz w:val="22"/>
          <w:szCs w:val="22"/>
        </w:rPr>
        <w:t>in</w:t>
      </w:r>
      <w:proofErr w:type="gramEnd"/>
      <w:r w:rsidRPr="007E0507">
        <w:rPr>
          <w:rFonts w:ascii="Times New Roman" w:eastAsia="Times New Roman" w:hAnsi="Times New Roman" w:cs="Times New Roman"/>
          <w:color w:val="000000"/>
          <w:sz w:val="22"/>
          <w:szCs w:val="22"/>
        </w:rPr>
        <w:t xml:space="preserve"> creating an abstract </w:t>
      </w:r>
      <w:commentRangeStart w:id="7"/>
      <w:r w:rsidRPr="007E0507">
        <w:rPr>
          <w:rFonts w:ascii="Times New Roman" w:eastAsia="Times New Roman" w:hAnsi="Times New Roman" w:cs="Times New Roman"/>
          <w:color w:val="000000"/>
          <w:sz w:val="22"/>
          <w:szCs w:val="22"/>
        </w:rPr>
        <w:t>booklet</w:t>
      </w:r>
      <w:commentRangeEnd w:id="7"/>
      <w:r w:rsidR="008E4461">
        <w:rPr>
          <w:rStyle w:val="CommentReference"/>
        </w:rPr>
        <w:commentReference w:id="7"/>
      </w:r>
      <w:r w:rsidRPr="007E0507">
        <w:rPr>
          <w:rFonts w:ascii="Times New Roman" w:eastAsia="Times New Roman" w:hAnsi="Times New Roman" w:cs="Times New Roman"/>
          <w:color w:val="000000"/>
          <w:sz w:val="22"/>
          <w:szCs w:val="22"/>
        </w:rPr>
        <w:t xml:space="preserve">, but I'm also promised the opportunity to assess whether I seek to pursue a </w:t>
      </w:r>
      <w:commentRangeStart w:id="8"/>
      <w:proofErr w:type="spellStart"/>
      <w:r w:rsidRPr="007E0507">
        <w:rPr>
          <w:rFonts w:ascii="Times New Roman" w:eastAsia="Times New Roman" w:hAnsi="Times New Roman" w:cs="Times New Roman"/>
          <w:color w:val="000000"/>
          <w:sz w:val="22"/>
          <w:szCs w:val="22"/>
        </w:rPr>
        <w:t>Masters</w:t>
      </w:r>
      <w:commentRangeEnd w:id="8"/>
      <w:proofErr w:type="spellEnd"/>
      <w:r w:rsidR="00893663">
        <w:rPr>
          <w:rStyle w:val="CommentReference"/>
        </w:rPr>
        <w:commentReference w:id="8"/>
      </w:r>
      <w:r w:rsidRPr="007E0507">
        <w:rPr>
          <w:rFonts w:ascii="Times New Roman" w:eastAsia="Times New Roman" w:hAnsi="Times New Roman" w:cs="Times New Roman"/>
          <w:color w:val="000000"/>
          <w:sz w:val="22"/>
          <w:szCs w:val="22"/>
        </w:rPr>
        <w:t xml:space="preserve"> degree.</w:t>
      </w:r>
      <w:commentRangeStart w:id="9"/>
    </w:p>
    <w:p w14:paraId="164C1D46" w14:textId="70418E6E"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 xml:space="preserve">As work </w:t>
      </w:r>
      <w:commentRangeEnd w:id="9"/>
      <w:r w:rsidR="009D3C5D">
        <w:rPr>
          <w:rStyle w:val="CommentReference"/>
        </w:rPr>
        <w:commentReference w:id="9"/>
      </w:r>
      <w:r w:rsidRPr="007E0507">
        <w:rPr>
          <w:rFonts w:ascii="Times New Roman" w:eastAsia="Times New Roman" w:hAnsi="Times New Roman" w:cs="Times New Roman"/>
          <w:color w:val="000000"/>
          <w:sz w:val="22"/>
          <w:szCs w:val="22"/>
        </w:rPr>
        <w:t xml:space="preserve">experience is essential in developing a company, the </w:t>
      </w:r>
      <w:r w:rsidR="00956B82">
        <w:rPr>
          <w:rFonts w:ascii="Times New Roman" w:eastAsia="Times New Roman" w:hAnsi="Times New Roman" w:cs="Times New Roman"/>
          <w:color w:val="000000"/>
          <w:sz w:val="22"/>
          <w:szCs w:val="22"/>
        </w:rPr>
        <w:t>University of Michigan’s</w:t>
      </w:r>
      <w:r w:rsidR="00DA7F97">
        <w:rPr>
          <w:rFonts w:ascii="Times New Roman" w:eastAsia="Times New Roman" w:hAnsi="Times New Roman" w:cs="Times New Roman"/>
          <w:color w:val="000000"/>
          <w:sz w:val="22"/>
          <w:szCs w:val="22"/>
        </w:rPr>
        <w:t xml:space="preserve"> Engineering</w:t>
      </w:r>
      <w:r w:rsidRPr="007E0507">
        <w:rPr>
          <w:rFonts w:ascii="Times New Roman" w:eastAsia="Times New Roman" w:hAnsi="Times New Roman" w:cs="Times New Roman"/>
          <w:color w:val="000000"/>
          <w:sz w:val="22"/>
          <w:szCs w:val="22"/>
        </w:rPr>
        <w:t xml:space="preserve"> Co-op program provides me with the quintessential opportunity to implement my engineering skills for practical application. With aid from the ECRC, I seek to pursue my studies while working for either the Esperion Therapeutics, Inc. or Clark Professional Company, </w:t>
      </w:r>
      <w:commentRangeStart w:id="10"/>
      <w:r w:rsidRPr="007E0507">
        <w:rPr>
          <w:rFonts w:ascii="Times New Roman" w:eastAsia="Times New Roman" w:hAnsi="Times New Roman" w:cs="Times New Roman"/>
          <w:color w:val="000000"/>
          <w:sz w:val="22"/>
          <w:szCs w:val="22"/>
        </w:rPr>
        <w:t>where</w:t>
      </w:r>
      <w:commentRangeEnd w:id="10"/>
      <w:r w:rsidR="008E4461">
        <w:rPr>
          <w:rStyle w:val="CommentReference"/>
        </w:rPr>
        <w:commentReference w:id="10"/>
      </w:r>
      <w:r w:rsidRPr="007E0507">
        <w:rPr>
          <w:rFonts w:ascii="Times New Roman" w:eastAsia="Times New Roman" w:hAnsi="Times New Roman" w:cs="Times New Roman"/>
          <w:color w:val="000000"/>
          <w:sz w:val="22"/>
          <w:szCs w:val="22"/>
        </w:rPr>
        <w:t xml:space="preserve"> I’ll learn to tailor the production of medications to specific needs and utilize acids to formulate pharmaceutical products. </w:t>
      </w:r>
      <w:r w:rsidRPr="007E0507">
        <w:rPr>
          <w:rFonts w:ascii="Times New Roman" w:eastAsia="Times New Roman" w:hAnsi="Times New Roman" w:cs="Times New Roman"/>
          <w:color w:val="222222"/>
          <w:sz w:val="22"/>
          <w:szCs w:val="22"/>
          <w:shd w:val="clear" w:color="auto" w:fill="FFFFFF"/>
        </w:rPr>
        <w:t> </w:t>
      </w:r>
    </w:p>
    <w:p w14:paraId="010BCF57" w14:textId="09D2060A"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Developing a company requires more than just skills and work experience</w:t>
      </w:r>
      <w:ins w:id="11" w:author="Alyssa Manik" w:date="2021-01-30T00:57:00Z">
        <w:r w:rsidR="008E4461">
          <w:rPr>
            <w:rFonts w:ascii="Times New Roman" w:eastAsia="Times New Roman" w:hAnsi="Times New Roman" w:cs="Times New Roman"/>
            <w:color w:val="000000"/>
            <w:sz w:val="22"/>
            <w:szCs w:val="22"/>
          </w:rPr>
          <w:t xml:space="preserve">, </w:t>
        </w:r>
        <w:commentRangeStart w:id="12"/>
        <w:r w:rsidR="008E4461">
          <w:rPr>
            <w:rFonts w:ascii="Times New Roman" w:eastAsia="Times New Roman" w:hAnsi="Times New Roman" w:cs="Times New Roman"/>
            <w:color w:val="000000"/>
            <w:sz w:val="22"/>
            <w:szCs w:val="22"/>
          </w:rPr>
          <w:t>however</w:t>
        </w:r>
        <w:commentRangeEnd w:id="12"/>
        <w:r w:rsidR="008E4461">
          <w:rPr>
            <w:rStyle w:val="CommentReference"/>
          </w:rPr>
          <w:commentReference w:id="12"/>
        </w:r>
        <w:r w:rsidR="008E4461">
          <w:rPr>
            <w:rFonts w:ascii="Times New Roman" w:eastAsia="Times New Roman" w:hAnsi="Times New Roman" w:cs="Times New Roman"/>
            <w:color w:val="000000"/>
            <w:sz w:val="22"/>
            <w:szCs w:val="22"/>
          </w:rPr>
          <w:t xml:space="preserve"> (?)</w:t>
        </w:r>
      </w:ins>
      <w:r w:rsidRPr="007E0507">
        <w:rPr>
          <w:rFonts w:ascii="Times New Roman" w:eastAsia="Times New Roman" w:hAnsi="Times New Roman" w:cs="Times New Roman"/>
          <w:color w:val="000000"/>
          <w:sz w:val="22"/>
          <w:szCs w:val="22"/>
        </w:rPr>
        <w:t xml:space="preserve">, it calls for leadership and entrepreneurial skills. Therefore, the ELP, unique to the University of Michigan, is the perfect program to enhance those skills. Through the 3-credit courses, internships at start-ups, opportunities to begin a venture, and exclusive access to engaging with notable investors, this program will distinguish myself from other good developers and </w:t>
      </w:r>
      <w:commentRangeStart w:id="13"/>
      <w:r w:rsidRPr="007E0507">
        <w:rPr>
          <w:rFonts w:ascii="Times New Roman" w:eastAsia="Times New Roman" w:hAnsi="Times New Roman" w:cs="Times New Roman"/>
          <w:color w:val="000000"/>
          <w:sz w:val="22"/>
          <w:szCs w:val="22"/>
        </w:rPr>
        <w:t>businessmen</w:t>
      </w:r>
      <w:commentRangeEnd w:id="13"/>
      <w:r w:rsidR="008E4461">
        <w:rPr>
          <w:rStyle w:val="CommentReference"/>
        </w:rPr>
        <w:commentReference w:id="13"/>
      </w:r>
      <w:r w:rsidRPr="007E0507">
        <w:rPr>
          <w:rFonts w:ascii="Times New Roman" w:eastAsia="Times New Roman" w:hAnsi="Times New Roman" w:cs="Times New Roman"/>
          <w:color w:val="000000"/>
          <w:sz w:val="22"/>
          <w:szCs w:val="22"/>
        </w:rPr>
        <w:t>. </w:t>
      </w:r>
    </w:p>
    <w:p w14:paraId="3D1DE5F7" w14:textId="5F3D37EE" w:rsidR="007E0507" w:rsidRPr="007E0507" w:rsidRDefault="007E0507" w:rsidP="007265B8">
      <w:pPr>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222222"/>
          <w:sz w:val="22"/>
          <w:szCs w:val="22"/>
          <w:shd w:val="clear" w:color="auto" w:fill="FFFFFF"/>
        </w:rPr>
        <w:t>The University of Michigan</w:t>
      </w:r>
      <w:r w:rsidR="007D6D8E">
        <w:rPr>
          <w:rFonts w:ascii="Times New Roman" w:eastAsia="Times New Roman" w:hAnsi="Times New Roman" w:cs="Times New Roman"/>
          <w:color w:val="222222"/>
          <w:sz w:val="22"/>
          <w:szCs w:val="22"/>
          <w:shd w:val="clear" w:color="auto" w:fill="FFFFFF"/>
        </w:rPr>
        <w:t>’s</w:t>
      </w:r>
      <w:r w:rsidRPr="007E0507">
        <w:rPr>
          <w:rFonts w:ascii="Times New Roman" w:eastAsia="Times New Roman" w:hAnsi="Times New Roman" w:cs="Times New Roman"/>
          <w:color w:val="222222"/>
          <w:sz w:val="22"/>
          <w:szCs w:val="22"/>
          <w:shd w:val="clear" w:color="auto" w:fill="FFFFFF"/>
        </w:rPr>
        <w:t xml:space="preserve"> </w:t>
      </w:r>
      <w:commentRangeStart w:id="14"/>
      <w:r w:rsidRPr="007E0507">
        <w:rPr>
          <w:rFonts w:ascii="Times New Roman" w:eastAsia="Times New Roman" w:hAnsi="Times New Roman" w:cs="Times New Roman"/>
          <w:color w:val="222222"/>
          <w:sz w:val="22"/>
          <w:szCs w:val="22"/>
          <w:shd w:val="clear" w:color="auto" w:fill="FFFFFF"/>
        </w:rPr>
        <w:t xml:space="preserve">College of Engineering </w:t>
      </w:r>
      <w:commentRangeEnd w:id="14"/>
      <w:r w:rsidR="008E4461">
        <w:rPr>
          <w:rStyle w:val="CommentReference"/>
        </w:rPr>
        <w:commentReference w:id="14"/>
      </w:r>
      <w:r w:rsidRPr="007E0507">
        <w:rPr>
          <w:rFonts w:ascii="Times New Roman" w:eastAsia="Times New Roman" w:hAnsi="Times New Roman" w:cs="Times New Roman"/>
          <w:color w:val="222222"/>
          <w:sz w:val="22"/>
          <w:szCs w:val="22"/>
          <w:shd w:val="clear" w:color="auto" w:fill="FFFFFF"/>
        </w:rPr>
        <w:t xml:space="preserve">provides its students with a great school-life balance environment. </w:t>
      </w:r>
      <w:commentRangeStart w:id="15"/>
      <w:r w:rsidRPr="007E0507">
        <w:rPr>
          <w:rFonts w:ascii="Times New Roman" w:eastAsia="Times New Roman" w:hAnsi="Times New Roman" w:cs="Times New Roman"/>
          <w:color w:val="222222"/>
          <w:sz w:val="22"/>
          <w:szCs w:val="22"/>
          <w:shd w:val="clear" w:color="auto" w:fill="FFFFFF"/>
        </w:rPr>
        <w:t xml:space="preserve">As engineering is a demanding degree, the extracurriculars provided will help me grow as a student, leader, and individual. Furthermore, </w:t>
      </w:r>
      <w:r w:rsidRPr="007E0507">
        <w:rPr>
          <w:rFonts w:ascii="Times New Roman" w:eastAsia="Times New Roman" w:hAnsi="Times New Roman" w:cs="Times New Roman"/>
          <w:color w:val="000000"/>
          <w:sz w:val="22"/>
          <w:szCs w:val="22"/>
        </w:rPr>
        <w:t>Michigan’s curriculum focusing on learning through “doing and collaboration” is essential for aspiring engineer</w:t>
      </w:r>
      <w:r w:rsidR="005A098A">
        <w:rPr>
          <w:rFonts w:ascii="Times New Roman" w:eastAsia="Times New Roman" w:hAnsi="Times New Roman" w:cs="Times New Roman"/>
          <w:color w:val="000000"/>
          <w:sz w:val="22"/>
          <w:szCs w:val="22"/>
        </w:rPr>
        <w:t>s</w:t>
      </w:r>
      <w:r w:rsidRPr="007E0507">
        <w:rPr>
          <w:rFonts w:ascii="Times New Roman" w:eastAsia="Times New Roman" w:hAnsi="Times New Roman" w:cs="Times New Roman"/>
          <w:color w:val="000000"/>
          <w:sz w:val="22"/>
          <w:szCs w:val="22"/>
        </w:rPr>
        <w:t xml:space="preserve"> and entrepreneur</w:t>
      </w:r>
      <w:r w:rsidR="005A098A">
        <w:rPr>
          <w:rFonts w:ascii="Times New Roman" w:eastAsia="Times New Roman" w:hAnsi="Times New Roman" w:cs="Times New Roman"/>
          <w:color w:val="000000"/>
          <w:sz w:val="22"/>
          <w:szCs w:val="22"/>
        </w:rPr>
        <w:t>s</w:t>
      </w:r>
      <w:commentRangeEnd w:id="15"/>
      <w:r w:rsidR="00386DCE">
        <w:rPr>
          <w:rStyle w:val="CommentReference"/>
        </w:rPr>
        <w:commentReference w:id="15"/>
      </w:r>
      <w:r w:rsidRPr="007E0507">
        <w:rPr>
          <w:rFonts w:ascii="Times New Roman" w:eastAsia="Times New Roman" w:hAnsi="Times New Roman" w:cs="Times New Roman"/>
          <w:color w:val="000000"/>
          <w:sz w:val="22"/>
          <w:szCs w:val="22"/>
        </w:rPr>
        <w:t xml:space="preserve">. I believe that as a Wolverine, I’ll be </w:t>
      </w:r>
      <w:commentRangeStart w:id="16"/>
      <w:r w:rsidRPr="007E0507">
        <w:rPr>
          <w:rFonts w:ascii="Times New Roman" w:eastAsia="Times New Roman" w:hAnsi="Times New Roman" w:cs="Times New Roman"/>
          <w:color w:val="000000"/>
          <w:sz w:val="22"/>
          <w:szCs w:val="22"/>
        </w:rPr>
        <w:t>equipped well</w:t>
      </w:r>
      <w:commentRangeEnd w:id="16"/>
      <w:r w:rsidR="00386DCE">
        <w:rPr>
          <w:rStyle w:val="CommentReference"/>
        </w:rPr>
        <w:commentReference w:id="16"/>
      </w:r>
      <w:r w:rsidRPr="007E0507">
        <w:rPr>
          <w:rFonts w:ascii="Times New Roman" w:eastAsia="Times New Roman" w:hAnsi="Times New Roman" w:cs="Times New Roman"/>
          <w:color w:val="000000"/>
          <w:sz w:val="22"/>
          <w:szCs w:val="22"/>
        </w:rPr>
        <w:t xml:space="preserve"> to turn my dream into a reality with the support of the school-spirited community.</w:t>
      </w:r>
      <w:r w:rsidRPr="007E0507">
        <w:rPr>
          <w:rFonts w:ascii="Arial" w:eastAsia="Times New Roman" w:hAnsi="Arial" w:cs="Arial"/>
          <w:color w:val="000000"/>
          <w:sz w:val="22"/>
          <w:szCs w:val="22"/>
        </w:rPr>
        <w:t xml:space="preserve"> </w:t>
      </w:r>
    </w:p>
    <w:p w14:paraId="21B47373" w14:textId="77777777" w:rsidR="00331531" w:rsidRPr="00331531" w:rsidRDefault="00331531" w:rsidP="00331531">
      <w:pPr>
        <w:jc w:val="both"/>
        <w:rPr>
          <w:rFonts w:ascii="Times New Roman" w:eastAsia="Times New Roman" w:hAnsi="Times New Roman" w:cs="Times New Roman"/>
        </w:rPr>
      </w:pPr>
    </w:p>
    <w:p w14:paraId="729C547D" w14:textId="77777777" w:rsidR="00331531" w:rsidRDefault="00331531" w:rsidP="00331531">
      <w:pPr>
        <w:jc w:val="both"/>
      </w:pPr>
    </w:p>
    <w:sectPr w:rsidR="0033153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1-01-30T00:53:00Z" w:initials="AM">
    <w:p w14:paraId="7CD3861A" w14:textId="6A6FAD4B" w:rsidR="008E4461" w:rsidRDefault="008E4461">
      <w:pPr>
        <w:pStyle w:val="CommentText"/>
      </w:pPr>
      <w:r>
        <w:rPr>
          <w:rStyle w:val="CommentReference"/>
        </w:rPr>
        <w:annotationRef/>
      </w:r>
      <w:r>
        <w:t xml:space="preserve">To shorten this, you can say “But bacteria can be helpful- this astounding </w:t>
      </w:r>
      <w:proofErr w:type="gramStart"/>
      <w:r>
        <w:t>knowledge..</w:t>
      </w:r>
      <w:proofErr w:type="gramEnd"/>
      <w:r>
        <w:t>”</w:t>
      </w:r>
    </w:p>
  </w:comment>
  <w:comment w:id="1" w:author="Alyssa Manik" w:date="2021-01-30T01:03:00Z" w:initials="AM">
    <w:p w14:paraId="40F5CFDF" w14:textId="5AB0E925" w:rsidR="00386DCE" w:rsidRDefault="00386DCE">
      <w:pPr>
        <w:pStyle w:val="CommentText"/>
      </w:pPr>
      <w:r>
        <w:rPr>
          <w:rStyle w:val="CommentReference"/>
        </w:rPr>
        <w:annotationRef/>
      </w:r>
      <w:r>
        <w:t xml:space="preserve">Try to be more concise, “My AP Biology textbook wasn’t enough to satisfy my curiosity.” Whenever you can cut, try to cut, because you don’t </w:t>
      </w:r>
      <w:proofErr w:type="spellStart"/>
      <w:r>
        <w:t>wanr</w:t>
      </w:r>
      <w:proofErr w:type="spellEnd"/>
      <w:r>
        <w:t xml:space="preserve"> to lose the attention of the person reading this.</w:t>
      </w:r>
    </w:p>
  </w:comment>
  <w:comment w:id="2" w:author="Paul Edison" w:date="2021-01-30T10:09:00Z" w:initials="PE">
    <w:p w14:paraId="13A84D2C" w14:textId="77777777" w:rsidR="00893663" w:rsidRDefault="00893663">
      <w:pPr>
        <w:pStyle w:val="CommentText"/>
        <w:rPr>
          <w:rStyle w:val="CommentReference"/>
        </w:rPr>
      </w:pPr>
      <w:r>
        <w:rPr>
          <w:rStyle w:val="CommentReference"/>
        </w:rPr>
        <w:annotationRef/>
      </w:r>
      <w:r>
        <w:rPr>
          <w:rStyle w:val="CommentReference"/>
        </w:rPr>
        <w:t xml:space="preserve">This experience stands out to me. However, I think you can milk this even more. Many people can say </w:t>
      </w:r>
      <w:proofErr w:type="gramStart"/>
      <w:r>
        <w:rPr>
          <w:rStyle w:val="CommentReference"/>
        </w:rPr>
        <w:t>they’ve</w:t>
      </w:r>
      <w:proofErr w:type="gramEnd"/>
      <w:r>
        <w:rPr>
          <w:rStyle w:val="CommentReference"/>
        </w:rPr>
        <w:t xml:space="preserve"> learned about bacterial transformation and the immune system. But what was the thing unique to your experience at Johns Hopkins? </w:t>
      </w:r>
    </w:p>
    <w:p w14:paraId="73A758DC" w14:textId="77777777" w:rsidR="00893663" w:rsidRDefault="00893663">
      <w:pPr>
        <w:pStyle w:val="CommentText"/>
        <w:rPr>
          <w:rStyle w:val="CommentReference"/>
        </w:rPr>
      </w:pPr>
    </w:p>
    <w:p w14:paraId="7608F01F" w14:textId="1BCFF2EB" w:rsidR="00893663" w:rsidRDefault="00893663" w:rsidP="00893663">
      <w:pPr>
        <w:pStyle w:val="CommentText"/>
      </w:pPr>
      <w:r>
        <w:rPr>
          <w:rStyle w:val="CommentReference"/>
        </w:rPr>
        <w:annotationRef/>
      </w:r>
      <w:r>
        <w:t xml:space="preserve">I think if </w:t>
      </w:r>
      <w:proofErr w:type="gramStart"/>
      <w:r>
        <w:t>you’re</w:t>
      </w:r>
      <w:proofErr w:type="gramEnd"/>
      <w:r>
        <w:t xml:space="preserve"> more specific here, you can make yourself more memorable here. </w:t>
      </w:r>
    </w:p>
    <w:p w14:paraId="4FF0CD5F" w14:textId="77777777" w:rsidR="00893663" w:rsidRDefault="00893663" w:rsidP="00893663">
      <w:pPr>
        <w:pStyle w:val="CommentText"/>
      </w:pPr>
    </w:p>
    <w:p w14:paraId="640395F1" w14:textId="77777777" w:rsidR="00893663" w:rsidRDefault="00893663" w:rsidP="00893663">
      <w:pPr>
        <w:pStyle w:val="CommentText"/>
      </w:pPr>
      <w:r>
        <w:t xml:space="preserve">Right now, </w:t>
      </w:r>
      <w:proofErr w:type="gramStart"/>
      <w:r>
        <w:t>you’re</w:t>
      </w:r>
      <w:proofErr w:type="gramEnd"/>
      <w:r>
        <w:t xml:space="preserve"> just ‘yogurt girl’ to me. </w:t>
      </w:r>
      <w:proofErr w:type="gramStart"/>
      <w:r>
        <w:t>That’s</w:t>
      </w:r>
      <w:proofErr w:type="gramEnd"/>
      <w:r>
        <w:t xml:space="preserve"> a great start! Now you want to attach positive qualities to the yogurt girl hook. Oh, the yogurt girl who did X at JHU. </w:t>
      </w:r>
    </w:p>
    <w:p w14:paraId="53349D12" w14:textId="3AA5547F" w:rsidR="00893663" w:rsidRDefault="00893663">
      <w:pPr>
        <w:pStyle w:val="CommentText"/>
      </w:pPr>
    </w:p>
  </w:comment>
  <w:comment w:id="3" w:author="Alyssa Manik" w:date="2021-01-30T00:54:00Z" w:initials="AM">
    <w:p w14:paraId="5957F973" w14:textId="402FD749" w:rsidR="008E4461" w:rsidRDefault="008E4461">
      <w:pPr>
        <w:pStyle w:val="CommentText"/>
      </w:pPr>
      <w:r>
        <w:rPr>
          <w:rStyle w:val="CommentReference"/>
        </w:rPr>
        <w:annotationRef/>
      </w:r>
      <w:r>
        <w:t xml:space="preserve">This word isn’t typically used in this </w:t>
      </w:r>
      <w:proofErr w:type="gramStart"/>
      <w:r>
        <w:t>context</w:t>
      </w:r>
      <w:proofErr w:type="gramEnd"/>
    </w:p>
  </w:comment>
  <w:comment w:id="4" w:author="Alyssa Manik" w:date="2021-01-30T01:04:00Z" w:initials="AM">
    <w:p w14:paraId="4FED1F8F" w14:textId="5A89D2EA" w:rsidR="00386DCE" w:rsidRDefault="00386DCE">
      <w:pPr>
        <w:pStyle w:val="CommentText"/>
      </w:pPr>
      <w:r>
        <w:rPr>
          <w:rStyle w:val="CommentReference"/>
        </w:rPr>
        <w:annotationRef/>
      </w:r>
      <w:r>
        <w:t>Try to be more specific: which part are you trying to improve?</w:t>
      </w:r>
    </w:p>
  </w:comment>
  <w:comment w:id="5" w:author="Alyssa Manik" w:date="2021-01-30T00:55:00Z" w:initials="AM">
    <w:p w14:paraId="0662F03A" w14:textId="50FE2F47" w:rsidR="008E4461" w:rsidRDefault="008E4461">
      <w:pPr>
        <w:pStyle w:val="CommentText"/>
      </w:pPr>
      <w:r>
        <w:rPr>
          <w:rStyle w:val="CommentReference"/>
        </w:rPr>
        <w:annotationRef/>
      </w:r>
      <w:r>
        <w:t>Sorry, I don’t understand the jump from bacterial transformation to engineering, maybe make it clear that you’re discussing medical engineering?</w:t>
      </w:r>
    </w:p>
  </w:comment>
  <w:comment w:id="6" w:author="Alyssa Manik" w:date="2021-01-30T01:05:00Z" w:initials="AM">
    <w:p w14:paraId="746D4A59" w14:textId="65A6BF34" w:rsidR="00386DCE" w:rsidRDefault="00386DCE">
      <w:pPr>
        <w:pStyle w:val="CommentText"/>
      </w:pPr>
      <w:r>
        <w:rPr>
          <w:rStyle w:val="CommentReference"/>
        </w:rPr>
        <w:annotationRef/>
      </w:r>
      <w:r>
        <w:t>Yes, but unfortunately, this makes a comparison between “saving many lives” and “attempt to help local children” where it sounded like you were unsure if you did help them. Don’t say similar, say that you’ve been taking steps, such as the project you did:</w:t>
      </w:r>
    </w:p>
  </w:comment>
  <w:comment w:id="7" w:author="Alyssa Manik" w:date="2021-01-30T00:56:00Z" w:initials="AM">
    <w:p w14:paraId="42688C49" w14:textId="03EB0CB6" w:rsidR="008E4461" w:rsidRDefault="008E4461">
      <w:pPr>
        <w:pStyle w:val="CommentText"/>
      </w:pPr>
      <w:r>
        <w:rPr>
          <w:rStyle w:val="CommentReference"/>
        </w:rPr>
        <w:annotationRef/>
      </w:r>
      <w:r>
        <w:t>Good.</w:t>
      </w:r>
    </w:p>
  </w:comment>
  <w:comment w:id="8" w:author="Paul Edison" w:date="2021-01-30T10:13:00Z" w:initials="PE">
    <w:p w14:paraId="7D968AAC" w14:textId="3E336C07" w:rsidR="00893663" w:rsidRDefault="00893663">
      <w:pPr>
        <w:pStyle w:val="CommentText"/>
      </w:pPr>
      <w:r>
        <w:rPr>
          <w:rStyle w:val="CommentReference"/>
        </w:rPr>
        <w:annotationRef/>
      </w:r>
      <w:r>
        <w:t>Master’s</w:t>
      </w:r>
    </w:p>
  </w:comment>
  <w:comment w:id="9" w:author="Alyssa Manik" w:date="2021-01-30T01:16:00Z" w:initials="AM">
    <w:p w14:paraId="0C76F6C1" w14:textId="43A42D43" w:rsidR="009D3C5D" w:rsidRDefault="009D3C5D">
      <w:pPr>
        <w:pStyle w:val="CommentText"/>
      </w:pPr>
      <w:r>
        <w:rPr>
          <w:rStyle w:val="CommentReference"/>
        </w:rPr>
        <w:annotationRef/>
      </w:r>
      <w:proofErr w:type="gramStart"/>
      <w:r>
        <w:t>There’s</w:t>
      </w:r>
      <w:proofErr w:type="gramEnd"/>
      <w:r>
        <w:t xml:space="preserve"> a bit of transition missing here, ideally a connecting statement.</w:t>
      </w:r>
    </w:p>
  </w:comment>
  <w:comment w:id="10" w:author="Alyssa Manik" w:date="2021-01-30T00:56:00Z" w:initials="AM">
    <w:p w14:paraId="6B5354C4" w14:textId="3482C9F7" w:rsidR="008E4461" w:rsidRDefault="008E4461">
      <w:pPr>
        <w:pStyle w:val="CommentText"/>
      </w:pPr>
      <w:r>
        <w:rPr>
          <w:rStyle w:val="CommentReference"/>
        </w:rPr>
        <w:annotationRef/>
      </w:r>
      <w:r>
        <w:t>Good.</w:t>
      </w:r>
    </w:p>
  </w:comment>
  <w:comment w:id="12" w:author="Alyssa Manik" w:date="2021-01-30T00:57:00Z" w:initials="AM">
    <w:p w14:paraId="593E6D52" w14:textId="094E77D7" w:rsidR="008E4461" w:rsidRDefault="008E4461">
      <w:pPr>
        <w:pStyle w:val="CommentText"/>
      </w:pPr>
      <w:r>
        <w:rPr>
          <w:rStyle w:val="CommentReference"/>
        </w:rPr>
        <w:annotationRef/>
      </w:r>
      <w:r>
        <w:t>Add a preposition here. Because you’re saying developing a company is more than… BUT ALSO calls for…</w:t>
      </w:r>
    </w:p>
  </w:comment>
  <w:comment w:id="13" w:author="Alyssa Manik" w:date="2021-01-30T00:57:00Z" w:initials="AM">
    <w:p w14:paraId="2258315F" w14:textId="4174484B" w:rsidR="008E4461" w:rsidRDefault="008E4461">
      <w:pPr>
        <w:pStyle w:val="CommentText"/>
      </w:pPr>
      <w:r>
        <w:rPr>
          <w:rStyle w:val="CommentReference"/>
        </w:rPr>
        <w:annotationRef/>
      </w:r>
      <w:r>
        <w:t>Alright.</w:t>
      </w:r>
    </w:p>
  </w:comment>
  <w:comment w:id="14" w:author="Alyssa Manik" w:date="2021-01-30T00:58:00Z" w:initials="AM">
    <w:p w14:paraId="25064C93" w14:textId="69531560" w:rsidR="008E4461" w:rsidRDefault="008E4461">
      <w:pPr>
        <w:pStyle w:val="CommentText"/>
      </w:pPr>
      <w:r>
        <w:rPr>
          <w:rStyle w:val="CommentReference"/>
        </w:rPr>
        <w:annotationRef/>
      </w:r>
      <w:r>
        <w:t xml:space="preserve">You mentioned this before, so you don’t really have to repeat the long </w:t>
      </w:r>
      <w:proofErr w:type="gramStart"/>
      <w:r>
        <w:t>name.</w:t>
      </w:r>
      <w:r w:rsidR="00386DCE">
        <w:t>(</w:t>
      </w:r>
      <w:proofErr w:type="gramEnd"/>
      <w:r w:rsidR="00386DCE">
        <w:t>Michigan Engineering?)</w:t>
      </w:r>
    </w:p>
  </w:comment>
  <w:comment w:id="15" w:author="Alyssa Manik" w:date="2021-01-30T01:09:00Z" w:initials="AM">
    <w:p w14:paraId="490217C4" w14:textId="5A192EF0" w:rsidR="00386DCE" w:rsidRDefault="00386DCE">
      <w:pPr>
        <w:pStyle w:val="CommentText"/>
      </w:pPr>
      <w:r>
        <w:rPr>
          <w:rStyle w:val="CommentReference"/>
        </w:rPr>
        <w:annotationRef/>
      </w:r>
      <w:r>
        <w:t>To be fair, it’s good that you’re showing awareness. But conclusions should mainly summarize what you’ve mentioned. I see student, leader, individual, which is great! But your essay was implying pharmacist, medical engineer, and entrepreneur, so it was a bit off the track.</w:t>
      </w:r>
    </w:p>
  </w:comment>
  <w:comment w:id="16" w:author="Alyssa Manik" w:date="2021-01-30T01:03:00Z" w:initials="AM">
    <w:p w14:paraId="336803C7" w14:textId="06D8A9C6" w:rsidR="00386DCE" w:rsidRDefault="00386DCE">
      <w:pPr>
        <w:pStyle w:val="CommentText"/>
      </w:pPr>
      <w:r>
        <w:rPr>
          <w:rStyle w:val="CommentReference"/>
        </w:rPr>
        <w:annotationRef/>
      </w:r>
      <w:r>
        <w:t>Well-equipped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D3861A" w15:done="0"/>
  <w15:commentEx w15:paraId="40F5CFDF" w15:done="0"/>
  <w15:commentEx w15:paraId="53349D12" w15:done="0"/>
  <w15:commentEx w15:paraId="5957F973" w15:done="0"/>
  <w15:commentEx w15:paraId="4FED1F8F" w15:done="0"/>
  <w15:commentEx w15:paraId="0662F03A" w15:done="0"/>
  <w15:commentEx w15:paraId="746D4A59" w15:done="0"/>
  <w15:commentEx w15:paraId="42688C49" w15:done="0"/>
  <w15:commentEx w15:paraId="7D968AAC" w15:done="0"/>
  <w15:commentEx w15:paraId="0C76F6C1" w15:done="0"/>
  <w15:commentEx w15:paraId="6B5354C4" w15:done="0"/>
  <w15:commentEx w15:paraId="593E6D52" w15:done="0"/>
  <w15:commentEx w15:paraId="2258315F" w15:done="0"/>
  <w15:commentEx w15:paraId="25064C93" w15:done="0"/>
  <w15:commentEx w15:paraId="490217C4" w15:done="0"/>
  <w15:commentEx w15:paraId="33680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F2C7D" w16cex:dateUtc="2021-01-29T17:53:00Z"/>
  <w16cex:commentExtensible w16cex:durableId="23BF2EE5" w16cex:dateUtc="2021-01-29T18:03:00Z"/>
  <w16cex:commentExtensible w16cex:durableId="23BFAEC0" w16cex:dateUtc="2021-01-30T03:09:00Z"/>
  <w16cex:commentExtensible w16cex:durableId="23BF2CB2" w16cex:dateUtc="2021-01-29T17:54:00Z"/>
  <w16cex:commentExtensible w16cex:durableId="23BF2F2F" w16cex:dateUtc="2021-01-29T18:04:00Z"/>
  <w16cex:commentExtensible w16cex:durableId="23BF2CEC" w16cex:dateUtc="2021-01-29T17:55:00Z"/>
  <w16cex:commentExtensible w16cex:durableId="23BF2F51" w16cex:dateUtc="2021-01-29T18:05:00Z"/>
  <w16cex:commentExtensible w16cex:durableId="23BF2D3C" w16cex:dateUtc="2021-01-29T17:56:00Z"/>
  <w16cex:commentExtensible w16cex:durableId="23BFAFE2" w16cex:dateUtc="2021-01-30T03:13:00Z"/>
  <w16cex:commentExtensible w16cex:durableId="23BF31EB" w16cex:dateUtc="2021-01-29T18:16:00Z"/>
  <w16cex:commentExtensible w16cex:durableId="23BF2D51" w16cex:dateUtc="2021-01-29T17:56:00Z"/>
  <w16cex:commentExtensible w16cex:durableId="23BF2D62" w16cex:dateUtc="2021-01-29T17:57:00Z"/>
  <w16cex:commentExtensible w16cex:durableId="23BF2D90" w16cex:dateUtc="2021-01-29T17:57:00Z"/>
  <w16cex:commentExtensible w16cex:durableId="23BF2D9A" w16cex:dateUtc="2021-01-29T17:58:00Z"/>
  <w16cex:commentExtensible w16cex:durableId="23BF303A" w16cex:dateUtc="2021-01-29T18:09:00Z"/>
  <w16cex:commentExtensible w16cex:durableId="23BF2ED4" w16cex:dateUtc="2021-01-29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D3861A" w16cid:durableId="23BF2C7D"/>
  <w16cid:commentId w16cid:paraId="40F5CFDF" w16cid:durableId="23BF2EE5"/>
  <w16cid:commentId w16cid:paraId="53349D12" w16cid:durableId="23BFAEC0"/>
  <w16cid:commentId w16cid:paraId="5957F973" w16cid:durableId="23BF2CB2"/>
  <w16cid:commentId w16cid:paraId="4FED1F8F" w16cid:durableId="23BF2F2F"/>
  <w16cid:commentId w16cid:paraId="0662F03A" w16cid:durableId="23BF2CEC"/>
  <w16cid:commentId w16cid:paraId="746D4A59" w16cid:durableId="23BF2F51"/>
  <w16cid:commentId w16cid:paraId="42688C49" w16cid:durableId="23BF2D3C"/>
  <w16cid:commentId w16cid:paraId="7D968AAC" w16cid:durableId="23BFAFE2"/>
  <w16cid:commentId w16cid:paraId="0C76F6C1" w16cid:durableId="23BF31EB"/>
  <w16cid:commentId w16cid:paraId="6B5354C4" w16cid:durableId="23BF2D51"/>
  <w16cid:commentId w16cid:paraId="593E6D52" w16cid:durableId="23BF2D62"/>
  <w16cid:commentId w16cid:paraId="2258315F" w16cid:durableId="23BF2D90"/>
  <w16cid:commentId w16cid:paraId="25064C93" w16cid:durableId="23BF2D9A"/>
  <w16cid:commentId w16cid:paraId="490217C4" w16cid:durableId="23BF303A"/>
  <w16cid:commentId w16cid:paraId="336803C7" w16cid:durableId="23BF2E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31"/>
    <w:rsid w:val="000C7943"/>
    <w:rsid w:val="002647D9"/>
    <w:rsid w:val="00331531"/>
    <w:rsid w:val="00386DCE"/>
    <w:rsid w:val="004A375B"/>
    <w:rsid w:val="005A098A"/>
    <w:rsid w:val="007265B8"/>
    <w:rsid w:val="007D6D8E"/>
    <w:rsid w:val="007E0507"/>
    <w:rsid w:val="00893663"/>
    <w:rsid w:val="008C7943"/>
    <w:rsid w:val="008E4461"/>
    <w:rsid w:val="00956B82"/>
    <w:rsid w:val="009D3C5D"/>
    <w:rsid w:val="00A3079B"/>
    <w:rsid w:val="00A369E9"/>
    <w:rsid w:val="00B041D0"/>
    <w:rsid w:val="00B82333"/>
    <w:rsid w:val="00D8740A"/>
    <w:rsid w:val="00DA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2F64"/>
  <w15:chartTrackingRefBased/>
  <w15:docId w15:val="{A8AE1A61-29AF-C24A-A15C-8F8A48D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3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E4461"/>
    <w:rPr>
      <w:sz w:val="16"/>
      <w:szCs w:val="16"/>
    </w:rPr>
  </w:style>
  <w:style w:type="paragraph" w:styleId="CommentText">
    <w:name w:val="annotation text"/>
    <w:basedOn w:val="Normal"/>
    <w:link w:val="CommentTextChar"/>
    <w:uiPriority w:val="99"/>
    <w:semiHidden/>
    <w:unhideWhenUsed/>
    <w:rsid w:val="008E4461"/>
    <w:rPr>
      <w:sz w:val="20"/>
      <w:szCs w:val="20"/>
    </w:rPr>
  </w:style>
  <w:style w:type="character" w:customStyle="1" w:styleId="CommentTextChar">
    <w:name w:val="Comment Text Char"/>
    <w:basedOn w:val="DefaultParagraphFont"/>
    <w:link w:val="CommentText"/>
    <w:uiPriority w:val="99"/>
    <w:semiHidden/>
    <w:rsid w:val="008E4461"/>
    <w:rPr>
      <w:sz w:val="20"/>
      <w:szCs w:val="20"/>
    </w:rPr>
  </w:style>
  <w:style w:type="paragraph" w:styleId="CommentSubject">
    <w:name w:val="annotation subject"/>
    <w:basedOn w:val="CommentText"/>
    <w:next w:val="CommentText"/>
    <w:link w:val="CommentSubjectChar"/>
    <w:uiPriority w:val="99"/>
    <w:semiHidden/>
    <w:unhideWhenUsed/>
    <w:rsid w:val="008E4461"/>
    <w:rPr>
      <w:b/>
      <w:bCs/>
    </w:rPr>
  </w:style>
  <w:style w:type="character" w:customStyle="1" w:styleId="CommentSubjectChar">
    <w:name w:val="Comment Subject Char"/>
    <w:basedOn w:val="CommentTextChar"/>
    <w:link w:val="CommentSubject"/>
    <w:uiPriority w:val="99"/>
    <w:semiHidden/>
    <w:rsid w:val="008E4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9761">
      <w:bodyDiv w:val="1"/>
      <w:marLeft w:val="0"/>
      <w:marRight w:val="0"/>
      <w:marTop w:val="0"/>
      <w:marBottom w:val="0"/>
      <w:divBdr>
        <w:top w:val="none" w:sz="0" w:space="0" w:color="auto"/>
        <w:left w:val="none" w:sz="0" w:space="0" w:color="auto"/>
        <w:bottom w:val="none" w:sz="0" w:space="0" w:color="auto"/>
        <w:right w:val="none" w:sz="0" w:space="0" w:color="auto"/>
      </w:divBdr>
    </w:div>
    <w:div w:id="6753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16</cp:revision>
  <dcterms:created xsi:type="dcterms:W3CDTF">2021-01-27T03:23:00Z</dcterms:created>
  <dcterms:modified xsi:type="dcterms:W3CDTF">2021-01-30T03:15:00Z</dcterms:modified>
</cp:coreProperties>
</file>