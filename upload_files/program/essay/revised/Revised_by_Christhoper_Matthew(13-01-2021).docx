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A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Engineering and Computer Science students are sometimes assumed to have personalities with shared traits or characteristics. What is a trait or characteristic you believe you share with other engineering and computer science students and another where you differ? Please tell us about these two traits and </w:t>
      </w:r>
      <w:r>
        <w:rPr>
          <w:rFonts w:ascii="Times New Roman" w:hAnsi="Times New Roman"/>
          <w:b/>
          <w:bCs/>
          <w:sz w:val="24"/>
          <w:szCs w:val="24"/>
          <w:highlight w:val="yellow"/>
          <w:rPrChange w:id="0" w:author="Paul Edison" w:date="2021-01-13T14:31:43Z"/>
        </w:rPr>
        <w:t>why you chose them</w:t>
      </w:r>
      <w:r>
        <w:rPr>
          <w:rFonts w:ascii="Times New Roman" w:hAnsi="Times New Roman"/>
          <w:b/>
          <w:bCs/>
          <w:sz w:val="24"/>
          <w:szCs w:val="24"/>
        </w:rPr>
        <w:t>. (250 words)</w:t>
      </w:r>
    </w:p>
    <w:p>
      <w:pPr>
        <w:pStyle w:val="BodyA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BodyA"/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ab/>
        <w:t>Engineers</w:t>
      </w:r>
      <w:ins w:id="1" w:author="Matthew" w:date="2021-01-13T10:21:00Z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, </w:t>
        </w:r>
      </w:ins>
      <w:del w:id="2" w:author="Paul Edison" w:date="2021-01-13T14:23:09Z">
        <w:r>
          <w:rPr>
            <w:rFonts w:eastAsia="Times New Roman" w:cs="Times New Roman" w:ascii="Times New Roman" w:hAnsi="Times New Roman"/>
            <w:sz w:val="24"/>
            <w:szCs w:val="24"/>
          </w:rPr>
          <w:delText xml:space="preserve">in </w:delText>
        </w:r>
      </w:del>
      <w:ins w:id="3" w:author="Matthew" w:date="2021-01-13T10:21:00Z">
        <w:r>
          <w:rPr>
            <w:rFonts w:eastAsia="Times New Roman" w:cs="Times New Roman" w:ascii="Times New Roman" w:hAnsi="Times New Roman"/>
            <w:sz w:val="24"/>
            <w:szCs w:val="24"/>
          </w:rPr>
          <w:t>whichever field they are in,</w:t>
        </w:r>
      </w:ins>
      <w:r>
        <w:rPr>
          <w:rFonts w:eastAsia="Times New Roman" w:cs="Times New Roman" w:ascii="Times New Roman" w:hAnsi="Times New Roman"/>
          <w:sz w:val="24"/>
          <w:szCs w:val="24"/>
        </w:rPr>
        <w:t xml:space="preserve"> are </w:t>
      </w:r>
      <w:del w:id="4" w:author="Matthew" w:date="2021-01-13T10:21:00Z">
        <w:r>
          <w:rPr>
            <w:rFonts w:eastAsia="Times New Roman" w:cs="Times New Roman" w:ascii="Times New Roman" w:hAnsi="Times New Roman"/>
            <w:sz w:val="24"/>
            <w:szCs w:val="24"/>
          </w:rPr>
          <w:delText xml:space="preserve">someone who possess </w:delText>
        </w:r>
      </w:del>
      <w:ins w:id="5" w:author="Matthew" w:date="2021-01-13T10:21:00Z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architects whose </w:t>
        </w:r>
      </w:ins>
      <w:r>
        <w:rPr>
          <w:rFonts w:eastAsia="Times New Roman" w:cs="Times New Roman" w:ascii="Times New Roman" w:hAnsi="Times New Roman"/>
          <w:sz w:val="24"/>
          <w:szCs w:val="24"/>
        </w:rPr>
        <w:t>high curiosity</w:t>
      </w:r>
      <w:ins w:id="6" w:author="Matthew" w:date="2021-01-13T10:22:00Z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are satiated by data</w:t>
        </w:r>
      </w:ins>
      <w:r>
        <w:rPr>
          <w:rFonts w:eastAsia="Times New Roman" w:cs="Times New Roman" w:ascii="Times New Roman" w:hAnsi="Times New Roman"/>
          <w:sz w:val="24"/>
          <w:szCs w:val="24"/>
        </w:rPr>
        <w:t>. It</w:t>
      </w:r>
      <w:ins w:id="7" w:author="Matthew" w:date="2021-01-13T10:22:00Z">
        <w:r>
          <w:rPr>
            <w:rFonts w:ascii="Times New Roman" w:hAnsi="Times New Roman"/>
            <w:sz w:val="24"/>
            <w:szCs w:val="24"/>
          </w:rPr>
          <w:t xml:space="preserve"> is</w:t>
        </w:r>
      </w:ins>
      <w:del w:id="8" w:author="Matthew" w:date="2021-01-13T10:22:00Z">
        <w:r>
          <w:rPr>
            <w:rFonts w:ascii="Times New Roman" w:hAnsi="Times New Roman"/>
            <w:sz w:val="24"/>
            <w:szCs w:val="24"/>
          </w:rPr>
          <w:delText>’s</w:delText>
        </w:r>
      </w:del>
      <w:r>
        <w:rPr>
          <w:rFonts w:ascii="Times New Roman" w:hAnsi="Times New Roman"/>
          <w:sz w:val="24"/>
          <w:szCs w:val="24"/>
        </w:rPr>
        <w:t xml:space="preserve"> in our nature to want to know how </w:t>
      </w:r>
      <w:del w:id="9" w:author="Matthew" w:date="2021-01-13T10:22:00Z">
        <w:r>
          <w:rPr>
            <w:rFonts w:ascii="Times New Roman" w:hAnsi="Times New Roman"/>
            <w:sz w:val="24"/>
            <w:szCs w:val="24"/>
          </w:rPr>
          <w:delText xml:space="preserve">things </w:delText>
        </w:r>
      </w:del>
      <w:ins w:id="10" w:author="Matthew" w:date="2021-01-13T10:22:00Z">
        <w:r>
          <w:rPr>
            <w:rFonts w:ascii="Times New Roman" w:hAnsi="Times New Roman"/>
            <w:sz w:val="24"/>
            <w:szCs w:val="24"/>
          </w:rPr>
          <w:t xml:space="preserve">the world </w:t>
        </w:r>
      </w:ins>
      <w:r>
        <w:rPr>
          <w:rFonts w:ascii="Times New Roman" w:hAnsi="Times New Roman"/>
          <w:sz w:val="24"/>
          <w:szCs w:val="24"/>
        </w:rPr>
        <w:t xml:space="preserve">work and I believe that I share this trait. </w:t>
      </w:r>
      <w:del w:id="11" w:author="Matthew" w:date="2021-01-13T10:23:00Z">
        <w:r>
          <w:rPr>
            <w:rFonts w:ascii="Times New Roman" w:hAnsi="Times New Roman"/>
            <w:sz w:val="24"/>
            <w:szCs w:val="24"/>
          </w:rPr>
          <w:delText>One example of my curiosity in action was this one question about</w:delText>
        </w:r>
      </w:del>
      <w:ins w:id="12" w:author="Matthew" w:date="2021-01-13T10:23:00Z">
        <w:r>
          <w:rPr>
            <w:rFonts w:ascii="Times New Roman" w:hAnsi="Times New Roman"/>
            <w:sz w:val="24"/>
            <w:szCs w:val="24"/>
          </w:rPr>
          <w:t>For instance was this immediate enquiry on</w:t>
        </w:r>
      </w:ins>
      <w:r>
        <w:rPr>
          <w:rFonts w:ascii="Times New Roman" w:hAnsi="Times New Roman"/>
          <w:sz w:val="24"/>
          <w:szCs w:val="24"/>
        </w:rPr>
        <w:t xml:space="preserve"> my parents’ poultry business</w:t>
      </w:r>
      <w:ins w:id="13" w:author="Matthew" w:date="2021-01-13T10:23:00Z">
        <w:r>
          <w:rPr>
            <w:rFonts w:ascii="Times New Roman" w:hAnsi="Times New Roman"/>
            <w:sz w:val="24"/>
            <w:szCs w:val="24"/>
          </w:rPr>
          <w:t>,</w:t>
        </w:r>
      </w:ins>
      <w:del w:id="14" w:author="Matthew" w:date="2021-01-13T10:23:00Z">
        <w:r>
          <w:rPr>
            <w:rFonts w:ascii="Times New Roman" w:hAnsi="Times New Roman"/>
            <w:sz w:val="24"/>
            <w:szCs w:val="24"/>
          </w:rPr>
          <w:delText>:</w:delText>
        </w:r>
      </w:del>
      <w:r>
        <w:rPr>
          <w:rFonts w:ascii="Times New Roman" w:hAnsi="Times New Roman"/>
          <w:sz w:val="24"/>
          <w:szCs w:val="24"/>
        </w:rPr>
        <w:t xml:space="preserve"> </w:t>
      </w:r>
      <w:ins w:id="15" w:author="Matthew" w:date="2021-01-13T10:23:00Z">
        <w:r>
          <w:rPr>
            <w:rFonts w:ascii="Times New Roman" w:hAnsi="Times New Roman"/>
            <w:sz w:val="24"/>
            <w:szCs w:val="24"/>
          </w:rPr>
          <w:t>“</w:t>
        </w:r>
      </w:ins>
      <w:ins w:id="16" w:author="Paul Edison" w:date="2021-01-13T14:24:57Z">
        <w:r>
          <w:rPr>
            <w:rFonts w:ascii="Times New Roman" w:hAnsi="Times New Roman"/>
            <w:sz w:val="24"/>
            <w:szCs w:val="24"/>
          </w:rPr>
          <w:t>W</w:t>
        </w:r>
      </w:ins>
      <w:del w:id="17" w:author="Paul Edison" w:date="2021-01-13T14:24:57Z">
        <w:r>
          <w:rPr>
            <w:rFonts w:ascii="Times New Roman" w:hAnsi="Times New Roman"/>
            <w:sz w:val="24"/>
            <w:szCs w:val="24"/>
          </w:rPr>
          <w:delText>w</w:delText>
        </w:r>
      </w:del>
      <w:del w:id="18" w:author="Matthew" w:date="2021-01-13T10:23:00Z">
        <w:r>
          <w:rPr>
            <w:rFonts w:ascii="Times New Roman" w:hAnsi="Times New Roman"/>
            <w:sz w:val="24"/>
            <w:szCs w:val="24"/>
          </w:rPr>
          <w:delText>W</w:delText>
        </w:r>
      </w:del>
      <w:r>
        <w:rPr>
          <w:rFonts w:ascii="Times New Roman" w:hAnsi="Times New Roman"/>
          <w:sz w:val="24"/>
          <w:szCs w:val="24"/>
        </w:rPr>
        <w:t>hy is the price of the chickens they sell</w:t>
      </w:r>
      <w:del w:id="19" w:author="Matthew" w:date="2021-01-13T10:24:00Z">
        <w:r>
          <w:rPr>
            <w:rFonts w:ascii="Times New Roman" w:hAnsi="Times New Roman"/>
            <w:sz w:val="24"/>
            <w:szCs w:val="24"/>
          </w:rPr>
          <w:delText xml:space="preserve"> are</w:delText>
        </w:r>
      </w:del>
      <w:r>
        <w:rPr>
          <w:rFonts w:ascii="Times New Roman" w:hAnsi="Times New Roman"/>
          <w:sz w:val="24"/>
          <w:szCs w:val="24"/>
        </w:rPr>
        <w:t xml:space="preserve"> three times lower than that sold in local markets?</w:t>
      </w:r>
      <w:ins w:id="20" w:author="Matthew" w:date="2021-01-13T10:24:00Z">
        <w:r>
          <w:rPr>
            <w:rFonts w:ascii="Times New Roman" w:hAnsi="Times New Roman"/>
            <w:sz w:val="24"/>
            <w:szCs w:val="24"/>
          </w:rPr>
          <w:t>”</w:t>
        </w:r>
      </w:ins>
      <w:r>
        <w:rPr>
          <w:rFonts w:ascii="Times New Roman" w:hAnsi="Times New Roman"/>
          <w:sz w:val="24"/>
          <w:szCs w:val="24"/>
        </w:rPr>
        <w:t xml:space="preserve"> </w:t>
      </w:r>
      <w:del w:id="21" w:author="Matthew" w:date="2021-01-13T10:24:00Z">
        <w:r>
          <w:rPr>
            <w:rFonts w:ascii="Times New Roman" w:hAnsi="Times New Roman"/>
            <w:sz w:val="24"/>
            <w:szCs w:val="24"/>
          </w:rPr>
          <w:delText>Finding this unusual</w:delText>
        </w:r>
      </w:del>
      <w:ins w:id="22" w:author="Matthew" w:date="2021-01-13T10:24:00Z">
        <w:r>
          <w:rPr>
            <w:rFonts w:ascii="Times New Roman" w:hAnsi="Times New Roman"/>
            <w:sz w:val="24"/>
            <w:szCs w:val="24"/>
          </w:rPr>
          <w:t>With the peculiarly huge ratio</w:t>
        </w:r>
      </w:ins>
      <w:r>
        <w:rPr>
          <w:rFonts w:ascii="Times New Roman" w:hAnsi="Times New Roman"/>
          <w:sz w:val="24"/>
          <w:szCs w:val="24"/>
        </w:rPr>
        <w:t>, I</w:t>
      </w:r>
      <w:ins w:id="23" w:author="Matthew" w:date="2021-01-13T10:25:00Z">
        <w:r>
          <w:rPr>
            <w:rFonts w:ascii="Times New Roman" w:hAnsi="Times New Roman"/>
            <w:sz w:val="24"/>
            <w:szCs w:val="24"/>
          </w:rPr>
          <w:t xml:space="preserve"> was</w:t>
        </w:r>
      </w:ins>
      <w:del w:id="24" w:author="Matthew" w:date="2021-01-13T10:25:00Z">
        <w:r>
          <w:rPr>
            <w:rFonts w:ascii="Times New Roman" w:hAnsi="Times New Roman"/>
            <w:sz w:val="24"/>
            <w:szCs w:val="24"/>
          </w:rPr>
          <w:delText>’m</w:delText>
        </w:r>
      </w:del>
      <w:r>
        <w:rPr>
          <w:rFonts w:ascii="Times New Roman" w:hAnsi="Times New Roman"/>
          <w:sz w:val="24"/>
          <w:szCs w:val="24"/>
        </w:rPr>
        <w:t xml:space="preserve"> determine</w:t>
      </w:r>
      <w:ins w:id="25" w:author="Matthew" w:date="2021-01-13T10:25:00Z">
        <w:r>
          <w:rPr>
            <w:rFonts w:ascii="Times New Roman" w:hAnsi="Times New Roman"/>
            <w:sz w:val="24"/>
            <w:szCs w:val="24"/>
          </w:rPr>
          <w:t>d</w:t>
        </w:r>
      </w:ins>
      <w:r>
        <w:rPr>
          <w:rFonts w:ascii="Times New Roman" w:hAnsi="Times New Roman"/>
          <w:sz w:val="24"/>
          <w:szCs w:val="24"/>
        </w:rPr>
        <w:t xml:space="preserve"> to find the answer. </w:t>
      </w:r>
      <w:del w:id="26" w:author="Matthew" w:date="2021-01-13T10:26:00Z">
        <w:r>
          <w:rPr>
            <w:rFonts w:ascii="Times New Roman" w:hAnsi="Times New Roman"/>
            <w:sz w:val="24"/>
            <w:szCs w:val="24"/>
          </w:rPr>
          <w:delText>A couple of inquiries to the</w:delText>
        </w:r>
      </w:del>
      <w:ins w:id="27" w:author="Matthew" w:date="2021-01-13T10:26:00Z">
        <w:commentRangeStart w:id="0"/>
        <w:r>
          <w:rPr>
            <w:rFonts w:ascii="Times New Roman" w:hAnsi="Times New Roman"/>
            <w:sz w:val="24"/>
            <w:szCs w:val="24"/>
          </w:rPr>
          <w:t>One set of interview session with the farm’s</w:t>
        </w:r>
      </w:ins>
      <w:r>
        <w:rPr>
          <w:rFonts w:ascii="Times New Roman" w:hAnsi="Times New Roman"/>
          <w:sz w:val="24"/>
          <w:szCs w:val="24"/>
        </w:rPr>
        <w:t xml:space="preserve"> engineers and </w:t>
      </w:r>
      <w:ins w:id="28" w:author="Matthew" w:date="2021-01-13T10:27:00Z">
        <w:r>
          <w:rPr>
            <w:rFonts w:ascii="Times New Roman" w:hAnsi="Times New Roman"/>
            <w:sz w:val="24"/>
            <w:szCs w:val="24"/>
          </w:rPr>
          <w:t xml:space="preserve">admin </w:t>
        </w:r>
      </w:ins>
      <w:r>
        <w:rPr>
          <w:rFonts w:ascii="Times New Roman" w:hAnsi="Times New Roman"/>
          <w:sz w:val="24"/>
          <w:szCs w:val="24"/>
        </w:rPr>
        <w:t xml:space="preserve">workers </w:t>
      </w:r>
      <w:del w:id="29" w:author="Matthew" w:date="2021-01-13T10:27:00Z">
        <w:r>
          <w:rPr>
            <w:rFonts w:ascii="Times New Roman" w:hAnsi="Times New Roman"/>
            <w:sz w:val="24"/>
            <w:szCs w:val="24"/>
          </w:rPr>
          <w:delText xml:space="preserve">at the farm </w:delText>
        </w:r>
      </w:del>
      <w:r>
        <w:rPr>
          <w:rFonts w:ascii="Times New Roman" w:hAnsi="Times New Roman"/>
          <w:sz w:val="24"/>
          <w:szCs w:val="24"/>
        </w:rPr>
        <w:t>later</w:t>
      </w:r>
      <w:ins w:id="30" w:author="Matthew" w:date="2021-01-13T10:29:00Z">
        <w:r>
          <w:rPr>
            <w:rFonts w:ascii="Times New Roman" w:hAnsi="Times New Roman"/>
            <w:sz w:val="24"/>
            <w:szCs w:val="24"/>
          </w:rPr>
          <w:t>,</w:t>
        </w:r>
      </w:ins>
      <w:ins w:id="31" w:author="Matthew" w:date="2021-01-13T10:27:00Z">
        <w:r>
          <w:rPr>
            <w:rFonts w:ascii="Times New Roman" w:hAnsi="Times New Roman"/>
            <w:sz w:val="24"/>
            <w:szCs w:val="24"/>
          </w:rPr>
          <w:t xml:space="preserve"> I successfully fed my curiosity</w:t>
        </w:r>
      </w:ins>
      <w:ins w:id="32" w:author="Matthew" w:date="2021-01-13T10:29:00Z">
        <w:r>
          <w:rPr>
            <w:rFonts w:ascii="Times New Roman" w:hAnsi="Times New Roman"/>
            <w:sz w:val="24"/>
            <w:szCs w:val="24"/>
          </w:rPr>
          <w:t>.</w:t>
        </w:r>
      </w:ins>
      <w:ins w:id="33" w:author="Matthew" w:date="2021-01-13T10:28:00Z">
        <w:r>
          <w:rPr>
            <w:rFonts w:ascii="Times New Roman" w:hAnsi="Times New Roman"/>
            <w:sz w:val="24"/>
            <w:szCs w:val="24"/>
          </w:rPr>
          <w:t xml:space="preserve"> </w:t>
        </w:r>
      </w:ins>
      <w:del w:id="34" w:author="Matthew" w:date="2021-01-13T10:27:00Z">
        <w:r>
          <w:rPr>
            <w:rFonts w:ascii="Times New Roman" w:hAnsi="Times New Roman"/>
            <w:sz w:val="24"/>
            <w:szCs w:val="24"/>
          </w:rPr>
          <w:delText xml:space="preserve">, </w:delText>
        </w:r>
      </w:del>
      <w:ins w:id="35" w:author="Matthew" w:date="2021-01-13T10:29:00Z">
        <w:r>
          <w:rPr>
            <w:rFonts w:ascii="Times New Roman" w:hAnsi="Times New Roman"/>
            <w:sz w:val="24"/>
            <w:szCs w:val="24"/>
          </w:rPr>
          <w:t>T</w:t>
        </w:r>
      </w:ins>
      <w:del w:id="36" w:author="Matthew" w:date="2021-01-13T10:29:00Z">
        <w:r>
          <w:rPr>
            <w:rFonts w:ascii="Times New Roman" w:hAnsi="Times New Roman"/>
            <w:sz w:val="24"/>
            <w:szCs w:val="24"/>
          </w:rPr>
          <w:delText>t</w:delText>
        </w:r>
      </w:del>
      <w:r>
        <w:rPr>
          <w:rFonts w:ascii="Times New Roman" w:hAnsi="Times New Roman"/>
          <w:sz w:val="24"/>
          <w:szCs w:val="24"/>
        </w:rPr>
        <w:t>he</w:t>
      </w:r>
      <w:ins w:id="37" w:author="Matthew" w:date="2021-01-13T10:28:00Z">
        <w:r>
          <w:rPr>
            <w:rFonts w:ascii="Times New Roman" w:hAnsi="Times New Roman"/>
            <w:sz w:val="24"/>
            <w:szCs w:val="24"/>
          </w:rPr>
          <w:t xml:space="preserve"> </w:t>
        </w:r>
      </w:ins>
      <w:del w:id="38" w:author="Matthew" w:date="2021-01-13T10:28:00Z">
        <w:r>
          <w:rPr>
            <w:rFonts w:ascii="Times New Roman" w:hAnsi="Times New Roman"/>
            <w:sz w:val="24"/>
            <w:szCs w:val="24"/>
          </w:rPr>
          <w:delText xml:space="preserve"> </w:delText>
        </w:r>
      </w:del>
      <w:del w:id="39" w:author="Matthew" w:date="2021-01-13T10:30:00Z">
        <w:r>
          <w:rPr>
            <w:rFonts w:ascii="Times New Roman" w:hAnsi="Times New Roman"/>
            <w:sz w:val="24"/>
            <w:szCs w:val="24"/>
          </w:rPr>
          <w:delText xml:space="preserve">reason </w:delText>
        </w:r>
      </w:del>
      <w:del w:id="40" w:author="Matthew" w:date="2021-01-13T10:28:00Z">
        <w:r>
          <w:rPr>
            <w:rFonts w:ascii="Times New Roman" w:hAnsi="Times New Roman"/>
            <w:sz w:val="24"/>
            <w:szCs w:val="24"/>
          </w:rPr>
          <w:delText xml:space="preserve">of the lower price point is because we </w:delText>
        </w:r>
      </w:del>
      <w:ins w:id="41" w:author="Matthew" w:date="2021-01-13T10:30:00Z">
        <w:r>
          <w:rPr>
            <w:rFonts w:ascii="Times New Roman" w:hAnsi="Times New Roman"/>
            <w:sz w:val="24"/>
            <w:szCs w:val="24"/>
          </w:rPr>
          <w:t>rationale behind was apparently</w:t>
        </w:r>
      </w:ins>
      <w:ins w:id="42" w:author="Matthew" w:date="2021-01-13T10:28:00Z">
        <w:r>
          <w:rPr>
            <w:rFonts w:ascii="Times New Roman" w:hAnsi="Times New Roman"/>
            <w:sz w:val="24"/>
            <w:szCs w:val="24"/>
          </w:rPr>
          <w:t xml:space="preserve"> </w:t>
        </w:r>
      </w:ins>
      <w:del w:id="43" w:author="Matthew" w:date="2021-01-13T10:28:00Z">
        <w:r>
          <w:rPr>
            <w:rFonts w:ascii="Times New Roman" w:hAnsi="Times New Roman"/>
            <w:sz w:val="24"/>
            <w:szCs w:val="24"/>
          </w:rPr>
          <w:delText>sold live chickens instead of processed chicken meat</w:delText>
        </w:r>
      </w:del>
      <w:ins w:id="44" w:author="Matthew" w:date="2021-01-13T10:28:00Z">
        <w:r>
          <w:rPr>
            <w:rFonts w:ascii="Times New Roman" w:hAnsi="Times New Roman"/>
            <w:sz w:val="24"/>
            <w:szCs w:val="24"/>
          </w:rPr>
          <w:t xml:space="preserve">the level of readiness </w:t>
        </w:r>
      </w:ins>
      <w:ins w:id="45" w:author="Matthew" w:date="2021-01-13T10:29:00Z">
        <w:r>
          <w:rPr>
            <w:rFonts w:ascii="Times New Roman" w:hAnsi="Times New Roman"/>
            <w:sz w:val="24"/>
            <w:szCs w:val="24"/>
          </w:rPr>
          <w:t xml:space="preserve">with which </w:t>
        </w:r>
      </w:ins>
      <w:ins w:id="46" w:author="Matthew" w:date="2021-01-13T10:30:00Z">
        <w:r>
          <w:rPr>
            <w:rFonts w:ascii="Times New Roman" w:hAnsi="Times New Roman"/>
            <w:sz w:val="24"/>
            <w:szCs w:val="24"/>
          </w:rPr>
          <w:t>the product could be sold: livestock versus processed meat</w:t>
        </w:r>
      </w:ins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</w:r>
      <w:commentRangeEnd w:id="0"/>
      <w:r>
        <w:commentReference w:id="0"/>
      </w:r>
      <w:r>
        <w:rPr>
          <w:rFonts w:ascii="Times New Roman" w:hAnsi="Times New Roman"/>
          <w:sz w:val="24"/>
          <w:szCs w:val="24"/>
        </w:rPr>
        <w:t xml:space="preserve"> </w:t>
      </w:r>
      <w:del w:id="47" w:author="Matthew" w:date="2021-01-13T10:31:00Z">
        <w:r>
          <w:rPr>
            <w:rFonts w:ascii="Times New Roman" w:hAnsi="Times New Roman"/>
            <w:sz w:val="24"/>
            <w:szCs w:val="24"/>
          </w:rPr>
          <w:delText>Engineers are trained to make decisions and find answers by being curious and taking actions based on data, which is why I find similar to what I did even though mine is at a much smaller</w:delText>
        </w:r>
      </w:del>
      <w:ins w:id="48" w:author="Matthew" w:date="2021-01-13T10:31:00Z">
        <w:commentRangeStart w:id="1"/>
        <w:r>
          <w:rPr>
            <w:rFonts w:ascii="Times New Roman" w:hAnsi="Times New Roman"/>
            <w:sz w:val="24"/>
            <w:szCs w:val="24"/>
          </w:rPr>
          <w:t xml:space="preserve">Even though the scope of this example was </w:t>
        </w:r>
      </w:ins>
      <w:del w:id="49" w:author="Matthew" w:date="2021-01-13T10:32:00Z">
        <w:r>
          <w:rPr>
            <w:rFonts w:ascii="Times New Roman" w:hAnsi="Times New Roman"/>
            <w:sz w:val="24"/>
            <w:szCs w:val="24"/>
          </w:rPr>
          <w:delText xml:space="preserve"> scale</w:delText>
        </w:r>
      </w:del>
      <w:ins w:id="50" w:author="Matthew" w:date="2021-01-13T10:32:00Z">
        <w:r>
          <w:rPr>
            <w:rFonts w:ascii="Times New Roman" w:hAnsi="Times New Roman"/>
            <w:sz w:val="24"/>
            <w:szCs w:val="24"/>
          </w:rPr>
          <w:t xml:space="preserve">at a miniscule scale, I am excited to level up into </w:t>
        </w:r>
      </w:ins>
      <w:ins w:id="51" w:author="Matthew" w:date="2021-01-13T10:33:00Z">
        <w:r>
          <w:rPr>
            <w:rFonts w:ascii="Times New Roman" w:hAnsi="Times New Roman"/>
            <w:sz w:val="24"/>
            <w:szCs w:val="24"/>
          </w:rPr>
          <w:t>engineers’</w:t>
        </w:r>
      </w:ins>
      <w:ins w:id="52" w:author="Matthew" w:date="2021-01-13T10:32:00Z">
        <w:r>
          <w:rPr>
            <w:rFonts w:ascii="Times New Roman" w:hAnsi="Times New Roman"/>
            <w:sz w:val="24"/>
            <w:szCs w:val="24"/>
          </w:rPr>
          <w:t xml:space="preserve"> complex processes </w:t>
        </w:r>
      </w:ins>
      <w:ins w:id="53" w:author="Matthew" w:date="2021-01-13T10:33:00Z">
        <w:r>
          <w:rPr>
            <w:rFonts w:ascii="Times New Roman" w:hAnsi="Times New Roman"/>
            <w:sz w:val="24"/>
            <w:szCs w:val="24"/>
          </w:rPr>
          <w:t xml:space="preserve">as we strive towards </w:t>
        </w:r>
      </w:ins>
      <w:ins w:id="54" w:author="Matthew" w:date="2021-01-13T10:34:00Z">
        <w:r>
          <w:rPr>
            <w:rFonts w:ascii="Times New Roman" w:hAnsi="Times New Roman"/>
            <w:sz w:val="24"/>
            <w:szCs w:val="24"/>
          </w:rPr>
          <w:t>optimization</w:t>
        </w:r>
      </w:ins>
      <w:r>
        <w:rPr>
          <w:rFonts w:ascii="Times New Roman" w:hAnsi="Times New Roman"/>
          <w:sz w:val="24"/>
          <w:szCs w:val="24"/>
        </w:rPr>
        <w:t>.</w:t>
      </w:r>
      <w:ins w:id="55" w:author="Paul Edison" w:date="2021-01-13T14:31:57Z">
        <w:commentRangeEnd w:id="1"/>
        <w:r>
          <w:commentReference w:id="1"/>
        </w:r>
        <w:r>
          <w:rPr>
            <w:rFonts w:ascii="Times New Roman" w:hAnsi="Times New Roman"/>
            <w:sz w:val="24"/>
            <w:szCs w:val="24"/>
          </w:rPr>
        </w:r>
      </w:ins>
    </w:p>
    <w:p>
      <w:pPr>
        <w:pStyle w:val="BodyA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BodyA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commentRangeStart w:id="2"/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On the contrary, having passion in basketball, I</w:t>
      </w:r>
      <w:ins w:id="56" w:author="Matthew" w:date="2021-01-13T10:35:00Z">
        <w:r>
          <w:rPr>
            <w:rFonts w:ascii="Times New Roman" w:hAnsi="Times New Roman"/>
            <w:sz w:val="24"/>
            <w:szCs w:val="24"/>
          </w:rPr>
          <w:t xml:space="preserve"> </w:t>
        </w:r>
      </w:ins>
      <w:del w:id="57" w:author="Matthew" w:date="2021-01-13T10:35:00Z">
        <w:r>
          <w:rPr>
            <w:rFonts w:ascii="Times New Roman" w:hAnsi="Times New Roman"/>
            <w:sz w:val="24"/>
            <w:szCs w:val="24"/>
          </w:rPr>
          <w:delText xml:space="preserve"> </w:delText>
        </w:r>
      </w:del>
      <w:r>
        <w:rPr>
          <w:rFonts w:ascii="Times New Roman" w:hAnsi="Times New Roman"/>
          <w:sz w:val="24"/>
          <w:szCs w:val="24"/>
        </w:rPr>
        <w:t>tend to have a habit of introducing non-basketball fans to the game</w:t>
      </w:r>
      <w:ins w:id="58" w:author="Matthew" w:date="2021-01-13T10:35:00Z">
        <w:r>
          <w:rPr>
            <w:rFonts w:ascii="Times New Roman" w:hAnsi="Times New Roman"/>
            <w:sz w:val="24"/>
            <w:szCs w:val="24"/>
          </w:rPr>
          <w:t>.</w:t>
        </w:r>
      </w:ins>
      <w:del w:id="59" w:author="Matthew" w:date="2021-01-13T10:35:00Z">
        <w:r>
          <w:rPr>
            <w:rFonts w:ascii="Times New Roman" w:hAnsi="Times New Roman"/>
            <w:sz w:val="24"/>
            <w:szCs w:val="24"/>
          </w:rPr>
          <w:delText xml:space="preserve"> of basketball,</w:delText>
        </w:r>
      </w:del>
      <w:r>
        <w:rPr>
          <w:rFonts w:ascii="Times New Roman" w:hAnsi="Times New Roman"/>
          <w:sz w:val="24"/>
          <w:szCs w:val="24"/>
        </w:rPr>
        <w:t xml:space="preserve"> </w:t>
      </w:r>
      <w:ins w:id="60" w:author="Paul Edison" w:date="2021-01-13T14:26:40Z">
        <w:r>
          <w:rPr>
            <w:rFonts w:ascii="Times New Roman" w:hAnsi="Times New Roman"/>
            <w:sz w:val="24"/>
            <w:szCs w:val="24"/>
          </w:rPr>
        </w:r>
      </w:ins>
      <w:ins w:id="61" w:author="Matthew" w:date="2021-01-13T10:36:00Z">
        <w:commentRangeEnd w:id="2"/>
        <w:r>
          <w:commentReference w:id="2"/>
        </w:r>
        <w:r>
          <w:rPr>
            <w:rFonts w:ascii="Times New Roman" w:hAnsi="Times New Roman"/>
            <w:sz w:val="24"/>
            <w:szCs w:val="24"/>
          </w:rPr>
          <w:t>This so-called persuasion or negotiation skills were</w:t>
        </w:r>
      </w:ins>
      <w:ins w:id="62" w:author="Matthew" w:date="2021-01-13T10:37:00Z">
        <w:r>
          <w:rPr>
            <w:rFonts w:ascii="Times New Roman" w:hAnsi="Times New Roman"/>
            <w:sz w:val="24"/>
            <w:szCs w:val="24"/>
          </w:rPr>
          <w:t xml:space="preserve"> what </w:t>
        </w:r>
      </w:ins>
      <w:del w:id="63" w:author="Matthew" w:date="2021-01-13T10:35:00Z">
        <w:r>
          <w:rPr>
            <w:rFonts w:ascii="Times New Roman" w:hAnsi="Times New Roman"/>
            <w:sz w:val="24"/>
            <w:szCs w:val="24"/>
          </w:rPr>
          <w:delText xml:space="preserve">which indirectly trained me to communicate my thoughts well. This was somehow a trait that </w:delText>
        </w:r>
      </w:del>
      <w:r>
        <w:rPr>
          <w:rFonts w:ascii="Times New Roman" w:hAnsi="Times New Roman"/>
          <w:sz w:val="24"/>
          <w:szCs w:val="24"/>
        </w:rPr>
        <w:t>I f</w:t>
      </w:r>
      <w:ins w:id="64" w:author="Matthew" w:date="2021-01-13T10:36:00Z">
        <w:r>
          <w:rPr>
            <w:rFonts w:ascii="Times New Roman" w:hAnsi="Times New Roman"/>
            <w:sz w:val="24"/>
            <w:szCs w:val="24"/>
          </w:rPr>
          <w:t>ou</w:t>
        </w:r>
      </w:ins>
      <w:del w:id="65" w:author="Matthew" w:date="2021-01-13T10:36:00Z">
        <w:r>
          <w:rPr>
            <w:rFonts w:ascii="Times New Roman" w:hAnsi="Times New Roman"/>
            <w:sz w:val="24"/>
            <w:szCs w:val="24"/>
          </w:rPr>
          <w:delText>i</w:delText>
        </w:r>
      </w:del>
      <w:r>
        <w:rPr>
          <w:rFonts w:ascii="Times New Roman" w:hAnsi="Times New Roman"/>
          <w:sz w:val="24"/>
          <w:szCs w:val="24"/>
        </w:rPr>
        <w:t xml:space="preserve">nd </w:t>
      </w:r>
      <w:ins w:id="66" w:author="Matthew" w:date="2021-01-13T10:36:00Z">
        <w:r>
          <w:rPr>
            <w:rFonts w:ascii="Times New Roman" w:hAnsi="Times New Roman"/>
            <w:sz w:val="24"/>
            <w:szCs w:val="24"/>
          </w:rPr>
          <w:t xml:space="preserve">somewhat </w:t>
        </w:r>
      </w:ins>
      <w:r>
        <w:rPr>
          <w:rFonts w:ascii="Times New Roman" w:hAnsi="Times New Roman"/>
          <w:sz w:val="24"/>
          <w:szCs w:val="24"/>
        </w:rPr>
        <w:t xml:space="preserve">different from my engineering intern co-workers. </w:t>
      </w:r>
      <w:del w:id="67" w:author="Matthew" w:date="2021-01-13T10:37:00Z">
        <w:r>
          <w:rPr>
            <w:rFonts w:ascii="Times New Roman" w:hAnsi="Times New Roman"/>
            <w:sz w:val="24"/>
            <w:szCs w:val="24"/>
          </w:rPr>
          <w:delText>During the internship, I find it hard to start a conversation with engineers because they don't have many interests besides work</w:delText>
        </w:r>
      </w:del>
      <w:ins w:id="68" w:author="Matthew" w:date="2021-01-13T10:37:00Z">
        <w:r>
          <w:rPr>
            <w:rFonts w:ascii="Times New Roman" w:hAnsi="Times New Roman"/>
            <w:sz w:val="24"/>
            <w:szCs w:val="24"/>
          </w:rPr>
          <w:t>When a lot of them</w:t>
        </w:r>
      </w:ins>
      <w:ins w:id="69" w:author="Matthew" w:date="2021-01-13T10:38:00Z">
        <w:r>
          <w:rPr>
            <w:rFonts w:ascii="Times New Roman" w:hAnsi="Times New Roman"/>
            <w:sz w:val="24"/>
            <w:szCs w:val="24"/>
          </w:rPr>
          <w:t xml:space="preserve"> would focus solely on the meat of the work, I would simultaneously think about the procurement </w:t>
        </w:r>
      </w:ins>
      <w:ins w:id="70" w:author="Matthew" w:date="2021-01-13T10:39:00Z">
        <w:r>
          <w:rPr>
            <w:rFonts w:ascii="Times New Roman" w:hAnsi="Times New Roman"/>
            <w:sz w:val="24"/>
            <w:szCs w:val="24"/>
          </w:rPr>
          <w:t>and sales sides of the job</w:t>
        </w:r>
      </w:ins>
      <w:del w:id="71" w:author="Matthew" w:date="2021-01-13T10:39:00Z">
        <w:r>
          <w:rPr>
            <w:rFonts w:ascii="Times New Roman" w:hAnsi="Times New Roman"/>
            <w:sz w:val="24"/>
            <w:szCs w:val="24"/>
          </w:rPr>
          <w:delText>. Despite that, I am confident that this trait of mine will help me prosper in my engineering career because communication is a function that cuts across all fields. Whether you are a staff engineer or the leader, one must know how to communicate well with other people who you work with</w:delText>
        </w:r>
      </w:del>
      <w:r>
        <w:rPr>
          <w:rFonts w:ascii="Times New Roman" w:hAnsi="Times New Roman"/>
          <w:sz w:val="24"/>
          <w:szCs w:val="24"/>
        </w:rPr>
        <w:t xml:space="preserve">. </w:t>
      </w:r>
      <w:ins w:id="72" w:author="Matthew" w:date="2021-01-13T10:40:00Z">
        <w:r>
          <w:rPr>
            <w:rFonts w:ascii="Times New Roman" w:hAnsi="Times New Roman"/>
            <w:sz w:val="24"/>
            <w:szCs w:val="24"/>
          </w:rPr>
          <w:t xml:space="preserve">To be willing to venture outside of one’s main area of focus is an attitude that I believe will go a long way, </w:t>
        </w:r>
      </w:ins>
      <w:del w:id="73" w:author="Matthew" w:date="2021-01-13T10:41:00Z">
        <w:r>
          <w:rPr>
            <w:rFonts w:ascii="Times New Roman" w:hAnsi="Times New Roman"/>
            <w:sz w:val="24"/>
            <w:szCs w:val="24"/>
          </w:rPr>
          <w:delText>With these skills,</w:delText>
        </w:r>
      </w:del>
      <w:del w:id="74" w:author="Matthew" w:date="2021-01-13T10:41:00Z">
        <w:r>
          <w:rPr>
            <w:rFonts w:ascii="Times New Roman" w:hAnsi="Times New Roman"/>
            <w:b/>
            <w:bCs/>
            <w:sz w:val="24"/>
            <w:szCs w:val="24"/>
          </w:rPr>
          <w:delText xml:space="preserve"> </w:delText>
        </w:r>
      </w:del>
      <w:del w:id="75" w:author="Matthew" w:date="2021-01-13T10:41:00Z">
        <w:r>
          <w:rPr>
            <w:rFonts w:ascii="Times New Roman" w:hAnsi="Times New Roman"/>
            <w:sz w:val="24"/>
            <w:szCs w:val="24"/>
          </w:rPr>
          <w:delText xml:space="preserve">it will help me </w:delText>
        </w:r>
      </w:del>
      <w:ins w:id="76" w:author="Matthew" w:date="2021-01-13T10:41:00Z">
        <w:r>
          <w:rPr>
            <w:rFonts w:ascii="Times New Roman" w:hAnsi="Times New Roman"/>
            <w:sz w:val="24"/>
            <w:szCs w:val="24"/>
          </w:rPr>
          <w:t>which is what I hope to strengthen and share as</w:t>
        </w:r>
      </w:ins>
      <w:ins w:id="77" w:author="Matthew" w:date="2021-01-13T10:42:00Z">
        <w:r>
          <w:rPr>
            <w:rFonts w:ascii="Times New Roman" w:hAnsi="Times New Roman"/>
            <w:sz w:val="24"/>
            <w:szCs w:val="24"/>
          </w:rPr>
          <w:t xml:space="preserve"> I build and nurture both my social and professional </w:t>
        </w:r>
      </w:ins>
      <w:ins w:id="78" w:author="Matthew" w:date="2021-01-13T10:57:00Z">
        <w:r>
          <w:rPr>
            <w:rFonts w:ascii="Times New Roman" w:hAnsi="Times New Roman"/>
            <w:sz w:val="24"/>
            <w:szCs w:val="24"/>
          </w:rPr>
          <w:t>networks.</w:t>
        </w:r>
      </w:ins>
      <w:del w:id="79" w:author="Matthew" w:date="2021-01-13T10:41:00Z">
        <w:r>
          <w:rPr>
            <w:rFonts w:ascii="Times New Roman" w:hAnsi="Times New Roman"/>
            <w:sz w:val="24"/>
            <w:szCs w:val="24"/>
          </w:rPr>
          <w:delText>build many positive relationships with others with my partners, friends, and for my career.</w:delText>
        </w:r>
      </w:del>
    </w:p>
    <w:p>
      <w:pPr>
        <w:pStyle w:val="BodyA"/>
        <w:spacing w:lineRule="auto" w:line="360"/>
        <w:jc w:val="both"/>
        <w:rPr>
          <w:rFonts w:ascii="Times New Roman" w:hAnsi="Times New Roman" w:eastAsia="Times New Roman" w:cs="Times New Roman"/>
          <w:ins w:id="81" w:author="Matthew" w:date="2021-01-13T10:43:00Z"/>
          <w:sz w:val="24"/>
          <w:szCs w:val="24"/>
        </w:rPr>
      </w:pPr>
      <w:ins w:id="80" w:author="Matthew" w:date="2021-01-13T10:43:00Z">
        <w:r>
          <w:rPr>
            <w:rFonts w:eastAsia="Times New Roman" w:cs="Times New Roman" w:ascii="Times New Roman" w:hAnsi="Times New Roman"/>
            <w:sz w:val="24"/>
            <w:szCs w:val="24"/>
          </w:rPr>
        </w:r>
      </w:ins>
    </w:p>
    <w:p>
      <w:pPr>
        <w:pStyle w:val="BodyA"/>
        <w:spacing w:lineRule="auto" w:line="360"/>
        <w:jc w:val="both"/>
        <w:rPr>
          <w:rFonts w:ascii="Times New Roman" w:hAnsi="Times New Roman" w:eastAsia="Times New Roman" w:cs="Times New Roman"/>
          <w:ins w:id="83" w:author="Matthew" w:date="2021-01-13T10:43:00Z"/>
          <w:sz w:val="24"/>
          <w:szCs w:val="24"/>
        </w:rPr>
      </w:pPr>
      <w:ins w:id="82" w:author="Matthew" w:date="2021-01-13T10:43:00Z">
        <w:r>
          <w:rPr>
            <w:rFonts w:eastAsia="Times New Roman" w:cs="Times New Roman" w:ascii="Times New Roman" w:hAnsi="Times New Roman"/>
            <w:sz w:val="24"/>
            <w:szCs w:val="24"/>
          </w:rPr>
        </w:r>
      </w:ins>
    </w:p>
    <w:p>
      <w:pPr>
        <w:pStyle w:val="BodyA"/>
        <w:spacing w:lineRule="auto" w:line="360"/>
        <w:jc w:val="both"/>
        <w:rPr>
          <w:rFonts w:ascii="Times New Roman" w:hAnsi="Times New Roman" w:eastAsia="Times New Roman" w:cs="Times New Roman"/>
          <w:ins w:id="87" w:author="Matthew" w:date="2021-01-13T10:43:00Z"/>
          <w:i/>
          <w:i/>
          <w:iCs/>
          <w:sz w:val="24"/>
          <w:szCs w:val="24"/>
        </w:rPr>
      </w:pPr>
      <w:ins w:id="84" w:author="Matthew" w:date="2021-01-13T10:43:00Z">
        <w:r>
          <w:rPr>
            <w:rFonts w:eastAsia="Times New Roman" w:cs="Times New Roman" w:ascii="Times New Roman" w:hAnsi="Times New Roman"/>
            <w:i/>
            <w:iCs/>
            <w:sz w:val="24"/>
            <w:szCs w:val="24"/>
          </w:rPr>
          <w:t xml:space="preserve">Hi </w:t>
        </w:r>
      </w:ins>
      <w:ins w:id="85" w:author="Matthew" w:date="2021-01-13T10:56:00Z">
        <w:r>
          <w:rPr>
            <w:rFonts w:eastAsia="Times New Roman" w:cs="Times New Roman" w:ascii="Times New Roman" w:hAnsi="Times New Roman"/>
            <w:i/>
            <w:iCs/>
            <w:sz w:val="24"/>
            <w:szCs w:val="24"/>
          </w:rPr>
          <w:t>Octavi</w:t>
        </w:r>
      </w:ins>
      <w:ins w:id="86" w:author="Matthew" w:date="2021-01-13T10:57:00Z">
        <w:r>
          <w:rPr>
            <w:rFonts w:eastAsia="Times New Roman" w:cs="Times New Roman" w:ascii="Times New Roman" w:hAnsi="Times New Roman"/>
            <w:i/>
            <w:iCs/>
            <w:sz w:val="24"/>
            <w:szCs w:val="24"/>
          </w:rPr>
          <w:t>o,</w:t>
        </w:r>
      </w:ins>
    </w:p>
    <w:p>
      <w:pPr>
        <w:pStyle w:val="BodyA"/>
        <w:spacing w:lineRule="auto" w:line="360"/>
        <w:jc w:val="both"/>
        <w:rPr>
          <w:rFonts w:ascii="Times New Roman" w:hAnsi="Times New Roman" w:eastAsia="Times New Roman" w:cs="Times New Roman"/>
          <w:ins w:id="89" w:author="Matthew" w:date="2021-01-13T10:43:00Z"/>
          <w:i/>
          <w:i/>
          <w:iCs/>
          <w:sz w:val="24"/>
          <w:szCs w:val="24"/>
        </w:rPr>
      </w:pPr>
      <w:ins w:id="88" w:author="Matthew" w:date="2021-01-13T10:43:00Z">
        <w:r>
          <w:rPr>
            <w:rFonts w:eastAsia="Times New Roman" w:cs="Times New Roman" w:ascii="Times New Roman" w:hAnsi="Times New Roman"/>
            <w:i/>
            <w:iCs/>
            <w:sz w:val="24"/>
            <w:szCs w:val="24"/>
          </w:rPr>
        </w:r>
      </w:ins>
    </w:p>
    <w:p>
      <w:pPr>
        <w:pStyle w:val="BodyA"/>
        <w:spacing w:lineRule="auto" w:line="360"/>
        <w:jc w:val="both"/>
        <w:rPr>
          <w:rFonts w:ascii="Times New Roman" w:hAnsi="Times New Roman" w:eastAsia="Times New Roman" w:cs="Times New Roman"/>
          <w:ins w:id="98" w:author="Matthew" w:date="2021-01-13T10:49:00Z"/>
          <w:i/>
          <w:i/>
          <w:iCs/>
          <w:sz w:val="24"/>
          <w:szCs w:val="24"/>
        </w:rPr>
      </w:pPr>
      <w:ins w:id="90" w:author="Matthew" w:date="2021-01-13T10:43:00Z">
        <w:r>
          <w:rPr>
            <w:rFonts w:eastAsia="Times New Roman" w:cs="Times New Roman" w:ascii="Times New Roman" w:hAnsi="Times New Roman"/>
            <w:i/>
            <w:iCs/>
            <w:sz w:val="24"/>
            <w:szCs w:val="24"/>
          </w:rPr>
          <w:t xml:space="preserve">I </w:t>
        </w:r>
      </w:ins>
      <w:ins w:id="91" w:author="Matthew" w:date="2021-01-13T10:44:00Z">
        <w:r>
          <w:rPr>
            <w:rFonts w:eastAsia="Times New Roman" w:cs="Times New Roman" w:ascii="Times New Roman" w:hAnsi="Times New Roman"/>
            <w:i/>
            <w:iCs/>
            <w:sz w:val="24"/>
            <w:szCs w:val="24"/>
          </w:rPr>
          <w:t xml:space="preserve">think you have well-outlined both similarity and difference on the traits of an engineer </w:t>
        </w:r>
      </w:ins>
      <w:ins w:id="92" w:author="Matthew" w:date="2021-01-13T10:45:00Z">
        <w:r>
          <w:rPr>
            <w:rFonts w:eastAsia="Times New Roman" w:cs="Times New Roman" w:ascii="Times New Roman" w:hAnsi="Times New Roman"/>
            <w:i/>
            <w:iCs/>
            <w:sz w:val="24"/>
            <w:szCs w:val="24"/>
          </w:rPr>
          <w:t>in a way that’s easy to read in a logical sense. However, just a quick reminder I could say is to be very meti</w:t>
        </w:r>
      </w:ins>
      <w:ins w:id="93" w:author="Matthew" w:date="2021-01-13T10:46:00Z">
        <w:r>
          <w:rPr>
            <w:rFonts w:eastAsia="Times New Roman" w:cs="Times New Roman" w:ascii="Times New Roman" w:hAnsi="Times New Roman"/>
            <w:i/>
            <w:iCs/>
            <w:sz w:val="24"/>
            <w:szCs w:val="24"/>
          </w:rPr>
          <w:t>culous with your word choices when you’re trying to expand your idea such that they will come across as neutral, if not more enc</w:t>
        </w:r>
      </w:ins>
      <w:ins w:id="94" w:author="Matthew" w:date="2021-01-13T10:47:00Z">
        <w:r>
          <w:rPr>
            <w:rFonts w:eastAsia="Times New Roman" w:cs="Times New Roman" w:ascii="Times New Roman" w:hAnsi="Times New Roman"/>
            <w:i/>
            <w:iCs/>
            <w:sz w:val="24"/>
            <w:szCs w:val="24"/>
          </w:rPr>
          <w:t xml:space="preserve">ouraging (i.e. when you said that your fellow interns </w:t>
        </w:r>
      </w:ins>
      <w:ins w:id="95" w:author="Matthew" w:date="2021-01-13T10:48:00Z">
        <w:r>
          <w:rPr>
            <w:rFonts w:eastAsia="Times New Roman" w:cs="Times New Roman" w:ascii="Times New Roman" w:hAnsi="Times New Roman"/>
            <w:i/>
            <w:iCs/>
            <w:sz w:val="24"/>
            <w:szCs w:val="24"/>
          </w:rPr>
          <w:t>“didn’t have many interests beside work</w:t>
        </w:r>
      </w:ins>
      <w:ins w:id="96" w:author="Matthew" w:date="2021-01-13T10:49:00Z">
        <w:r>
          <w:rPr>
            <w:rFonts w:eastAsia="Times New Roman" w:cs="Times New Roman" w:ascii="Times New Roman" w:hAnsi="Times New Roman"/>
            <w:i/>
            <w:iCs/>
            <w:sz w:val="24"/>
            <w:szCs w:val="24"/>
          </w:rPr>
          <w:t>,” even though that may have been the case</w:t>
        </w:r>
      </w:ins>
      <w:ins w:id="97" w:author="Matthew" w:date="2021-01-13T10:57:00Z">
        <w:r>
          <w:rPr>
            <w:rFonts w:eastAsia="Times New Roman" w:cs="Times New Roman" w:ascii="Times New Roman" w:hAnsi="Times New Roman"/>
            <w:i/>
            <w:iCs/>
            <w:sz w:val="24"/>
            <w:szCs w:val="24"/>
          </w:rPr>
          <w:t>).</w:t>
        </w:r>
      </w:ins>
    </w:p>
    <w:p>
      <w:pPr>
        <w:pStyle w:val="BodyA"/>
        <w:spacing w:lineRule="auto" w:line="360"/>
        <w:jc w:val="both"/>
        <w:rPr>
          <w:rFonts w:ascii="Times New Roman" w:hAnsi="Times New Roman" w:eastAsia="Times New Roman" w:cs="Times New Roman"/>
          <w:ins w:id="100" w:author="Matthew" w:date="2021-01-13T10:49:00Z"/>
          <w:i/>
          <w:i/>
          <w:iCs/>
          <w:sz w:val="24"/>
          <w:szCs w:val="24"/>
        </w:rPr>
      </w:pPr>
      <w:ins w:id="99" w:author="Matthew" w:date="2021-01-13T10:49:00Z">
        <w:r>
          <w:rPr>
            <w:rFonts w:eastAsia="Times New Roman" w:cs="Times New Roman" w:ascii="Times New Roman" w:hAnsi="Times New Roman"/>
            <w:i/>
            <w:iCs/>
            <w:sz w:val="24"/>
            <w:szCs w:val="24"/>
          </w:rPr>
        </w:r>
      </w:ins>
    </w:p>
    <w:p>
      <w:pPr>
        <w:pStyle w:val="BodyA"/>
        <w:spacing w:lineRule="auto" w:line="360"/>
        <w:jc w:val="both"/>
        <w:rPr>
          <w:rFonts w:ascii="Times New Roman" w:hAnsi="Times New Roman" w:eastAsia="Times New Roman" w:cs="Times New Roman"/>
          <w:ins w:id="103" w:author="Matthew" w:date="2021-01-13T10:49:00Z"/>
          <w:i/>
          <w:i/>
          <w:iCs/>
          <w:sz w:val="24"/>
          <w:szCs w:val="24"/>
        </w:rPr>
      </w:pPr>
      <w:ins w:id="101" w:author="Matthew" w:date="2021-01-13T10:49:00Z">
        <w:r>
          <w:rPr>
            <w:rFonts w:eastAsia="Times New Roman" w:cs="Times New Roman" w:ascii="Times New Roman" w:hAnsi="Times New Roman"/>
            <w:i/>
            <w:iCs/>
            <w:sz w:val="24"/>
            <w:szCs w:val="24"/>
          </w:rPr>
          <w:t>At any rate, good job</w:t>
        </w:r>
      </w:ins>
      <w:ins w:id="102" w:author="Matthew" w:date="2021-01-13T10:57:00Z">
        <w:r>
          <w:rPr>
            <w:rFonts w:eastAsia="Times New Roman" w:cs="Times New Roman" w:ascii="Times New Roman" w:hAnsi="Times New Roman"/>
            <w:i/>
            <w:iCs/>
            <w:sz w:val="24"/>
            <w:szCs w:val="24"/>
          </w:rPr>
          <w:t>!</w:t>
        </w:r>
      </w:ins>
    </w:p>
    <w:p>
      <w:pPr>
        <w:pStyle w:val="BodyA"/>
        <w:spacing w:lineRule="auto" w:line="360"/>
        <w:jc w:val="both"/>
        <w:rPr>
          <w:rFonts w:ascii="Times New Roman" w:hAnsi="Times New Roman" w:eastAsia="Times New Roman" w:cs="Times New Roman"/>
          <w:ins w:id="105" w:author="Matthew" w:date="2021-01-13T10:49:00Z"/>
          <w:i/>
          <w:i/>
          <w:iCs/>
          <w:sz w:val="24"/>
          <w:szCs w:val="24"/>
        </w:rPr>
      </w:pPr>
      <w:ins w:id="104" w:author="Matthew" w:date="2021-01-13T10:49:00Z">
        <w:r>
          <w:rPr>
            <w:rFonts w:eastAsia="Times New Roman" w:cs="Times New Roman" w:ascii="Times New Roman" w:hAnsi="Times New Roman"/>
            <w:i/>
            <w:iCs/>
            <w:sz w:val="24"/>
            <w:szCs w:val="24"/>
          </w:rPr>
        </w:r>
      </w:ins>
    </w:p>
    <w:p>
      <w:pPr>
        <w:pStyle w:val="BodyA"/>
        <w:spacing w:lineRule="auto" w:line="360"/>
        <w:jc w:val="both"/>
        <w:rPr/>
      </w:pPr>
      <w:ins w:id="106" w:author="Matthew" w:date="2021-01-13T10:49:00Z">
        <w:r>
          <w:rPr>
            <w:rFonts w:eastAsia="Times New Roman" w:cs="Times New Roman" w:ascii="Times New Roman" w:hAnsi="Times New Roman"/>
            <w:i/>
            <w:iCs/>
            <w:sz w:val="24"/>
            <w:szCs w:val="24"/>
          </w:rPr>
          <w:t xml:space="preserve">- </w:t>
        </w:r>
      </w:ins>
      <w:ins w:id="107" w:author="Matthew" w:date="2021-01-13T10:56:00Z">
        <w:r>
          <w:rPr>
            <w:rFonts w:eastAsia="Times New Roman" w:cs="Times New Roman" w:ascii="Times New Roman" w:hAnsi="Times New Roman"/>
            <w:i/>
            <w:iCs/>
            <w:sz w:val="24"/>
            <w:szCs w:val="24"/>
          </w:rPr>
          <w:t>Matthe</w:t>
        </w:r>
      </w:ins>
      <w:ins w:id="108" w:author="Matthew" w:date="2021-01-13T10:57:00Z">
        <w:r>
          <w:rPr>
            <w:rFonts w:eastAsia="Times New Roman" w:cs="Times New Roman" w:ascii="Times New Roman" w:hAnsi="Times New Roman"/>
            <w:i/>
            <w:iCs/>
            <w:sz w:val="24"/>
            <w:szCs w:val="24"/>
          </w:rPr>
          <w:t>w</w:t>
        </w:r>
      </w:ins>
      <w:del w:id="109" w:author="Matthew" w:date="2021-01-13T10:43:00Z">
        <w:r>
          <w:rPr>
            <w:rFonts w:eastAsia="Times New Roman" w:cs="Times New Roman" w:ascii="Times New Roman" w:hAnsi="Times New Roman"/>
            <w:sz w:val="24"/>
            <w:szCs w:val="24"/>
          </w:rPr>
          <w:tab/>
        </w:r>
      </w:del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Paul Edison" w:date="2021-01-13T14:32:36Z" w:initials="PE"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n-US" w:eastAsia="en-US" w:bidi="ar-SA"/>
        </w:rPr>
        <w:t xml:space="preserve">As a reader, I’d love to read more about the result of this curiosity of yours. It’s now sated. Cool story! And then what? </w:t>
      </w:r>
    </w:p>
    <w:p>
      <w:r>
        <w:rPr>
          <w:rFonts w:ascii="Liberation Serif" w:hAnsi="Liberation Serif" w:eastAsia="Segoe UI" w:cs="Tahoma"/>
          <w:lang w:val="en-US" w:eastAsia="en-US" w:bidi="en-US"/>
        </w:rPr>
      </w:r>
    </w:p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n-US" w:eastAsia="en-US" w:bidi="ar-SA"/>
        </w:rPr>
        <w:t xml:space="preserve">You have left the reader wanting more with your story, which is good. Now would be a good time to sate their curiosity, too :). </w:t>
      </w:r>
    </w:p>
  </w:comment>
  <w:comment w:id="1" w:author="Paul Edison" w:date="2021-01-13T14:31:57Z" w:initials="PE"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n-US" w:eastAsia="en-US" w:bidi="ar-SA"/>
        </w:rPr>
        <w:t xml:space="preserve">Rather than ‘apologizing’ for your response, I think it’s better to make a case for why you think curiosity is the trait you choose to highlight here. </w:t>
      </w:r>
    </w:p>
  </w:comment>
  <w:comment w:id="2" w:author="Paul Edison" w:date="2021-01-13T14:26:40Z" w:initials="PE"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n-US" w:eastAsia="en-US" w:bidi="ar-SA"/>
        </w:rPr>
        <w:t xml:space="preserve">This feels like a non-sequitur to me. There is very little in this paragraph that relates to you introducing your non-basketball fan friends to the game. </w:t>
      </w:r>
    </w:p>
    <w:p>
      <w:r>
        <w:rPr>
          <w:rFonts w:ascii="Liberation Serif" w:hAnsi="Liberation Serif" w:eastAsia="Segoe UI" w:cs="Tahoma"/>
          <w:lang w:val="en-US" w:eastAsia="en-US" w:bidi="en-US"/>
        </w:rPr>
      </w:r>
    </w:p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n-US" w:eastAsia="en-US" w:bidi="ar-SA"/>
        </w:rPr>
        <w:t xml:space="preserve">This entire paragraph still feels like an after-thought rather than a well-thought out response. </w:t>
      </w:r>
    </w:p>
    <w:p>
      <w:r>
        <w:rPr>
          <w:rFonts w:ascii="Liberation Serif" w:hAnsi="Liberation Serif" w:eastAsia="Segoe UI" w:cs="Tahoma"/>
          <w:lang w:val="en-US" w:eastAsia="en-US" w:bidi="en-US"/>
        </w:rPr>
      </w:r>
    </w:p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0"/>
          <w:u w:val="none"/>
          <w:vertAlign w:val="baseline"/>
          <w:em w:val="none"/>
          <w:lang w:val="en-US" w:eastAsia="en-US" w:bidi="ar-SA"/>
        </w:rPr>
        <w:t xml:space="preserve">One way to improve this would be to include specific evidence of how you have exhibited your negotiation skills.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pBdr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83955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83955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83955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Footer" w:customStyle="1">
    <w:name w:val="Header &amp; Footer"/>
    <w:qFormat/>
    <w:pPr>
      <w:widowControl/>
      <w:pBdr/>
      <w:tabs>
        <w:tab w:val="clear" w:pos="720"/>
        <w:tab w:val="right" w:pos="9020" w:leader="none"/>
      </w:tabs>
      <w:bidi w:val="0"/>
      <w:jc w:val="left"/>
    </w:pPr>
    <w:rPr>
      <w:rFonts w:ascii="Helvetica" w:hAnsi="Helvetica" w:cs="Arial Unicode MS" w:eastAsia="Arial Unicode MS"/>
      <w:color w:val="000000"/>
      <w:kern w:val="0"/>
      <w:sz w:val="24"/>
      <w:szCs w:val="24"/>
      <w:lang w:val="en-US" w:eastAsia="en-US" w:bidi="ar-SA"/>
    </w:rPr>
  </w:style>
  <w:style w:type="paragraph" w:styleId="BodyA" w:customStyle="1">
    <w:name w:val="Body A"/>
    <w:qFormat/>
    <w:pPr>
      <w:widowControl/>
      <w:pBdr/>
      <w:bidi w:val="0"/>
      <w:jc w:val="left"/>
    </w:pPr>
    <w:rPr>
      <w:rFonts w:ascii="Helvetica" w:hAnsi="Helvetica" w:cs="Arial Unicode MS" w:eastAsia="Arial Unicode MS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8395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83955"/>
    <w:pPr/>
    <w:rPr>
      <w:b/>
      <w:bCs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LibreOffice/6.2.5.2$Windows_X86_64 LibreOffice_project/1ec314fa52f458adc18c4f025c545a4e8b22c159</Application>
  <Pages>1</Pages>
  <Words>394</Words>
  <Characters>1892</Characters>
  <CharactersWithSpaces>2281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2021-01-11T13:38:00Z</dcterms:created>
  <dc:creator/>
  <dc:description/>
  <dc:language>en-US</dc:language>
  <cp:lastModifiedBy>Paul Edison</cp:lastModifiedBy>
  <dcterms:modified xsi:type="dcterms:W3CDTF">2021-01-13T14:33:30Z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