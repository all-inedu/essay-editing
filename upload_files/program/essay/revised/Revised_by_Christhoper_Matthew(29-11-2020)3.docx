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EF827" w14:textId="06EFFE58" w:rsidR="000613B5" w:rsidRPr="00923345" w:rsidRDefault="00923345" w:rsidP="00A02B8F">
      <w:pPr>
        <w:spacing w:line="48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923345">
        <w:rPr>
          <w:rFonts w:ascii="Arial" w:hAnsi="Arial" w:cs="Arial"/>
          <w:sz w:val="28"/>
          <w:szCs w:val="28"/>
          <w:u w:val="single"/>
        </w:rPr>
        <w:t>Ravi UC Essay Draft</w:t>
      </w:r>
    </w:p>
    <w:p w14:paraId="3FFD1DE8" w14:textId="4DAA8FB4" w:rsidR="00923345" w:rsidRPr="00923345" w:rsidRDefault="00923345" w:rsidP="00A02B8F">
      <w:pPr>
        <w:spacing w:line="480" w:lineRule="auto"/>
        <w:jc w:val="both"/>
        <w:rPr>
          <w:rFonts w:ascii="Arial" w:hAnsi="Arial" w:cs="Arial"/>
          <w:b/>
          <w:bCs/>
        </w:rPr>
      </w:pPr>
      <w:r w:rsidRPr="00923345">
        <w:rPr>
          <w:rFonts w:ascii="Arial" w:hAnsi="Arial" w:cs="Arial"/>
          <w:b/>
          <w:bCs/>
        </w:rPr>
        <w:t>Prompt #1</w:t>
      </w:r>
    </w:p>
    <w:p w14:paraId="322DB327" w14:textId="5A7E18E4" w:rsidR="00923345" w:rsidRDefault="00923345" w:rsidP="00A02B8F">
      <w:pPr>
        <w:pBdr>
          <w:bottom w:val="double" w:sz="6" w:space="1" w:color="auto"/>
        </w:pBdr>
        <w:spacing w:line="480" w:lineRule="auto"/>
        <w:jc w:val="both"/>
        <w:rPr>
          <w:rFonts w:ascii="Arial" w:hAnsi="Arial" w:cs="Arial"/>
          <w:b/>
          <w:bCs/>
          <w:i/>
          <w:iCs/>
        </w:rPr>
      </w:pPr>
      <w:r w:rsidRPr="00923345">
        <w:rPr>
          <w:rFonts w:ascii="Arial" w:hAnsi="Arial" w:cs="Arial"/>
          <w:b/>
          <w:bCs/>
          <w:i/>
          <w:iCs/>
        </w:rPr>
        <w:t>Describe an example of your leadership experience in which you have positively influenced others, helped resolve disputes or contributed to group efforts over time.</w:t>
      </w:r>
    </w:p>
    <w:p w14:paraId="79DCE42B" w14:textId="77777777" w:rsidR="00A016E6" w:rsidRDefault="00A016E6" w:rsidP="00A02B8F">
      <w:pPr>
        <w:spacing w:line="360" w:lineRule="auto"/>
        <w:jc w:val="both"/>
        <w:rPr>
          <w:rFonts w:ascii="Arial" w:hAnsi="Arial" w:cs="Arial"/>
        </w:rPr>
      </w:pPr>
    </w:p>
    <w:p w14:paraId="5A1250F8" w14:textId="5219F523" w:rsidR="00673975" w:rsidRDefault="00126E16" w:rsidP="00A02B8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673975" w:rsidRPr="00673975">
        <w:rPr>
          <w:rFonts w:ascii="Arial" w:hAnsi="Arial" w:cs="Arial"/>
        </w:rPr>
        <w:t>adiation intensity, module temperature</w:t>
      </w:r>
      <w:del w:id="0" w:author="Matthew" w:date="2020-11-29T00:16:00Z">
        <w:r w:rsidR="00673975" w:rsidRPr="00673975" w:rsidDel="0083411F">
          <w:rPr>
            <w:rFonts w:ascii="Arial" w:hAnsi="Arial" w:cs="Arial"/>
          </w:rPr>
          <w:delText xml:space="preserve">, </w:delText>
        </w:r>
      </w:del>
      <w:del w:id="1" w:author="Matthew" w:date="2020-11-28T22:30:00Z">
        <w:r w:rsidR="004E11A4" w:rsidDel="00286FBA">
          <w:rPr>
            <w:rFonts w:ascii="Arial" w:hAnsi="Arial" w:cs="Arial"/>
          </w:rPr>
          <w:delText xml:space="preserve">and </w:delText>
        </w:r>
      </w:del>
      <w:del w:id="2" w:author="Matthew" w:date="2020-11-29T00:16:00Z">
        <w:r w:rsidR="00673975" w:rsidRPr="00673975" w:rsidDel="0083411F">
          <w:rPr>
            <w:rFonts w:ascii="Arial" w:hAnsi="Arial" w:cs="Arial"/>
          </w:rPr>
          <w:delText xml:space="preserve">module </w:delText>
        </w:r>
      </w:del>
      <w:ins w:id="3" w:author="Matthew" w:date="2020-11-29T00:16:00Z">
        <w:r w:rsidR="0083411F">
          <w:rPr>
            <w:rFonts w:ascii="Arial" w:hAnsi="Arial" w:cs="Arial"/>
          </w:rPr>
          <w:t xml:space="preserve"> and </w:t>
        </w:r>
      </w:ins>
      <w:r w:rsidR="00673975" w:rsidRPr="00673975">
        <w:rPr>
          <w:rFonts w:ascii="Arial" w:hAnsi="Arial" w:cs="Arial"/>
        </w:rPr>
        <w:t>orientation</w:t>
      </w:r>
      <w:ins w:id="4" w:author="Matthew" w:date="2020-11-29T00:16:00Z">
        <w:r w:rsidR="0083411F">
          <w:rPr>
            <w:rFonts w:ascii="Arial" w:hAnsi="Arial" w:cs="Arial"/>
          </w:rPr>
          <w:t>, as well as</w:t>
        </w:r>
      </w:ins>
      <w:del w:id="5" w:author="Matthew" w:date="2020-11-29T00:16:00Z">
        <w:r w:rsidR="00673975" w:rsidRPr="00673975" w:rsidDel="0083411F">
          <w:rPr>
            <w:rFonts w:ascii="Arial" w:hAnsi="Arial" w:cs="Arial"/>
          </w:rPr>
          <w:delText xml:space="preserve"> and</w:delText>
        </w:r>
      </w:del>
      <w:r w:rsidR="00673975" w:rsidRPr="00673975">
        <w:rPr>
          <w:rFonts w:ascii="Arial" w:hAnsi="Arial" w:cs="Arial"/>
        </w:rPr>
        <w:t xml:space="preserve"> tilt angle: these are </w:t>
      </w:r>
      <w:del w:id="6" w:author="Matthew" w:date="2020-11-28T22:30:00Z">
        <w:r w:rsidR="00673975" w:rsidRPr="00673975" w:rsidDel="00286FBA">
          <w:rPr>
            <w:rFonts w:ascii="Arial" w:hAnsi="Arial" w:cs="Arial"/>
          </w:rPr>
          <w:delText xml:space="preserve">several </w:delText>
        </w:r>
      </w:del>
      <w:ins w:id="7" w:author="Matthew" w:date="2020-11-28T22:30:00Z">
        <w:r w:rsidR="00286FBA">
          <w:rPr>
            <w:rFonts w:ascii="Arial" w:hAnsi="Arial" w:cs="Arial"/>
          </w:rPr>
          <w:t>the key</w:t>
        </w:r>
        <w:r w:rsidR="00286FBA" w:rsidRPr="00673975">
          <w:rPr>
            <w:rFonts w:ascii="Arial" w:hAnsi="Arial" w:cs="Arial"/>
          </w:rPr>
          <w:t xml:space="preserve"> </w:t>
        </w:r>
      </w:ins>
      <w:r w:rsidR="00673975" w:rsidRPr="00673975">
        <w:rPr>
          <w:rFonts w:ascii="Arial" w:hAnsi="Arial" w:cs="Arial"/>
        </w:rPr>
        <w:t>factors affect</w:t>
      </w:r>
      <w:r w:rsidR="00223022">
        <w:rPr>
          <w:rFonts w:ascii="Arial" w:hAnsi="Arial" w:cs="Arial"/>
        </w:rPr>
        <w:t>ing</w:t>
      </w:r>
      <w:r w:rsidR="00673975" w:rsidRPr="00673975">
        <w:rPr>
          <w:rFonts w:ascii="Arial" w:hAnsi="Arial" w:cs="Arial"/>
        </w:rPr>
        <w:t xml:space="preserve"> solar </w:t>
      </w:r>
      <w:r w:rsidR="00936D6F">
        <w:rPr>
          <w:rFonts w:ascii="Arial" w:hAnsi="Arial" w:cs="Arial"/>
        </w:rPr>
        <w:t xml:space="preserve">panels’ </w:t>
      </w:r>
      <w:r w:rsidR="00673975" w:rsidRPr="00673975">
        <w:rPr>
          <w:rFonts w:ascii="Arial" w:hAnsi="Arial" w:cs="Arial"/>
        </w:rPr>
        <w:t>performance</w:t>
      </w:r>
      <w:commentRangeStart w:id="8"/>
      <w:r w:rsidR="00673975" w:rsidRPr="00673975">
        <w:rPr>
          <w:rFonts w:ascii="Arial" w:hAnsi="Arial" w:cs="Arial"/>
        </w:rPr>
        <w:t xml:space="preserve">. </w:t>
      </w:r>
      <w:r w:rsidR="00A92599">
        <w:rPr>
          <w:rFonts w:ascii="Arial" w:hAnsi="Arial" w:cs="Arial"/>
        </w:rPr>
        <w:t xml:space="preserve">Indeed, these seem </w:t>
      </w:r>
      <w:del w:id="9" w:author="Matthew" w:date="2020-11-28T22:31:00Z">
        <w:r w:rsidR="00A92599" w:rsidDel="00286FBA">
          <w:rPr>
            <w:rFonts w:ascii="Arial" w:hAnsi="Arial" w:cs="Arial"/>
          </w:rPr>
          <w:delText>logical right now</w:delText>
        </w:r>
      </w:del>
      <w:ins w:id="10" w:author="Matthew" w:date="2020-11-28T22:31:00Z">
        <w:r w:rsidR="00286FBA">
          <w:rPr>
            <w:rFonts w:ascii="Arial" w:hAnsi="Arial" w:cs="Arial"/>
          </w:rPr>
          <w:t xml:space="preserve">like the </w:t>
        </w:r>
        <w:del w:id="11" w:author="Paul" w:date="2020-11-29T01:27:00Z">
          <w:r w:rsidR="00286FBA" w:rsidDel="00002075">
            <w:rPr>
              <w:rFonts w:ascii="Arial" w:hAnsi="Arial" w:cs="Arial"/>
            </w:rPr>
            <w:delText xml:space="preserve">most </w:delText>
          </w:r>
        </w:del>
        <w:r w:rsidR="00286FBA">
          <w:rPr>
            <w:rFonts w:ascii="Arial" w:hAnsi="Arial" w:cs="Arial"/>
          </w:rPr>
          <w:t>perfect cherry picks.</w:t>
        </w:r>
      </w:ins>
      <w:del w:id="12" w:author="Matthew" w:date="2020-11-28T22:31:00Z">
        <w:r w:rsidR="00A92599" w:rsidDel="00286FBA">
          <w:rPr>
            <w:rFonts w:ascii="Arial" w:hAnsi="Arial" w:cs="Arial"/>
          </w:rPr>
          <w:delText>,</w:delText>
        </w:r>
      </w:del>
      <w:r w:rsidR="00A92599">
        <w:rPr>
          <w:rFonts w:ascii="Arial" w:hAnsi="Arial" w:cs="Arial"/>
        </w:rPr>
        <w:t xml:space="preserve"> </w:t>
      </w:r>
      <w:commentRangeEnd w:id="8"/>
      <w:r w:rsidR="00002075">
        <w:rPr>
          <w:rStyle w:val="CommentReference"/>
        </w:rPr>
        <w:commentReference w:id="8"/>
      </w:r>
      <w:del w:id="13" w:author="Matthew" w:date="2020-11-28T22:32:00Z">
        <w:r w:rsidR="00673975" w:rsidRPr="00673975" w:rsidDel="00286FBA">
          <w:rPr>
            <w:rFonts w:ascii="Arial" w:hAnsi="Arial" w:cs="Arial"/>
          </w:rPr>
          <w:delText xml:space="preserve">but </w:delText>
        </w:r>
        <w:r w:rsidR="00A92599" w:rsidDel="00286FBA">
          <w:rPr>
            <w:rFonts w:ascii="Arial" w:hAnsi="Arial" w:cs="Arial"/>
          </w:rPr>
          <w:delText>they’re</w:delText>
        </w:r>
        <w:r w:rsidR="00A92599" w:rsidRPr="00673975" w:rsidDel="00286FBA">
          <w:rPr>
            <w:rFonts w:ascii="Arial" w:hAnsi="Arial" w:cs="Arial"/>
          </w:rPr>
          <w:delText xml:space="preserve"> </w:delText>
        </w:r>
        <w:r w:rsidR="00673975" w:rsidRPr="00673975" w:rsidDel="00286FBA">
          <w:rPr>
            <w:rFonts w:ascii="Arial" w:hAnsi="Arial" w:cs="Arial"/>
          </w:rPr>
          <w:delText>something</w:delText>
        </w:r>
      </w:del>
      <w:ins w:id="14" w:author="Matthew" w:date="2020-11-28T22:32:00Z">
        <w:r w:rsidR="00286FBA">
          <w:rPr>
            <w:rFonts w:ascii="Arial" w:hAnsi="Arial" w:cs="Arial"/>
          </w:rPr>
          <w:t xml:space="preserve">However, it did not display </w:t>
        </w:r>
      </w:ins>
      <w:ins w:id="15" w:author="Matthew" w:date="2020-11-28T22:33:00Z">
        <w:r w:rsidR="00286FBA">
          <w:rPr>
            <w:rFonts w:ascii="Arial" w:hAnsi="Arial" w:cs="Arial"/>
          </w:rPr>
          <w:t>the chaotic labor</w:t>
        </w:r>
      </w:ins>
      <w:r w:rsidR="00673975" w:rsidRPr="00673975">
        <w:rPr>
          <w:rFonts w:ascii="Arial" w:hAnsi="Arial" w:cs="Arial"/>
        </w:rPr>
        <w:t xml:space="preserve"> that my </w:t>
      </w:r>
      <w:r w:rsidR="001F4DE9">
        <w:rPr>
          <w:rFonts w:ascii="Arial" w:hAnsi="Arial" w:cs="Arial"/>
        </w:rPr>
        <w:t xml:space="preserve">school </w:t>
      </w:r>
      <w:r w:rsidR="00673975" w:rsidRPr="00673975">
        <w:rPr>
          <w:rFonts w:ascii="Arial" w:hAnsi="Arial" w:cs="Arial"/>
        </w:rPr>
        <w:t xml:space="preserve">research </w:t>
      </w:r>
      <w:r w:rsidR="001B2EC9">
        <w:rPr>
          <w:rFonts w:ascii="Arial" w:hAnsi="Arial" w:cs="Arial"/>
        </w:rPr>
        <w:t xml:space="preserve">project </w:t>
      </w:r>
      <w:r w:rsidR="00B36A2A">
        <w:rPr>
          <w:rFonts w:ascii="Arial" w:hAnsi="Arial" w:cs="Arial"/>
        </w:rPr>
        <w:t>teammates</w:t>
      </w:r>
      <w:r w:rsidR="00673975">
        <w:rPr>
          <w:rFonts w:ascii="Arial" w:hAnsi="Arial" w:cs="Arial"/>
        </w:rPr>
        <w:t xml:space="preserve"> </w:t>
      </w:r>
      <w:del w:id="16" w:author="Matthew" w:date="2020-11-28T22:33:00Z">
        <w:r w:rsidR="00673975" w:rsidRPr="00673975" w:rsidDel="00286FBA">
          <w:rPr>
            <w:rFonts w:ascii="Arial" w:hAnsi="Arial" w:cs="Arial"/>
          </w:rPr>
          <w:delText xml:space="preserve">and I </w:delText>
        </w:r>
        <w:r w:rsidR="001B2EC9" w:rsidDel="00286FBA">
          <w:rPr>
            <w:rFonts w:ascii="Arial" w:hAnsi="Arial" w:cs="Arial"/>
          </w:rPr>
          <w:delText>learned the hard way</w:delText>
        </w:r>
        <w:r w:rsidR="00006CDF" w:rsidDel="00286FBA">
          <w:rPr>
            <w:rFonts w:ascii="Arial" w:hAnsi="Arial" w:cs="Arial"/>
          </w:rPr>
          <w:delText xml:space="preserve"> </w:delText>
        </w:r>
      </w:del>
      <w:ins w:id="17" w:author="Matthew" w:date="2020-11-28T22:33:00Z">
        <w:r w:rsidR="00286FBA">
          <w:rPr>
            <w:rFonts w:ascii="Arial" w:hAnsi="Arial" w:cs="Arial"/>
          </w:rPr>
          <w:t xml:space="preserve">had to go through </w:t>
        </w:r>
      </w:ins>
      <w:r w:rsidR="00006CDF">
        <w:rPr>
          <w:rFonts w:ascii="Arial" w:hAnsi="Arial" w:cs="Arial"/>
        </w:rPr>
        <w:t xml:space="preserve">thanks to our </w:t>
      </w:r>
      <w:ins w:id="18" w:author="Matthew" w:date="2020-11-28T23:57:00Z">
        <w:r w:rsidR="00992AF1">
          <w:rPr>
            <w:rFonts w:ascii="Arial" w:hAnsi="Arial" w:cs="Arial"/>
          </w:rPr>
          <w:t xml:space="preserve">initial </w:t>
        </w:r>
      </w:ins>
      <w:r w:rsidR="00006CDF">
        <w:rPr>
          <w:rFonts w:ascii="Arial" w:hAnsi="Arial" w:cs="Arial"/>
        </w:rPr>
        <w:t>lack of communication</w:t>
      </w:r>
      <w:del w:id="19" w:author="Matthew" w:date="2020-11-28T22:33:00Z">
        <w:r w:rsidR="00006CDF" w:rsidDel="00286FBA">
          <w:rPr>
            <w:rFonts w:ascii="Arial" w:hAnsi="Arial" w:cs="Arial"/>
          </w:rPr>
          <w:delText>s</w:delText>
        </w:r>
      </w:del>
      <w:r w:rsidR="00286FBA">
        <w:rPr>
          <w:rFonts w:ascii="Arial" w:hAnsi="Arial" w:cs="Arial"/>
        </w:rPr>
        <w:t>.</w:t>
      </w:r>
    </w:p>
    <w:p w14:paraId="10C446F6" w14:textId="3833C232" w:rsidR="003D2899" w:rsidRDefault="00A016E6" w:rsidP="00A02B8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C0E1810" w14:textId="3118E8A7" w:rsidR="00ED4EED" w:rsidRDefault="00F92A4C" w:rsidP="00A02B8F">
      <w:pPr>
        <w:spacing w:line="360" w:lineRule="auto"/>
        <w:jc w:val="both"/>
        <w:rPr>
          <w:rFonts w:ascii="Arial" w:hAnsi="Arial" w:cs="Arial"/>
        </w:rPr>
      </w:pPr>
      <w:del w:id="20" w:author="Matthew" w:date="2020-11-28T23:59:00Z">
        <w:r w:rsidDel="00992AF1">
          <w:rPr>
            <w:rFonts w:ascii="Arial" w:hAnsi="Arial" w:cs="Arial"/>
          </w:rPr>
          <w:delText>Initially</w:delText>
        </w:r>
        <w:r w:rsidR="00936D6F" w:rsidDel="00992AF1">
          <w:rPr>
            <w:rFonts w:ascii="Arial" w:hAnsi="Arial" w:cs="Arial"/>
          </w:rPr>
          <w:delText xml:space="preserve">, </w:delText>
        </w:r>
        <w:r w:rsidDel="00992AF1">
          <w:rPr>
            <w:rFonts w:ascii="Arial" w:hAnsi="Arial" w:cs="Arial"/>
          </w:rPr>
          <w:delText xml:space="preserve">we had </w:delText>
        </w:r>
        <w:r w:rsidR="00770A64" w:rsidDel="00992AF1">
          <w:rPr>
            <w:rFonts w:ascii="Arial" w:hAnsi="Arial" w:cs="Arial"/>
          </w:rPr>
          <w:delText>problems</w:delText>
        </w:r>
        <w:r w:rsidDel="00992AF1">
          <w:rPr>
            <w:rFonts w:ascii="Arial" w:hAnsi="Arial" w:cs="Arial"/>
          </w:rPr>
          <w:delText xml:space="preserve"> </w:delText>
        </w:r>
        <w:r w:rsidR="007323E8" w:rsidDel="00992AF1">
          <w:rPr>
            <w:rFonts w:ascii="Arial" w:hAnsi="Arial" w:cs="Arial"/>
          </w:rPr>
          <w:delText xml:space="preserve">resolving </w:delText>
        </w:r>
        <w:r w:rsidR="00EF7F12" w:rsidDel="00992AF1">
          <w:rPr>
            <w:rFonts w:ascii="Arial" w:hAnsi="Arial" w:cs="Arial"/>
          </w:rPr>
          <w:delText>our</w:delText>
        </w:r>
        <w:r w:rsidR="007323E8" w:rsidDel="00992AF1">
          <w:rPr>
            <w:rFonts w:ascii="Arial" w:hAnsi="Arial" w:cs="Arial"/>
          </w:rPr>
          <w:delText xml:space="preserve"> research </w:delText>
        </w:r>
        <w:r w:rsidDel="00992AF1">
          <w:rPr>
            <w:rFonts w:ascii="Arial" w:hAnsi="Arial" w:cs="Arial"/>
          </w:rPr>
          <w:delText>topic</w:delText>
        </w:r>
        <w:r w:rsidR="00CD4A02" w:rsidDel="00992AF1">
          <w:rPr>
            <w:rFonts w:ascii="Arial" w:hAnsi="Arial" w:cs="Arial"/>
          </w:rPr>
          <w:delText>.</w:delText>
        </w:r>
        <w:r w:rsidDel="00992AF1">
          <w:rPr>
            <w:rFonts w:ascii="Arial" w:hAnsi="Arial" w:cs="Arial"/>
          </w:rPr>
          <w:delText xml:space="preserve"> </w:delText>
        </w:r>
        <w:r w:rsidR="00CD4A02" w:rsidDel="00992AF1">
          <w:rPr>
            <w:rFonts w:ascii="Arial" w:hAnsi="Arial" w:cs="Arial"/>
          </w:rPr>
          <w:delText>W</w:delText>
        </w:r>
        <w:r w:rsidR="00797309" w:rsidDel="00992AF1">
          <w:rPr>
            <w:rFonts w:ascii="Arial" w:hAnsi="Arial" w:cs="Arial"/>
          </w:rPr>
          <w:delText>e were t</w:delText>
        </w:r>
      </w:del>
      <w:ins w:id="21" w:author="Matthew" w:date="2020-11-28T23:59:00Z">
        <w:r w:rsidR="00992AF1">
          <w:rPr>
            <w:rFonts w:ascii="Arial" w:hAnsi="Arial" w:cs="Arial"/>
          </w:rPr>
          <w:t>T</w:t>
        </w:r>
      </w:ins>
      <w:r w:rsidR="00797309">
        <w:rPr>
          <w:rFonts w:ascii="Arial" w:hAnsi="Arial" w:cs="Arial"/>
        </w:rPr>
        <w:t xml:space="preserve">oo hardheaded and fixated on our </w:t>
      </w:r>
      <w:r w:rsidR="0017191F">
        <w:rPr>
          <w:rFonts w:ascii="Arial" w:hAnsi="Arial" w:cs="Arial"/>
        </w:rPr>
        <w:t xml:space="preserve">own </w:t>
      </w:r>
      <w:del w:id="22" w:author="Matthew" w:date="2020-11-29T00:04:00Z">
        <w:r w:rsidR="00797309" w:rsidDel="00992AF1">
          <w:rPr>
            <w:rFonts w:ascii="Arial" w:hAnsi="Arial" w:cs="Arial"/>
          </w:rPr>
          <w:delText>ideas</w:delText>
        </w:r>
      </w:del>
      <w:ins w:id="23" w:author="Matthew" w:date="2020-11-29T00:04:00Z">
        <w:r w:rsidR="00992AF1">
          <w:rPr>
            <w:rFonts w:ascii="Arial" w:hAnsi="Arial" w:cs="Arial"/>
          </w:rPr>
          <w:t xml:space="preserve">wants </w:t>
        </w:r>
      </w:ins>
      <w:ins w:id="24" w:author="Matthew" w:date="2020-11-29T00:02:00Z">
        <w:r w:rsidR="00992AF1">
          <w:rPr>
            <w:rFonts w:ascii="Arial" w:hAnsi="Arial" w:cs="Arial"/>
          </w:rPr>
          <w:t>for the project topic</w:t>
        </w:r>
      </w:ins>
      <w:ins w:id="25" w:author="Matthew" w:date="2020-11-29T00:00:00Z">
        <w:r w:rsidR="00992AF1">
          <w:rPr>
            <w:rFonts w:ascii="Arial" w:hAnsi="Arial" w:cs="Arial"/>
          </w:rPr>
          <w:t xml:space="preserve">, </w:t>
        </w:r>
      </w:ins>
      <w:del w:id="26" w:author="Matthew" w:date="2020-11-29T00:00:00Z">
        <w:r w:rsidR="00797309" w:rsidDel="00992AF1">
          <w:rPr>
            <w:rFonts w:ascii="Arial" w:hAnsi="Arial" w:cs="Arial"/>
          </w:rPr>
          <w:delText xml:space="preserve"> that </w:delText>
        </w:r>
      </w:del>
      <w:r w:rsidR="001801B3">
        <w:rPr>
          <w:rFonts w:ascii="Arial" w:hAnsi="Arial" w:cs="Arial"/>
        </w:rPr>
        <w:t xml:space="preserve">we </w:t>
      </w:r>
      <w:ins w:id="27" w:author="Matthew" w:date="2020-11-29T00:00:00Z">
        <w:r w:rsidR="00992AF1">
          <w:rPr>
            <w:rFonts w:ascii="Arial" w:hAnsi="Arial" w:cs="Arial"/>
          </w:rPr>
          <w:t xml:space="preserve">subconsciously </w:t>
        </w:r>
      </w:ins>
      <w:del w:id="28" w:author="Matthew" w:date="2020-11-29T00:02:00Z">
        <w:r w:rsidR="001801B3" w:rsidDel="00992AF1">
          <w:rPr>
            <w:rFonts w:ascii="Arial" w:hAnsi="Arial" w:cs="Arial"/>
          </w:rPr>
          <w:delText>shot down</w:delText>
        </w:r>
      </w:del>
      <w:ins w:id="29" w:author="Matthew" w:date="2020-11-29T00:02:00Z">
        <w:r w:rsidR="00992AF1">
          <w:rPr>
            <w:rFonts w:ascii="Arial" w:hAnsi="Arial" w:cs="Arial"/>
          </w:rPr>
          <w:t>mounted up</w:t>
        </w:r>
      </w:ins>
      <w:r w:rsidR="001801B3">
        <w:rPr>
          <w:rFonts w:ascii="Arial" w:hAnsi="Arial" w:cs="Arial"/>
        </w:rPr>
        <w:t xml:space="preserve"> each other</w:t>
      </w:r>
      <w:r w:rsidR="007323E8">
        <w:rPr>
          <w:rFonts w:ascii="Arial" w:hAnsi="Arial" w:cs="Arial"/>
        </w:rPr>
        <w:t>’</w:t>
      </w:r>
      <w:r w:rsidR="001801B3">
        <w:rPr>
          <w:rFonts w:ascii="Arial" w:hAnsi="Arial" w:cs="Arial"/>
        </w:rPr>
        <w:t>s ideas</w:t>
      </w:r>
      <w:r w:rsidR="00BE2221">
        <w:rPr>
          <w:rFonts w:ascii="Arial" w:hAnsi="Arial" w:cs="Arial"/>
        </w:rPr>
        <w:t xml:space="preserve"> </w:t>
      </w:r>
      <w:del w:id="30" w:author="Matthew" w:date="2020-11-29T00:02:00Z">
        <w:r w:rsidR="00797309" w:rsidDel="00992AF1">
          <w:rPr>
            <w:rFonts w:ascii="Arial" w:hAnsi="Arial" w:cs="Arial"/>
          </w:rPr>
          <w:delText>without clear reaso</w:delText>
        </w:r>
        <w:r w:rsidR="00AF6E76" w:rsidDel="00992AF1">
          <w:rPr>
            <w:rFonts w:ascii="Arial" w:hAnsi="Arial" w:cs="Arial"/>
          </w:rPr>
          <w:delText>ns</w:delText>
        </w:r>
        <w:r w:rsidR="00456D84" w:rsidDel="00992AF1">
          <w:rPr>
            <w:rFonts w:ascii="Arial" w:hAnsi="Arial" w:cs="Arial"/>
          </w:rPr>
          <w:delText xml:space="preserve"> forcing</w:delText>
        </w:r>
        <w:r w:rsidR="00BE2221" w:rsidDel="00992AF1">
          <w:rPr>
            <w:rFonts w:ascii="Arial" w:hAnsi="Arial" w:cs="Arial"/>
          </w:rPr>
          <w:delText xml:space="preserve"> us </w:delText>
        </w:r>
      </w:del>
      <w:r w:rsidR="00BE2221">
        <w:rPr>
          <w:rFonts w:ascii="Arial" w:hAnsi="Arial" w:cs="Arial"/>
        </w:rPr>
        <w:t>into an impasse</w:t>
      </w:r>
      <w:r w:rsidR="00936D6F">
        <w:rPr>
          <w:rFonts w:ascii="Arial" w:hAnsi="Arial" w:cs="Arial"/>
        </w:rPr>
        <w:t xml:space="preserve">. </w:t>
      </w:r>
      <w:r w:rsidR="003B44D1">
        <w:rPr>
          <w:rFonts w:ascii="Arial" w:hAnsi="Arial" w:cs="Arial"/>
        </w:rPr>
        <w:t>We</w:t>
      </w:r>
      <w:ins w:id="31" w:author="Matthew" w:date="2020-11-29T00:04:00Z">
        <w:r w:rsidR="00992AF1">
          <w:rPr>
            <w:rFonts w:ascii="Arial" w:hAnsi="Arial" w:cs="Arial"/>
          </w:rPr>
          <w:t xml:space="preserve"> were</w:t>
        </w:r>
      </w:ins>
      <w:del w:id="32" w:author="Matthew" w:date="2020-11-29T00:04:00Z">
        <w:r w:rsidR="003B44D1" w:rsidDel="00992AF1">
          <w:rPr>
            <w:rFonts w:ascii="Arial" w:hAnsi="Arial" w:cs="Arial"/>
          </w:rPr>
          <w:delText>’re</w:delText>
        </w:r>
      </w:del>
      <w:r w:rsidR="00BE2221">
        <w:rPr>
          <w:rFonts w:ascii="Arial" w:hAnsi="Arial" w:cs="Arial"/>
        </w:rPr>
        <w:t xml:space="preserve"> like three </w:t>
      </w:r>
      <w:r w:rsidR="001234C5">
        <w:rPr>
          <w:rFonts w:ascii="Arial" w:hAnsi="Arial" w:cs="Arial"/>
        </w:rPr>
        <w:t>wild dogs</w:t>
      </w:r>
      <w:r w:rsidR="00BE2221">
        <w:rPr>
          <w:rFonts w:ascii="Arial" w:hAnsi="Arial" w:cs="Arial"/>
        </w:rPr>
        <w:t xml:space="preserve"> trying to claim their territor</w:t>
      </w:r>
      <w:ins w:id="33" w:author="Matthew" w:date="2020-11-29T00:04:00Z">
        <w:r w:rsidR="00992AF1">
          <w:rPr>
            <w:rFonts w:ascii="Arial" w:hAnsi="Arial" w:cs="Arial"/>
          </w:rPr>
          <w:t>ies</w:t>
        </w:r>
      </w:ins>
      <w:del w:id="34" w:author="Matthew" w:date="2020-11-29T00:04:00Z">
        <w:r w:rsidR="00BE2221" w:rsidDel="00992AF1">
          <w:rPr>
            <w:rFonts w:ascii="Arial" w:hAnsi="Arial" w:cs="Arial"/>
          </w:rPr>
          <w:delText>y</w:delText>
        </w:r>
      </w:del>
      <w:r w:rsidR="00BE2221">
        <w:rPr>
          <w:rFonts w:ascii="Arial" w:hAnsi="Arial" w:cs="Arial"/>
        </w:rPr>
        <w:t xml:space="preserve"> in the same spot</w:t>
      </w:r>
      <w:del w:id="35" w:author="Matthew" w:date="2020-11-29T00:05:00Z">
        <w:r w:rsidR="003B7E76" w:rsidDel="00992AF1">
          <w:rPr>
            <w:rFonts w:ascii="Arial" w:hAnsi="Arial" w:cs="Arial"/>
          </w:rPr>
          <w:delText>.</w:delText>
        </w:r>
        <w:r w:rsidR="004F73C5" w:rsidDel="00992AF1">
          <w:rPr>
            <w:rFonts w:ascii="Arial" w:hAnsi="Arial" w:cs="Arial"/>
          </w:rPr>
          <w:delText xml:space="preserve"> </w:delText>
        </w:r>
        <w:r w:rsidR="00BE2221" w:rsidDel="00992AF1">
          <w:rPr>
            <w:rFonts w:ascii="Arial" w:hAnsi="Arial" w:cs="Arial"/>
          </w:rPr>
          <w:delText xml:space="preserve">I knew we need to resolve this </w:delText>
        </w:r>
        <w:r w:rsidR="007D62E5" w:rsidDel="00992AF1">
          <w:rPr>
            <w:rFonts w:ascii="Arial" w:hAnsi="Arial" w:cs="Arial"/>
          </w:rPr>
          <w:delText xml:space="preserve">before </w:delText>
        </w:r>
        <w:r w:rsidR="00155B17" w:rsidDel="00992AF1">
          <w:rPr>
            <w:rFonts w:ascii="Arial" w:hAnsi="Arial" w:cs="Arial"/>
          </w:rPr>
          <w:delText xml:space="preserve">moving </w:delText>
        </w:r>
        <w:r w:rsidR="007D62E5" w:rsidDel="00992AF1">
          <w:rPr>
            <w:rFonts w:ascii="Arial" w:hAnsi="Arial" w:cs="Arial"/>
          </w:rPr>
          <w:delText>forward</w:delText>
        </w:r>
        <w:r w:rsidR="00BE2221" w:rsidDel="00992AF1">
          <w:rPr>
            <w:rFonts w:ascii="Arial" w:hAnsi="Arial" w:cs="Arial"/>
          </w:rPr>
          <w:delText>.</w:delText>
        </w:r>
      </w:del>
      <w:ins w:id="36" w:author="Matthew" w:date="2020-11-29T00:05:00Z">
        <w:r w:rsidR="00992AF1">
          <w:rPr>
            <w:rFonts w:ascii="Arial" w:hAnsi="Arial" w:cs="Arial"/>
          </w:rPr>
          <w:t xml:space="preserve">, only to find out </w:t>
        </w:r>
      </w:ins>
      <w:ins w:id="37" w:author="Matthew" w:date="2020-11-29T00:06:00Z">
        <w:r w:rsidR="00992AF1">
          <w:rPr>
            <w:rFonts w:ascii="Arial" w:hAnsi="Arial" w:cs="Arial"/>
          </w:rPr>
          <w:t>that the spot’s not even that great.</w:t>
        </w:r>
      </w:ins>
      <w:r w:rsidR="00ED4EED">
        <w:rPr>
          <w:rFonts w:ascii="Arial" w:hAnsi="Arial" w:cs="Arial"/>
        </w:rPr>
        <w:t xml:space="preserve"> </w:t>
      </w:r>
    </w:p>
    <w:p w14:paraId="292E2291" w14:textId="77777777" w:rsidR="00ED4EED" w:rsidRDefault="00ED4EED" w:rsidP="00A02B8F">
      <w:pPr>
        <w:spacing w:line="360" w:lineRule="auto"/>
        <w:jc w:val="both"/>
        <w:rPr>
          <w:rFonts w:ascii="Arial" w:hAnsi="Arial" w:cs="Arial"/>
        </w:rPr>
      </w:pPr>
    </w:p>
    <w:p w14:paraId="5A5878DB" w14:textId="6C35C894" w:rsidR="00791438" w:rsidRPr="007409E4" w:rsidRDefault="001358C1" w:rsidP="00FD450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“The Art of People” </w:t>
      </w:r>
      <w:r w:rsidR="007323E8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“How Habits Wor</w:t>
      </w:r>
      <w:r w:rsidR="000E7429">
        <w:rPr>
          <w:rFonts w:ascii="Arial" w:hAnsi="Arial" w:cs="Arial"/>
        </w:rPr>
        <w:t>k”</w:t>
      </w:r>
      <w:ins w:id="38" w:author="Matthew" w:date="2020-11-29T00:06:00Z">
        <w:r w:rsidR="0083411F">
          <w:rPr>
            <w:rFonts w:ascii="Arial" w:hAnsi="Arial" w:cs="Arial"/>
          </w:rPr>
          <w:t>.</w:t>
        </w:r>
      </w:ins>
      <w:r w:rsidR="000E7429">
        <w:rPr>
          <w:rFonts w:ascii="Arial" w:hAnsi="Arial" w:cs="Arial"/>
        </w:rPr>
        <w:t xml:space="preserve"> </w:t>
      </w:r>
      <w:ins w:id="39" w:author="Matthew" w:date="2020-11-29T00:06:00Z">
        <w:r w:rsidR="0083411F">
          <w:rPr>
            <w:rFonts w:ascii="Arial" w:hAnsi="Arial" w:cs="Arial"/>
          </w:rPr>
          <w:t xml:space="preserve">Two </w:t>
        </w:r>
      </w:ins>
      <w:ins w:id="40" w:author="Matthew" w:date="2020-11-29T00:07:00Z">
        <w:r w:rsidR="0083411F">
          <w:rPr>
            <w:rFonts w:ascii="Arial" w:hAnsi="Arial" w:cs="Arial"/>
          </w:rPr>
          <w:t xml:space="preserve">books that </w:t>
        </w:r>
      </w:ins>
      <w:r w:rsidR="007E2DEB">
        <w:rPr>
          <w:rFonts w:ascii="Arial" w:hAnsi="Arial" w:cs="Arial"/>
        </w:rPr>
        <w:t>taught me the importance of</w:t>
      </w:r>
      <w:r w:rsidR="00F9345F">
        <w:rPr>
          <w:rFonts w:ascii="Arial" w:hAnsi="Arial" w:cs="Arial"/>
        </w:rPr>
        <w:t xml:space="preserve"> </w:t>
      </w:r>
      <w:r w:rsidR="00653614">
        <w:rPr>
          <w:rFonts w:ascii="Arial" w:hAnsi="Arial" w:cs="Arial"/>
        </w:rPr>
        <w:t xml:space="preserve">effective communication: knowing when to listen, </w:t>
      </w:r>
      <w:r w:rsidR="009B1479">
        <w:rPr>
          <w:rFonts w:ascii="Arial" w:hAnsi="Arial" w:cs="Arial"/>
        </w:rPr>
        <w:t>interrupt</w:t>
      </w:r>
      <w:r w:rsidR="00653614">
        <w:rPr>
          <w:rFonts w:ascii="Arial" w:hAnsi="Arial" w:cs="Arial"/>
        </w:rPr>
        <w:t>, and lead group discussions</w:t>
      </w:r>
      <w:r w:rsidR="000E7429">
        <w:rPr>
          <w:rFonts w:ascii="Arial" w:hAnsi="Arial" w:cs="Arial"/>
        </w:rPr>
        <w:t xml:space="preserve">. </w:t>
      </w:r>
      <w:del w:id="41" w:author="Matthew" w:date="2020-11-29T00:07:00Z">
        <w:r w:rsidR="003971D1" w:rsidDel="0083411F">
          <w:rPr>
            <w:rFonts w:ascii="Arial" w:hAnsi="Arial" w:cs="Arial"/>
          </w:rPr>
          <w:delText>The</w:delText>
        </w:r>
        <w:r w:rsidR="00BD3654" w:rsidDel="0083411F">
          <w:rPr>
            <w:rFonts w:ascii="Arial" w:hAnsi="Arial" w:cs="Arial"/>
          </w:rPr>
          <w:delText>y</w:delText>
        </w:r>
        <w:r w:rsidR="003971D1" w:rsidDel="0083411F">
          <w:rPr>
            <w:rFonts w:ascii="Arial" w:hAnsi="Arial" w:cs="Arial"/>
          </w:rPr>
          <w:delText xml:space="preserve"> </w:delText>
        </w:r>
        <w:r w:rsidR="007A4C01" w:rsidDel="0083411F">
          <w:rPr>
            <w:rFonts w:ascii="Arial" w:hAnsi="Arial" w:cs="Arial"/>
          </w:rPr>
          <w:delText xml:space="preserve">reveal that our </w:delText>
        </w:r>
        <w:r w:rsidR="003971D1" w:rsidDel="0083411F">
          <w:rPr>
            <w:rFonts w:ascii="Arial" w:hAnsi="Arial" w:cs="Arial"/>
          </w:rPr>
          <w:delText xml:space="preserve">communications </w:delText>
        </w:r>
        <w:r w:rsidR="0000746D" w:rsidDel="0083411F">
          <w:rPr>
            <w:rFonts w:ascii="Arial" w:hAnsi="Arial" w:cs="Arial"/>
          </w:rPr>
          <w:delText xml:space="preserve">and teamwork </w:delText>
        </w:r>
        <w:r w:rsidR="003971D1" w:rsidDel="0083411F">
          <w:rPr>
            <w:rFonts w:ascii="Arial" w:hAnsi="Arial" w:cs="Arial"/>
          </w:rPr>
          <w:delText>were</w:delText>
        </w:r>
        <w:r w:rsidR="0000746D" w:rsidDel="0083411F">
          <w:rPr>
            <w:rFonts w:ascii="Arial" w:hAnsi="Arial" w:cs="Arial"/>
          </w:rPr>
          <w:delText xml:space="preserve"> poor</w:delText>
        </w:r>
        <w:r w:rsidR="00DE2C57" w:rsidDel="0083411F">
          <w:rPr>
            <w:rFonts w:ascii="Arial" w:hAnsi="Arial" w:cs="Arial"/>
          </w:rPr>
          <w:delText>.</w:delText>
        </w:r>
        <w:r w:rsidR="009B1479" w:rsidDel="0083411F">
          <w:rPr>
            <w:rFonts w:ascii="Arial" w:hAnsi="Arial" w:cs="Arial"/>
          </w:rPr>
          <w:delText xml:space="preserve"> </w:delText>
        </w:r>
        <w:r w:rsidR="007E2F58" w:rsidDel="0083411F">
          <w:rPr>
            <w:rFonts w:ascii="Arial" w:hAnsi="Arial" w:cs="Arial"/>
          </w:rPr>
          <w:delText xml:space="preserve">There were no </w:delText>
        </w:r>
        <w:r w:rsidR="00CB26E3" w:rsidDel="0083411F">
          <w:rPr>
            <w:rFonts w:ascii="Arial" w:hAnsi="Arial" w:cs="Arial"/>
          </w:rPr>
          <w:delText xml:space="preserve">leadership, no </w:delText>
        </w:r>
        <w:r w:rsidR="007E2F58" w:rsidDel="0083411F">
          <w:rPr>
            <w:rFonts w:ascii="Arial" w:hAnsi="Arial" w:cs="Arial"/>
          </w:rPr>
          <w:delText xml:space="preserve">understanding, no consistency, and, eventually, no clear directions. </w:delText>
        </w:r>
        <w:r w:rsidR="002C0BD7" w:rsidDel="0083411F">
          <w:rPr>
            <w:rFonts w:ascii="Arial" w:hAnsi="Arial" w:cs="Arial"/>
          </w:rPr>
          <w:delText xml:space="preserve">Someone need to </w:delText>
        </w:r>
        <w:r w:rsidR="007D015B" w:rsidDel="0083411F">
          <w:rPr>
            <w:rFonts w:ascii="Arial" w:hAnsi="Arial" w:cs="Arial"/>
          </w:rPr>
          <w:delText xml:space="preserve">be decisive and </w:delText>
        </w:r>
        <w:r w:rsidR="002C0BD7" w:rsidDel="0083411F">
          <w:rPr>
            <w:rFonts w:ascii="Arial" w:hAnsi="Arial" w:cs="Arial"/>
          </w:rPr>
          <w:delText>step up</w:delText>
        </w:r>
        <w:r w:rsidR="00BF5C27" w:rsidDel="0083411F">
          <w:rPr>
            <w:rFonts w:ascii="Arial" w:hAnsi="Arial" w:cs="Arial"/>
          </w:rPr>
          <w:delText>: I did.</w:delText>
        </w:r>
      </w:del>
      <w:ins w:id="42" w:author="Matthew" w:date="2020-11-29T00:07:00Z">
        <w:r w:rsidR="0083411F">
          <w:rPr>
            <w:rFonts w:ascii="Arial" w:hAnsi="Arial" w:cs="Arial"/>
          </w:rPr>
          <w:t xml:space="preserve">I realized that I </w:t>
        </w:r>
      </w:ins>
      <w:ins w:id="43" w:author="Matthew" w:date="2020-11-29T00:08:00Z">
        <w:r w:rsidR="0083411F">
          <w:rPr>
            <w:rFonts w:ascii="Arial" w:hAnsi="Arial" w:cs="Arial"/>
          </w:rPr>
          <w:t xml:space="preserve">was too busy focusing on the third step, skipping the first two. </w:t>
        </w:r>
      </w:ins>
      <w:ins w:id="44" w:author="Matthew" w:date="2020-11-29T00:09:00Z">
        <w:r w:rsidR="0083411F">
          <w:rPr>
            <w:rFonts w:ascii="Arial" w:hAnsi="Arial" w:cs="Arial"/>
          </w:rPr>
          <w:t xml:space="preserve">With a scrumptious steak dinner accompanying the meeting, I </w:t>
        </w:r>
      </w:ins>
      <w:ins w:id="45" w:author="Paul" w:date="2020-11-29T01:29:00Z">
        <w:r w:rsidR="00002075">
          <w:rPr>
            <w:rFonts w:ascii="Arial" w:hAnsi="Arial" w:cs="Arial"/>
          </w:rPr>
          <w:t xml:space="preserve">finally </w:t>
        </w:r>
      </w:ins>
      <w:ins w:id="46" w:author="Matthew" w:date="2020-11-29T00:09:00Z">
        <w:r w:rsidR="0083411F">
          <w:rPr>
            <w:rFonts w:ascii="Arial" w:hAnsi="Arial" w:cs="Arial"/>
          </w:rPr>
          <w:t xml:space="preserve">gathered my teammates to bring </w:t>
        </w:r>
        <w:del w:id="47" w:author="Paul" w:date="2020-11-29T01:29:00Z">
          <w:r w:rsidR="0083411F" w:rsidDel="00002075">
            <w:rPr>
              <w:rFonts w:ascii="Arial" w:hAnsi="Arial" w:cs="Arial"/>
            </w:rPr>
            <w:delText>it</w:delText>
          </w:r>
        </w:del>
      </w:ins>
      <w:ins w:id="48" w:author="Paul" w:date="2020-11-29T01:29:00Z">
        <w:r w:rsidR="00002075">
          <w:rPr>
            <w:rFonts w:ascii="Arial" w:hAnsi="Arial" w:cs="Arial"/>
          </w:rPr>
          <w:t>the discussion</w:t>
        </w:r>
      </w:ins>
      <w:ins w:id="49" w:author="Matthew" w:date="2020-11-29T00:09:00Z">
        <w:r w:rsidR="0083411F">
          <w:rPr>
            <w:rFonts w:ascii="Arial" w:hAnsi="Arial" w:cs="Arial"/>
          </w:rPr>
          <w:t xml:space="preserve"> back to square one.</w:t>
        </w:r>
      </w:ins>
    </w:p>
    <w:p w14:paraId="296F7DDC" w14:textId="353C2A6D" w:rsidR="00803E86" w:rsidRDefault="00803E86" w:rsidP="00A02B8F">
      <w:pPr>
        <w:spacing w:line="360" w:lineRule="auto"/>
        <w:jc w:val="both"/>
        <w:rPr>
          <w:rFonts w:ascii="Arial" w:hAnsi="Arial" w:cs="Arial"/>
        </w:rPr>
      </w:pPr>
      <w:bookmarkStart w:id="50" w:name="_GoBack"/>
      <w:bookmarkEnd w:id="50"/>
    </w:p>
    <w:p w14:paraId="53365D62" w14:textId="75898B41" w:rsidR="00FD4509" w:rsidRDefault="0083411F" w:rsidP="00A02B8F">
      <w:pPr>
        <w:spacing w:line="360" w:lineRule="auto"/>
        <w:jc w:val="both"/>
        <w:rPr>
          <w:rFonts w:ascii="Arial" w:hAnsi="Arial" w:cs="Arial"/>
        </w:rPr>
      </w:pPr>
      <w:ins w:id="51" w:author="Matthew" w:date="2020-11-29T00:10:00Z">
        <w:r>
          <w:rPr>
            <w:rFonts w:ascii="Arial" w:hAnsi="Arial" w:cs="Arial"/>
          </w:rPr>
          <w:t xml:space="preserve">Yet it did not </w:t>
        </w:r>
      </w:ins>
      <w:ins w:id="52" w:author="Matthew" w:date="2020-11-29T00:11:00Z">
        <w:r>
          <w:rPr>
            <w:rFonts w:ascii="Arial" w:hAnsi="Arial" w:cs="Arial"/>
          </w:rPr>
          <w:t>go</w:t>
        </w:r>
      </w:ins>
      <w:ins w:id="53" w:author="Matthew" w:date="2020-11-29T00:10:00Z">
        <w:r>
          <w:rPr>
            <w:rFonts w:ascii="Arial" w:hAnsi="Arial" w:cs="Arial"/>
          </w:rPr>
          <w:t xml:space="preserve"> smoothly from there either. </w:t>
        </w:r>
      </w:ins>
      <w:r w:rsidR="005F6420">
        <w:rPr>
          <w:rFonts w:ascii="Arial" w:hAnsi="Arial" w:cs="Arial"/>
        </w:rPr>
        <w:t>T</w:t>
      </w:r>
      <w:r w:rsidR="00CE4E0F">
        <w:rPr>
          <w:rFonts w:ascii="Arial" w:hAnsi="Arial" w:cs="Arial"/>
        </w:rPr>
        <w:t>he way our discussion</w:t>
      </w:r>
      <w:del w:id="54" w:author="Matthew" w:date="2020-11-29T00:11:00Z">
        <w:r w:rsidR="00CE4E0F" w:rsidDel="0083411F">
          <w:rPr>
            <w:rFonts w:ascii="Arial" w:hAnsi="Arial" w:cs="Arial"/>
          </w:rPr>
          <w:delText>s</w:delText>
        </w:r>
      </w:del>
      <w:r w:rsidR="00CE4E0F">
        <w:rPr>
          <w:rFonts w:ascii="Arial" w:hAnsi="Arial" w:cs="Arial"/>
        </w:rPr>
        <w:t xml:space="preserve"> proceed</w:t>
      </w:r>
      <w:ins w:id="55" w:author="Matthew" w:date="2020-11-29T00:11:00Z">
        <w:r>
          <w:rPr>
            <w:rFonts w:ascii="Arial" w:hAnsi="Arial" w:cs="Arial"/>
          </w:rPr>
          <w:t>ed</w:t>
        </w:r>
      </w:ins>
      <w:r w:rsidR="00CE4E0F">
        <w:rPr>
          <w:rFonts w:ascii="Arial" w:hAnsi="Arial" w:cs="Arial"/>
        </w:rPr>
        <w:t xml:space="preserve"> was full of uncertainty</w:t>
      </w:r>
      <w:r w:rsidR="00A472A5">
        <w:rPr>
          <w:rFonts w:ascii="Arial" w:hAnsi="Arial" w:cs="Arial"/>
        </w:rPr>
        <w:t>.</w:t>
      </w:r>
      <w:r w:rsidR="00D61AB5">
        <w:rPr>
          <w:rFonts w:ascii="Arial" w:hAnsi="Arial" w:cs="Arial"/>
        </w:rPr>
        <w:t xml:space="preserve"> </w:t>
      </w:r>
      <w:r w:rsidR="00A472A5">
        <w:rPr>
          <w:rFonts w:ascii="Arial" w:hAnsi="Arial" w:cs="Arial"/>
        </w:rPr>
        <w:t>W</w:t>
      </w:r>
      <w:r w:rsidR="00D61AB5">
        <w:rPr>
          <w:rFonts w:ascii="Arial" w:hAnsi="Arial" w:cs="Arial"/>
        </w:rPr>
        <w:t xml:space="preserve">e </w:t>
      </w:r>
      <w:ins w:id="56" w:author="Matthew" w:date="2020-11-29T00:11:00Z">
        <w:r>
          <w:rPr>
            <w:rFonts w:ascii="Arial" w:hAnsi="Arial" w:cs="Arial"/>
          </w:rPr>
          <w:t xml:space="preserve">would </w:t>
        </w:r>
      </w:ins>
      <w:del w:id="57" w:author="Matthew" w:date="2020-11-29T00:11:00Z">
        <w:r w:rsidR="00D61AB5" w:rsidDel="0083411F">
          <w:rPr>
            <w:rFonts w:ascii="Arial" w:hAnsi="Arial" w:cs="Arial"/>
          </w:rPr>
          <w:delText>answer</w:delText>
        </w:r>
        <w:r w:rsidR="00485C8F" w:rsidDel="0083411F">
          <w:rPr>
            <w:rFonts w:ascii="Arial" w:hAnsi="Arial" w:cs="Arial"/>
          </w:rPr>
          <w:delText>ed</w:delText>
        </w:r>
        <w:r w:rsidR="00D61AB5" w:rsidDel="0083411F">
          <w:rPr>
            <w:rFonts w:ascii="Arial" w:hAnsi="Arial" w:cs="Arial"/>
          </w:rPr>
          <w:delText xml:space="preserve"> questions </w:delText>
        </w:r>
      </w:del>
      <w:ins w:id="58" w:author="Matthew" w:date="2020-11-29T00:11:00Z">
        <w:r>
          <w:rPr>
            <w:rFonts w:ascii="Arial" w:hAnsi="Arial" w:cs="Arial"/>
          </w:rPr>
          <w:t xml:space="preserve">respond to a question </w:t>
        </w:r>
      </w:ins>
      <w:del w:id="59" w:author="Matthew" w:date="2020-11-29T00:11:00Z">
        <w:r w:rsidR="00D61AB5" w:rsidDel="0083411F">
          <w:rPr>
            <w:rFonts w:ascii="Arial" w:hAnsi="Arial" w:cs="Arial"/>
          </w:rPr>
          <w:delText xml:space="preserve">with </w:delText>
        </w:r>
      </w:del>
      <w:ins w:id="60" w:author="Matthew" w:date="2020-11-29T00:11:00Z">
        <w:r>
          <w:rPr>
            <w:rFonts w:ascii="Arial" w:hAnsi="Arial" w:cs="Arial"/>
          </w:rPr>
          <w:t xml:space="preserve">by </w:t>
        </w:r>
      </w:ins>
      <w:r w:rsidR="00D61AB5">
        <w:rPr>
          <w:rFonts w:ascii="Arial" w:hAnsi="Arial" w:cs="Arial"/>
        </w:rPr>
        <w:t>another question</w:t>
      </w:r>
      <w:del w:id="61" w:author="Matthew" w:date="2020-11-29T00:12:00Z">
        <w:r w:rsidR="00A472A5" w:rsidDel="0083411F">
          <w:rPr>
            <w:rFonts w:ascii="Arial" w:hAnsi="Arial" w:cs="Arial"/>
          </w:rPr>
          <w:delText xml:space="preserve"> (unconfidently)</w:delText>
        </w:r>
        <w:r w:rsidR="00485C8F" w:rsidDel="0083411F">
          <w:rPr>
            <w:rFonts w:ascii="Arial" w:hAnsi="Arial" w:cs="Arial"/>
          </w:rPr>
          <w:delText xml:space="preserve"> creating confusion and us biting each other’s </w:delText>
        </w:r>
        <w:r w:rsidR="00A472A5" w:rsidDel="0083411F">
          <w:rPr>
            <w:rFonts w:ascii="Arial" w:hAnsi="Arial" w:cs="Arial"/>
          </w:rPr>
          <w:delText>head off</w:delText>
        </w:r>
        <w:r w:rsidR="00485C8F" w:rsidDel="0083411F">
          <w:rPr>
            <w:rFonts w:ascii="Arial" w:hAnsi="Arial" w:cs="Arial"/>
          </w:rPr>
          <w:delText xml:space="preserve"> due to annoyance</w:delText>
        </w:r>
      </w:del>
      <w:ins w:id="62" w:author="Matthew" w:date="2020-11-29T00:12:00Z">
        <w:r>
          <w:rPr>
            <w:rFonts w:ascii="Arial" w:hAnsi="Arial" w:cs="Arial"/>
          </w:rPr>
          <w:t>, ultimately creating this air of confusion with no light at the end of the tunnel</w:t>
        </w:r>
      </w:ins>
      <w:r w:rsidR="00485C8F">
        <w:rPr>
          <w:rFonts w:ascii="Arial" w:hAnsi="Arial" w:cs="Arial"/>
        </w:rPr>
        <w:t xml:space="preserve">. </w:t>
      </w:r>
      <w:del w:id="63" w:author="Matthew" w:date="2020-11-29T00:13:00Z">
        <w:r w:rsidR="000372D5" w:rsidDel="0083411F">
          <w:rPr>
            <w:rFonts w:ascii="Arial" w:hAnsi="Arial" w:cs="Arial"/>
          </w:rPr>
          <w:delText>In response</w:delText>
        </w:r>
        <w:r w:rsidR="00A472A5" w:rsidDel="0083411F">
          <w:rPr>
            <w:rFonts w:ascii="Arial" w:hAnsi="Arial" w:cs="Arial"/>
          </w:rPr>
          <w:delText xml:space="preserve">, I initiated </w:delText>
        </w:r>
      </w:del>
      <w:ins w:id="64" w:author="Matthew" w:date="2020-11-29T00:13:00Z">
        <w:r>
          <w:rPr>
            <w:rFonts w:ascii="Arial" w:hAnsi="Arial" w:cs="Arial"/>
          </w:rPr>
          <w:t xml:space="preserve">Having already listened, I went on to the second step which was to interrupt. I devised </w:t>
        </w:r>
      </w:ins>
      <w:r w:rsidR="00A472A5">
        <w:rPr>
          <w:rFonts w:ascii="Arial" w:hAnsi="Arial" w:cs="Arial"/>
        </w:rPr>
        <w:t xml:space="preserve">a rule: </w:t>
      </w:r>
      <w:ins w:id="65" w:author="Matthew" w:date="2020-11-29T00:13:00Z">
        <w:r>
          <w:rPr>
            <w:rFonts w:ascii="Arial" w:hAnsi="Arial" w:cs="Arial"/>
          </w:rPr>
          <w:t xml:space="preserve">to </w:t>
        </w:r>
      </w:ins>
      <w:ins w:id="66" w:author="Matthew" w:date="2020-11-29T00:14:00Z">
        <w:r>
          <w:rPr>
            <w:rFonts w:ascii="Arial" w:hAnsi="Arial" w:cs="Arial"/>
          </w:rPr>
          <w:t xml:space="preserve">only </w:t>
        </w:r>
      </w:ins>
      <w:r w:rsidR="00A472A5">
        <w:rPr>
          <w:rFonts w:ascii="Arial" w:hAnsi="Arial" w:cs="Arial"/>
        </w:rPr>
        <w:t xml:space="preserve">answer questions with statements. </w:t>
      </w:r>
      <w:del w:id="67" w:author="Matthew" w:date="2020-11-29T00:14:00Z">
        <w:r w:rsidR="00A472A5" w:rsidDel="0083411F">
          <w:rPr>
            <w:rFonts w:ascii="Arial" w:hAnsi="Arial" w:cs="Arial"/>
          </w:rPr>
          <w:delText>Doing so avoided unnecessary confusion</w:delText>
        </w:r>
        <w:r w:rsidR="002E0EBE" w:rsidDel="0083411F">
          <w:rPr>
            <w:rFonts w:ascii="Arial" w:hAnsi="Arial" w:cs="Arial"/>
          </w:rPr>
          <w:delText>, thus, leading to</w:delText>
        </w:r>
        <w:r w:rsidR="00BD64AF" w:rsidDel="0083411F">
          <w:rPr>
            <w:rFonts w:ascii="Arial" w:hAnsi="Arial" w:cs="Arial"/>
          </w:rPr>
          <w:delText xml:space="preserve"> a</w:delText>
        </w:r>
        <w:r w:rsidR="002E0EBE" w:rsidDel="0083411F">
          <w:rPr>
            <w:rFonts w:ascii="Arial" w:hAnsi="Arial" w:cs="Arial"/>
          </w:rPr>
          <w:delText xml:space="preserve"> clearer direction</w:delText>
        </w:r>
        <w:r w:rsidR="00247FC6" w:rsidDel="0083411F">
          <w:rPr>
            <w:rFonts w:ascii="Arial" w:hAnsi="Arial" w:cs="Arial"/>
          </w:rPr>
          <w:delText xml:space="preserve">. </w:delText>
        </w:r>
        <w:r w:rsidR="002E0EBE" w:rsidDel="0083411F">
          <w:rPr>
            <w:rFonts w:ascii="Arial" w:hAnsi="Arial" w:cs="Arial"/>
          </w:rPr>
          <w:delText>We</w:delText>
        </w:r>
        <w:r w:rsidR="00746B7C" w:rsidDel="0083411F">
          <w:rPr>
            <w:rFonts w:ascii="Arial" w:hAnsi="Arial" w:cs="Arial"/>
          </w:rPr>
          <w:delText xml:space="preserve"> </w:delText>
        </w:r>
        <w:r w:rsidR="002E0EBE" w:rsidDel="0083411F">
          <w:rPr>
            <w:rFonts w:ascii="Arial" w:hAnsi="Arial" w:cs="Arial"/>
          </w:rPr>
          <w:delText>soon</w:delText>
        </w:r>
        <w:r w:rsidR="00746B7C" w:rsidDel="0083411F">
          <w:rPr>
            <w:rFonts w:ascii="Arial" w:hAnsi="Arial" w:cs="Arial"/>
          </w:rPr>
          <w:delText xml:space="preserve"> </w:delText>
        </w:r>
        <w:r w:rsidR="002E0EBE" w:rsidDel="0083411F">
          <w:rPr>
            <w:rFonts w:ascii="Arial" w:hAnsi="Arial" w:cs="Arial"/>
          </w:rPr>
          <w:delText xml:space="preserve">came </w:delText>
        </w:r>
        <w:r w:rsidR="00BD64AF" w:rsidDel="0083411F">
          <w:rPr>
            <w:rFonts w:ascii="Arial" w:hAnsi="Arial" w:cs="Arial"/>
          </w:rPr>
          <w:delText xml:space="preserve">up </w:delText>
        </w:r>
        <w:r w:rsidR="002E0EBE" w:rsidDel="0083411F">
          <w:rPr>
            <w:rFonts w:ascii="Arial" w:hAnsi="Arial" w:cs="Arial"/>
          </w:rPr>
          <w:delText>with</w:delText>
        </w:r>
        <w:r w:rsidR="00746B7C" w:rsidDel="0083411F">
          <w:rPr>
            <w:rFonts w:ascii="Arial" w:hAnsi="Arial" w:cs="Arial"/>
          </w:rPr>
          <w:delText xml:space="preserve"> a unified decision: </w:delText>
        </w:r>
        <w:r w:rsidR="0070787F" w:rsidDel="0083411F">
          <w:rPr>
            <w:rFonts w:ascii="Arial" w:hAnsi="Arial" w:cs="Arial"/>
          </w:rPr>
          <w:delText xml:space="preserve">External </w:delText>
        </w:r>
        <w:r w:rsidR="009D1A13" w:rsidDel="0083411F">
          <w:rPr>
            <w:rFonts w:ascii="Arial" w:hAnsi="Arial" w:cs="Arial"/>
          </w:rPr>
          <w:delText>Factors Affect</w:delText>
        </w:r>
        <w:r w:rsidR="000216D9" w:rsidDel="0083411F">
          <w:rPr>
            <w:rFonts w:ascii="Arial" w:hAnsi="Arial" w:cs="Arial"/>
          </w:rPr>
          <w:delText>ing</w:delText>
        </w:r>
        <w:r w:rsidR="009D1A13" w:rsidDel="0083411F">
          <w:rPr>
            <w:rFonts w:ascii="Arial" w:hAnsi="Arial" w:cs="Arial"/>
          </w:rPr>
          <w:delText xml:space="preserve"> </w:delText>
        </w:r>
        <w:r w:rsidR="00746B7C" w:rsidDel="0083411F">
          <w:rPr>
            <w:rFonts w:ascii="Arial" w:hAnsi="Arial" w:cs="Arial"/>
          </w:rPr>
          <w:delText>Solar Panel</w:delText>
        </w:r>
        <w:r w:rsidR="002A0305" w:rsidDel="0083411F">
          <w:rPr>
            <w:rFonts w:ascii="Arial" w:hAnsi="Arial" w:cs="Arial"/>
          </w:rPr>
          <w:delText>s’</w:delText>
        </w:r>
        <w:r w:rsidR="009D1A13" w:rsidDel="0083411F">
          <w:rPr>
            <w:rFonts w:ascii="Arial" w:hAnsi="Arial" w:cs="Arial"/>
          </w:rPr>
          <w:delText xml:space="preserve"> Performance.</w:delText>
        </w:r>
      </w:del>
      <w:ins w:id="68" w:author="Matthew" w:date="2020-11-29T00:14:00Z">
        <w:r>
          <w:rPr>
            <w:rFonts w:ascii="Arial" w:hAnsi="Arial" w:cs="Arial"/>
          </w:rPr>
          <w:t xml:space="preserve">Forcing </w:t>
        </w:r>
      </w:ins>
      <w:ins w:id="69" w:author="Matthew" w:date="2020-11-29T00:15:00Z">
        <w:r>
          <w:rPr>
            <w:rFonts w:ascii="Arial" w:hAnsi="Arial" w:cs="Arial"/>
          </w:rPr>
          <w:t>us to take a step back and put on our thinking caps before responding, that meeting finally gave birth to the solar panel topic.</w:t>
        </w:r>
      </w:ins>
    </w:p>
    <w:p w14:paraId="4C8BFB3A" w14:textId="77777777" w:rsidR="00FD722D" w:rsidRDefault="00FD722D" w:rsidP="00A02B8F">
      <w:pPr>
        <w:spacing w:line="360" w:lineRule="auto"/>
        <w:jc w:val="both"/>
        <w:rPr>
          <w:rFonts w:ascii="Arial" w:hAnsi="Arial" w:cs="Arial"/>
        </w:rPr>
      </w:pPr>
    </w:p>
    <w:p w14:paraId="55BC8D2E" w14:textId="5D87F994" w:rsidR="002C1AE8" w:rsidRDefault="002A18F6" w:rsidP="00A02B8F">
      <w:pPr>
        <w:spacing w:line="360" w:lineRule="auto"/>
        <w:jc w:val="both"/>
        <w:rPr>
          <w:rFonts w:ascii="Arial" w:hAnsi="Arial" w:cs="Arial"/>
        </w:rPr>
      </w:pPr>
      <w:del w:id="70" w:author="Matthew" w:date="2020-11-29T00:17:00Z">
        <w:r w:rsidDel="00CF0985">
          <w:rPr>
            <w:rFonts w:ascii="Arial" w:hAnsi="Arial" w:cs="Arial"/>
          </w:rPr>
          <w:lastRenderedPageBreak/>
          <w:delText xml:space="preserve">After further investigation, </w:delText>
        </w:r>
        <w:r w:rsidR="002A0305" w:rsidDel="00CF0985">
          <w:rPr>
            <w:rFonts w:ascii="Arial" w:hAnsi="Arial" w:cs="Arial"/>
          </w:rPr>
          <w:delText>we narrowed down three critical factors affecting solar panels performances</w:delText>
        </w:r>
        <w:r w:rsidR="00C425AC" w:rsidDel="00CF0985">
          <w:rPr>
            <w:rFonts w:ascii="Arial" w:hAnsi="Arial" w:cs="Arial"/>
          </w:rPr>
          <w:delText xml:space="preserve">. </w:delText>
        </w:r>
        <w:r w:rsidR="000414CB" w:rsidDel="00CF0985">
          <w:rPr>
            <w:rFonts w:ascii="Arial" w:hAnsi="Arial" w:cs="Arial"/>
          </w:rPr>
          <w:delText xml:space="preserve">However, </w:delText>
        </w:r>
        <w:r w:rsidR="00437823" w:rsidDel="00CF0985">
          <w:rPr>
            <w:rFonts w:ascii="Arial" w:hAnsi="Arial" w:cs="Arial"/>
          </w:rPr>
          <w:delText>what</w:delText>
        </w:r>
        <w:r w:rsidR="00B903B2" w:rsidDel="00CF0985">
          <w:rPr>
            <w:rFonts w:ascii="Arial" w:hAnsi="Arial" w:cs="Arial"/>
          </w:rPr>
          <w:delText>’s next</w:delText>
        </w:r>
        <w:r w:rsidR="007D1A18" w:rsidDel="00CF0985">
          <w:rPr>
            <w:rFonts w:ascii="Arial" w:hAnsi="Arial" w:cs="Arial"/>
          </w:rPr>
          <w:delText>?</w:delText>
        </w:r>
        <w:r w:rsidR="00F00233" w:rsidDel="00CF0985">
          <w:rPr>
            <w:rFonts w:ascii="Arial" w:hAnsi="Arial" w:cs="Arial"/>
          </w:rPr>
          <w:delText xml:space="preserve"> </w:delText>
        </w:r>
        <w:r w:rsidR="007F191C" w:rsidDel="00CF0985">
          <w:rPr>
            <w:rFonts w:ascii="Arial" w:hAnsi="Arial" w:cs="Arial"/>
          </w:rPr>
          <w:delText xml:space="preserve">I wanted to ensure </w:delText>
        </w:r>
        <w:r w:rsidR="00D96D49" w:rsidDel="00CF0985">
          <w:rPr>
            <w:rFonts w:ascii="Arial" w:hAnsi="Arial" w:cs="Arial"/>
          </w:rPr>
          <w:delText>that this cohesiveness stays on. So</w:delText>
        </w:r>
        <w:r w:rsidR="006E73D2" w:rsidDel="00CF0985">
          <w:rPr>
            <w:rFonts w:ascii="Arial" w:hAnsi="Arial" w:cs="Arial"/>
          </w:rPr>
          <w:delText>,</w:delText>
        </w:r>
        <w:r w:rsidR="00ED5BF8" w:rsidDel="00CF0985">
          <w:rPr>
            <w:rFonts w:ascii="Arial" w:hAnsi="Arial" w:cs="Arial"/>
          </w:rPr>
          <w:delText xml:space="preserve"> </w:delText>
        </w:r>
        <w:r w:rsidR="00BD64AF" w:rsidDel="00CF0985">
          <w:rPr>
            <w:rFonts w:ascii="Arial" w:hAnsi="Arial" w:cs="Arial"/>
          </w:rPr>
          <w:delText xml:space="preserve">I </w:delText>
        </w:r>
        <w:r w:rsidR="00FF2410" w:rsidDel="00CF0985">
          <w:rPr>
            <w:rFonts w:ascii="Arial" w:hAnsi="Arial" w:cs="Arial"/>
          </w:rPr>
          <w:delText>took note</w:delText>
        </w:r>
        <w:r w:rsidR="00315BE6" w:rsidDel="00CF0985">
          <w:rPr>
            <w:rFonts w:ascii="Arial" w:hAnsi="Arial" w:cs="Arial"/>
          </w:rPr>
          <w:delText>s</w:delText>
        </w:r>
        <w:r w:rsidR="00FF2410" w:rsidDel="00CF0985">
          <w:rPr>
            <w:rFonts w:ascii="Arial" w:hAnsi="Arial" w:cs="Arial"/>
          </w:rPr>
          <w:delText xml:space="preserve"> of everyone’s strengths and weakness</w:delText>
        </w:r>
        <w:r w:rsidR="006E73D2" w:rsidDel="00CF0985">
          <w:rPr>
            <w:rFonts w:ascii="Arial" w:hAnsi="Arial" w:cs="Arial"/>
          </w:rPr>
          <w:delText>es</w:delText>
        </w:r>
        <w:r w:rsidR="00372145" w:rsidDel="00CF0985">
          <w:rPr>
            <w:rFonts w:ascii="Arial" w:hAnsi="Arial" w:cs="Arial"/>
          </w:rPr>
          <w:delText>, and then</w:delText>
        </w:r>
        <w:r w:rsidR="00FF2410" w:rsidDel="00CF0985">
          <w:rPr>
            <w:rFonts w:ascii="Arial" w:hAnsi="Arial" w:cs="Arial"/>
          </w:rPr>
          <w:delText xml:space="preserve"> delegated the appropriate tasks</w:delText>
        </w:r>
      </w:del>
      <w:ins w:id="71" w:author="Matthew" w:date="2020-11-29T00:17:00Z">
        <w:r w:rsidR="00CF0985">
          <w:rPr>
            <w:rFonts w:ascii="Arial" w:hAnsi="Arial" w:cs="Arial"/>
          </w:rPr>
          <w:t>The third and final step? To lead with delegative capabilities.</w:t>
        </w:r>
      </w:ins>
      <w:del w:id="72" w:author="Matthew" w:date="2020-11-29T00:17:00Z">
        <w:r w:rsidR="00A64D41" w:rsidDel="00CF0985">
          <w:rPr>
            <w:rFonts w:ascii="Arial" w:hAnsi="Arial" w:cs="Arial"/>
          </w:rPr>
          <w:delText>.</w:delText>
        </w:r>
      </w:del>
      <w:r w:rsidR="00A64D41">
        <w:rPr>
          <w:rFonts w:ascii="Arial" w:hAnsi="Arial" w:cs="Arial"/>
        </w:rPr>
        <w:t xml:space="preserve"> </w:t>
      </w:r>
      <w:ins w:id="73" w:author="Matthew" w:date="2020-11-29T00:17:00Z">
        <w:r w:rsidR="00CF0985">
          <w:rPr>
            <w:rFonts w:ascii="Arial" w:hAnsi="Arial" w:cs="Arial"/>
          </w:rPr>
          <w:t>Instead of try</w:t>
        </w:r>
      </w:ins>
      <w:ins w:id="74" w:author="Matthew" w:date="2020-11-29T00:18:00Z">
        <w:r w:rsidR="00CF0985">
          <w:rPr>
            <w:rFonts w:ascii="Arial" w:hAnsi="Arial" w:cs="Arial"/>
          </w:rPr>
          <w:t xml:space="preserve">ing to create our own “umbrellas,” we mutually agreed upon one and </w:t>
        </w:r>
      </w:ins>
      <w:ins w:id="75" w:author="Matthew" w:date="2020-11-29T00:20:00Z">
        <w:r w:rsidR="00CF0985">
          <w:rPr>
            <w:rFonts w:ascii="Arial" w:hAnsi="Arial" w:cs="Arial"/>
          </w:rPr>
          <w:t xml:space="preserve">ration equally critical parts of the groupwork </w:t>
        </w:r>
      </w:ins>
      <w:ins w:id="76" w:author="Matthew" w:date="2020-11-29T00:21:00Z">
        <w:r w:rsidR="00CF0985">
          <w:rPr>
            <w:rFonts w:ascii="Arial" w:hAnsi="Arial" w:cs="Arial"/>
          </w:rPr>
          <w:t xml:space="preserve">to everyone. That is, each person gets to </w:t>
        </w:r>
      </w:ins>
      <w:ins w:id="77" w:author="Matthew" w:date="2020-11-29T00:22:00Z">
        <w:r w:rsidR="00CF0985">
          <w:rPr>
            <w:rFonts w:ascii="Arial" w:hAnsi="Arial" w:cs="Arial"/>
          </w:rPr>
          <w:t>“lead” their own subtopics based on our differing know-hows and interests</w:t>
        </w:r>
      </w:ins>
      <w:ins w:id="78" w:author="Matthew" w:date="2020-11-29T00:23:00Z">
        <w:r w:rsidR="00CF0985">
          <w:rPr>
            <w:rFonts w:ascii="Arial" w:hAnsi="Arial" w:cs="Arial"/>
          </w:rPr>
          <w:t xml:space="preserve">, </w:t>
        </w:r>
      </w:ins>
      <w:del w:id="79" w:author="Matthew" w:date="2020-11-29T00:23:00Z">
        <w:r w:rsidR="001553F0" w:rsidDel="00CF0985">
          <w:rPr>
            <w:rFonts w:ascii="Arial" w:hAnsi="Arial" w:cs="Arial"/>
          </w:rPr>
          <w:delText xml:space="preserve">This built </w:delText>
        </w:r>
      </w:del>
      <w:ins w:id="80" w:author="Matthew" w:date="2020-11-29T00:23:00Z">
        <w:r w:rsidR="00CF0985">
          <w:rPr>
            <w:rFonts w:ascii="Arial" w:hAnsi="Arial" w:cs="Arial"/>
          </w:rPr>
          <w:t xml:space="preserve">slowly but surely building the synergy of </w:t>
        </w:r>
      </w:ins>
      <w:r w:rsidR="001553F0">
        <w:rPr>
          <w:rFonts w:ascii="Arial" w:hAnsi="Arial" w:cs="Arial"/>
        </w:rPr>
        <w:t xml:space="preserve">our teamwork </w:t>
      </w:r>
      <w:del w:id="81" w:author="Matthew" w:date="2020-11-29T00:23:00Z">
        <w:r w:rsidR="001553F0" w:rsidDel="00CF0985">
          <w:rPr>
            <w:rFonts w:ascii="Arial" w:hAnsi="Arial" w:cs="Arial"/>
          </w:rPr>
          <w:delText>as each of us became the lead to our individual tasks</w:delText>
        </w:r>
        <w:r w:rsidR="006E73D2" w:rsidDel="00CF0985">
          <w:rPr>
            <w:rFonts w:ascii="Arial" w:hAnsi="Arial" w:cs="Arial"/>
          </w:rPr>
          <w:delText>,</w:delText>
        </w:r>
        <w:r w:rsidR="001553F0" w:rsidDel="00CF0985">
          <w:rPr>
            <w:rFonts w:ascii="Arial" w:hAnsi="Arial" w:cs="Arial"/>
          </w:rPr>
          <w:delText xml:space="preserve"> as well as</w:delText>
        </w:r>
      </w:del>
      <w:ins w:id="82" w:author="Matthew" w:date="2020-11-29T00:23:00Z">
        <w:r w:rsidR="00CF0985">
          <w:rPr>
            <w:rFonts w:ascii="Arial" w:hAnsi="Arial" w:cs="Arial"/>
          </w:rPr>
          <w:t xml:space="preserve">as </w:t>
        </w:r>
      </w:ins>
      <w:ins w:id="83" w:author="Matthew" w:date="2020-11-29T00:24:00Z">
        <w:r w:rsidR="00CF0985">
          <w:rPr>
            <w:rFonts w:ascii="Arial" w:hAnsi="Arial" w:cs="Arial"/>
          </w:rPr>
          <w:t>the clear division of labor and timeline</w:t>
        </w:r>
      </w:ins>
      <w:r w:rsidR="001553F0">
        <w:rPr>
          <w:rFonts w:ascii="Arial" w:hAnsi="Arial" w:cs="Arial"/>
        </w:rPr>
        <w:t xml:space="preserve"> instilled confidence </w:t>
      </w:r>
      <w:r w:rsidR="00795A84">
        <w:rPr>
          <w:rFonts w:ascii="Arial" w:hAnsi="Arial" w:cs="Arial"/>
        </w:rPr>
        <w:t xml:space="preserve">to finish </w:t>
      </w:r>
      <w:del w:id="84" w:author="Matthew" w:date="2020-11-29T00:24:00Z">
        <w:r w:rsidR="00795A84" w:rsidDel="00CF0985">
          <w:rPr>
            <w:rFonts w:ascii="Arial" w:hAnsi="Arial" w:cs="Arial"/>
          </w:rPr>
          <w:delText xml:space="preserve">the </w:delText>
        </w:r>
      </w:del>
      <w:ins w:id="85" w:author="Matthew" w:date="2020-11-29T00:24:00Z">
        <w:r w:rsidR="00CF0985">
          <w:rPr>
            <w:rFonts w:ascii="Arial" w:hAnsi="Arial" w:cs="Arial"/>
          </w:rPr>
          <w:t xml:space="preserve">our </w:t>
        </w:r>
      </w:ins>
      <w:r w:rsidR="00795A84">
        <w:rPr>
          <w:rFonts w:ascii="Arial" w:hAnsi="Arial" w:cs="Arial"/>
        </w:rPr>
        <w:t>project on time</w:t>
      </w:r>
      <w:r w:rsidR="001553F0">
        <w:rPr>
          <w:rFonts w:ascii="Arial" w:hAnsi="Arial" w:cs="Arial"/>
        </w:rPr>
        <w:t>.</w:t>
      </w:r>
    </w:p>
    <w:p w14:paraId="5C450B49" w14:textId="0AE9316D" w:rsidR="002C1AE8" w:rsidDel="00CF0985" w:rsidRDefault="002C1AE8" w:rsidP="00A02B8F">
      <w:pPr>
        <w:spacing w:line="360" w:lineRule="auto"/>
        <w:jc w:val="both"/>
        <w:rPr>
          <w:del w:id="86" w:author="Matthew" w:date="2020-11-29T00:25:00Z"/>
          <w:rFonts w:ascii="Arial" w:hAnsi="Arial" w:cs="Arial"/>
        </w:rPr>
      </w:pPr>
    </w:p>
    <w:p w14:paraId="7B10C9E1" w14:textId="43F97465" w:rsidR="00DF2309" w:rsidDel="00CF0985" w:rsidRDefault="006E73D2" w:rsidP="00A02B8F">
      <w:pPr>
        <w:spacing w:line="360" w:lineRule="auto"/>
        <w:jc w:val="both"/>
        <w:rPr>
          <w:del w:id="87" w:author="Matthew" w:date="2020-11-29T00:25:00Z"/>
          <w:rFonts w:ascii="Arial" w:hAnsi="Arial" w:cs="Arial"/>
        </w:rPr>
      </w:pPr>
      <w:del w:id="88" w:author="Matthew" w:date="2020-11-29T00:25:00Z">
        <w:r w:rsidDel="00CF0985">
          <w:rPr>
            <w:rFonts w:ascii="Arial" w:hAnsi="Arial" w:cs="Arial"/>
          </w:rPr>
          <w:delText>Our</w:delText>
        </w:r>
        <w:r w:rsidR="007F191C" w:rsidDel="00CF0985">
          <w:rPr>
            <w:rFonts w:ascii="Arial" w:hAnsi="Arial" w:cs="Arial"/>
          </w:rPr>
          <w:delText xml:space="preserve"> </w:delText>
        </w:r>
        <w:r w:rsidDel="00CF0985">
          <w:rPr>
            <w:rFonts w:ascii="Arial" w:hAnsi="Arial" w:cs="Arial"/>
          </w:rPr>
          <w:delText>journey</w:delText>
        </w:r>
        <w:r w:rsidR="0070787F" w:rsidDel="00CF0985">
          <w:rPr>
            <w:rFonts w:ascii="Arial" w:hAnsi="Arial" w:cs="Arial"/>
          </w:rPr>
          <w:delText xml:space="preserve"> was definitely challenging. But it was also a revelatio</w:delText>
        </w:r>
        <w:r w:rsidR="007F191C" w:rsidDel="00CF0985">
          <w:rPr>
            <w:rFonts w:ascii="Arial" w:hAnsi="Arial" w:cs="Arial"/>
          </w:rPr>
          <w:delText>n on how a</w:delText>
        </w:r>
        <w:r w:rsidR="0082296F" w:rsidDel="00CF0985">
          <w:rPr>
            <w:rFonts w:ascii="Arial" w:hAnsi="Arial" w:cs="Arial"/>
          </w:rPr>
          <w:delText xml:space="preserve"> </w:delText>
        </w:r>
        <w:r w:rsidR="007F191C" w:rsidDel="00CF0985">
          <w:rPr>
            <w:rFonts w:ascii="Arial" w:hAnsi="Arial" w:cs="Arial"/>
          </w:rPr>
          <w:delText xml:space="preserve">firm </w:delText>
        </w:r>
        <w:r w:rsidR="0082296F" w:rsidDel="00CF0985">
          <w:rPr>
            <w:rFonts w:ascii="Arial" w:hAnsi="Arial" w:cs="Arial"/>
          </w:rPr>
          <w:delText xml:space="preserve">figure is able to </w:delText>
        </w:r>
        <w:r w:rsidR="007F191C" w:rsidDel="00CF0985">
          <w:rPr>
            <w:rFonts w:ascii="Arial" w:hAnsi="Arial" w:cs="Arial"/>
          </w:rPr>
          <w:delText>progress</w:delText>
        </w:r>
        <w:r w:rsidR="0082296F" w:rsidDel="00CF0985">
          <w:rPr>
            <w:rFonts w:ascii="Arial" w:hAnsi="Arial" w:cs="Arial"/>
          </w:rPr>
          <w:delText xml:space="preserve"> their team forward</w:delText>
        </w:r>
        <w:r w:rsidR="00DD23A9" w:rsidDel="00CF0985">
          <w:rPr>
            <w:rFonts w:ascii="Arial" w:hAnsi="Arial" w:cs="Arial"/>
          </w:rPr>
          <w:delText>,</w:delText>
        </w:r>
        <w:r w:rsidR="00DD23A9" w:rsidRPr="00DD23A9" w:rsidDel="00CF0985">
          <w:rPr>
            <w:rFonts w:ascii="Arial" w:hAnsi="Arial" w:cs="Arial"/>
          </w:rPr>
          <w:delText xml:space="preserve"> </w:delText>
        </w:r>
        <w:r w:rsidR="00DD23A9" w:rsidDel="00CF0985">
          <w:rPr>
            <w:rFonts w:ascii="Arial" w:hAnsi="Arial" w:cs="Arial"/>
          </w:rPr>
          <w:delText>through times of concern or contentment,</w:delText>
        </w:r>
        <w:r w:rsidR="007F191C" w:rsidDel="00CF0985">
          <w:rPr>
            <w:rFonts w:ascii="Arial" w:hAnsi="Arial" w:cs="Arial"/>
          </w:rPr>
          <w:delText xml:space="preserve"> by </w:delText>
        </w:r>
        <w:r w:rsidR="00BD64AF" w:rsidDel="00CF0985">
          <w:rPr>
            <w:rFonts w:ascii="Arial" w:hAnsi="Arial" w:cs="Arial"/>
          </w:rPr>
          <w:delText xml:space="preserve">knowing how to maintain </w:delText>
        </w:r>
        <w:r w:rsidR="00DF2309" w:rsidDel="00CF0985">
          <w:rPr>
            <w:rFonts w:ascii="Arial" w:hAnsi="Arial" w:cs="Arial"/>
          </w:rPr>
          <w:delText>a clear set of objectives</w:delText>
        </w:r>
        <w:r w:rsidR="00DD23A9" w:rsidDel="00CF0985">
          <w:rPr>
            <w:rFonts w:ascii="Arial" w:hAnsi="Arial" w:cs="Arial"/>
          </w:rPr>
          <w:delText>.</w:delText>
        </w:r>
      </w:del>
    </w:p>
    <w:p w14:paraId="18CA8AB2" w14:textId="77777777" w:rsidR="00DF2309" w:rsidRDefault="00DF2309" w:rsidP="00A02B8F">
      <w:pPr>
        <w:spacing w:line="360" w:lineRule="auto"/>
        <w:jc w:val="both"/>
        <w:rPr>
          <w:rFonts w:ascii="Arial" w:hAnsi="Arial" w:cs="Arial"/>
        </w:rPr>
      </w:pPr>
    </w:p>
    <w:p w14:paraId="2F19E7FC" w14:textId="56808DD0" w:rsidR="0070787F" w:rsidRDefault="00BD64AF" w:rsidP="00A02B8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With that, </w:t>
      </w:r>
      <w:r w:rsidR="007F191C">
        <w:rPr>
          <w:rFonts w:ascii="Arial" w:hAnsi="Arial" w:cs="Arial"/>
        </w:rPr>
        <w:t>I</w:t>
      </w:r>
      <w:del w:id="89" w:author="Matthew" w:date="2020-11-29T00:25:00Z">
        <w:r w:rsidR="007F191C" w:rsidDel="00CF0985">
          <w:rPr>
            <w:rFonts w:ascii="Arial" w:hAnsi="Arial" w:cs="Arial"/>
          </w:rPr>
          <w:delText>’ve</w:delText>
        </w:r>
      </w:del>
      <w:r w:rsidR="007F19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learn</w:t>
      </w:r>
      <w:ins w:id="90" w:author="Matthew" w:date="2020-11-29T00:25:00Z">
        <w:r w:rsidR="00CF0985">
          <w:rPr>
            <w:rFonts w:ascii="Arial" w:hAnsi="Arial" w:cs="Arial"/>
          </w:rPr>
          <w:t>ed</w:t>
        </w:r>
      </w:ins>
      <w:del w:id="91" w:author="Matthew" w:date="2020-11-29T00:25:00Z">
        <w:r w:rsidDel="00CF0985">
          <w:rPr>
            <w:rFonts w:ascii="Arial" w:hAnsi="Arial" w:cs="Arial"/>
          </w:rPr>
          <w:delText>ed</w:delText>
        </w:r>
      </w:del>
      <w:r>
        <w:rPr>
          <w:rFonts w:ascii="Arial" w:hAnsi="Arial" w:cs="Arial"/>
        </w:rPr>
        <w:t xml:space="preserve"> how </w:t>
      </w:r>
      <w:del w:id="92" w:author="Matthew" w:date="2020-11-29T00:26:00Z">
        <w:r w:rsidDel="00CF0985">
          <w:rPr>
            <w:rFonts w:ascii="Arial" w:hAnsi="Arial" w:cs="Arial"/>
          </w:rPr>
          <w:delText>to become a better leader</w:delText>
        </w:r>
        <w:r w:rsidR="00DF2309" w:rsidDel="00CF0985">
          <w:rPr>
            <w:rFonts w:ascii="Arial" w:hAnsi="Arial" w:cs="Arial"/>
          </w:rPr>
          <w:delText xml:space="preserve"> by embracing ownership of responsibilities. Therefore, I can </w:delText>
        </w:r>
        <w:r w:rsidR="00DD23A9" w:rsidDel="00CF0985">
          <w:rPr>
            <w:rFonts w:ascii="Arial" w:hAnsi="Arial" w:cs="Arial"/>
          </w:rPr>
          <w:delText>achieve progression</w:delText>
        </w:r>
        <w:r w:rsidR="00DF2309" w:rsidDel="00CF0985">
          <w:rPr>
            <w:rFonts w:ascii="Arial" w:hAnsi="Arial" w:cs="Arial"/>
          </w:rPr>
          <w:delText xml:space="preserve"> without authoritarianism.</w:delText>
        </w:r>
      </w:del>
      <w:ins w:id="93" w:author="Matthew" w:date="2020-11-29T00:26:00Z">
        <w:r w:rsidR="00CF0985">
          <w:rPr>
            <w:rFonts w:ascii="Arial" w:hAnsi="Arial" w:cs="Arial"/>
          </w:rPr>
          <w:t xml:space="preserve">a </w:t>
        </w:r>
      </w:ins>
      <w:ins w:id="94" w:author="Matthew" w:date="2020-11-29T00:27:00Z">
        <w:r w:rsidR="00253981">
          <w:rPr>
            <w:rFonts w:ascii="Arial" w:hAnsi="Arial" w:cs="Arial"/>
          </w:rPr>
          <w:t xml:space="preserve">true </w:t>
        </w:r>
      </w:ins>
      <w:ins w:id="95" w:author="Matthew" w:date="2020-11-29T00:26:00Z">
        <w:r w:rsidR="00CF0985">
          <w:rPr>
            <w:rFonts w:ascii="Arial" w:hAnsi="Arial" w:cs="Arial"/>
          </w:rPr>
          <w:t xml:space="preserve">leader </w:t>
        </w:r>
      </w:ins>
      <w:ins w:id="96" w:author="Matthew" w:date="2020-11-29T00:29:00Z">
        <w:r w:rsidR="00253981">
          <w:rPr>
            <w:rFonts w:ascii="Arial" w:hAnsi="Arial" w:cs="Arial"/>
          </w:rPr>
          <w:t xml:space="preserve">is to </w:t>
        </w:r>
      </w:ins>
      <w:ins w:id="97" w:author="Matthew" w:date="2020-11-29T00:26:00Z">
        <w:r w:rsidR="00253981">
          <w:rPr>
            <w:rFonts w:ascii="Arial" w:hAnsi="Arial" w:cs="Arial"/>
          </w:rPr>
          <w:t xml:space="preserve">listen </w:t>
        </w:r>
      </w:ins>
      <w:ins w:id="98" w:author="Matthew" w:date="2020-11-29T00:27:00Z">
        <w:r w:rsidR="00253981">
          <w:rPr>
            <w:rFonts w:ascii="Arial" w:hAnsi="Arial" w:cs="Arial"/>
          </w:rPr>
          <w:t xml:space="preserve">and not </w:t>
        </w:r>
      </w:ins>
      <w:ins w:id="99" w:author="Matthew" w:date="2020-11-29T00:26:00Z">
        <w:r w:rsidR="00253981">
          <w:rPr>
            <w:rFonts w:ascii="Arial" w:hAnsi="Arial" w:cs="Arial"/>
          </w:rPr>
          <w:t xml:space="preserve">command, </w:t>
        </w:r>
      </w:ins>
      <w:ins w:id="100" w:author="Matthew" w:date="2020-11-29T00:27:00Z">
        <w:r w:rsidR="00253981">
          <w:rPr>
            <w:rFonts w:ascii="Arial" w:hAnsi="Arial" w:cs="Arial"/>
          </w:rPr>
          <w:t xml:space="preserve">give </w:t>
        </w:r>
      </w:ins>
      <w:ins w:id="101" w:author="Matthew" w:date="2020-11-29T00:28:00Z">
        <w:r w:rsidR="00253981">
          <w:rPr>
            <w:rFonts w:ascii="Arial" w:hAnsi="Arial" w:cs="Arial"/>
          </w:rPr>
          <w:t>and not receive</w:t>
        </w:r>
      </w:ins>
      <w:ins w:id="102" w:author="Matthew" w:date="2020-11-29T00:27:00Z">
        <w:r w:rsidR="00253981">
          <w:rPr>
            <w:rFonts w:ascii="Arial" w:hAnsi="Arial" w:cs="Arial"/>
          </w:rPr>
          <w:t>.</w:t>
        </w:r>
      </w:ins>
    </w:p>
    <w:p w14:paraId="21FA95A9" w14:textId="254C39A1" w:rsidR="007F191C" w:rsidRDefault="007F191C" w:rsidP="00A02B8F">
      <w:pPr>
        <w:spacing w:line="360" w:lineRule="auto"/>
        <w:jc w:val="both"/>
        <w:rPr>
          <w:rFonts w:ascii="Arial" w:hAnsi="Arial" w:cs="Arial"/>
        </w:rPr>
      </w:pPr>
    </w:p>
    <w:p w14:paraId="6F1384A8" w14:textId="5AD5226E" w:rsidR="0070787F" w:rsidRDefault="0070787F" w:rsidP="00A02B8F">
      <w:pPr>
        <w:spacing w:line="360" w:lineRule="auto"/>
        <w:jc w:val="both"/>
        <w:rPr>
          <w:rFonts w:ascii="Arial" w:hAnsi="Arial" w:cs="Arial"/>
        </w:rPr>
      </w:pPr>
    </w:p>
    <w:p w14:paraId="3D96CA7A" w14:textId="5CE26F1A" w:rsidR="0070787F" w:rsidRDefault="0070787F" w:rsidP="00A02B8F">
      <w:pPr>
        <w:spacing w:line="360" w:lineRule="auto"/>
        <w:jc w:val="both"/>
        <w:rPr>
          <w:rFonts w:ascii="Arial" w:hAnsi="Arial" w:cs="Arial"/>
        </w:rPr>
      </w:pPr>
    </w:p>
    <w:p w14:paraId="75CD2EE7" w14:textId="5B8D5ACA" w:rsidR="0070787F" w:rsidRDefault="0070787F" w:rsidP="00A02B8F">
      <w:pPr>
        <w:spacing w:line="360" w:lineRule="auto"/>
        <w:jc w:val="both"/>
        <w:rPr>
          <w:rFonts w:ascii="Arial" w:hAnsi="Arial" w:cs="Arial"/>
        </w:rPr>
      </w:pPr>
    </w:p>
    <w:p w14:paraId="58E0CF6C" w14:textId="77777777" w:rsidR="0070787F" w:rsidRDefault="0070787F" w:rsidP="00A02B8F">
      <w:pPr>
        <w:spacing w:line="360" w:lineRule="auto"/>
        <w:jc w:val="both"/>
        <w:rPr>
          <w:rFonts w:ascii="Arial" w:hAnsi="Arial" w:cs="Arial"/>
        </w:rPr>
      </w:pPr>
    </w:p>
    <w:p w14:paraId="5477B1DB" w14:textId="0FF3C255" w:rsidR="00900CAE" w:rsidRDefault="00900CAE" w:rsidP="00A02B8F">
      <w:pPr>
        <w:spacing w:line="360" w:lineRule="auto"/>
        <w:jc w:val="both"/>
        <w:rPr>
          <w:rFonts w:ascii="Arial" w:hAnsi="Arial" w:cs="Arial"/>
        </w:rPr>
      </w:pPr>
    </w:p>
    <w:p w14:paraId="02790145" w14:textId="77777777" w:rsidR="00900CAE" w:rsidRDefault="00900CAE" w:rsidP="00A02B8F">
      <w:pPr>
        <w:spacing w:line="360" w:lineRule="auto"/>
        <w:jc w:val="both"/>
        <w:rPr>
          <w:rFonts w:ascii="Arial" w:hAnsi="Arial" w:cs="Arial"/>
        </w:rPr>
      </w:pPr>
    </w:p>
    <w:p w14:paraId="303B3F73" w14:textId="77777777" w:rsidR="00900CAE" w:rsidRDefault="00900CAE" w:rsidP="00A02B8F">
      <w:pPr>
        <w:spacing w:line="360" w:lineRule="auto"/>
        <w:jc w:val="both"/>
        <w:rPr>
          <w:rFonts w:ascii="Arial" w:hAnsi="Arial" w:cs="Arial"/>
        </w:rPr>
      </w:pPr>
    </w:p>
    <w:p w14:paraId="15553089" w14:textId="051B8ABD" w:rsidR="00EF6D9B" w:rsidRPr="006564B1" w:rsidRDefault="00EF6D9B" w:rsidP="006564B1">
      <w:pPr>
        <w:spacing w:line="360" w:lineRule="auto"/>
        <w:jc w:val="both"/>
        <w:rPr>
          <w:rFonts w:ascii="Arial" w:hAnsi="Arial" w:cs="Arial"/>
          <w:color w:val="00B050"/>
        </w:rPr>
      </w:pPr>
    </w:p>
    <w:sectPr w:rsidR="00EF6D9B" w:rsidRPr="0065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Paul" w:date="2020-11-29T01:28:00Z" w:initials="P">
    <w:p w14:paraId="1AF30D63" w14:textId="71B0111D" w:rsidR="00002075" w:rsidRDefault="0000207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I find it difficult to understand what you’re trying to say here. I recommend rephrasing this sentence for clarity. 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F30D6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E6F94"/>
    <w:multiLevelType w:val="hybridMultilevel"/>
    <w:tmpl w:val="E1120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tthew">
    <w15:presenceInfo w15:providerId="None" w15:userId="Matthew"/>
  </w15:person>
  <w15:person w15:author="Paul">
    <w15:presenceInfo w15:providerId="Windows Live" w15:userId="f8f766a62ec932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45"/>
    <w:rsid w:val="00002075"/>
    <w:rsid w:val="000036A3"/>
    <w:rsid w:val="00003E38"/>
    <w:rsid w:val="00006CDF"/>
    <w:rsid w:val="0000746D"/>
    <w:rsid w:val="000216D9"/>
    <w:rsid w:val="00033B86"/>
    <w:rsid w:val="000372D5"/>
    <w:rsid w:val="00040C8C"/>
    <w:rsid w:val="000414CB"/>
    <w:rsid w:val="00052A3E"/>
    <w:rsid w:val="00053162"/>
    <w:rsid w:val="000613B5"/>
    <w:rsid w:val="00075AB7"/>
    <w:rsid w:val="000E7429"/>
    <w:rsid w:val="001234C5"/>
    <w:rsid w:val="00126E16"/>
    <w:rsid w:val="001358C1"/>
    <w:rsid w:val="001371A6"/>
    <w:rsid w:val="00145FCA"/>
    <w:rsid w:val="001553F0"/>
    <w:rsid w:val="00155B17"/>
    <w:rsid w:val="0017191F"/>
    <w:rsid w:val="001801B3"/>
    <w:rsid w:val="00185696"/>
    <w:rsid w:val="001A324F"/>
    <w:rsid w:val="001B2EC9"/>
    <w:rsid w:val="001C0CC7"/>
    <w:rsid w:val="001C36B4"/>
    <w:rsid w:val="001C557E"/>
    <w:rsid w:val="001E5449"/>
    <w:rsid w:val="001F3C8D"/>
    <w:rsid w:val="001F4DE9"/>
    <w:rsid w:val="001F5186"/>
    <w:rsid w:val="0020575F"/>
    <w:rsid w:val="00217752"/>
    <w:rsid w:val="00223022"/>
    <w:rsid w:val="00245879"/>
    <w:rsid w:val="00247FC6"/>
    <w:rsid w:val="00253981"/>
    <w:rsid w:val="00286FBA"/>
    <w:rsid w:val="002A0305"/>
    <w:rsid w:val="002A18F6"/>
    <w:rsid w:val="002C0BD7"/>
    <w:rsid w:val="002C1AE8"/>
    <w:rsid w:val="002E0EBE"/>
    <w:rsid w:val="002E4D7F"/>
    <w:rsid w:val="00315BE6"/>
    <w:rsid w:val="00360BB7"/>
    <w:rsid w:val="003714E2"/>
    <w:rsid w:val="00372145"/>
    <w:rsid w:val="00384449"/>
    <w:rsid w:val="00385B46"/>
    <w:rsid w:val="00393529"/>
    <w:rsid w:val="003971D1"/>
    <w:rsid w:val="003B4432"/>
    <w:rsid w:val="003B44D1"/>
    <w:rsid w:val="003B7E76"/>
    <w:rsid w:val="003C13D1"/>
    <w:rsid w:val="003D2899"/>
    <w:rsid w:val="003D292E"/>
    <w:rsid w:val="003D51AC"/>
    <w:rsid w:val="003F7BB2"/>
    <w:rsid w:val="00413A8A"/>
    <w:rsid w:val="00432BBA"/>
    <w:rsid w:val="00437823"/>
    <w:rsid w:val="00456D84"/>
    <w:rsid w:val="00462242"/>
    <w:rsid w:val="00472E15"/>
    <w:rsid w:val="0047375F"/>
    <w:rsid w:val="00475920"/>
    <w:rsid w:val="00485C8F"/>
    <w:rsid w:val="004E11A4"/>
    <w:rsid w:val="004F73C5"/>
    <w:rsid w:val="005066D2"/>
    <w:rsid w:val="0054777D"/>
    <w:rsid w:val="00552A01"/>
    <w:rsid w:val="005854CD"/>
    <w:rsid w:val="00595A74"/>
    <w:rsid w:val="005B235E"/>
    <w:rsid w:val="005D47ED"/>
    <w:rsid w:val="005F6420"/>
    <w:rsid w:val="005F71B0"/>
    <w:rsid w:val="006029EB"/>
    <w:rsid w:val="006156B2"/>
    <w:rsid w:val="00653614"/>
    <w:rsid w:val="00653816"/>
    <w:rsid w:val="006564B1"/>
    <w:rsid w:val="00673975"/>
    <w:rsid w:val="00697985"/>
    <w:rsid w:val="006D4C2F"/>
    <w:rsid w:val="006E1772"/>
    <w:rsid w:val="006E73D2"/>
    <w:rsid w:val="0070787F"/>
    <w:rsid w:val="0071657C"/>
    <w:rsid w:val="00724B06"/>
    <w:rsid w:val="007323E8"/>
    <w:rsid w:val="00740692"/>
    <w:rsid w:val="007409E4"/>
    <w:rsid w:val="00741BF3"/>
    <w:rsid w:val="00745929"/>
    <w:rsid w:val="00746B7C"/>
    <w:rsid w:val="007634D3"/>
    <w:rsid w:val="00770A64"/>
    <w:rsid w:val="00783DC9"/>
    <w:rsid w:val="00791438"/>
    <w:rsid w:val="00795A84"/>
    <w:rsid w:val="00797309"/>
    <w:rsid w:val="007A4C01"/>
    <w:rsid w:val="007D015B"/>
    <w:rsid w:val="007D1A18"/>
    <w:rsid w:val="007D4714"/>
    <w:rsid w:val="007D62E5"/>
    <w:rsid w:val="007E087B"/>
    <w:rsid w:val="007E2DEB"/>
    <w:rsid w:val="007E2F58"/>
    <w:rsid w:val="007F191C"/>
    <w:rsid w:val="00803E86"/>
    <w:rsid w:val="0082296F"/>
    <w:rsid w:val="0083411F"/>
    <w:rsid w:val="00836721"/>
    <w:rsid w:val="008411AE"/>
    <w:rsid w:val="00843387"/>
    <w:rsid w:val="00845324"/>
    <w:rsid w:val="008742C8"/>
    <w:rsid w:val="008D0C5C"/>
    <w:rsid w:val="008D3622"/>
    <w:rsid w:val="008D440A"/>
    <w:rsid w:val="00900CAE"/>
    <w:rsid w:val="0091265D"/>
    <w:rsid w:val="0092277E"/>
    <w:rsid w:val="009230E0"/>
    <w:rsid w:val="00923345"/>
    <w:rsid w:val="00936D6F"/>
    <w:rsid w:val="00937118"/>
    <w:rsid w:val="00946AC3"/>
    <w:rsid w:val="00957571"/>
    <w:rsid w:val="00992AF1"/>
    <w:rsid w:val="00997D11"/>
    <w:rsid w:val="009A4AB9"/>
    <w:rsid w:val="009B1479"/>
    <w:rsid w:val="009D1A13"/>
    <w:rsid w:val="009F5D87"/>
    <w:rsid w:val="00A016E6"/>
    <w:rsid w:val="00A02B8F"/>
    <w:rsid w:val="00A05752"/>
    <w:rsid w:val="00A23BB4"/>
    <w:rsid w:val="00A472A5"/>
    <w:rsid w:val="00A619C8"/>
    <w:rsid w:val="00A64D41"/>
    <w:rsid w:val="00A74E08"/>
    <w:rsid w:val="00A81F2F"/>
    <w:rsid w:val="00A85EF7"/>
    <w:rsid w:val="00A92599"/>
    <w:rsid w:val="00AC1A95"/>
    <w:rsid w:val="00AF0047"/>
    <w:rsid w:val="00AF6E76"/>
    <w:rsid w:val="00B02004"/>
    <w:rsid w:val="00B1790D"/>
    <w:rsid w:val="00B27A1C"/>
    <w:rsid w:val="00B36A2A"/>
    <w:rsid w:val="00B5043B"/>
    <w:rsid w:val="00B50D16"/>
    <w:rsid w:val="00B5650E"/>
    <w:rsid w:val="00B67CB3"/>
    <w:rsid w:val="00B70921"/>
    <w:rsid w:val="00B903B2"/>
    <w:rsid w:val="00BB06BA"/>
    <w:rsid w:val="00BD3654"/>
    <w:rsid w:val="00BD5807"/>
    <w:rsid w:val="00BD64AF"/>
    <w:rsid w:val="00BE2221"/>
    <w:rsid w:val="00BE65E0"/>
    <w:rsid w:val="00BF5C27"/>
    <w:rsid w:val="00C07438"/>
    <w:rsid w:val="00C425AC"/>
    <w:rsid w:val="00C545CF"/>
    <w:rsid w:val="00C70384"/>
    <w:rsid w:val="00C86E92"/>
    <w:rsid w:val="00CB26E3"/>
    <w:rsid w:val="00CC0640"/>
    <w:rsid w:val="00CD1C70"/>
    <w:rsid w:val="00CD4A02"/>
    <w:rsid w:val="00CE4E0F"/>
    <w:rsid w:val="00CF0985"/>
    <w:rsid w:val="00D178CE"/>
    <w:rsid w:val="00D31224"/>
    <w:rsid w:val="00D442AC"/>
    <w:rsid w:val="00D61AB5"/>
    <w:rsid w:val="00D9649B"/>
    <w:rsid w:val="00D96D49"/>
    <w:rsid w:val="00DB3732"/>
    <w:rsid w:val="00DC5C87"/>
    <w:rsid w:val="00DD23A9"/>
    <w:rsid w:val="00DD6612"/>
    <w:rsid w:val="00DE2C57"/>
    <w:rsid w:val="00DF2309"/>
    <w:rsid w:val="00DF5D58"/>
    <w:rsid w:val="00E259DF"/>
    <w:rsid w:val="00E26D65"/>
    <w:rsid w:val="00E969C7"/>
    <w:rsid w:val="00EA7610"/>
    <w:rsid w:val="00EB0972"/>
    <w:rsid w:val="00ED3551"/>
    <w:rsid w:val="00ED4EED"/>
    <w:rsid w:val="00ED5BF8"/>
    <w:rsid w:val="00EF6D9B"/>
    <w:rsid w:val="00EF7F12"/>
    <w:rsid w:val="00F00233"/>
    <w:rsid w:val="00F10A55"/>
    <w:rsid w:val="00F15A0D"/>
    <w:rsid w:val="00F239B8"/>
    <w:rsid w:val="00F40F01"/>
    <w:rsid w:val="00F55611"/>
    <w:rsid w:val="00F56608"/>
    <w:rsid w:val="00F9079C"/>
    <w:rsid w:val="00F92A4C"/>
    <w:rsid w:val="00F9345F"/>
    <w:rsid w:val="00FA61E8"/>
    <w:rsid w:val="00FD4509"/>
    <w:rsid w:val="00FD722D"/>
    <w:rsid w:val="00FE4691"/>
    <w:rsid w:val="00F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EE3D"/>
  <w15:chartTrackingRefBased/>
  <w15:docId w15:val="{BB6239D3-F962-9B43-B640-60ACE865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34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34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73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37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3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3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375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02B8F"/>
    <w:pPr>
      <w:ind w:left="720"/>
      <w:contextualSpacing/>
    </w:pPr>
  </w:style>
  <w:style w:type="paragraph" w:styleId="Revision">
    <w:name w:val="Revision"/>
    <w:hidden/>
    <w:uiPriority w:val="99"/>
    <w:semiHidden/>
    <w:rsid w:val="00D31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Paul</cp:lastModifiedBy>
  <cp:revision>7</cp:revision>
  <dcterms:created xsi:type="dcterms:W3CDTF">2020-11-25T04:27:00Z</dcterms:created>
  <dcterms:modified xsi:type="dcterms:W3CDTF">2020-11-28T18:30:00Z</dcterms:modified>
</cp:coreProperties>
</file>