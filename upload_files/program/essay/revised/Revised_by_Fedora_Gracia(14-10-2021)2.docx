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B42A" w14:textId="77777777" w:rsidR="005D70B5" w:rsidRPr="005D70B5" w:rsidRDefault="005D70B5" w:rsidP="005D70B5">
      <w:pPr>
        <w:rPr>
          <w:rFonts w:ascii="Times New Roman" w:eastAsia="Times New Roman" w:hAnsi="Times New Roman" w:cs="Times New Roman"/>
        </w:rPr>
      </w:pPr>
      <w:r w:rsidRPr="005D70B5">
        <w:rPr>
          <w:rFonts w:ascii="Roboto" w:eastAsia="Times New Roman" w:hAnsi="Roboto" w:cs="Times New Roman"/>
          <w:b/>
          <w:bCs/>
          <w:color w:val="222222"/>
          <w:sz w:val="21"/>
          <w:szCs w:val="21"/>
          <w:u w:val="single"/>
          <w:shd w:val="clear" w:color="auto" w:fill="FFFFFF"/>
        </w:rPr>
        <w:t>Brown’s culture fosters a community in which students challenge the ideas of others and have their ideas challenged in return, promoting a deeper and clearer understanding of the complex issues confronting society. This active engagement in dialogue is as present outside the classroom as it is in academic spaces. Tell us about a time you were challenged by a perspective that differed from your own. How did you respond? (200-250 words)</w:t>
      </w:r>
    </w:p>
    <w:p w14:paraId="09484013" w14:textId="77777777" w:rsidR="005D70B5" w:rsidRPr="005D70B5" w:rsidRDefault="005D70B5" w:rsidP="005D70B5">
      <w:pPr>
        <w:rPr>
          <w:rFonts w:ascii="Times New Roman" w:eastAsia="Times New Roman" w:hAnsi="Times New Roman" w:cs="Times New Roman"/>
        </w:rPr>
      </w:pPr>
    </w:p>
    <w:p w14:paraId="33CECBDB" w14:textId="64B6E8E9" w:rsidR="005D70B5" w:rsidRPr="005D70B5" w:rsidRDefault="005D70B5" w:rsidP="005D70B5">
      <w:pPr>
        <w:ind w:firstLine="720"/>
        <w:jc w:val="both"/>
        <w:rPr>
          <w:rFonts w:ascii="Times New Roman" w:eastAsia="Times New Roman" w:hAnsi="Times New Roman" w:cs="Times New Roman"/>
        </w:rPr>
      </w:pPr>
      <w:commentRangeStart w:id="0"/>
      <w:r w:rsidRPr="005D70B5">
        <w:rPr>
          <w:rFonts w:ascii="Arial" w:eastAsia="Times New Roman" w:hAnsi="Arial" w:cs="Arial"/>
          <w:color w:val="000000"/>
          <w:sz w:val="22"/>
          <w:szCs w:val="22"/>
        </w:rPr>
        <w:t>Science insinuates that any phenomen</w:t>
      </w:r>
      <w:ins w:id="1" w:author="Paul Edison" w:date="2021-10-14T15:05:00Z">
        <w:r w:rsidR="00001B5E">
          <w:rPr>
            <w:rFonts w:ascii="Arial" w:eastAsia="Times New Roman" w:hAnsi="Arial" w:cs="Arial"/>
            <w:color w:val="000000"/>
            <w:sz w:val="22"/>
            <w:szCs w:val="22"/>
          </w:rPr>
          <w:t>on</w:t>
        </w:r>
      </w:ins>
      <w:del w:id="2" w:author="Paul Edison" w:date="2021-10-14T15:05:00Z">
        <w:r w:rsidRPr="005D70B5" w:rsidDel="00001B5E">
          <w:rPr>
            <w:rFonts w:ascii="Arial" w:eastAsia="Times New Roman" w:hAnsi="Arial" w:cs="Arial"/>
            <w:color w:val="000000"/>
            <w:sz w:val="22"/>
            <w:szCs w:val="22"/>
          </w:rPr>
          <w:delText>a</w:delText>
        </w:r>
      </w:del>
      <w:r w:rsidRPr="005D70B5">
        <w:rPr>
          <w:rFonts w:ascii="Arial" w:eastAsia="Times New Roman" w:hAnsi="Arial" w:cs="Arial"/>
          <w:color w:val="000000"/>
          <w:sz w:val="22"/>
          <w:szCs w:val="22"/>
        </w:rPr>
        <w:t xml:space="preserve"> is reducible into its constituents, their complete explanations eventually necessitating the fundamental forces of physics: rules that govern everything. According to science, the world is a sum of its parts.</w:t>
      </w:r>
      <w:commentRangeEnd w:id="0"/>
      <w:r w:rsidR="00001B5E">
        <w:rPr>
          <w:rStyle w:val="CommentReference"/>
        </w:rPr>
        <w:commentReference w:id="0"/>
      </w:r>
    </w:p>
    <w:p w14:paraId="1F6F57D1" w14:textId="77777777" w:rsidR="005D70B5" w:rsidRPr="005D70B5" w:rsidRDefault="005D70B5" w:rsidP="005D70B5">
      <w:pPr>
        <w:rPr>
          <w:rFonts w:ascii="Times New Roman" w:eastAsia="Times New Roman" w:hAnsi="Times New Roman" w:cs="Times New Roman"/>
        </w:rPr>
      </w:pPr>
    </w:p>
    <w:p w14:paraId="0D88BCCE" w14:textId="77777777" w:rsidR="005D70B5" w:rsidRPr="005D70B5" w:rsidRDefault="005D70B5" w:rsidP="005D70B5">
      <w:pPr>
        <w:ind w:firstLine="720"/>
        <w:jc w:val="both"/>
        <w:rPr>
          <w:rFonts w:ascii="Times New Roman" w:eastAsia="Times New Roman" w:hAnsi="Times New Roman" w:cs="Times New Roman"/>
        </w:rPr>
      </w:pPr>
      <w:r w:rsidRPr="005D70B5">
        <w:rPr>
          <w:rFonts w:ascii="Arial" w:eastAsia="Times New Roman" w:hAnsi="Arial" w:cs="Arial"/>
          <w:color w:val="000000"/>
          <w:sz w:val="22"/>
          <w:szCs w:val="22"/>
        </w:rPr>
        <w:t>As a firm believer of science, I paraded this concept to my peers. Unfortunately, they rarely indulged me</w:t>
      </w:r>
      <w:r w:rsidRPr="005D70B5">
        <w:rPr>
          <w:rFonts w:ascii="Arial" w:eastAsia="Times New Roman" w:hAnsi="Arial" w:cs="Arial"/>
          <w:color w:val="202124"/>
          <w:sz w:val="22"/>
          <w:szCs w:val="22"/>
          <w:shd w:val="clear" w:color="auto" w:fill="FFFFFF"/>
        </w:rPr>
        <w:t>. T</w:t>
      </w:r>
      <w:r w:rsidRPr="005D70B5">
        <w:rPr>
          <w:rFonts w:ascii="Arial" w:eastAsia="Times New Roman" w:hAnsi="Arial" w:cs="Arial"/>
          <w:color w:val="000000"/>
          <w:sz w:val="22"/>
          <w:szCs w:val="22"/>
        </w:rPr>
        <w:t xml:space="preserve">o them it was meaningless </w:t>
      </w:r>
      <w:commentRangeStart w:id="3"/>
      <w:proofErr w:type="spellStart"/>
      <w:r w:rsidRPr="005D70B5">
        <w:rPr>
          <w:rFonts w:ascii="Arial" w:eastAsia="Times New Roman" w:hAnsi="Arial" w:cs="Arial"/>
          <w:color w:val="000000"/>
          <w:sz w:val="22"/>
          <w:szCs w:val="22"/>
        </w:rPr>
        <w:t>blibber</w:t>
      </w:r>
      <w:proofErr w:type="spellEnd"/>
      <w:r w:rsidRPr="005D70B5">
        <w:rPr>
          <w:rFonts w:ascii="Arial" w:eastAsia="Times New Roman" w:hAnsi="Arial" w:cs="Arial"/>
          <w:color w:val="000000"/>
          <w:sz w:val="22"/>
          <w:szCs w:val="22"/>
        </w:rPr>
        <w:t>-blabber</w:t>
      </w:r>
      <w:commentRangeEnd w:id="3"/>
      <w:r w:rsidR="00001B5E">
        <w:rPr>
          <w:rStyle w:val="CommentReference"/>
        </w:rPr>
        <w:commentReference w:id="3"/>
      </w:r>
      <w:r w:rsidRPr="005D70B5">
        <w:rPr>
          <w:rFonts w:ascii="Arial" w:eastAsia="Times New Roman" w:hAnsi="Arial" w:cs="Arial"/>
          <w:color w:val="000000"/>
          <w:sz w:val="22"/>
          <w:szCs w:val="22"/>
        </w:rPr>
        <w:t xml:space="preserve">: </w:t>
      </w:r>
      <w:r w:rsidRPr="005D70B5">
        <w:rPr>
          <w:rFonts w:ascii="Arial" w:eastAsia="Times New Roman" w:hAnsi="Arial" w:cs="Arial"/>
          <w:color w:val="202124"/>
          <w:sz w:val="22"/>
          <w:szCs w:val="22"/>
          <w:shd w:val="clear" w:color="auto" w:fill="FFFFFF"/>
        </w:rPr>
        <w:t>a universal mechanism they couldn’t be bothered with.</w:t>
      </w:r>
    </w:p>
    <w:p w14:paraId="51BFD013" w14:textId="77777777" w:rsidR="005D70B5" w:rsidRPr="005D70B5" w:rsidRDefault="005D70B5" w:rsidP="005D70B5">
      <w:pPr>
        <w:rPr>
          <w:rFonts w:ascii="Times New Roman" w:eastAsia="Times New Roman" w:hAnsi="Times New Roman" w:cs="Times New Roman"/>
        </w:rPr>
      </w:pPr>
    </w:p>
    <w:p w14:paraId="469E4D4E" w14:textId="77777777" w:rsidR="005D70B5" w:rsidRPr="005D70B5" w:rsidRDefault="005D70B5" w:rsidP="005D70B5">
      <w:pPr>
        <w:jc w:val="both"/>
        <w:rPr>
          <w:rFonts w:ascii="Times New Roman" w:eastAsia="Times New Roman" w:hAnsi="Times New Roman" w:cs="Times New Roman"/>
        </w:rPr>
      </w:pPr>
      <w:r w:rsidRPr="005D70B5">
        <w:rPr>
          <w:rFonts w:ascii="Arial" w:eastAsia="Times New Roman" w:hAnsi="Arial" w:cs="Arial"/>
          <w:color w:val="000000"/>
          <w:sz w:val="22"/>
          <w:szCs w:val="22"/>
        </w:rPr>
        <w:tab/>
        <w:t xml:space="preserve">However, one person openly disagreed, insisting that the world is more than subatomic particles and esoteric </w:t>
      </w:r>
      <w:commentRangeStart w:id="4"/>
      <w:r w:rsidRPr="005D70B5">
        <w:rPr>
          <w:rFonts w:ascii="Arial" w:eastAsia="Times New Roman" w:hAnsi="Arial" w:cs="Arial"/>
          <w:color w:val="000000"/>
          <w:sz w:val="22"/>
          <w:szCs w:val="22"/>
        </w:rPr>
        <w:t xml:space="preserve">forces. </w:t>
      </w:r>
      <w:commentRangeEnd w:id="4"/>
      <w:r w:rsidR="00563353">
        <w:rPr>
          <w:rStyle w:val="CommentReference"/>
        </w:rPr>
        <w:commentReference w:id="4"/>
      </w:r>
      <w:r w:rsidRPr="005D70B5">
        <w:rPr>
          <w:rFonts w:ascii="Arial" w:eastAsia="Times New Roman" w:hAnsi="Arial" w:cs="Arial"/>
          <w:color w:val="000000"/>
          <w:sz w:val="22"/>
          <w:szCs w:val="22"/>
        </w:rPr>
        <w:t xml:space="preserve">Night-after-night, new evidence born of personal research would reignite our debates, where rivaling arguments spanning every field of academia matched each other blow-for-blow. </w:t>
      </w:r>
      <w:commentRangeStart w:id="5"/>
      <w:r w:rsidRPr="005D70B5">
        <w:rPr>
          <w:rFonts w:ascii="Arial" w:eastAsia="Times New Roman" w:hAnsi="Arial" w:cs="Arial"/>
          <w:color w:val="000000"/>
          <w:sz w:val="22"/>
          <w:szCs w:val="22"/>
        </w:rPr>
        <w:t xml:space="preserve">It was a learning experience I truly enjoyed; </w:t>
      </w:r>
      <w:commentRangeEnd w:id="5"/>
      <w:r w:rsidR="00563353">
        <w:rPr>
          <w:rStyle w:val="CommentReference"/>
        </w:rPr>
        <w:commentReference w:id="5"/>
      </w:r>
      <w:r w:rsidRPr="005D70B5">
        <w:rPr>
          <w:rFonts w:ascii="Arial" w:eastAsia="Times New Roman" w:hAnsi="Arial" w:cs="Arial"/>
          <w:color w:val="000000"/>
          <w:sz w:val="22"/>
          <w:szCs w:val="22"/>
        </w:rPr>
        <w:t>four years later, she remains amongst my closest friends.</w:t>
      </w:r>
    </w:p>
    <w:p w14:paraId="42089276" w14:textId="77777777" w:rsidR="005D70B5" w:rsidRPr="005D70B5" w:rsidRDefault="005D70B5" w:rsidP="005D70B5">
      <w:pPr>
        <w:rPr>
          <w:rFonts w:ascii="Times New Roman" w:eastAsia="Times New Roman" w:hAnsi="Times New Roman" w:cs="Times New Roman"/>
        </w:rPr>
      </w:pPr>
      <w:commentRangeStart w:id="6"/>
    </w:p>
    <w:p w14:paraId="5DE78CA3" w14:textId="77777777" w:rsidR="005D70B5" w:rsidRPr="005D70B5" w:rsidRDefault="005D70B5" w:rsidP="005D70B5">
      <w:pPr>
        <w:jc w:val="both"/>
        <w:rPr>
          <w:rFonts w:ascii="Times New Roman" w:eastAsia="Times New Roman" w:hAnsi="Times New Roman" w:cs="Times New Roman"/>
        </w:rPr>
      </w:pPr>
      <w:r w:rsidRPr="005D70B5">
        <w:rPr>
          <w:rFonts w:ascii="Arial" w:eastAsia="Times New Roman" w:hAnsi="Arial" w:cs="Arial"/>
          <w:color w:val="000000"/>
          <w:sz w:val="22"/>
          <w:szCs w:val="22"/>
        </w:rPr>
        <w:tab/>
        <w:t>Eventually, our debates ventured into philosophy. Particularly, the principle of identity—grains piled together becomes heaps despite “heap-ness” never being added—an interpretation of emergent properties unexplained by science: like consciousness, or the universe. In science where numbers reign supreme, one-plus-one always equals two. But in philosophy grains amount to heaps, neurons into consciousness, and atoms into universes</w:t>
      </w:r>
      <w:commentRangeStart w:id="7"/>
      <w:r w:rsidRPr="005D70B5">
        <w:rPr>
          <w:rFonts w:ascii="Arial" w:eastAsia="Times New Roman" w:hAnsi="Arial" w:cs="Arial"/>
          <w:color w:val="000000"/>
          <w:sz w:val="22"/>
          <w:szCs w:val="22"/>
        </w:rPr>
        <w:t>.</w:t>
      </w:r>
      <w:commentRangeEnd w:id="7"/>
      <w:r w:rsidR="00001B5E">
        <w:rPr>
          <w:rStyle w:val="CommentReference"/>
        </w:rPr>
        <w:commentReference w:id="7"/>
      </w:r>
    </w:p>
    <w:p w14:paraId="170B25E7" w14:textId="77777777" w:rsidR="005D70B5" w:rsidRPr="005D70B5" w:rsidRDefault="005D70B5" w:rsidP="005D70B5">
      <w:pPr>
        <w:rPr>
          <w:rFonts w:ascii="Times New Roman" w:eastAsia="Times New Roman" w:hAnsi="Times New Roman" w:cs="Times New Roman"/>
        </w:rPr>
      </w:pPr>
    </w:p>
    <w:p w14:paraId="21B9DCD8" w14:textId="77777777" w:rsidR="005D70B5" w:rsidRPr="005D70B5" w:rsidRDefault="005D70B5" w:rsidP="005D70B5">
      <w:pPr>
        <w:ind w:firstLine="720"/>
        <w:jc w:val="both"/>
        <w:rPr>
          <w:rFonts w:ascii="Times New Roman" w:eastAsia="Times New Roman" w:hAnsi="Times New Roman" w:cs="Times New Roman"/>
        </w:rPr>
      </w:pPr>
      <w:commentRangeStart w:id="8"/>
      <w:r w:rsidRPr="005D70B5">
        <w:rPr>
          <w:rFonts w:ascii="Arial" w:eastAsia="Times New Roman" w:hAnsi="Arial" w:cs="Arial"/>
          <w:color w:val="000000"/>
          <w:sz w:val="22"/>
          <w:szCs w:val="22"/>
        </w:rPr>
        <w:t xml:space="preserve">I believe adopting this philosophy is the first step in tackling global issues such as climate-change. Calculations show that if someone eliminated their carbon-footprint, they wouldn’t save the world one second—we would need everyone to save the world. It’s in these desperate times that we must remember our collective identity: the world. </w:t>
      </w:r>
      <w:commentRangeEnd w:id="6"/>
      <w:r w:rsidR="00563353">
        <w:rPr>
          <w:rStyle w:val="CommentReference"/>
        </w:rPr>
        <w:commentReference w:id="6"/>
      </w:r>
      <w:r w:rsidRPr="005D70B5">
        <w:rPr>
          <w:rFonts w:ascii="Arial" w:eastAsia="Times New Roman" w:hAnsi="Arial" w:cs="Arial"/>
          <w:color w:val="000000"/>
          <w:sz w:val="22"/>
          <w:szCs w:val="22"/>
        </w:rPr>
        <w:t>Perhaps if we saw ourselves as more than a sum of our parts, we could make a difference.</w:t>
      </w:r>
      <w:commentRangeEnd w:id="8"/>
      <w:r w:rsidR="00001B5E">
        <w:rPr>
          <w:rStyle w:val="CommentReference"/>
        </w:rPr>
        <w:commentReference w:id="8"/>
      </w:r>
    </w:p>
    <w:p w14:paraId="725A20B5" w14:textId="77777777" w:rsidR="005D70B5" w:rsidRPr="005D70B5" w:rsidRDefault="005D70B5" w:rsidP="005D70B5">
      <w:pPr>
        <w:pBdr>
          <w:bottom w:val="single" w:sz="6" w:space="1" w:color="auto"/>
        </w:pBdr>
        <w:rPr>
          <w:rFonts w:ascii="Times New Roman" w:eastAsia="Times New Roman" w:hAnsi="Times New Roman" w:cs="Times New Roman"/>
        </w:rPr>
      </w:pPr>
    </w:p>
    <w:p w14:paraId="06DC54B7" w14:textId="77777777" w:rsidR="00563353" w:rsidRDefault="00563353"/>
    <w:p w14:paraId="28A285AF" w14:textId="4C615D1C" w:rsidR="00563353" w:rsidRDefault="00563353">
      <w:r>
        <w:t>Hi Dylan!</w:t>
      </w:r>
    </w:p>
    <w:p w14:paraId="6073D024" w14:textId="77777777" w:rsidR="00563353" w:rsidRDefault="00563353"/>
    <w:p w14:paraId="129112E4" w14:textId="7D20AA52" w:rsidR="00563353" w:rsidRDefault="00563353">
      <w:r>
        <w:t>It was one of a kind debate and conversation you had with your friend! Reading your story made me imagine how fun it must have been</w:t>
      </w:r>
      <w:r w:rsidR="00AA63F9">
        <w:t xml:space="preserve"> to be able to debate healthily, which is not always the case. </w:t>
      </w:r>
    </w:p>
    <w:p w14:paraId="3EB6928B" w14:textId="77777777" w:rsidR="00AA63F9" w:rsidRDefault="00AA63F9"/>
    <w:p w14:paraId="69330519" w14:textId="65FA4F3B" w:rsidR="00AA63F9" w:rsidRDefault="00AA63F9">
      <w:r>
        <w:t>This is certainly something you could include to answer this prompt.</w:t>
      </w:r>
    </w:p>
    <w:p w14:paraId="65576CEB" w14:textId="7D133551" w:rsidR="00AA63F9" w:rsidRDefault="00AA63F9">
      <w:r>
        <w:t>I have added a few comments that I believe would help make the essay stronger.</w:t>
      </w:r>
    </w:p>
    <w:p w14:paraId="4EBE7ECC" w14:textId="77777777" w:rsidR="00AA63F9" w:rsidRDefault="00AA63F9"/>
    <w:p w14:paraId="64F16321" w14:textId="6794EBC9" w:rsidR="00AA63F9" w:rsidRDefault="00AA63F9">
      <w:r>
        <w:t xml:space="preserve">Make sure to describe and be detailed of how you responded, as that is the main question of the prompt. </w:t>
      </w:r>
    </w:p>
    <w:p w14:paraId="3BCDF74C" w14:textId="77777777" w:rsidR="00AA63F9" w:rsidRDefault="00AA63F9"/>
    <w:p w14:paraId="57265B4E" w14:textId="1755A954" w:rsidR="00AA63F9" w:rsidRDefault="00AA63F9">
      <w:r>
        <w:t xml:space="preserve">All the best! </w:t>
      </w:r>
      <w:r>
        <w:sym w:font="Wingdings" w:char="F04A"/>
      </w:r>
      <w:r>
        <w:t xml:space="preserve"> </w:t>
      </w:r>
    </w:p>
    <w:sectPr w:rsidR="00AA63F9"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0-14T15:09:00Z" w:initials="PE">
    <w:p w14:paraId="4E3DD7DC" w14:textId="42D70C57" w:rsidR="00001B5E" w:rsidRDefault="00001B5E">
      <w:pPr>
        <w:pStyle w:val="CommentText"/>
      </w:pPr>
      <w:r>
        <w:rPr>
          <w:rStyle w:val="CommentReference"/>
        </w:rPr>
        <w:annotationRef/>
      </w:r>
      <w:r>
        <w:t xml:space="preserve">As a reader, I feel deeply bothered by how ‘science’ is represented as if it is a monolithic point of view that speaks with a unanimous voice on any single matter. My worry is that you might be viewed as parochial and narrow-minded, which is the exact opposite of what you intend to show here. </w:t>
      </w:r>
    </w:p>
  </w:comment>
  <w:comment w:id="3" w:author="Paul Edison" w:date="2021-10-14T15:05:00Z" w:initials="PE">
    <w:p w14:paraId="22CCD137" w14:textId="38E2EB62" w:rsidR="00001B5E" w:rsidRDefault="00001B5E">
      <w:pPr>
        <w:pStyle w:val="CommentText"/>
      </w:pPr>
      <w:r>
        <w:rPr>
          <w:rStyle w:val="CommentReference"/>
        </w:rPr>
        <w:annotationRef/>
      </w:r>
      <w:r>
        <w:t xml:space="preserve">Jibber jabber? </w:t>
      </w:r>
    </w:p>
  </w:comment>
  <w:comment w:id="4" w:author="Fedora Elrica Gracia" w:date="2021-10-13T21:30:00Z" w:initials="FE">
    <w:p w14:paraId="09418DA9" w14:textId="2A6BDBCF" w:rsidR="00563353" w:rsidRDefault="00563353">
      <w:pPr>
        <w:pStyle w:val="CommentText"/>
      </w:pPr>
      <w:r>
        <w:rPr>
          <w:rStyle w:val="CommentReference"/>
        </w:rPr>
        <w:annotationRef/>
      </w:r>
      <w:r>
        <w:t xml:space="preserve">Describe how you responded when this person openly disagreed. What was your reaction? How did you take it? Did anyone get offended? Were you open to her opinions? </w:t>
      </w:r>
    </w:p>
  </w:comment>
  <w:comment w:id="5" w:author="Fedora Elrica Gracia" w:date="2021-10-13T21:24:00Z" w:initials="FE">
    <w:p w14:paraId="72AF0DCB" w14:textId="57953CEB" w:rsidR="00563353" w:rsidRDefault="00563353">
      <w:pPr>
        <w:pStyle w:val="CommentText"/>
      </w:pPr>
      <w:r>
        <w:rPr>
          <w:rStyle w:val="CommentReference"/>
        </w:rPr>
        <w:annotationRef/>
      </w:r>
      <w:r>
        <w:t>You could elaborate this by adding how the debates taught you something, or perhaps how it has developed your thinking?</w:t>
      </w:r>
    </w:p>
  </w:comment>
  <w:comment w:id="7" w:author="Paul Edison" w:date="2021-10-14T15:11:00Z" w:initials="PE">
    <w:p w14:paraId="4F014DC1" w14:textId="55BCC2BE" w:rsidR="00001B5E" w:rsidRDefault="00001B5E">
      <w:pPr>
        <w:pStyle w:val="CommentText"/>
      </w:pPr>
      <w:r>
        <w:rPr>
          <w:rStyle w:val="CommentReference"/>
        </w:rPr>
        <w:annotationRef/>
      </w:r>
      <w:r>
        <w:t xml:space="preserve">So how have you changed in the end? How has this duel of viewpoints changed the way you view this </w:t>
      </w:r>
      <w:proofErr w:type="gramStart"/>
      <w:r>
        <w:t>particular matter</w:t>
      </w:r>
      <w:proofErr w:type="gramEnd"/>
      <w:r>
        <w:t xml:space="preserve">? </w:t>
      </w:r>
    </w:p>
  </w:comment>
  <w:comment w:id="6" w:author="Fedora Elrica Gracia" w:date="2021-10-13T21:29:00Z" w:initials="FE">
    <w:p w14:paraId="134ED7F8" w14:textId="4211A181" w:rsidR="00563353" w:rsidRDefault="00563353">
      <w:pPr>
        <w:pStyle w:val="CommentText"/>
      </w:pPr>
      <w:r>
        <w:rPr>
          <w:rStyle w:val="CommentReference"/>
        </w:rPr>
        <w:annotationRef/>
      </w:r>
      <w:r>
        <w:t xml:space="preserve">Make sure it is still relevant to the </w:t>
      </w:r>
      <w:proofErr w:type="gramStart"/>
      <w:r>
        <w:t>prompt, and</w:t>
      </w:r>
      <w:proofErr w:type="gramEnd"/>
      <w:r>
        <w:t xml:space="preserve"> is still talking about your response and the debate. You could mention how the debates ventured into philosophy – but just very briefly to show where or how a conversation/debate was able to lead you elsewhere. Focus on the things you learned from it. For example, whether it gave you another perspective or gave you an understanding that science and philosophy are in a way interrelated that it broadened your knowledge.</w:t>
      </w:r>
    </w:p>
  </w:comment>
  <w:comment w:id="8" w:author="Paul Edison" w:date="2021-10-14T15:07:00Z" w:initials="PE">
    <w:p w14:paraId="105D7164" w14:textId="4133CDC5" w:rsidR="00001B5E" w:rsidRDefault="00001B5E">
      <w:pPr>
        <w:pStyle w:val="CommentText"/>
      </w:pPr>
      <w:r>
        <w:rPr>
          <w:rStyle w:val="CommentReference"/>
        </w:rPr>
        <w:annotationRef/>
      </w:r>
      <w:r>
        <w:t xml:space="preserve">This part comes across as an abrupt jump from the rest of the essay. How is climate change relevant to your discussion on philosophy vs science?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DD7DC" w15:done="0"/>
  <w15:commentEx w15:paraId="22CCD137" w15:done="0"/>
  <w15:commentEx w15:paraId="09418DA9" w15:done="0"/>
  <w15:commentEx w15:paraId="72AF0DCB" w15:done="0"/>
  <w15:commentEx w15:paraId="4F014DC1" w15:done="0"/>
  <w15:commentEx w15:paraId="134ED7F8" w15:done="0"/>
  <w15:commentEx w15:paraId="105D71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C69B" w16cex:dateUtc="2021-10-14T08:09:00Z"/>
  <w16cex:commentExtensible w16cex:durableId="2512C5D2" w16cex:dateUtc="2021-10-14T08:05:00Z"/>
  <w16cex:commentExtensible w16cex:durableId="2512C736" w16cex:dateUtc="2021-10-14T08:11:00Z"/>
  <w16cex:commentExtensible w16cex:durableId="2512C642" w16cex:dateUtc="2021-10-14T0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DD7DC" w16cid:durableId="2512C69B"/>
  <w16cid:commentId w16cid:paraId="22CCD137" w16cid:durableId="2512C5D2"/>
  <w16cid:commentId w16cid:paraId="09418DA9" w16cid:durableId="2512C5A0"/>
  <w16cid:commentId w16cid:paraId="72AF0DCB" w16cid:durableId="2512C5A1"/>
  <w16cid:commentId w16cid:paraId="4F014DC1" w16cid:durableId="2512C736"/>
  <w16cid:commentId w16cid:paraId="134ED7F8" w16cid:durableId="2512C5A2"/>
  <w16cid:commentId w16cid:paraId="105D7164" w16cid:durableId="2512C6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97B"/>
    <w:rsid w:val="00001B5E"/>
    <w:rsid w:val="000A1305"/>
    <w:rsid w:val="00400805"/>
    <w:rsid w:val="004A375B"/>
    <w:rsid w:val="00563353"/>
    <w:rsid w:val="005D70B5"/>
    <w:rsid w:val="008D26F3"/>
    <w:rsid w:val="00A3079B"/>
    <w:rsid w:val="00AA63F9"/>
    <w:rsid w:val="00F73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DF01C"/>
  <w15:docId w15:val="{8E501CF6-32BE-49CA-B78A-93CF8C31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563353"/>
    <w:rPr>
      <w:sz w:val="18"/>
      <w:szCs w:val="18"/>
    </w:rPr>
  </w:style>
  <w:style w:type="paragraph" w:styleId="CommentText">
    <w:name w:val="annotation text"/>
    <w:basedOn w:val="Normal"/>
    <w:link w:val="CommentTextChar"/>
    <w:uiPriority w:val="99"/>
    <w:semiHidden/>
    <w:unhideWhenUsed/>
    <w:rsid w:val="00563353"/>
  </w:style>
  <w:style w:type="character" w:customStyle="1" w:styleId="CommentTextChar">
    <w:name w:val="Comment Text Char"/>
    <w:basedOn w:val="DefaultParagraphFont"/>
    <w:link w:val="CommentText"/>
    <w:uiPriority w:val="99"/>
    <w:semiHidden/>
    <w:rsid w:val="00563353"/>
  </w:style>
  <w:style w:type="paragraph" w:styleId="CommentSubject">
    <w:name w:val="annotation subject"/>
    <w:basedOn w:val="CommentText"/>
    <w:next w:val="CommentText"/>
    <w:link w:val="CommentSubjectChar"/>
    <w:uiPriority w:val="99"/>
    <w:semiHidden/>
    <w:unhideWhenUsed/>
    <w:rsid w:val="00563353"/>
    <w:rPr>
      <w:b/>
      <w:bCs/>
      <w:sz w:val="20"/>
      <w:szCs w:val="20"/>
    </w:rPr>
  </w:style>
  <w:style w:type="character" w:customStyle="1" w:styleId="CommentSubjectChar">
    <w:name w:val="Comment Subject Char"/>
    <w:basedOn w:val="CommentTextChar"/>
    <w:link w:val="CommentSubject"/>
    <w:uiPriority w:val="99"/>
    <w:semiHidden/>
    <w:rsid w:val="00563353"/>
    <w:rPr>
      <w:b/>
      <w:bCs/>
      <w:sz w:val="20"/>
      <w:szCs w:val="20"/>
    </w:rPr>
  </w:style>
  <w:style w:type="paragraph" w:styleId="BalloonText">
    <w:name w:val="Balloon Text"/>
    <w:basedOn w:val="Normal"/>
    <w:link w:val="BalloonTextChar"/>
    <w:uiPriority w:val="99"/>
    <w:semiHidden/>
    <w:unhideWhenUsed/>
    <w:rsid w:val="00563353"/>
    <w:rPr>
      <w:rFonts w:ascii="Lucida Grande" w:hAnsi="Lucida Grande"/>
      <w:sz w:val="18"/>
      <w:szCs w:val="18"/>
    </w:rPr>
  </w:style>
  <w:style w:type="character" w:customStyle="1" w:styleId="BalloonTextChar">
    <w:name w:val="Balloon Text Char"/>
    <w:basedOn w:val="DefaultParagraphFont"/>
    <w:link w:val="BalloonText"/>
    <w:uiPriority w:val="99"/>
    <w:semiHidden/>
    <w:rsid w:val="0056335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5</cp:revision>
  <dcterms:created xsi:type="dcterms:W3CDTF">2021-10-13T07:07:00Z</dcterms:created>
  <dcterms:modified xsi:type="dcterms:W3CDTF">2021-10-14T08:12:00Z</dcterms:modified>
</cp:coreProperties>
</file>