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b/>
          <w:b/>
          <w:bCs/>
          <w:u w:val="single"/>
        </w:rPr>
      </w:pPr>
      <w:r>
        <w:rPr>
          <w:b/>
          <w:bCs/>
          <w:u w:val="single"/>
        </w:rPr>
        <w:t>USC Essay Ravi</w:t>
      </w:r>
    </w:p>
    <w:p>
      <w:pPr>
        <w:pStyle w:val="Normal"/>
        <w:pBdr>
          <w:bottom w:val="double" w:sz="6" w:space="1" w:color="000000"/>
        </w:pBdr>
        <w:spacing w:lineRule="auto" w:line="360"/>
        <w:rPr/>
      </w:pPr>
      <w:r>
        <w:rPr>
          <w:i/>
          <w:iCs/>
        </w:rPr>
        <w:t xml:space="preserve">At USC Viterbi, we endeavor to engineer a better world for all humanity. This vision goes hand-in-hand with the objectives of the National Academy of Engineering (NAE) and their 14 Grand Challenges. Engineers and Computer Scientists are challenged to solve these problems in order to improve life on the planet. Learn more about the NAE Grand Challenges at </w:t>
      </w:r>
      <w:hyperlink r:id="rId2">
        <w:r>
          <w:rPr>
            <w:rStyle w:val="InternetLink"/>
            <w:i/>
            <w:iCs/>
          </w:rPr>
          <w:t>http://engineeringchallenges.org</w:t>
        </w:r>
      </w:hyperlink>
      <w:r>
        <w:rPr>
          <w:i/>
          <w:iCs/>
        </w:rPr>
        <w:t xml:space="preserve">  and tell us which challenge is most important to you, </w:t>
      </w:r>
      <w:r>
        <w:rPr>
          <w:i/>
          <w:iCs/>
          <w:highlight w:val="yellow"/>
          <w:rPrChange w:id="0" w:author="Matthew" w:date="2021-01-15T13:24:00Z">
            <w:rPr>
              <w:i/>
              <w:iCs/>
            </w:rPr>
          </w:rPrChange>
        </w:rPr>
        <w:t>and why</w:t>
      </w:r>
      <w:r>
        <w:rPr>
          <w:i/>
          <w:iCs/>
        </w:rPr>
        <w:t>. (250-word limit)</w:t>
      </w:r>
    </w:p>
    <w:p>
      <w:pPr>
        <w:pStyle w:val="Normal"/>
        <w:spacing w:lineRule="auto" w:line="360"/>
        <w:rPr/>
      </w:pPr>
      <w:r>
        <w:rPr/>
      </w:r>
    </w:p>
    <w:p>
      <w:pPr>
        <w:pStyle w:val="Normal"/>
        <w:spacing w:lineRule="auto" w:line="360"/>
        <w:jc w:val="both"/>
        <w:rPr>
          <w:sz w:val="22"/>
          <w:szCs w:val="22"/>
          <w:del w:id="8" w:author="Matthew" w:date="2021-01-15T13:26:00Z"/>
        </w:rPr>
      </w:pPr>
      <w:commentRangeStart w:id="0"/>
      <w:r>
        <w:rPr>
          <w:sz w:val="22"/>
          <w:szCs w:val="22"/>
        </w:rPr>
        <w:t>But l</w:t>
      </w:r>
      <w:r>
        <w:rPr>
          <w:sz w:val="22"/>
          <w:szCs w:val="22"/>
        </w:rPr>
      </w:r>
      <w:commentRangeEnd w:id="0"/>
      <w:r>
        <w:commentReference w:id="0"/>
      </w:r>
      <w:r>
        <w:rPr>
          <w:sz w:val="22"/>
          <w:szCs w:val="22"/>
        </w:rPr>
        <w:t>et’s not forget one thing: t</w:t>
      </w:r>
      <w:ins w:id="1" w:author="Matthew" w:date="2021-01-15T13:25:00Z">
        <w:r>
          <w:rPr>
            <w:sz w:val="22"/>
            <w:szCs w:val="22"/>
          </w:rPr>
          <w:t xml:space="preserve">The setting of the densely populated capital of Coruscant, as seen in </w:t>
        </w:r>
      </w:ins>
      <w:ins w:id="2" w:author="Matthew" w:date="2021-01-15T13:25:00Z">
        <w:r>
          <w:rPr>
            <w:i/>
            <w:iCs/>
            <w:sz w:val="22"/>
            <w:szCs w:val="22"/>
          </w:rPr>
          <w:t>Star Wars</w:t>
        </w:r>
      </w:ins>
      <w:ins w:id="3" w:author="Matthew" w:date="2021-01-15T13:25:00Z">
        <w:commentRangeStart w:id="1"/>
        <w:r>
          <w:rPr>
            <w:i/>
            <w:iCs/>
            <w:sz w:val="22"/>
            <w:szCs w:val="22"/>
          </w:rPr>
          <w:t>: Attack of The Clones</w:t>
        </w:r>
      </w:ins>
      <w:ins w:id="4" w:author="Paul Edison" w:date="2021-01-15T14:29:54Z">
        <w:r>
          <w:rPr>
            <w:i/>
            <w:iCs/>
            <w:sz w:val="22"/>
            <w:szCs w:val="22"/>
          </w:rPr>
        </w:r>
      </w:ins>
      <w:ins w:id="5" w:author="Matthew" w:date="2021-01-15T13:25:00Z">
        <w:commentRangeEnd w:id="1"/>
        <w:r>
          <w:commentReference w:id="1"/>
        </w:r>
        <w:r>
          <w:rPr>
            <w:sz w:val="22"/>
            <w:szCs w:val="22"/>
          </w:rPr>
          <w:t>, remind</w:t>
        </w:r>
      </w:ins>
      <w:ins w:id="6" w:author="Matthew" w:date="2021-01-15T13:26:00Z">
        <w:r>
          <w:rPr>
            <w:sz w:val="22"/>
            <w:szCs w:val="22"/>
          </w:rPr>
          <w:t xml:space="preserve">s me of my home capital Jakarta. What is unimaginable, however, is the scene of </w:t>
        </w:r>
      </w:ins>
      <w:ins w:id="7" w:author="Matthew" w:date="2021-01-15T13:27:00Z">
        <w:r>
          <w:rPr>
            <w:sz w:val="22"/>
            <w:szCs w:val="22"/>
          </w:rPr>
          <w:t xml:space="preserve">hovering shuttle buses, speeding cloud cars or </w:t>
        </w:r>
      </w:ins>
      <w:r>
        <w:rPr>
          <w:sz w:val="22"/>
          <w:szCs w:val="22"/>
        </w:rPr>
        <w:t>.</w:t>
      </w:r>
      <w:bookmarkStart w:id="0" w:name="move61609525"/>
      <w:bookmarkEnd w:id="0"/>
    </w:p>
    <w:p>
      <w:pPr>
        <w:pStyle w:val="Normal"/>
        <w:spacing w:lineRule="auto" w:line="360"/>
        <w:jc w:val="both"/>
        <w:rPr>
          <w:sz w:val="22"/>
          <w:szCs w:val="22"/>
          <w:del w:id="18" w:author="Matthew" w:date="2021-01-15T13:25:00Z"/>
        </w:rPr>
      </w:pPr>
      <w:ins w:id="9" w:author="Matthew" w:date="2021-01-15T13:27:00Z">
        <w:r>
          <w:rPr>
            <w:sz w:val="22"/>
            <w:szCs w:val="22"/>
          </w:rPr>
          <w:t>f</w:t>
        </w:r>
      </w:ins>
      <w:del w:id="10" w:author="Matthew" w:date="2021-01-15T13:27:00Z">
        <w:r>
          <w:rPr>
            <w:sz w:val="22"/>
            <w:szCs w:val="22"/>
          </w:rPr>
          <w:delText>F</w:delText>
        </w:r>
      </w:del>
      <w:r>
        <w:rPr>
          <w:sz w:val="22"/>
          <w:szCs w:val="22"/>
        </w:rPr>
        <w:t>lying air speeders</w:t>
      </w:r>
      <w:del w:id="11" w:author="Matthew" w:date="2021-01-15T13:27:00Z">
        <w:r>
          <w:rPr>
            <w:sz w:val="22"/>
            <w:szCs w:val="22"/>
          </w:rPr>
          <w:delText xml:space="preserve">, hovering shuttles, and speeding cloud cars, </w:delText>
        </w:r>
      </w:del>
      <w:ins w:id="12" w:author="Matthew" w:date="2021-01-15T13:27:00Z">
        <w:r>
          <w:rPr>
            <w:sz w:val="22"/>
            <w:szCs w:val="22"/>
          </w:rPr>
          <w:t>.</w:t>
        </w:r>
      </w:ins>
      <w:del w:id="13" w:author="Matthew" w:date="2021-01-15T13:25:00Z">
        <w:r>
          <w:rPr>
            <w:sz w:val="22"/>
            <w:szCs w:val="22"/>
          </w:rPr>
          <w:delText xml:space="preserve">as seen in </w:delText>
        </w:r>
      </w:del>
      <w:del w:id="14" w:author="Matthew" w:date="2021-01-15T13:25:00Z">
        <w:r>
          <w:rPr>
            <w:i/>
            <w:iCs/>
            <w:sz w:val="22"/>
            <w:szCs w:val="22"/>
          </w:rPr>
          <w:delText>Star Wars: Attack of The Clones</w:delText>
        </w:r>
      </w:del>
      <w:del w:id="15" w:author="Matthew" w:date="2021-01-15T13:25:00Z">
        <w:r>
          <w:rPr>
            <w:sz w:val="22"/>
            <w:szCs w:val="22"/>
          </w:rPr>
          <w:delText xml:space="preserve"> reminded me of something. </w:delText>
        </w:r>
      </w:del>
      <w:del w:id="16" w:author="Matthew" w:date="2021-01-15T13:13:00Z">
        <w:r>
          <w:rPr>
            <w:sz w:val="22"/>
            <w:szCs w:val="22"/>
          </w:rPr>
          <w:delText xml:space="preserve">Yes, I’m a geek, and Yes, I love sci-fi movies. </w:delText>
        </w:r>
      </w:del>
      <w:del w:id="17" w:author="Matthew" w:date="2021-01-15T13:25:00Z">
        <w:bookmarkStart w:id="1" w:name="move616095251"/>
        <w:r>
          <w:rPr>
            <w:sz w:val="22"/>
            <w:szCs w:val="22"/>
          </w:rPr>
          <w:delText>But let’s not forget one thing: the densely populated capital of Coruscant.</w:delText>
        </w:r>
      </w:del>
      <w:bookmarkEnd w:id="1"/>
    </w:p>
    <w:p>
      <w:pPr>
        <w:pStyle w:val="Normal"/>
        <w:spacing w:lineRule="auto" w:line="360"/>
        <w:jc w:val="both"/>
        <w:rPr>
          <w:sz w:val="22"/>
          <w:szCs w:val="22"/>
        </w:rPr>
      </w:pPr>
      <w:r>
        <w:rPr>
          <w:sz w:val="22"/>
          <w:szCs w:val="22"/>
        </w:rPr>
      </w:r>
    </w:p>
    <w:p>
      <w:pPr>
        <w:pStyle w:val="Normal"/>
        <w:spacing w:lineRule="auto" w:line="360"/>
        <w:jc w:val="both"/>
        <w:rPr>
          <w:sz w:val="22"/>
          <w:szCs w:val="22"/>
        </w:rPr>
      </w:pPr>
      <w:ins w:id="19" w:author="Matthew" w:date="2021-01-15T13:29:00Z">
        <w:r>
          <w:rPr>
            <w:sz w:val="22"/>
            <w:szCs w:val="22"/>
          </w:rPr>
          <w:t xml:space="preserve">Despite </w:t>
        </w:r>
      </w:ins>
      <w:ins w:id="20" w:author="Matthew" w:date="2021-01-15T13:31:00Z">
        <w:r>
          <w:rPr>
            <w:sz w:val="22"/>
            <w:szCs w:val="22"/>
          </w:rPr>
          <w:t xml:space="preserve">efforts </w:t>
        </w:r>
      </w:ins>
      <w:ins w:id="21" w:author="Matthew" w:date="2021-01-15T13:32:00Z">
        <w:r>
          <w:rPr>
            <w:sz w:val="22"/>
            <w:szCs w:val="22"/>
          </w:rPr>
          <w:t xml:space="preserve">on integrating Greater Jakarta’s commuting transport options, or even </w:t>
        </w:r>
      </w:ins>
      <w:ins w:id="22" w:author="Matthew" w:date="2021-01-15T13:33:00Z">
        <w:r>
          <w:rPr>
            <w:sz w:val="22"/>
            <w:szCs w:val="22"/>
          </w:rPr>
          <w:t xml:space="preserve">the arguably successful market penetration of </w:t>
        </w:r>
      </w:ins>
      <w:ins w:id="23" w:author="Matthew" w:date="2021-01-15T13:40:00Z">
        <w:r>
          <w:rPr>
            <w:sz w:val="22"/>
            <w:szCs w:val="22"/>
          </w:rPr>
          <w:t>ride-hailing apps,</w:t>
        </w:r>
      </w:ins>
      <w:ins w:id="24" w:author="Matthew" w:date="2021-01-15T13:30:00Z">
        <w:r>
          <w:rPr>
            <w:sz w:val="22"/>
            <w:szCs w:val="22"/>
          </w:rPr>
          <w:t xml:space="preserve"> </w:t>
        </w:r>
      </w:ins>
      <w:ins w:id="25" w:author="Matthew" w:date="2021-01-15T13:34:00Z">
        <w:r>
          <w:rPr>
            <w:sz w:val="22"/>
            <w:szCs w:val="22"/>
          </w:rPr>
          <w:t>o</w:t>
        </w:r>
      </w:ins>
      <w:del w:id="26" w:author="Matthew" w:date="2021-01-15T13:34:00Z">
        <w:r>
          <w:rPr>
            <w:sz w:val="22"/>
            <w:szCs w:val="22"/>
          </w:rPr>
          <w:delText>O</w:delText>
        </w:r>
      </w:del>
      <w:r>
        <w:rPr>
          <w:sz w:val="22"/>
          <w:szCs w:val="22"/>
        </w:rPr>
        <w:t xml:space="preserve">verpopulation </w:t>
      </w:r>
      <w:del w:id="27" w:author="Matthew" w:date="2021-01-15T13:34:00Z">
        <w:r>
          <w:rPr>
            <w:sz w:val="22"/>
            <w:szCs w:val="22"/>
          </w:rPr>
          <w:delText>has become increasingly real over the past few years</w:delText>
        </w:r>
      </w:del>
      <w:ins w:id="28" w:author="Matthew" w:date="2021-01-15T13:34:00Z">
        <w:r>
          <w:rPr>
            <w:sz w:val="22"/>
            <w:szCs w:val="22"/>
          </w:rPr>
          <w:t xml:space="preserve">is a pressing issue that neither solutions are able to </w:t>
        </w:r>
      </w:ins>
      <w:ins w:id="29" w:author="Matthew" w:date="2021-01-15T13:35:00Z">
        <w:r>
          <w:rPr>
            <w:sz w:val="22"/>
            <w:szCs w:val="22"/>
          </w:rPr>
          <w:t>solve – at least not in the short run</w:t>
        </w:r>
      </w:ins>
      <w:r>
        <w:rPr>
          <w:sz w:val="22"/>
          <w:szCs w:val="22"/>
        </w:rPr>
        <w:t>. Studies project that global population will grow to at least 8 – 10 billion by 2040 – 2050</w:t>
      </w:r>
      <w:del w:id="30" w:author="Matthew" w:date="2021-01-15T13:36:00Z">
        <w:r>
          <w:rPr>
            <w:sz w:val="22"/>
            <w:szCs w:val="22"/>
          </w:rPr>
          <w:delText xml:space="preserve">.  A 20% population increase at worst, </w:delText>
        </w:r>
      </w:del>
      <w:ins w:id="31" w:author="Matthew" w:date="2021-01-15T13:36:00Z">
        <w:r>
          <w:rPr>
            <w:sz w:val="22"/>
            <w:szCs w:val="22"/>
          </w:rPr>
          <w:t xml:space="preserve">, and </w:t>
        </w:r>
      </w:ins>
      <w:r>
        <w:rPr>
          <w:sz w:val="22"/>
          <w:szCs w:val="22"/>
        </w:rPr>
        <w:t xml:space="preserve">the </w:t>
      </w:r>
      <w:del w:id="32" w:author="Matthew" w:date="2021-01-15T13:36:00Z">
        <w:r>
          <w:rPr>
            <w:sz w:val="22"/>
            <w:szCs w:val="22"/>
          </w:rPr>
          <w:delText xml:space="preserve">amplifying </w:delText>
        </w:r>
      </w:del>
      <w:ins w:id="33" w:author="Matthew" w:date="2021-01-15T13:36:00Z">
        <w:r>
          <w:rPr>
            <w:sz w:val="22"/>
            <w:szCs w:val="22"/>
          </w:rPr>
          <w:t xml:space="preserve">exponential </w:t>
        </w:r>
      </w:ins>
      <w:r>
        <w:rPr>
          <w:sz w:val="22"/>
          <w:szCs w:val="22"/>
        </w:rPr>
        <w:t xml:space="preserve">demand for residential housing and job opportunities </w:t>
      </w:r>
      <w:del w:id="34" w:author="Matthew" w:date="2021-01-15T13:36:00Z">
        <w:r>
          <w:rPr>
            <w:sz w:val="22"/>
            <w:szCs w:val="22"/>
          </w:rPr>
          <w:delText xml:space="preserve">would </w:delText>
        </w:r>
      </w:del>
      <w:ins w:id="35" w:author="Matthew" w:date="2021-01-15T13:36:00Z">
        <w:r>
          <w:rPr>
            <w:sz w:val="22"/>
            <w:szCs w:val="22"/>
          </w:rPr>
          <w:t xml:space="preserve">is inevitably poised to </w:t>
        </w:r>
      </w:ins>
      <w:r>
        <w:rPr>
          <w:sz w:val="22"/>
          <w:szCs w:val="22"/>
        </w:rPr>
        <w:t xml:space="preserve">burden existing infrastructural systems, especially in metropolitan cities. </w:t>
      </w:r>
    </w:p>
    <w:p>
      <w:pPr>
        <w:pStyle w:val="Normal"/>
        <w:spacing w:lineRule="auto" w:line="360"/>
        <w:jc w:val="both"/>
        <w:rPr>
          <w:sz w:val="22"/>
          <w:szCs w:val="22"/>
        </w:rPr>
      </w:pPr>
      <w:r>
        <w:rPr>
          <w:sz w:val="22"/>
          <w:szCs w:val="22"/>
        </w:rPr>
      </w:r>
    </w:p>
    <w:p>
      <w:pPr>
        <w:pStyle w:val="Normal"/>
        <w:spacing w:lineRule="auto" w:line="360"/>
        <w:jc w:val="both"/>
        <w:rPr>
          <w:sz w:val="22"/>
          <w:szCs w:val="22"/>
        </w:rPr>
      </w:pPr>
      <w:r>
        <w:rPr>
          <w:sz w:val="22"/>
          <w:szCs w:val="22"/>
        </w:rPr>
        <w:t xml:space="preserve">This is especially true in Jakarta: </w:t>
      </w:r>
      <w:ins w:id="36" w:author="Matthew" w:date="2021-01-15T13:39:00Z">
        <w:r>
          <w:rPr>
            <w:sz w:val="22"/>
            <w:szCs w:val="22"/>
          </w:rPr>
          <w:t xml:space="preserve">over </w:t>
        </w:r>
      </w:ins>
      <w:r>
        <w:rPr>
          <w:sz w:val="22"/>
          <w:szCs w:val="22"/>
        </w:rPr>
        <w:t>10 million people face extreme levels of pollution</w:t>
      </w:r>
      <w:ins w:id="37" w:author="Matthew" w:date="2021-01-15T13:42:00Z">
        <w:r>
          <w:rPr>
            <w:sz w:val="22"/>
            <w:szCs w:val="22"/>
          </w:rPr>
          <w:t xml:space="preserve"> and</w:t>
        </w:r>
      </w:ins>
      <w:del w:id="38" w:author="Matthew" w:date="2021-01-15T13:42:00Z">
        <w:r>
          <w:rPr>
            <w:sz w:val="22"/>
            <w:szCs w:val="22"/>
          </w:rPr>
          <w:delText>,</w:delText>
        </w:r>
      </w:del>
      <w:r>
        <w:rPr>
          <w:sz w:val="22"/>
          <w:szCs w:val="22"/>
        </w:rPr>
        <w:t xml:space="preserve"> traffic</w:t>
      </w:r>
      <w:del w:id="39" w:author="Matthew" w:date="2021-01-15T13:39:00Z">
        <w:r>
          <w:rPr>
            <w:sz w:val="22"/>
            <w:szCs w:val="22"/>
          </w:rPr>
          <w:delText>, and flood almost daily</w:delText>
        </w:r>
      </w:del>
      <w:ins w:id="40" w:author="Matthew" w:date="2021-01-15T13:39:00Z">
        <w:r>
          <w:rPr>
            <w:sz w:val="22"/>
            <w:szCs w:val="22"/>
          </w:rPr>
          <w:t xml:space="preserve"> on a daily and flooding on a yearly basis</w:t>
        </w:r>
      </w:ins>
      <w:r>
        <w:rPr>
          <w:sz w:val="22"/>
          <w:szCs w:val="22"/>
        </w:rPr>
        <w:t xml:space="preserve">. </w:t>
      </w:r>
      <w:del w:id="41" w:author="Matthew" w:date="2021-01-15T13:44:00Z">
        <w:r>
          <w:rPr>
            <w:sz w:val="22"/>
            <w:szCs w:val="22"/>
          </w:rPr>
          <w:delText xml:space="preserve">The lack of proper infrastructure and urban planning in Jakarta is why </w:delText>
        </w:r>
      </w:del>
      <w:ins w:id="42" w:author="Matthew" w:date="2021-01-15T13:44:00Z">
        <w:r>
          <w:rPr>
            <w:sz w:val="22"/>
            <w:szCs w:val="22"/>
          </w:rPr>
          <w:t>As local residents</w:t>
        </w:r>
      </w:ins>
      <w:ins w:id="43" w:author="Matthew" w:date="2021-01-15T13:46:00Z">
        <w:r>
          <w:rPr>
            <w:sz w:val="22"/>
            <w:szCs w:val="22"/>
          </w:rPr>
          <w:t xml:space="preserve"> </w:t>
        </w:r>
      </w:ins>
      <w:ins w:id="44" w:author="Matthew" w:date="2021-01-15T13:46:00Z">
        <w:commentRangeStart w:id="2"/>
        <w:r>
          <w:rPr>
            <w:sz w:val="22"/>
            <w:szCs w:val="22"/>
          </w:rPr>
          <w:t>alike</w:t>
        </w:r>
      </w:ins>
      <w:r>
        <w:rPr>
          <w:sz w:val="22"/>
          <w:szCs w:val="22"/>
        </w:rPr>
      </w:r>
      <w:ins w:id="45" w:author="Matthew" w:date="2021-01-15T13:44:00Z">
        <w:commentRangeEnd w:id="2"/>
        <w:r>
          <w:commentReference w:id="2"/>
        </w:r>
        <w:r>
          <w:rPr>
            <w:sz w:val="22"/>
            <w:szCs w:val="22"/>
          </w:rPr>
          <w:t xml:space="preserve"> breath</w:t>
        </w:r>
      </w:ins>
      <w:ins w:id="46" w:author="Matthew" w:date="2021-01-15T13:47:00Z">
        <w:r>
          <w:rPr>
            <w:sz w:val="22"/>
            <w:szCs w:val="22"/>
          </w:rPr>
          <w:t>e</w:t>
        </w:r>
      </w:ins>
      <w:ins w:id="47" w:author="Matthew" w:date="2021-01-15T13:44:00Z">
        <w:r>
          <w:rPr>
            <w:sz w:val="22"/>
            <w:szCs w:val="22"/>
          </w:rPr>
          <w:t xml:space="preserve"> in this unhealthy lifestyle, </w:t>
        </w:r>
      </w:ins>
      <w:r>
        <w:rPr>
          <w:sz w:val="22"/>
          <w:szCs w:val="22"/>
        </w:rPr>
        <w:t xml:space="preserve">I believe </w:t>
      </w:r>
      <w:ins w:id="48" w:author="Matthew" w:date="2021-01-15T13:47:00Z">
        <w:r>
          <w:rPr>
            <w:sz w:val="22"/>
            <w:szCs w:val="22"/>
          </w:rPr>
          <w:t xml:space="preserve">that </w:t>
        </w:r>
      </w:ins>
      <w:r>
        <w:rPr>
          <w:sz w:val="22"/>
          <w:szCs w:val="22"/>
        </w:rPr>
        <w:t xml:space="preserve">the Grand Challenge </w:t>
      </w:r>
      <w:ins w:id="49" w:author="Matthew" w:date="2021-01-15T13:23:00Z">
        <w:r>
          <w:rPr>
            <w:i/>
            <w:iCs/>
            <w:sz w:val="22"/>
            <w:szCs w:val="22"/>
          </w:rPr>
          <w:t xml:space="preserve">Restore and Improve Urban Infrastructure </w:t>
        </w:r>
      </w:ins>
      <w:del w:id="50" w:author="Matthew" w:date="2021-01-15T13:23:00Z">
        <w:r>
          <w:rPr>
            <w:sz w:val="22"/>
            <w:szCs w:val="22"/>
          </w:rPr>
          <w:delText xml:space="preserve">of restoring and improving urban infrastructure </w:delText>
        </w:r>
      </w:del>
      <w:r>
        <w:rPr>
          <w:sz w:val="22"/>
          <w:szCs w:val="22"/>
        </w:rPr>
        <w:t>must be solved</w:t>
      </w:r>
      <w:ins w:id="51" w:author="Matthew" w:date="2021-01-15T13:46:00Z">
        <w:r>
          <w:rPr>
            <w:sz w:val="22"/>
            <w:szCs w:val="22"/>
          </w:rPr>
          <w:t xml:space="preserve"> </w:t>
        </w:r>
      </w:ins>
      <w:ins w:id="52" w:author="Matthew" w:date="2021-01-15T13:48:00Z">
        <w:r>
          <w:rPr>
            <w:sz w:val="22"/>
            <w:szCs w:val="22"/>
          </w:rPr>
          <w:t xml:space="preserve">as it </w:t>
        </w:r>
      </w:ins>
      <w:ins w:id="53" w:author="Matthew" w:date="2021-01-15T13:50:00Z">
        <w:r>
          <w:rPr>
            <w:sz w:val="22"/>
            <w:szCs w:val="22"/>
          </w:rPr>
          <w:t>would infiltrate higher levels of the Maslow’s hierarchy.</w:t>
        </w:r>
      </w:ins>
      <w:del w:id="54" w:author="Matthew" w:date="2021-01-15T13:46:00Z">
        <w:r>
          <w:rPr>
            <w:sz w:val="22"/>
            <w:szCs w:val="22"/>
          </w:rPr>
          <w:delText>.</w:delText>
        </w:r>
      </w:del>
    </w:p>
    <w:p>
      <w:pPr>
        <w:pStyle w:val="Normal"/>
        <w:spacing w:lineRule="auto" w:line="360"/>
        <w:jc w:val="both"/>
        <w:rPr>
          <w:sz w:val="22"/>
          <w:szCs w:val="22"/>
        </w:rPr>
      </w:pPr>
      <w:r>
        <w:rPr>
          <w:sz w:val="22"/>
          <w:szCs w:val="22"/>
        </w:rPr>
      </w:r>
    </w:p>
    <w:p>
      <w:pPr>
        <w:pStyle w:val="Normal"/>
        <w:spacing w:lineRule="auto" w:line="360"/>
        <w:jc w:val="both"/>
        <w:rPr>
          <w:sz w:val="22"/>
          <w:szCs w:val="22"/>
          <w:del w:id="78" w:author="Matthew" w:date="2021-01-15T13:55:00Z"/>
        </w:rPr>
      </w:pPr>
      <w:r>
        <w:rPr>
          <w:sz w:val="22"/>
          <w:szCs w:val="22"/>
        </w:rPr>
        <w:t>To build a proper city, an engineer must focus on empowering sustainability</w:t>
      </w:r>
      <w:del w:id="55" w:author="Matthew" w:date="2021-01-15T13:53:00Z">
        <w:r>
          <w:rPr>
            <w:sz w:val="22"/>
            <w:szCs w:val="22"/>
          </w:rPr>
          <w:delText>. The idea of sustainability requires an engineer</w:delText>
        </w:r>
      </w:del>
      <w:ins w:id="56" w:author="Matthew" w:date="2021-01-15T13:53:00Z">
        <w:r>
          <w:rPr>
            <w:sz w:val="22"/>
            <w:szCs w:val="22"/>
          </w:rPr>
          <w:t xml:space="preserve"> –</w:t>
        </w:r>
      </w:ins>
      <w:ins w:id="57" w:author="Matthew" w:date="2021-01-15T13:53:00Z">
        <w:commentRangeStart w:id="3"/>
        <w:r>
          <w:rPr>
            <w:sz w:val="22"/>
            <w:szCs w:val="22"/>
          </w:rPr>
          <w:t xml:space="preserve"> a concept requiring </w:t>
        </w:r>
      </w:ins>
      <w:del w:id="58" w:author="Matthew" w:date="2021-01-15T13:53:00Z">
        <w:r>
          <w:rPr>
            <w:sz w:val="22"/>
            <w:szCs w:val="22"/>
          </w:rPr>
          <w:delText xml:space="preserve"> to </w:delText>
        </w:r>
      </w:del>
      <w:r>
        <w:rPr>
          <w:sz w:val="22"/>
          <w:szCs w:val="22"/>
        </w:rPr>
        <w:t>innovat</w:t>
      </w:r>
      <w:ins w:id="59" w:author="Matthew" w:date="2021-01-15T13:53:00Z">
        <w:r>
          <w:rPr>
            <w:sz w:val="22"/>
            <w:szCs w:val="22"/>
          </w:rPr>
          <w:t>ion</w:t>
        </w:r>
      </w:ins>
      <w:del w:id="60" w:author="Matthew" w:date="2021-01-15T13:53:00Z">
        <w:r>
          <w:rPr>
            <w:sz w:val="22"/>
            <w:szCs w:val="22"/>
          </w:rPr>
          <w:delText>e</w:delText>
        </w:r>
      </w:del>
      <w:r>
        <w:rPr>
          <w:sz w:val="22"/>
          <w:szCs w:val="22"/>
        </w:rPr>
        <w:t xml:space="preserve"> and </w:t>
      </w:r>
      <w:ins w:id="61" w:author="Matthew" w:date="2021-01-15T13:53:00Z">
        <w:r>
          <w:rPr>
            <w:sz w:val="22"/>
            <w:szCs w:val="22"/>
          </w:rPr>
          <w:t xml:space="preserve">the </w:t>
        </w:r>
      </w:ins>
      <w:r>
        <w:rPr>
          <w:sz w:val="22"/>
          <w:szCs w:val="22"/>
        </w:rPr>
        <w:t>capitaliz</w:t>
      </w:r>
      <w:ins w:id="62" w:author="Matthew" w:date="2021-01-15T13:53:00Z">
        <w:r>
          <w:rPr>
            <w:sz w:val="22"/>
            <w:szCs w:val="22"/>
          </w:rPr>
          <w:t>ation</w:t>
        </w:r>
      </w:ins>
      <w:del w:id="63" w:author="Matthew" w:date="2021-01-15T13:53:00Z">
        <w:r>
          <w:rPr>
            <w:sz w:val="22"/>
            <w:szCs w:val="22"/>
          </w:rPr>
          <w:delText>e</w:delText>
        </w:r>
      </w:del>
      <w:r>
        <w:rPr>
          <w:sz w:val="22"/>
          <w:szCs w:val="22"/>
        </w:rPr>
        <w:t xml:space="preserve"> o</w:t>
      </w:r>
      <w:ins w:id="64" w:author="Matthew" w:date="2021-01-15T13:53:00Z">
        <w:r>
          <w:rPr>
            <w:sz w:val="22"/>
            <w:szCs w:val="22"/>
          </w:rPr>
          <w:t>f</w:t>
        </w:r>
      </w:ins>
      <w:del w:id="65" w:author="Matthew" w:date="2021-01-15T13:53:00Z">
        <w:r>
          <w:rPr>
            <w:sz w:val="22"/>
            <w:szCs w:val="22"/>
          </w:rPr>
          <w:delText>n</w:delText>
        </w:r>
      </w:del>
      <w:r>
        <w:rPr>
          <w:sz w:val="22"/>
          <w:szCs w:val="22"/>
        </w:rPr>
        <w:t xml:space="preserve"> the latest technological advancements </w:t>
      </w:r>
      <w:del w:id="66" w:author="Matthew" w:date="2021-01-15T13:53:00Z">
        <w:r>
          <w:rPr>
            <w:sz w:val="22"/>
            <w:szCs w:val="22"/>
          </w:rPr>
          <w:delText>that could accelerate</w:delText>
        </w:r>
      </w:del>
      <w:ins w:id="67" w:author="Matthew" w:date="2021-01-15T13:53:00Z">
        <w:r>
          <w:rPr>
            <w:sz w:val="22"/>
            <w:szCs w:val="22"/>
          </w:rPr>
          <w:t>such that</w:t>
        </w:r>
      </w:ins>
      <w:r>
        <w:rPr>
          <w:sz w:val="22"/>
          <w:szCs w:val="22"/>
        </w:rPr>
        <w:t xml:space="preserve"> infrastructure growth </w:t>
      </w:r>
      <w:ins w:id="68" w:author="Matthew" w:date="2021-01-15T13:54:00Z">
        <w:r>
          <w:rPr>
            <w:sz w:val="22"/>
            <w:szCs w:val="22"/>
          </w:rPr>
          <w:t xml:space="preserve">could be accelerated </w:t>
        </w:r>
      </w:ins>
      <w:r>
        <w:rPr>
          <w:sz w:val="22"/>
          <w:szCs w:val="22"/>
        </w:rPr>
        <w:t xml:space="preserve">and </w:t>
      </w:r>
      <w:del w:id="69" w:author="Matthew" w:date="2021-01-15T13:54:00Z">
        <w:r>
          <w:rPr>
            <w:sz w:val="22"/>
            <w:szCs w:val="22"/>
          </w:rPr>
          <w:delText xml:space="preserve">lessen </w:delText>
        </w:r>
      </w:del>
      <w:r>
        <w:rPr>
          <w:sz w:val="22"/>
          <w:szCs w:val="22"/>
        </w:rPr>
        <w:t>cities’ carbon footprint</w:t>
      </w:r>
      <w:ins w:id="70" w:author="Matthew" w:date="2021-01-15T13:54:00Z">
        <w:r>
          <w:rPr>
            <w:sz w:val="22"/>
            <w:szCs w:val="22"/>
          </w:rPr>
          <w:t xml:space="preserve"> lessened</w:t>
        </w:r>
      </w:ins>
      <w:r>
        <w:rPr>
          <w:sz w:val="22"/>
          <w:szCs w:val="22"/>
        </w:rPr>
        <w:t xml:space="preserve">. </w:t>
      </w:r>
      <w:r>
        <w:rPr>
          <w:sz w:val="22"/>
          <w:szCs w:val="22"/>
        </w:rPr>
      </w:r>
      <w:commentRangeEnd w:id="3"/>
      <w:r>
        <w:commentReference w:id="3"/>
      </w:r>
      <w:r>
        <w:rPr>
          <w:sz w:val="22"/>
          <w:szCs w:val="22"/>
        </w:rPr>
        <w:t xml:space="preserve"> </w:t>
      </w:r>
      <w:del w:id="71" w:author="Matthew" w:date="2021-01-15T13:54:00Z">
        <w:r>
          <w:rPr>
            <w:sz w:val="22"/>
            <w:szCs w:val="22"/>
          </w:rPr>
          <w:delText xml:space="preserve">Clean </w:delText>
        </w:r>
      </w:del>
      <w:ins w:id="72" w:author="Matthew" w:date="2021-01-15T13:54:00Z">
        <w:r>
          <w:rPr>
            <w:sz w:val="22"/>
            <w:szCs w:val="22"/>
          </w:rPr>
          <w:t xml:space="preserve">As we explore </w:t>
        </w:r>
      </w:ins>
      <w:ins w:id="73" w:author="Matthew" w:date="2021-01-15T13:55:00Z">
        <w:r>
          <w:rPr>
            <w:sz w:val="22"/>
            <w:szCs w:val="22"/>
          </w:rPr>
          <w:t>the realm of c</w:t>
        </w:r>
      </w:ins>
      <w:ins w:id="74" w:author="Matthew" w:date="2021-01-15T13:54:00Z">
        <w:r>
          <w:rPr>
            <w:sz w:val="22"/>
            <w:szCs w:val="22"/>
          </w:rPr>
          <w:t xml:space="preserve">lean </w:t>
        </w:r>
      </w:ins>
      <w:r>
        <w:rPr>
          <w:sz w:val="22"/>
          <w:szCs w:val="22"/>
        </w:rPr>
        <w:t>sources of energy</w:t>
      </w:r>
      <w:ins w:id="75" w:author="Matthew" w:date="2021-01-15T13:55:00Z">
        <w:r>
          <w:rPr>
            <w:sz w:val="22"/>
            <w:szCs w:val="22"/>
          </w:rPr>
          <w:t xml:space="preserve"> </w:t>
        </w:r>
      </w:ins>
      <w:del w:id="76" w:author="Matthew" w:date="2021-01-15T13:55:00Z">
        <w:r>
          <w:rPr>
            <w:sz w:val="22"/>
            <w:szCs w:val="22"/>
          </w:rPr>
          <w:delText xml:space="preserve">, </w:delText>
        </w:r>
      </w:del>
      <w:r>
        <w:rPr>
          <w:sz w:val="22"/>
          <w:szCs w:val="22"/>
        </w:rPr>
        <w:t xml:space="preserve">such as wind and solar farms, </w:t>
      </w:r>
      <w:del w:id="77" w:author="Matthew" w:date="2021-01-15T13:55:00Z">
        <w:r>
          <w:rPr>
            <w:sz w:val="22"/>
            <w:szCs w:val="22"/>
          </w:rPr>
          <w:delText>are one of the ways in which a city can improve their standard of living.</w:delText>
        </w:r>
      </w:del>
    </w:p>
    <w:p>
      <w:pPr>
        <w:pStyle w:val="Normal"/>
        <w:spacing w:lineRule="auto" w:line="360"/>
        <w:jc w:val="both"/>
        <w:rPr>
          <w:sz w:val="22"/>
          <w:szCs w:val="22"/>
          <w:del w:id="80" w:author="Matthew" w:date="2021-01-15T13:55:00Z"/>
        </w:rPr>
      </w:pPr>
      <w:del w:id="79" w:author="Matthew" w:date="2021-01-15T13:55:00Z">
        <w:r>
          <w:rPr>
            <w:sz w:val="22"/>
            <w:szCs w:val="22"/>
          </w:rPr>
        </w:r>
      </w:del>
    </w:p>
    <w:p>
      <w:pPr>
        <w:pStyle w:val="Normal"/>
        <w:spacing w:lineRule="auto" w:line="360"/>
        <w:jc w:val="both"/>
        <w:rPr>
          <w:sz w:val="22"/>
          <w:szCs w:val="22"/>
          <w:del w:id="82" w:author="Matthew" w:date="2021-01-15T13:55:00Z"/>
        </w:rPr>
      </w:pPr>
      <w:del w:id="81" w:author="Matthew" w:date="2021-01-15T13:55:00Z">
        <w:r>
          <w:rPr>
            <w:sz w:val="22"/>
            <w:szCs w:val="22"/>
          </w:rPr>
          <w:delText>Such efforts must be met with effective urban planning which is critical to ensure a healthy environment is created for citizens to work and recreate.</w:delText>
        </w:r>
      </w:del>
    </w:p>
    <w:p>
      <w:pPr>
        <w:pStyle w:val="Normal"/>
        <w:spacing w:lineRule="auto" w:line="360"/>
        <w:jc w:val="both"/>
        <w:rPr>
          <w:sz w:val="22"/>
          <w:szCs w:val="22"/>
          <w:del w:id="84" w:author="Matthew" w:date="2021-01-15T13:55:00Z"/>
        </w:rPr>
      </w:pPr>
      <w:del w:id="83" w:author="Matthew" w:date="2021-01-15T13:55:00Z">
        <w:r>
          <w:rPr>
            <w:sz w:val="22"/>
            <w:szCs w:val="22"/>
          </w:rPr>
        </w:r>
      </w:del>
    </w:p>
    <w:p>
      <w:pPr>
        <w:pStyle w:val="Normal"/>
        <w:spacing w:lineRule="auto" w:line="360"/>
        <w:jc w:val="both"/>
        <w:rPr>
          <w:sz w:val="22"/>
          <w:szCs w:val="22"/>
          <w:ins w:id="90" w:author="Matthew" w:date="2021-01-15T13:58:00Z"/>
        </w:rPr>
      </w:pPr>
      <w:del w:id="85" w:author="Matthew" w:date="2021-01-15T13:55:00Z">
        <w:r>
          <w:rPr>
            <w:sz w:val="22"/>
            <w:szCs w:val="22"/>
          </w:rPr>
          <w:delText xml:space="preserve">As humans encounter overpopulation, it’s important to maintain the efficacy of our infrastructure so that we may avoid a public crisis and create a healthier future for upcoming generations. </w:delText>
        </w:r>
      </w:del>
      <w:ins w:id="86" w:author="Matthew" w:date="2021-01-15T13:55:00Z">
        <w:r>
          <w:rPr>
            <w:sz w:val="22"/>
            <w:szCs w:val="22"/>
          </w:rPr>
          <w:t>I hope to collabor</w:t>
        </w:r>
      </w:ins>
      <w:ins w:id="87" w:author="Matthew" w:date="2021-01-15T13:56:00Z">
        <w:r>
          <w:rPr>
            <w:sz w:val="22"/>
            <w:szCs w:val="22"/>
          </w:rPr>
          <w:t xml:space="preserve">ate with my fellow engineers </w:t>
        </w:r>
      </w:ins>
      <w:ins w:id="88" w:author="Matthew" w:date="2021-01-15T13:57:00Z">
        <w:r>
          <w:rPr>
            <w:sz w:val="22"/>
            <w:szCs w:val="22"/>
          </w:rPr>
          <w:t xml:space="preserve">as we create and nurture future Coruscants, if not </w:t>
        </w:r>
      </w:ins>
      <w:ins w:id="89" w:author="Matthew" w:date="2021-01-15T13:58:00Z">
        <w:r>
          <w:rPr>
            <w:sz w:val="22"/>
            <w:szCs w:val="22"/>
          </w:rPr>
          <w:t>even better.</w:t>
        </w:r>
      </w:ins>
    </w:p>
    <w:p>
      <w:pPr>
        <w:pStyle w:val="Normal"/>
        <w:spacing w:lineRule="auto" w:line="360"/>
        <w:jc w:val="both"/>
        <w:rPr>
          <w:sz w:val="22"/>
          <w:szCs w:val="22"/>
          <w:ins w:id="92" w:author="Matthew" w:date="2021-01-15T13:58:00Z"/>
        </w:rPr>
      </w:pPr>
      <w:ins w:id="91" w:author="Matthew" w:date="2021-01-15T13:58:00Z">
        <w:r>
          <w:rPr>
            <w:sz w:val="22"/>
            <w:szCs w:val="22"/>
          </w:rPr>
        </w:r>
      </w:ins>
    </w:p>
    <w:p>
      <w:pPr>
        <w:pStyle w:val="Normal"/>
        <w:spacing w:lineRule="auto" w:line="360"/>
        <w:jc w:val="both"/>
        <w:rPr>
          <w:sz w:val="22"/>
          <w:szCs w:val="22"/>
          <w:ins w:id="94" w:author="Matthew" w:date="2021-01-15T13:58:00Z"/>
        </w:rPr>
      </w:pPr>
      <w:ins w:id="93" w:author="Matthew" w:date="2021-01-15T13:58:00Z">
        <w:r>
          <w:rPr>
            <w:sz w:val="22"/>
            <w:szCs w:val="22"/>
          </w:rPr>
        </w:r>
      </w:ins>
    </w:p>
    <w:p>
      <w:pPr>
        <w:pStyle w:val="Normal"/>
        <w:spacing w:lineRule="auto" w:line="360"/>
        <w:jc w:val="both"/>
        <w:rPr>
          <w:sz w:val="22"/>
          <w:szCs w:val="22"/>
          <w:ins w:id="96" w:author="Matthew" w:date="2021-01-15T13:58:00Z"/>
        </w:rPr>
      </w:pPr>
      <w:ins w:id="95" w:author="Matthew" w:date="2021-01-15T13:58:00Z">
        <w:r>
          <w:rPr>
            <w:sz w:val="22"/>
            <w:szCs w:val="22"/>
          </w:rPr>
        </w:r>
      </w:ins>
    </w:p>
    <w:p>
      <w:pPr>
        <w:pStyle w:val="Normal"/>
        <w:spacing w:lineRule="auto" w:line="276"/>
        <w:jc w:val="both"/>
        <w:rPr>
          <w:rFonts w:ascii="Times New Roman" w:hAnsi="Times New Roman" w:cs="Times New Roman"/>
          <w:ins w:id="98" w:author="Matthew" w:date="2021-01-15T14:01:00Z"/>
          <w:i/>
          <w:i/>
          <w:iCs/>
          <w:sz w:val="22"/>
          <w:szCs w:val="22"/>
        </w:rPr>
      </w:pPr>
      <w:ins w:id="97" w:author="Matthew" w:date="2021-01-15T13:58:00Z">
        <w:r>
          <w:rPr>
            <w:rFonts w:cs="Times New Roman" w:ascii="Times New Roman" w:hAnsi="Times New Roman"/>
            <w:i/>
            <w:iCs/>
            <w:sz w:val="22"/>
            <w:szCs w:val="22"/>
          </w:rPr>
          <w:t>Hi Ravi,</w:t>
        </w:r>
      </w:ins>
    </w:p>
    <w:p>
      <w:pPr>
        <w:pStyle w:val="Normal"/>
        <w:spacing w:lineRule="auto" w:line="276"/>
        <w:jc w:val="both"/>
        <w:rPr>
          <w:rFonts w:ascii="Times New Roman" w:hAnsi="Times New Roman" w:cs="Times New Roman"/>
          <w:ins w:id="100" w:author="Matthew" w:date="2021-01-15T13:58:00Z"/>
          <w:i/>
          <w:i/>
          <w:iCs/>
          <w:sz w:val="22"/>
          <w:szCs w:val="22"/>
        </w:rPr>
      </w:pPr>
      <w:ins w:id="99" w:author="Matthew" w:date="2021-01-15T13:58:00Z">
        <w:r>
          <w:rPr>
            <w:rFonts w:cs="Times New Roman" w:ascii="Times New Roman" w:hAnsi="Times New Roman"/>
            <w:i/>
            <w:iCs/>
            <w:sz w:val="22"/>
            <w:szCs w:val="22"/>
          </w:rPr>
        </w:r>
      </w:ins>
    </w:p>
    <w:p>
      <w:pPr>
        <w:pStyle w:val="Normal"/>
        <w:spacing w:lineRule="auto" w:line="276"/>
        <w:jc w:val="both"/>
        <w:rPr>
          <w:rFonts w:ascii="Times New Roman" w:hAnsi="Times New Roman" w:cs="Times New Roman"/>
          <w:ins w:id="104" w:author="Matthew" w:date="2021-01-15T14:01:00Z"/>
          <w:i/>
          <w:i/>
          <w:iCs/>
          <w:sz w:val="22"/>
          <w:szCs w:val="22"/>
        </w:rPr>
      </w:pPr>
      <w:ins w:id="101" w:author="Matthew" w:date="2021-01-15T13:58:00Z">
        <w:r>
          <w:rPr>
            <w:rFonts w:cs="Times New Roman" w:ascii="Times New Roman" w:hAnsi="Times New Roman"/>
            <w:i/>
            <w:iCs/>
            <w:sz w:val="22"/>
            <w:szCs w:val="22"/>
          </w:rPr>
          <w:t>Good job!</w:t>
        </w:r>
      </w:ins>
      <w:ins w:id="102" w:author="Matthew" w:date="2021-01-15T13:59:00Z">
        <w:r>
          <w:rPr>
            <w:rFonts w:cs="Times New Roman" w:ascii="Times New Roman" w:hAnsi="Times New Roman"/>
            <w:i/>
            <w:iCs/>
            <w:sz w:val="22"/>
            <w:szCs w:val="22"/>
          </w:rPr>
          <w:t xml:space="preserve"> I think you managed to briefly answer the “why” to your choice of Challenge in</w:t>
        </w:r>
      </w:ins>
      <w:ins w:id="103" w:author="Matthew" w:date="2021-01-15T14:00:00Z">
        <w:r>
          <w:rPr>
            <w:rFonts w:cs="Times New Roman" w:ascii="Times New Roman" w:hAnsi="Times New Roman"/>
            <w:i/>
            <w:iCs/>
            <w:sz w:val="22"/>
            <w:szCs w:val="22"/>
          </w:rPr>
          <w:t xml:space="preserve"> a nutshell, which would’ve been nice to expand should the word limit be higher.</w:t>
        </w:r>
      </w:ins>
    </w:p>
    <w:p>
      <w:pPr>
        <w:pStyle w:val="Normal"/>
        <w:spacing w:lineRule="auto" w:line="276"/>
        <w:jc w:val="both"/>
        <w:rPr>
          <w:rFonts w:ascii="Times New Roman" w:hAnsi="Times New Roman" w:cs="Times New Roman"/>
          <w:ins w:id="106" w:author="Matthew" w:date="2021-01-15T14:00:00Z"/>
          <w:i/>
          <w:i/>
          <w:iCs/>
          <w:sz w:val="22"/>
          <w:szCs w:val="22"/>
        </w:rPr>
      </w:pPr>
      <w:ins w:id="105" w:author="Matthew" w:date="2021-01-15T14:00:00Z">
        <w:r>
          <w:rPr>
            <w:rFonts w:cs="Times New Roman" w:ascii="Times New Roman" w:hAnsi="Times New Roman"/>
            <w:i/>
            <w:iCs/>
            <w:sz w:val="22"/>
            <w:szCs w:val="22"/>
          </w:rPr>
        </w:r>
      </w:ins>
    </w:p>
    <w:p>
      <w:pPr>
        <w:pStyle w:val="Normal"/>
        <w:spacing w:lineRule="auto" w:line="276"/>
        <w:jc w:val="both"/>
        <w:rPr>
          <w:rFonts w:ascii="Times New Roman" w:hAnsi="Times New Roman" w:cs="Times New Roman"/>
          <w:ins w:id="108" w:author="Matthew" w:date="2021-01-15T14:01:00Z"/>
          <w:i/>
          <w:i/>
          <w:iCs/>
          <w:sz w:val="22"/>
          <w:szCs w:val="22"/>
        </w:rPr>
      </w:pPr>
      <w:ins w:id="107" w:author="Matthew" w:date="2021-01-15T14:00:00Z">
        <w:r>
          <w:rPr>
            <w:rFonts w:cs="Times New Roman" w:ascii="Times New Roman" w:hAnsi="Times New Roman"/>
            <w:i/>
            <w:iCs/>
            <w:sz w:val="22"/>
            <w:szCs w:val="22"/>
          </w:rPr>
          <w:t>At any rate, keep up the good work!</w:t>
        </w:r>
      </w:ins>
    </w:p>
    <w:p>
      <w:pPr>
        <w:pStyle w:val="Normal"/>
        <w:spacing w:lineRule="auto" w:line="276"/>
        <w:jc w:val="both"/>
        <w:rPr>
          <w:rFonts w:ascii="Times New Roman" w:hAnsi="Times New Roman" w:cs="Times New Roman"/>
          <w:ins w:id="110" w:author="Matthew" w:date="2021-01-15T14:00:00Z"/>
          <w:i/>
          <w:i/>
          <w:iCs/>
          <w:sz w:val="22"/>
          <w:szCs w:val="22"/>
        </w:rPr>
      </w:pPr>
      <w:ins w:id="109" w:author="Matthew" w:date="2021-01-15T14:00:00Z">
        <w:r>
          <w:rPr>
            <w:rFonts w:cs="Times New Roman" w:ascii="Times New Roman" w:hAnsi="Times New Roman"/>
            <w:i/>
            <w:iCs/>
            <w:sz w:val="22"/>
            <w:szCs w:val="22"/>
          </w:rPr>
        </w:r>
      </w:ins>
    </w:p>
    <w:p>
      <w:pPr>
        <w:pStyle w:val="Normal"/>
        <w:spacing w:lineRule="auto" w:line="480"/>
        <w:jc w:val="both"/>
        <w:pPrChange w:id="0" w:author="Matthew" w:date="2021-01-15T13:59:00Z">
          <w:pPr>
            <w:spacing w:lineRule="auto" w:line="360"/>
          </w:pPr>
        </w:pPrChange>
        <w:rPr/>
      </w:pPr>
      <w:ins w:id="111" w:author="Matthew" w:date="2021-01-15T14:00:00Z">
        <w:r>
          <w:rPr>
            <w:rFonts w:cs="Times New Roman" w:ascii="Times New Roman" w:hAnsi="Times New Roman"/>
            <w:i/>
            <w:iCs/>
            <w:sz w:val="22"/>
            <w:szCs w:val="22"/>
          </w:rPr>
          <w:t>- Matthew</w:t>
        </w:r>
      </w:ins>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Paul Edison" w:date="2021-01-15T14:29:28Z" w:initials="PE">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 xml:space="preserve">Omit. Start with ‘The setting’ instead. Otherwise, it’s unclear who’s forgetting what here. </w:t>
      </w:r>
    </w:p>
  </w:comment>
  <w:comment w:id="1" w:author="Paul Edison" w:date="2021-01-15T14:29:54Z" w:initials="PE">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Unimportant</w:t>
      </w:r>
    </w:p>
  </w:comment>
  <w:comment w:id="2" w:author="Paul Edison" w:date="2021-01-15T14:31:34Z" w:initials="PE">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omit</w:t>
      </w:r>
    </w:p>
  </w:comment>
  <w:comment w:id="3" w:author="Paul Edison" w:date="2021-01-15T14:32:22Z" w:initials="PE">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 xml:space="preserve">Not a bad answer, but doesn’t jump off the page for me. I think you can improve this further by being more specific here, thus showing off your maturity of thinking as well. In other words, instead of saying, ‘solar energy will make a better world!’, explain some specific tech that might help would make this stronger.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29152b"/>
    <w:rPr>
      <w:color w:val="0563C1" w:themeColor="hyperlink"/>
      <w:u w:val="single"/>
    </w:rPr>
  </w:style>
  <w:style w:type="character" w:styleId="UnresolvedMention">
    <w:name w:val="Unresolved Mention"/>
    <w:basedOn w:val="DefaultParagraphFont"/>
    <w:uiPriority w:val="99"/>
    <w:semiHidden/>
    <w:unhideWhenUsed/>
    <w:qFormat/>
    <w:rsid w:val="0029152b"/>
    <w:rPr>
      <w:color w:val="605E5C"/>
      <w:shd w:fill="E1DFDD" w:val="clear"/>
    </w:rPr>
  </w:style>
  <w:style w:type="character" w:styleId="FollowedHyperlink">
    <w:name w:val="FollowedHyperlink"/>
    <w:basedOn w:val="DefaultParagraphFont"/>
    <w:uiPriority w:val="99"/>
    <w:semiHidden/>
    <w:unhideWhenUsed/>
    <w:qFormat/>
    <w:rsid w:val="00ea2e2c"/>
    <w:rPr>
      <w:color w:val="954F72" w:themeColor="followedHyperlink"/>
      <w:u w:val="single"/>
    </w:rPr>
  </w:style>
  <w:style w:type="character" w:styleId="Annotationreference">
    <w:name w:val="annotation reference"/>
    <w:basedOn w:val="DefaultParagraphFont"/>
    <w:uiPriority w:val="99"/>
    <w:semiHidden/>
    <w:unhideWhenUsed/>
    <w:qFormat/>
    <w:rsid w:val="00701788"/>
    <w:rPr>
      <w:sz w:val="16"/>
      <w:szCs w:val="16"/>
    </w:rPr>
  </w:style>
  <w:style w:type="character" w:styleId="CommentTextChar" w:customStyle="1">
    <w:name w:val="Comment Text Char"/>
    <w:basedOn w:val="DefaultParagraphFont"/>
    <w:link w:val="CommentText"/>
    <w:uiPriority w:val="99"/>
    <w:semiHidden/>
    <w:qFormat/>
    <w:rsid w:val="00701788"/>
    <w:rPr>
      <w:sz w:val="20"/>
      <w:szCs w:val="20"/>
    </w:rPr>
  </w:style>
  <w:style w:type="character" w:styleId="CommentSubjectChar" w:customStyle="1">
    <w:name w:val="Comment Subject Char"/>
    <w:basedOn w:val="CommentTextChar"/>
    <w:link w:val="CommentSubject"/>
    <w:uiPriority w:val="99"/>
    <w:semiHidden/>
    <w:qFormat/>
    <w:rsid w:val="00701788"/>
    <w:rPr>
      <w:b/>
      <w:bCs/>
      <w:sz w:val="20"/>
      <w:szCs w:val="20"/>
    </w:rPr>
  </w:style>
  <w:style w:type="character" w:styleId="ListLabel1">
    <w:name w:val="ListLabel 1"/>
    <w:qFormat/>
    <w:rPr>
      <w:i/>
      <w:i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Annotationtext">
    <w:name w:val="annotation text"/>
    <w:basedOn w:val="Normal"/>
    <w:link w:val="CommentTextChar"/>
    <w:uiPriority w:val="99"/>
    <w:semiHidden/>
    <w:unhideWhenUsed/>
    <w:qFormat/>
    <w:rsid w:val="00701788"/>
    <w:pPr/>
    <w:rPr>
      <w:sz w:val="20"/>
      <w:szCs w:val="20"/>
    </w:rPr>
  </w:style>
  <w:style w:type="paragraph" w:styleId="Annotationsubject">
    <w:name w:val="annotation subject"/>
    <w:basedOn w:val="Annotationtext"/>
    <w:next w:val="Annotationtext"/>
    <w:link w:val="CommentSubjectChar"/>
    <w:uiPriority w:val="99"/>
    <w:semiHidden/>
    <w:unhideWhenUsed/>
    <w:qFormat/>
    <w:rsid w:val="00701788"/>
    <w:pPr/>
    <w:rPr>
      <w:b/>
      <w:bCs/>
    </w:rPr>
  </w:style>
  <w:style w:type="paragraph" w:styleId="ListParagraph">
    <w:name w:val="List Paragraph"/>
    <w:basedOn w:val="Normal"/>
    <w:uiPriority w:val="34"/>
    <w:qFormat/>
    <w:rsid w:val="000d1be4"/>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gineeringchallenges.org/" TargetMode="External"/><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0E2ED-979F-F64F-B128-3DD980A43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Application>LibreOffice/6.2.5.2$Windows_X86_64 LibreOffice_project/1ec314fa52f458adc18c4f025c545a4e8b22c159</Application>
  <Pages>2</Pages>
  <Words>375</Words>
  <Characters>1968</Characters>
  <CharactersWithSpaces>2339</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2021-01-13T15:10:00Z</dcterms:created>
  <dc:creator>Microsoft Office User</dc:creator>
  <dc:description/>
  <dc:language>en-US</dc:language>
  <cp:lastModifiedBy>Paul Edison</cp:lastModifiedBy>
  <dcterms:modified xsi:type="dcterms:W3CDTF">2021-01-15T14:36:45Z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