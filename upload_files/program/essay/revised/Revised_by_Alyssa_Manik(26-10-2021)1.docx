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77EED" w14:textId="5CA22F7C" w:rsidR="001B228A" w:rsidRPr="001B228A" w:rsidRDefault="00B17131" w:rsidP="001B228A">
      <w:pPr>
        <w:jc w:val="both"/>
        <w:rPr>
          <w:rFonts w:ascii="Times New Roman" w:eastAsia="Times New Roman" w:hAnsi="Times New Roman" w:cs="Times New Roman"/>
        </w:rPr>
      </w:pPr>
      <w:r>
        <w:rPr>
          <w:rFonts w:ascii="Calibri" w:eastAsia="Times New Roman" w:hAnsi="Calibri" w:cs="Calibri"/>
          <w:b/>
          <w:bCs/>
          <w:color w:val="000000"/>
        </w:rPr>
        <w:t xml:space="preserve">UW’s prompt: </w:t>
      </w:r>
      <w:r w:rsidR="001B228A" w:rsidRPr="001B228A">
        <w:rPr>
          <w:rFonts w:ascii="Calibri" w:eastAsia="Times New Roman" w:hAnsi="Calibri" w:cs="Calibri"/>
          <w:b/>
          <w:bCs/>
          <w:color w:val="000000"/>
        </w:rPr>
        <w:t>Tell a story from your life, describing an experience that either demonstrates your character or helped to shape it: (650 words max)</w:t>
      </w:r>
    </w:p>
    <w:p w14:paraId="5260A5E7" w14:textId="64643345" w:rsidR="001B228A" w:rsidRDefault="001B228A" w:rsidP="001B228A">
      <w:pPr>
        <w:jc w:val="both"/>
        <w:rPr>
          <w:rFonts w:ascii="Calibri" w:eastAsia="Times New Roman" w:hAnsi="Calibri" w:cs="Calibri"/>
          <w:color w:val="000000"/>
        </w:rPr>
      </w:pPr>
    </w:p>
    <w:p w14:paraId="1916E898" w14:textId="7F5FDF50" w:rsidR="00B17131" w:rsidRPr="00B17131" w:rsidRDefault="00B17131" w:rsidP="00B17131">
      <w:pPr>
        <w:jc w:val="both"/>
        <w:rPr>
          <w:rFonts w:ascii="Calibri" w:eastAsia="Times New Roman" w:hAnsi="Calibri" w:cs="Calibri"/>
          <w:b/>
          <w:bCs/>
          <w:i/>
          <w:iCs/>
          <w:color w:val="FF0000"/>
          <w:sz w:val="22"/>
          <w:szCs w:val="22"/>
        </w:rPr>
      </w:pPr>
      <w:r w:rsidRPr="00B17131">
        <w:rPr>
          <w:rFonts w:ascii="Calibri" w:eastAsia="Times New Roman" w:hAnsi="Calibri" w:cs="Calibri"/>
          <w:b/>
          <w:bCs/>
          <w:i/>
          <w:iCs/>
          <w:color w:val="FF0000"/>
          <w:sz w:val="22"/>
          <w:szCs w:val="22"/>
        </w:rPr>
        <w:t xml:space="preserve">We also want to also use this for </w:t>
      </w:r>
      <w:proofErr w:type="spellStart"/>
      <w:r w:rsidRPr="00B17131">
        <w:rPr>
          <w:rFonts w:ascii="Calibri" w:eastAsia="Times New Roman" w:hAnsi="Calibri" w:cs="Calibri"/>
          <w:b/>
          <w:bCs/>
          <w:i/>
          <w:iCs/>
          <w:color w:val="FF0000"/>
          <w:sz w:val="22"/>
          <w:szCs w:val="22"/>
        </w:rPr>
        <w:t>CommonApp</w:t>
      </w:r>
      <w:proofErr w:type="spellEnd"/>
      <w:r w:rsidRPr="00B17131">
        <w:rPr>
          <w:rFonts w:ascii="Calibri" w:eastAsia="Times New Roman" w:hAnsi="Calibri" w:cs="Calibri"/>
          <w:b/>
          <w:bCs/>
          <w:i/>
          <w:iCs/>
          <w:color w:val="FF0000"/>
          <w:sz w:val="22"/>
          <w:szCs w:val="22"/>
        </w:rPr>
        <w:t xml:space="preserve"> essay. we're still contemplating between two prompts. Perhaps the editors can help with deciding which prompt best reflect the current essay: </w:t>
      </w:r>
    </w:p>
    <w:p w14:paraId="1EE5C83E" w14:textId="77777777" w:rsidR="00B17131" w:rsidRPr="00B17131" w:rsidRDefault="00B17131" w:rsidP="00B17131">
      <w:pPr>
        <w:jc w:val="both"/>
        <w:rPr>
          <w:rFonts w:ascii="Calibri" w:eastAsia="Times New Roman" w:hAnsi="Calibri" w:cs="Calibri"/>
          <w:b/>
          <w:bCs/>
          <w:i/>
          <w:iCs/>
          <w:color w:val="FF0000"/>
          <w:sz w:val="22"/>
          <w:szCs w:val="22"/>
        </w:rPr>
      </w:pPr>
    </w:p>
    <w:p w14:paraId="703FAEC3" w14:textId="77777777" w:rsidR="00B17131" w:rsidRPr="00B17131" w:rsidRDefault="00B17131" w:rsidP="00B17131">
      <w:pPr>
        <w:jc w:val="both"/>
        <w:rPr>
          <w:rFonts w:ascii="Calibri" w:eastAsia="Times New Roman" w:hAnsi="Calibri" w:cs="Calibri"/>
          <w:b/>
          <w:bCs/>
          <w:i/>
          <w:iCs/>
          <w:color w:val="FF0000"/>
          <w:sz w:val="22"/>
          <w:szCs w:val="22"/>
        </w:rPr>
      </w:pPr>
      <w:r w:rsidRPr="00B17131">
        <w:rPr>
          <w:rFonts w:ascii="Calibri" w:eastAsia="Times New Roman" w:hAnsi="Calibri" w:cs="Calibri"/>
          <w:b/>
          <w:bCs/>
          <w:i/>
          <w:iCs/>
          <w:color w:val="FF0000"/>
          <w:sz w:val="22"/>
          <w:szCs w:val="22"/>
        </w:rPr>
        <w:t xml:space="preserve">- The lessons we take </w:t>
      </w:r>
      <w:commentRangeStart w:id="0"/>
      <w:r w:rsidRPr="00B17131">
        <w:rPr>
          <w:rFonts w:ascii="Calibri" w:eastAsia="Times New Roman" w:hAnsi="Calibri" w:cs="Calibri"/>
          <w:b/>
          <w:bCs/>
          <w:i/>
          <w:iCs/>
          <w:color w:val="FF0000"/>
          <w:sz w:val="22"/>
          <w:szCs w:val="22"/>
        </w:rPr>
        <w:t xml:space="preserve">from obstacles we encounter </w:t>
      </w:r>
      <w:commentRangeEnd w:id="0"/>
      <w:r w:rsidR="00441F2A">
        <w:rPr>
          <w:rStyle w:val="CommentReference"/>
        </w:rPr>
        <w:commentReference w:id="0"/>
      </w:r>
      <w:r w:rsidRPr="00B17131">
        <w:rPr>
          <w:rFonts w:ascii="Calibri" w:eastAsia="Times New Roman" w:hAnsi="Calibri" w:cs="Calibri"/>
          <w:b/>
          <w:bCs/>
          <w:i/>
          <w:iCs/>
          <w:color w:val="FF0000"/>
          <w:sz w:val="22"/>
          <w:szCs w:val="22"/>
        </w:rPr>
        <w:t xml:space="preserve">can be fundamental to later success. Recount a time when you faced a challenge, setback, or failure. </w:t>
      </w:r>
      <w:commentRangeStart w:id="1"/>
      <w:r w:rsidRPr="00B17131">
        <w:rPr>
          <w:rFonts w:ascii="Calibri" w:eastAsia="Times New Roman" w:hAnsi="Calibri" w:cs="Calibri"/>
          <w:b/>
          <w:bCs/>
          <w:i/>
          <w:iCs/>
          <w:color w:val="FF0000"/>
          <w:sz w:val="22"/>
          <w:szCs w:val="22"/>
        </w:rPr>
        <w:t>How did it affect you, and what did you learn from the experience?</w:t>
      </w:r>
      <w:commentRangeEnd w:id="1"/>
      <w:r w:rsidR="00441F2A">
        <w:rPr>
          <w:rStyle w:val="CommentReference"/>
        </w:rPr>
        <w:commentReference w:id="1"/>
      </w:r>
    </w:p>
    <w:p w14:paraId="5620708A" w14:textId="77777777" w:rsidR="00B17131" w:rsidRPr="00B17131" w:rsidRDefault="00B17131" w:rsidP="00B17131">
      <w:pPr>
        <w:jc w:val="both"/>
        <w:rPr>
          <w:rFonts w:ascii="Calibri" w:eastAsia="Times New Roman" w:hAnsi="Calibri" w:cs="Calibri"/>
          <w:b/>
          <w:bCs/>
          <w:i/>
          <w:iCs/>
          <w:color w:val="FF0000"/>
          <w:sz w:val="22"/>
          <w:szCs w:val="22"/>
        </w:rPr>
      </w:pPr>
    </w:p>
    <w:p w14:paraId="358A4828" w14:textId="77777777" w:rsidR="00B17131" w:rsidRPr="00B17131" w:rsidRDefault="00B17131" w:rsidP="00B17131">
      <w:pPr>
        <w:jc w:val="both"/>
        <w:rPr>
          <w:rFonts w:ascii="Calibri" w:eastAsia="Times New Roman" w:hAnsi="Calibri" w:cs="Calibri"/>
          <w:b/>
          <w:bCs/>
          <w:i/>
          <w:iCs/>
          <w:color w:val="FF0000"/>
          <w:sz w:val="22"/>
          <w:szCs w:val="22"/>
        </w:rPr>
      </w:pPr>
      <w:r w:rsidRPr="00B17131">
        <w:rPr>
          <w:rFonts w:ascii="Calibri" w:eastAsia="Times New Roman" w:hAnsi="Calibri" w:cs="Calibri"/>
          <w:b/>
          <w:bCs/>
          <w:i/>
          <w:iCs/>
          <w:color w:val="FF0000"/>
          <w:sz w:val="22"/>
          <w:szCs w:val="22"/>
        </w:rPr>
        <w:t xml:space="preserve">- Discuss an accomplishment, event, or realization that sparked a period of personal growth and a </w:t>
      </w:r>
      <w:commentRangeStart w:id="2"/>
      <w:r w:rsidRPr="00B17131">
        <w:rPr>
          <w:rFonts w:ascii="Calibri" w:eastAsia="Times New Roman" w:hAnsi="Calibri" w:cs="Calibri"/>
          <w:b/>
          <w:bCs/>
          <w:i/>
          <w:iCs/>
          <w:color w:val="FF0000"/>
          <w:sz w:val="22"/>
          <w:szCs w:val="22"/>
        </w:rPr>
        <w:t>new understanding of yourself or others.</w:t>
      </w:r>
      <w:commentRangeEnd w:id="2"/>
      <w:r w:rsidR="00441F2A">
        <w:rPr>
          <w:rStyle w:val="CommentReference"/>
        </w:rPr>
        <w:commentReference w:id="2"/>
      </w:r>
    </w:p>
    <w:p w14:paraId="14FF0133" w14:textId="77777777" w:rsidR="00B17131" w:rsidRPr="00B17131" w:rsidRDefault="00B17131" w:rsidP="00B17131">
      <w:pPr>
        <w:jc w:val="both"/>
        <w:rPr>
          <w:rFonts w:ascii="Calibri" w:eastAsia="Times New Roman" w:hAnsi="Calibri" w:cs="Calibri"/>
          <w:b/>
          <w:bCs/>
          <w:i/>
          <w:iCs/>
          <w:color w:val="FF0000"/>
          <w:sz w:val="22"/>
          <w:szCs w:val="22"/>
        </w:rPr>
      </w:pPr>
    </w:p>
    <w:p w14:paraId="730FB85A" w14:textId="15DDACC4" w:rsidR="00B17131" w:rsidRPr="00B17131" w:rsidRDefault="00B17131" w:rsidP="00B17131">
      <w:pPr>
        <w:jc w:val="both"/>
        <w:rPr>
          <w:rFonts w:ascii="Calibri" w:eastAsia="Times New Roman" w:hAnsi="Calibri" w:cs="Calibri"/>
          <w:b/>
          <w:bCs/>
          <w:i/>
          <w:iCs/>
          <w:color w:val="FF0000"/>
          <w:sz w:val="22"/>
          <w:szCs w:val="22"/>
        </w:rPr>
      </w:pPr>
      <w:r w:rsidRPr="00B17131">
        <w:rPr>
          <w:rFonts w:ascii="Calibri" w:eastAsia="Times New Roman" w:hAnsi="Calibri" w:cs="Calibri"/>
          <w:b/>
          <w:bCs/>
          <w:i/>
          <w:iCs/>
          <w:color w:val="FF0000"/>
          <w:sz w:val="22"/>
          <w:szCs w:val="22"/>
        </w:rPr>
        <w:t>Thank you</w:t>
      </w:r>
    </w:p>
    <w:p w14:paraId="1BB0B560" w14:textId="77777777" w:rsidR="00B17131" w:rsidRDefault="00B17131" w:rsidP="001B228A">
      <w:pPr>
        <w:jc w:val="both"/>
        <w:rPr>
          <w:rFonts w:ascii="Calibri" w:eastAsia="Times New Roman" w:hAnsi="Calibri" w:cs="Calibri"/>
          <w:color w:val="000000"/>
        </w:rPr>
      </w:pPr>
    </w:p>
    <w:p w14:paraId="45BD2C8E" w14:textId="06F3CF34" w:rsidR="001B228A" w:rsidRPr="001B228A" w:rsidRDefault="001B228A" w:rsidP="001B228A">
      <w:pPr>
        <w:jc w:val="both"/>
        <w:rPr>
          <w:rFonts w:ascii="Times New Roman" w:eastAsia="Times New Roman" w:hAnsi="Times New Roman" w:cs="Times New Roman"/>
        </w:rPr>
      </w:pPr>
      <w:r w:rsidRPr="001B228A">
        <w:rPr>
          <w:rFonts w:ascii="Calibri" w:eastAsia="Times New Roman" w:hAnsi="Calibri" w:cs="Calibri"/>
          <w:color w:val="000000"/>
        </w:rPr>
        <w:t xml:space="preserve">Monkeys and Chris Evans’ physique… These are why I got into </w:t>
      </w:r>
      <w:commentRangeStart w:id="3"/>
      <w:r w:rsidRPr="001B228A">
        <w:rPr>
          <w:rFonts w:ascii="Calibri" w:eastAsia="Times New Roman" w:hAnsi="Calibri" w:cs="Calibri"/>
          <w:color w:val="000000"/>
        </w:rPr>
        <w:t>calisthenics</w:t>
      </w:r>
      <w:commentRangeEnd w:id="3"/>
      <w:r w:rsidR="00D31667">
        <w:rPr>
          <w:rStyle w:val="CommentReference"/>
        </w:rPr>
        <w:commentReference w:id="3"/>
      </w:r>
      <w:r w:rsidRPr="001B228A">
        <w:rPr>
          <w:rFonts w:ascii="Calibri" w:eastAsia="Times New Roman" w:hAnsi="Calibri" w:cs="Calibri"/>
          <w:color w:val="000000"/>
        </w:rPr>
        <w:t>.</w:t>
      </w:r>
    </w:p>
    <w:p w14:paraId="056310FE" w14:textId="77777777" w:rsidR="001B228A" w:rsidRPr="001B228A" w:rsidRDefault="001B228A" w:rsidP="001B228A">
      <w:pPr>
        <w:rPr>
          <w:rFonts w:ascii="Times New Roman" w:eastAsia="Times New Roman" w:hAnsi="Times New Roman" w:cs="Times New Roman"/>
        </w:rPr>
      </w:pPr>
    </w:p>
    <w:p w14:paraId="448F85BD" w14:textId="77777777" w:rsidR="001B228A" w:rsidRPr="001B228A" w:rsidRDefault="001B228A" w:rsidP="001B228A">
      <w:pPr>
        <w:jc w:val="both"/>
        <w:rPr>
          <w:rFonts w:ascii="Times New Roman" w:eastAsia="Times New Roman" w:hAnsi="Times New Roman" w:cs="Times New Roman"/>
        </w:rPr>
      </w:pPr>
      <w:r w:rsidRPr="001B228A">
        <w:rPr>
          <w:rFonts w:ascii="Calibri" w:eastAsia="Times New Roman" w:hAnsi="Calibri" w:cs="Calibri"/>
          <w:color w:val="000000"/>
        </w:rPr>
        <w:t xml:space="preserve">This combination may sound weird, but who wouldn’t want to look like a super-soldier while having the agility of a monkey? I know I would: an intimidating look and agile movements would definitely </w:t>
      </w:r>
      <w:commentRangeStart w:id="4"/>
      <w:r w:rsidRPr="001B228A">
        <w:rPr>
          <w:rFonts w:ascii="Calibri" w:eastAsia="Times New Roman" w:hAnsi="Calibri" w:cs="Calibri"/>
          <w:color w:val="000000"/>
        </w:rPr>
        <w:t>help my game in boxing</w:t>
      </w:r>
      <w:commentRangeEnd w:id="4"/>
      <w:r w:rsidR="00D31667">
        <w:rPr>
          <w:rStyle w:val="CommentReference"/>
        </w:rPr>
        <w:commentReference w:id="4"/>
      </w:r>
      <w:r w:rsidRPr="001B228A">
        <w:rPr>
          <w:rFonts w:ascii="Calibri" w:eastAsia="Times New Roman" w:hAnsi="Calibri" w:cs="Calibri"/>
          <w:color w:val="000000"/>
        </w:rPr>
        <w:t>. </w:t>
      </w:r>
    </w:p>
    <w:p w14:paraId="510A769B" w14:textId="77777777" w:rsidR="001B228A" w:rsidRPr="001B228A" w:rsidRDefault="001B228A" w:rsidP="001B228A">
      <w:pPr>
        <w:rPr>
          <w:rFonts w:ascii="Times New Roman" w:eastAsia="Times New Roman" w:hAnsi="Times New Roman" w:cs="Times New Roman"/>
        </w:rPr>
      </w:pPr>
    </w:p>
    <w:p w14:paraId="1974F513" w14:textId="3306A18F" w:rsidR="001B228A" w:rsidRPr="001B228A" w:rsidRDefault="001B228A" w:rsidP="001B228A">
      <w:pPr>
        <w:jc w:val="both"/>
        <w:rPr>
          <w:rFonts w:ascii="Times New Roman" w:eastAsia="Times New Roman" w:hAnsi="Times New Roman" w:cs="Times New Roman"/>
        </w:rPr>
      </w:pPr>
      <w:r w:rsidRPr="001B228A">
        <w:rPr>
          <w:rFonts w:ascii="Calibri" w:eastAsia="Times New Roman" w:hAnsi="Calibri" w:cs="Calibri"/>
          <w:color w:val="000000"/>
        </w:rPr>
        <w:t xml:space="preserve">Searching for a method to achieve both, I landed on a </w:t>
      </w:r>
      <w:r w:rsidR="006F1D64" w:rsidRPr="001B228A">
        <w:rPr>
          <w:rFonts w:ascii="Calibri" w:eastAsia="Times New Roman" w:hAnsi="Calibri" w:cs="Calibri"/>
          <w:color w:val="000000"/>
        </w:rPr>
        <w:t>YouTube</w:t>
      </w:r>
      <w:r w:rsidRPr="001B228A">
        <w:rPr>
          <w:rFonts w:ascii="Calibri" w:eastAsia="Times New Roman" w:hAnsi="Calibri" w:cs="Calibri"/>
          <w:color w:val="000000"/>
        </w:rPr>
        <w:t xml:space="preserve"> video of a person propping himself up perpendicular to the pole: a literal human flag. It was as if he had defied the laws of gravity, and all I could think of was how much it reminded me of a monkey’s complete control of its body. I went bananas over it. Ever since, calisthenics has easily become my way of working out for the last three years.</w:t>
      </w:r>
    </w:p>
    <w:p w14:paraId="36EA886F" w14:textId="77777777" w:rsidR="001B228A" w:rsidRPr="001B228A" w:rsidRDefault="001B228A" w:rsidP="001B228A">
      <w:pPr>
        <w:rPr>
          <w:rFonts w:ascii="Times New Roman" w:eastAsia="Times New Roman" w:hAnsi="Times New Roman" w:cs="Times New Roman"/>
        </w:rPr>
      </w:pPr>
    </w:p>
    <w:p w14:paraId="5E80DC72" w14:textId="77777777" w:rsidR="001B228A" w:rsidRPr="001B228A" w:rsidRDefault="001B228A" w:rsidP="001B228A">
      <w:pPr>
        <w:jc w:val="both"/>
        <w:rPr>
          <w:rFonts w:ascii="Times New Roman" w:eastAsia="Times New Roman" w:hAnsi="Times New Roman" w:cs="Times New Roman"/>
        </w:rPr>
      </w:pPr>
      <w:r w:rsidRPr="001B228A">
        <w:rPr>
          <w:rFonts w:ascii="Calibri" w:eastAsia="Times New Roman" w:hAnsi="Calibri" w:cs="Calibri"/>
          <w:color w:val="000000"/>
        </w:rPr>
        <w:t>A year into calisthenics, I felt phenomenal. It felt like I was improving at an unbelievable rate.</w:t>
      </w:r>
      <w:r w:rsidRPr="001B228A">
        <w:rPr>
          <w:rFonts w:ascii="Calibri" w:eastAsia="Times New Roman" w:hAnsi="Calibri" w:cs="Calibri"/>
          <w:color w:val="0000FF"/>
        </w:rPr>
        <w:t xml:space="preserve"> </w:t>
      </w:r>
      <w:r w:rsidRPr="001B228A">
        <w:rPr>
          <w:rFonts w:ascii="Calibri" w:eastAsia="Times New Roman" w:hAnsi="Calibri" w:cs="Calibri"/>
          <w:color w:val="000000"/>
        </w:rPr>
        <w:t xml:space="preserve">I truly believed I was good enough to become a personal trainer, or so I thought until I tried coaching my cousin. He was always an observant one and quick to point out any flaws. With confidence soaring through the sky, I walked him through my usual calisthenics routine hoping for admiration. </w:t>
      </w:r>
      <w:commentRangeStart w:id="5"/>
      <w:r w:rsidRPr="001B228A">
        <w:rPr>
          <w:rFonts w:ascii="Calibri" w:eastAsia="Times New Roman" w:hAnsi="Calibri" w:cs="Calibri"/>
          <w:color w:val="000000"/>
        </w:rPr>
        <w:t>However, instead of praises, he criticized me for how random my workout was.</w:t>
      </w:r>
    </w:p>
    <w:p w14:paraId="1095DE41" w14:textId="77777777" w:rsidR="001B228A" w:rsidRPr="001B228A" w:rsidRDefault="001B228A" w:rsidP="001B228A">
      <w:pPr>
        <w:rPr>
          <w:rFonts w:ascii="Times New Roman" w:eastAsia="Times New Roman" w:hAnsi="Times New Roman" w:cs="Times New Roman"/>
        </w:rPr>
      </w:pPr>
    </w:p>
    <w:p w14:paraId="607C191C" w14:textId="77777777" w:rsidR="001B228A" w:rsidRPr="001B228A" w:rsidRDefault="001B228A" w:rsidP="001B228A">
      <w:pPr>
        <w:jc w:val="both"/>
        <w:rPr>
          <w:rFonts w:ascii="Times New Roman" w:eastAsia="Times New Roman" w:hAnsi="Times New Roman" w:cs="Times New Roman"/>
        </w:rPr>
      </w:pPr>
      <w:r w:rsidRPr="001B228A">
        <w:rPr>
          <w:rFonts w:ascii="Calibri" w:eastAsia="Times New Roman" w:hAnsi="Calibri" w:cs="Calibri"/>
          <w:color w:val="000000"/>
        </w:rPr>
        <w:t>“</w:t>
      </w:r>
      <w:r w:rsidRPr="001B228A">
        <w:rPr>
          <w:rFonts w:ascii="Calibri" w:eastAsia="Times New Roman" w:hAnsi="Calibri" w:cs="Calibri"/>
          <w:i/>
          <w:iCs/>
          <w:color w:val="000000"/>
        </w:rPr>
        <w:t>This must be why I haven’t seen as much of a change in your physique</w:t>
      </w:r>
      <w:r w:rsidRPr="001B228A">
        <w:rPr>
          <w:rFonts w:ascii="Calibri" w:eastAsia="Times New Roman" w:hAnsi="Calibri" w:cs="Calibri"/>
          <w:color w:val="000000"/>
        </w:rPr>
        <w:t>,” he said.</w:t>
      </w:r>
    </w:p>
    <w:p w14:paraId="13DC3B8A" w14:textId="77777777" w:rsidR="001B228A" w:rsidRPr="001B228A" w:rsidRDefault="001B228A" w:rsidP="001B228A">
      <w:pPr>
        <w:rPr>
          <w:rFonts w:ascii="Times New Roman" w:eastAsia="Times New Roman" w:hAnsi="Times New Roman" w:cs="Times New Roman"/>
        </w:rPr>
      </w:pPr>
    </w:p>
    <w:p w14:paraId="02E4D3FC" w14:textId="77777777" w:rsidR="001B228A" w:rsidRPr="001B228A" w:rsidRDefault="001B228A" w:rsidP="001B228A">
      <w:pPr>
        <w:jc w:val="both"/>
        <w:rPr>
          <w:rFonts w:ascii="Times New Roman" w:eastAsia="Times New Roman" w:hAnsi="Times New Roman" w:cs="Times New Roman"/>
        </w:rPr>
      </w:pPr>
      <w:r w:rsidRPr="001B228A">
        <w:rPr>
          <w:rFonts w:ascii="Calibri" w:eastAsia="Times New Roman" w:hAnsi="Calibri" w:cs="Calibri"/>
          <w:color w:val="000000"/>
        </w:rPr>
        <w:t>Fuming at first, I looked at my reflection in the mirror. </w:t>
      </w:r>
      <w:commentRangeEnd w:id="5"/>
      <w:r w:rsidR="00D31667">
        <w:rPr>
          <w:rStyle w:val="CommentReference"/>
        </w:rPr>
        <w:commentReference w:id="5"/>
      </w:r>
    </w:p>
    <w:p w14:paraId="1FA51C87" w14:textId="77777777" w:rsidR="001B228A" w:rsidRPr="001B228A" w:rsidRDefault="001B228A" w:rsidP="001B228A">
      <w:pPr>
        <w:rPr>
          <w:rFonts w:ascii="Times New Roman" w:eastAsia="Times New Roman" w:hAnsi="Times New Roman" w:cs="Times New Roman"/>
        </w:rPr>
      </w:pPr>
    </w:p>
    <w:p w14:paraId="1C442071" w14:textId="77777777" w:rsidR="001B228A" w:rsidRPr="001B228A" w:rsidRDefault="001B228A" w:rsidP="001B228A">
      <w:pPr>
        <w:jc w:val="both"/>
        <w:rPr>
          <w:rFonts w:ascii="Times New Roman" w:eastAsia="Times New Roman" w:hAnsi="Times New Roman" w:cs="Times New Roman"/>
        </w:rPr>
      </w:pPr>
      <w:r w:rsidRPr="001B228A">
        <w:rPr>
          <w:rFonts w:ascii="Calibri" w:eastAsia="Times New Roman" w:hAnsi="Calibri" w:cs="Calibri"/>
          <w:color w:val="000000"/>
        </w:rPr>
        <w:t>“Hmm… he might actually be right.”</w:t>
      </w:r>
    </w:p>
    <w:p w14:paraId="7C9D5EC5" w14:textId="77777777" w:rsidR="001B228A" w:rsidRPr="001B228A" w:rsidRDefault="001B228A" w:rsidP="001B228A">
      <w:pPr>
        <w:rPr>
          <w:rFonts w:ascii="Times New Roman" w:eastAsia="Times New Roman" w:hAnsi="Times New Roman" w:cs="Times New Roman"/>
        </w:rPr>
      </w:pPr>
    </w:p>
    <w:p w14:paraId="3C49B5F6" w14:textId="44DAD752" w:rsidR="001B228A" w:rsidRPr="001B228A" w:rsidRDefault="001B228A" w:rsidP="001B228A">
      <w:pPr>
        <w:jc w:val="both"/>
        <w:rPr>
          <w:rFonts w:ascii="Times New Roman" w:eastAsia="Times New Roman" w:hAnsi="Times New Roman" w:cs="Times New Roman"/>
        </w:rPr>
      </w:pPr>
      <w:r w:rsidRPr="001B228A">
        <w:rPr>
          <w:rFonts w:ascii="Calibri" w:eastAsia="Times New Roman" w:hAnsi="Calibri" w:cs="Calibri"/>
          <w:color w:val="000000"/>
        </w:rPr>
        <w:t xml:space="preserve">I realized that, this whole time, I was </w:t>
      </w:r>
      <w:proofErr w:type="spellStart"/>
      <w:r w:rsidRPr="001B228A">
        <w:rPr>
          <w:rFonts w:ascii="Calibri" w:eastAsia="Times New Roman" w:hAnsi="Calibri" w:cs="Calibri"/>
          <w:color w:val="000000"/>
        </w:rPr>
        <w:t>delusionally</w:t>
      </w:r>
      <w:proofErr w:type="spellEnd"/>
      <w:r w:rsidRPr="001B228A">
        <w:rPr>
          <w:rFonts w:ascii="Calibri" w:eastAsia="Times New Roman" w:hAnsi="Calibri" w:cs="Calibri"/>
          <w:color w:val="000000"/>
        </w:rPr>
        <w:t xml:space="preserve"> amplifying my progress to something it never was</w:t>
      </w:r>
      <w:r w:rsidR="006F1D64">
        <w:rPr>
          <w:rFonts w:ascii="Calibri" w:eastAsia="Times New Roman" w:hAnsi="Calibri" w:cs="Calibri"/>
          <w:color w:val="000000"/>
        </w:rPr>
        <w:t xml:space="preserve"> -</w:t>
      </w:r>
      <w:r w:rsidRPr="001B228A">
        <w:rPr>
          <w:rFonts w:ascii="Calibri" w:eastAsia="Times New Roman" w:hAnsi="Calibri" w:cs="Calibri"/>
          <w:color w:val="000000"/>
        </w:rPr>
        <w:t xml:space="preserve"> dragging me back to the harsh reality.</w:t>
      </w:r>
    </w:p>
    <w:p w14:paraId="72D664B9" w14:textId="77777777" w:rsidR="001B228A" w:rsidRPr="001B228A" w:rsidRDefault="001B228A" w:rsidP="001B228A">
      <w:pPr>
        <w:rPr>
          <w:rFonts w:ascii="Times New Roman" w:eastAsia="Times New Roman" w:hAnsi="Times New Roman" w:cs="Times New Roman"/>
        </w:rPr>
      </w:pPr>
    </w:p>
    <w:p w14:paraId="25E2FC8D" w14:textId="77777777" w:rsidR="001B228A" w:rsidRPr="001B228A" w:rsidRDefault="001B228A" w:rsidP="001B228A">
      <w:pPr>
        <w:jc w:val="both"/>
        <w:rPr>
          <w:rFonts w:ascii="Times New Roman" w:eastAsia="Times New Roman" w:hAnsi="Times New Roman" w:cs="Times New Roman"/>
        </w:rPr>
      </w:pPr>
      <w:r w:rsidRPr="001B228A">
        <w:rPr>
          <w:rFonts w:ascii="Calibri" w:eastAsia="Times New Roman" w:hAnsi="Calibri" w:cs="Calibri"/>
          <w:color w:val="000000"/>
        </w:rPr>
        <w:t>Looking back, my workouts were basically a sloppy mix of exercises from 5 different videos, all by different YouTubers. Just blindly cramming the exercises that I thought looked cool into a single workout and working the muscle groups that didn’t even work together, it was a whole different mess every day. I was too spontaneous and unorganized in planning my workout. </w:t>
      </w:r>
    </w:p>
    <w:p w14:paraId="0FFF8411" w14:textId="77777777" w:rsidR="001B228A" w:rsidRPr="001B228A" w:rsidRDefault="001B228A" w:rsidP="001B228A">
      <w:pPr>
        <w:rPr>
          <w:rFonts w:ascii="Times New Roman" w:eastAsia="Times New Roman" w:hAnsi="Times New Roman" w:cs="Times New Roman"/>
        </w:rPr>
      </w:pPr>
    </w:p>
    <w:p w14:paraId="587A47A8" w14:textId="77777777" w:rsidR="001B228A" w:rsidRPr="001B228A" w:rsidRDefault="001B228A" w:rsidP="001B228A">
      <w:pPr>
        <w:jc w:val="both"/>
        <w:rPr>
          <w:rFonts w:ascii="Times New Roman" w:eastAsia="Times New Roman" w:hAnsi="Times New Roman" w:cs="Times New Roman"/>
        </w:rPr>
      </w:pPr>
      <w:r w:rsidRPr="001B228A">
        <w:rPr>
          <w:rFonts w:ascii="Calibri" w:eastAsia="Times New Roman" w:hAnsi="Calibri" w:cs="Calibri"/>
          <w:color w:val="000000"/>
        </w:rPr>
        <w:lastRenderedPageBreak/>
        <w:t>Disappointed, I knew I had to change. </w:t>
      </w:r>
    </w:p>
    <w:p w14:paraId="661BDCCF" w14:textId="77777777" w:rsidR="001B228A" w:rsidRPr="001B228A" w:rsidRDefault="001B228A" w:rsidP="001B228A">
      <w:pPr>
        <w:rPr>
          <w:rFonts w:ascii="Times New Roman" w:eastAsia="Times New Roman" w:hAnsi="Times New Roman" w:cs="Times New Roman"/>
        </w:rPr>
      </w:pPr>
    </w:p>
    <w:p w14:paraId="55F2D6CD" w14:textId="77777777" w:rsidR="001B228A" w:rsidRPr="001B228A" w:rsidRDefault="001B228A" w:rsidP="001B228A">
      <w:pPr>
        <w:jc w:val="both"/>
        <w:rPr>
          <w:rFonts w:ascii="Times New Roman" w:eastAsia="Times New Roman" w:hAnsi="Times New Roman" w:cs="Times New Roman"/>
        </w:rPr>
      </w:pPr>
      <w:commentRangeStart w:id="6"/>
      <w:r w:rsidRPr="001B228A">
        <w:rPr>
          <w:rFonts w:ascii="Calibri" w:eastAsia="Times New Roman" w:hAnsi="Calibri" w:cs="Calibri"/>
          <w:color w:val="000000"/>
        </w:rPr>
        <w:t>Determined to prove my cousin wrong</w:t>
      </w:r>
      <w:commentRangeEnd w:id="6"/>
      <w:r w:rsidR="00D31667">
        <w:rPr>
          <w:rStyle w:val="CommentReference"/>
        </w:rPr>
        <w:commentReference w:id="6"/>
      </w:r>
      <w:r w:rsidRPr="001B228A">
        <w:rPr>
          <w:rFonts w:ascii="Calibri" w:eastAsia="Times New Roman" w:hAnsi="Calibri" w:cs="Calibri"/>
          <w:color w:val="000000"/>
        </w:rPr>
        <w:t xml:space="preserve">, I overclocked my brain for days looking for better ways to improve my workout plan. Alas, not a single good idea popped in my head. As I felt my brain overheating, I decided to take a break and watched a K-drama called </w:t>
      </w:r>
      <w:r w:rsidRPr="001B228A">
        <w:rPr>
          <w:rFonts w:ascii="Calibri" w:eastAsia="Times New Roman" w:hAnsi="Calibri" w:cs="Calibri"/>
          <w:i/>
          <w:iCs/>
          <w:color w:val="000000"/>
        </w:rPr>
        <w:t>Startup</w:t>
      </w:r>
      <w:commentRangeStart w:id="7"/>
      <w:r w:rsidRPr="001B228A">
        <w:rPr>
          <w:rFonts w:ascii="Calibri" w:eastAsia="Times New Roman" w:hAnsi="Calibri" w:cs="Calibri"/>
          <w:color w:val="000000"/>
        </w:rPr>
        <w:t>, which had been a big hype at the time.</w:t>
      </w:r>
      <w:commentRangeEnd w:id="7"/>
      <w:r w:rsidR="00D31667">
        <w:rPr>
          <w:rStyle w:val="CommentReference"/>
        </w:rPr>
        <w:commentReference w:id="7"/>
      </w:r>
      <w:r w:rsidRPr="001B228A">
        <w:rPr>
          <w:rFonts w:ascii="Calibri" w:eastAsia="Times New Roman" w:hAnsi="Calibri" w:cs="Calibri"/>
          <w:color w:val="000000"/>
        </w:rPr>
        <w:t xml:space="preserve"> When a particular scene came up showing the characters brainstorming and taking down notes on the whiteboard, I knew it was my ticket out of this mess.</w:t>
      </w:r>
    </w:p>
    <w:p w14:paraId="60275C00" w14:textId="77777777" w:rsidR="001B228A" w:rsidRPr="001B228A" w:rsidRDefault="001B228A" w:rsidP="001B228A">
      <w:pPr>
        <w:jc w:val="both"/>
        <w:rPr>
          <w:rFonts w:ascii="Times New Roman" w:eastAsia="Times New Roman" w:hAnsi="Times New Roman" w:cs="Times New Roman"/>
        </w:rPr>
      </w:pPr>
      <w:r w:rsidRPr="001B228A">
        <w:rPr>
          <w:rFonts w:ascii="Calibri" w:eastAsia="Times New Roman" w:hAnsi="Calibri" w:cs="Calibri"/>
          <w:color w:val="000000"/>
        </w:rPr>
        <w:t> </w:t>
      </w:r>
    </w:p>
    <w:p w14:paraId="61014A8F" w14:textId="3899CE8D" w:rsidR="001B228A" w:rsidRPr="001B228A" w:rsidRDefault="001B228A" w:rsidP="001B228A">
      <w:pPr>
        <w:jc w:val="both"/>
        <w:rPr>
          <w:rFonts w:ascii="Times New Roman" w:eastAsia="Times New Roman" w:hAnsi="Times New Roman" w:cs="Times New Roman"/>
        </w:rPr>
      </w:pPr>
      <w:r w:rsidRPr="001B228A">
        <w:rPr>
          <w:rFonts w:ascii="Calibri" w:eastAsia="Times New Roman" w:hAnsi="Calibri" w:cs="Calibri"/>
          <w:color w:val="000000"/>
        </w:rPr>
        <w:t xml:space="preserve">Since then, I started taking notes whenever I watch calisthenics videos: the different movements, the </w:t>
      </w:r>
      <w:r w:rsidR="00702CAC">
        <w:rPr>
          <w:rFonts w:ascii="Calibri" w:eastAsia="Times New Roman" w:hAnsi="Calibri" w:cs="Calibri"/>
          <w:color w:val="000000"/>
        </w:rPr>
        <w:t xml:space="preserve">proper </w:t>
      </w:r>
      <w:r w:rsidRPr="001B228A">
        <w:rPr>
          <w:rFonts w:ascii="Calibri" w:eastAsia="Times New Roman" w:hAnsi="Calibri" w:cs="Calibri"/>
          <w:color w:val="000000"/>
        </w:rPr>
        <w:t xml:space="preserve">forms, and the number of sets and reps to name a few. It was not apparent at first, but I </w:t>
      </w:r>
      <w:r w:rsidR="00702CAC">
        <w:rPr>
          <w:rFonts w:ascii="Calibri" w:eastAsia="Times New Roman" w:hAnsi="Calibri" w:cs="Calibri"/>
          <w:color w:val="000000"/>
        </w:rPr>
        <w:t>gradually realized</w:t>
      </w:r>
      <w:r w:rsidRPr="001B228A">
        <w:rPr>
          <w:rFonts w:ascii="Calibri" w:eastAsia="Times New Roman" w:hAnsi="Calibri" w:cs="Calibri"/>
          <w:color w:val="000000"/>
        </w:rPr>
        <w:t xml:space="preserve"> patterns starting to emerge from all my notes. I began to see the connections between the movements and the focus of their corresponding muscle groups. My new note-taking habit guided me through the process of planning an efficient workout and made my </w:t>
      </w:r>
      <w:commentRangeStart w:id="8"/>
      <w:r w:rsidRPr="001B228A">
        <w:rPr>
          <w:rFonts w:ascii="Calibri" w:eastAsia="Times New Roman" w:hAnsi="Calibri" w:cs="Calibri"/>
          <w:color w:val="000000"/>
        </w:rPr>
        <w:t xml:space="preserve">workout routines more structured - something I thought was once impossible. </w:t>
      </w:r>
      <w:commentRangeEnd w:id="8"/>
      <w:r w:rsidR="00441F2A">
        <w:rPr>
          <w:rStyle w:val="CommentReference"/>
        </w:rPr>
        <w:commentReference w:id="8"/>
      </w:r>
      <w:commentRangeStart w:id="9"/>
      <w:r w:rsidRPr="001B228A">
        <w:rPr>
          <w:rFonts w:ascii="Calibri" w:eastAsia="Times New Roman" w:hAnsi="Calibri" w:cs="Calibri"/>
          <w:color w:val="000000"/>
        </w:rPr>
        <w:t>It made me start thinking systematically.</w:t>
      </w:r>
      <w:commentRangeEnd w:id="9"/>
      <w:r w:rsidR="00282B2D">
        <w:rPr>
          <w:rStyle w:val="CommentReference"/>
        </w:rPr>
        <w:commentReference w:id="9"/>
      </w:r>
    </w:p>
    <w:p w14:paraId="099632A2" w14:textId="77777777" w:rsidR="001B228A" w:rsidRPr="001B228A" w:rsidRDefault="001B228A" w:rsidP="001B228A">
      <w:pPr>
        <w:rPr>
          <w:rFonts w:ascii="Times New Roman" w:eastAsia="Times New Roman" w:hAnsi="Times New Roman" w:cs="Times New Roman"/>
        </w:rPr>
      </w:pPr>
    </w:p>
    <w:p w14:paraId="62212CCB" w14:textId="6C197250" w:rsidR="001B228A" w:rsidRPr="001B228A" w:rsidRDefault="001B228A" w:rsidP="001B228A">
      <w:pPr>
        <w:jc w:val="both"/>
        <w:rPr>
          <w:rFonts w:ascii="Times New Roman" w:eastAsia="Times New Roman" w:hAnsi="Times New Roman" w:cs="Times New Roman"/>
        </w:rPr>
      </w:pPr>
      <w:r w:rsidRPr="001B228A">
        <w:rPr>
          <w:rFonts w:ascii="Calibri" w:eastAsia="Times New Roman" w:hAnsi="Calibri" w:cs="Calibri"/>
          <w:color w:val="000000"/>
        </w:rPr>
        <w:t>Six months later, I still retained my new habit. I kep</w:t>
      </w:r>
      <w:r w:rsidR="00512BAE">
        <w:rPr>
          <w:rFonts w:ascii="Calibri" w:eastAsia="Times New Roman" w:hAnsi="Calibri" w:cs="Calibri"/>
          <w:color w:val="000000"/>
        </w:rPr>
        <w:t>t</w:t>
      </w:r>
      <w:r w:rsidRPr="001B228A">
        <w:rPr>
          <w:rFonts w:ascii="Calibri" w:eastAsia="Times New Roman" w:hAnsi="Calibri" w:cs="Calibri"/>
          <w:color w:val="000000"/>
        </w:rPr>
        <w:t xml:space="preserve"> track of all my progress: body measurements, fat percentage, muscle mass, etc. Now, I’m seeing more progress than </w:t>
      </w:r>
      <w:r w:rsidR="00512BAE">
        <w:rPr>
          <w:rFonts w:ascii="Calibri" w:eastAsia="Times New Roman" w:hAnsi="Calibri" w:cs="Calibri"/>
          <w:color w:val="000000"/>
        </w:rPr>
        <w:t xml:space="preserve">I </w:t>
      </w:r>
      <w:r w:rsidRPr="001B228A">
        <w:rPr>
          <w:rFonts w:ascii="Calibri" w:eastAsia="Times New Roman" w:hAnsi="Calibri" w:cs="Calibri"/>
          <w:color w:val="000000"/>
        </w:rPr>
        <w:t>ever</w:t>
      </w:r>
      <w:r w:rsidR="00512BAE">
        <w:rPr>
          <w:rFonts w:ascii="Calibri" w:eastAsia="Times New Roman" w:hAnsi="Calibri" w:cs="Calibri"/>
          <w:color w:val="000000"/>
        </w:rPr>
        <w:t xml:space="preserve"> did last year</w:t>
      </w:r>
      <w:r w:rsidRPr="001B228A">
        <w:rPr>
          <w:rFonts w:ascii="Calibri" w:eastAsia="Times New Roman" w:hAnsi="Calibri" w:cs="Calibri"/>
          <w:color w:val="000000"/>
        </w:rPr>
        <w:t>. My shirts are getting tighter on the shoulder, I dropped 3% body fat, and</w:t>
      </w:r>
      <w:r w:rsidR="00512BAE">
        <w:rPr>
          <w:rFonts w:ascii="Calibri" w:eastAsia="Times New Roman" w:hAnsi="Calibri" w:cs="Calibri"/>
          <w:color w:val="000000"/>
        </w:rPr>
        <w:t xml:space="preserve"> I</w:t>
      </w:r>
      <w:r w:rsidRPr="001B228A">
        <w:rPr>
          <w:rFonts w:ascii="Calibri" w:eastAsia="Times New Roman" w:hAnsi="Calibri" w:cs="Calibri"/>
          <w:color w:val="000000"/>
        </w:rPr>
        <w:t xml:space="preserve"> have been comfortably </w:t>
      </w:r>
      <w:r w:rsidR="007F7D40" w:rsidRPr="001B228A">
        <w:rPr>
          <w:rFonts w:ascii="Calibri" w:eastAsia="Times New Roman" w:hAnsi="Calibri" w:cs="Calibri"/>
          <w:color w:val="000000"/>
        </w:rPr>
        <w:t>speed running</w:t>
      </w:r>
      <w:r w:rsidRPr="001B228A">
        <w:rPr>
          <w:rFonts w:ascii="Calibri" w:eastAsia="Times New Roman" w:hAnsi="Calibri" w:cs="Calibri"/>
          <w:color w:val="000000"/>
        </w:rPr>
        <w:t xml:space="preserve"> through </w:t>
      </w:r>
      <w:r w:rsidR="00D471D5">
        <w:rPr>
          <w:rFonts w:ascii="Calibri" w:eastAsia="Times New Roman" w:hAnsi="Calibri" w:cs="Calibri"/>
          <w:color w:val="000000"/>
        </w:rPr>
        <w:t>many</w:t>
      </w:r>
      <w:r w:rsidRPr="001B228A">
        <w:rPr>
          <w:rFonts w:ascii="Calibri" w:eastAsia="Times New Roman" w:hAnsi="Calibri" w:cs="Calibri"/>
          <w:color w:val="000000"/>
        </w:rPr>
        <w:t xml:space="preserve"> calisthenics skills like handstands, L-sits, and muscle-ups.</w:t>
      </w:r>
    </w:p>
    <w:p w14:paraId="2DC04D93" w14:textId="77777777" w:rsidR="001B228A" w:rsidRPr="001B228A" w:rsidRDefault="001B228A" w:rsidP="001B228A">
      <w:pPr>
        <w:rPr>
          <w:rFonts w:ascii="Times New Roman" w:eastAsia="Times New Roman" w:hAnsi="Times New Roman" w:cs="Times New Roman"/>
        </w:rPr>
      </w:pPr>
    </w:p>
    <w:p w14:paraId="456CD479" w14:textId="02E29D98" w:rsidR="001B228A" w:rsidRPr="001B228A" w:rsidRDefault="001B228A" w:rsidP="001B228A">
      <w:pPr>
        <w:jc w:val="both"/>
        <w:rPr>
          <w:rFonts w:ascii="Times New Roman" w:eastAsia="Times New Roman" w:hAnsi="Times New Roman" w:cs="Times New Roman"/>
        </w:rPr>
      </w:pPr>
      <w:r w:rsidRPr="001B228A">
        <w:rPr>
          <w:rFonts w:ascii="Calibri" w:eastAsia="Times New Roman" w:hAnsi="Calibri" w:cs="Calibri"/>
          <w:color w:val="000000"/>
        </w:rPr>
        <w:t xml:space="preserve">To my surprise, my more </w:t>
      </w:r>
      <w:commentRangeStart w:id="10"/>
      <w:r w:rsidRPr="001B228A">
        <w:rPr>
          <w:rFonts w:ascii="Calibri" w:eastAsia="Times New Roman" w:hAnsi="Calibri" w:cs="Calibri"/>
          <w:color w:val="000000"/>
        </w:rPr>
        <w:t xml:space="preserve">systematic thinking has </w:t>
      </w:r>
      <w:r w:rsidR="00160929">
        <w:rPr>
          <w:rFonts w:ascii="Calibri" w:eastAsia="Times New Roman" w:hAnsi="Calibri" w:cs="Calibri"/>
          <w:color w:val="000000"/>
        </w:rPr>
        <w:t xml:space="preserve">also </w:t>
      </w:r>
      <w:r w:rsidRPr="001B228A">
        <w:rPr>
          <w:rFonts w:ascii="Calibri" w:eastAsia="Times New Roman" w:hAnsi="Calibri" w:cs="Calibri"/>
          <w:color w:val="000000"/>
        </w:rPr>
        <w:t xml:space="preserve">positively affected my school grades and other aspects of my life, such as grocery shopping and avoiding the Jakarta traffic. </w:t>
      </w:r>
      <w:commentRangeEnd w:id="10"/>
      <w:r w:rsidR="00441F2A">
        <w:rPr>
          <w:rStyle w:val="CommentReference"/>
        </w:rPr>
        <w:commentReference w:id="10"/>
      </w:r>
      <w:r w:rsidRPr="001B228A">
        <w:rPr>
          <w:rFonts w:ascii="Calibri" w:eastAsia="Times New Roman" w:hAnsi="Calibri" w:cs="Calibri"/>
          <w:color w:val="000000"/>
        </w:rPr>
        <w:t>Although I am still far from looking like Chris Evans or moving like monkeys</w:t>
      </w:r>
      <w:r w:rsidR="00A601B8">
        <w:rPr>
          <w:rFonts w:ascii="Calibri" w:eastAsia="Times New Roman" w:hAnsi="Calibri" w:cs="Calibri"/>
          <w:color w:val="000000"/>
        </w:rPr>
        <w:t xml:space="preserve">, my new habit and skills have </w:t>
      </w:r>
      <w:r w:rsidRPr="001B228A">
        <w:rPr>
          <w:rFonts w:ascii="Calibri" w:eastAsia="Times New Roman" w:hAnsi="Calibri" w:cs="Calibri"/>
          <w:color w:val="000000"/>
        </w:rPr>
        <w:t>propelled me into taking the fi</w:t>
      </w:r>
      <w:commentRangeStart w:id="11"/>
      <w:r w:rsidRPr="001B228A">
        <w:rPr>
          <w:rFonts w:ascii="Calibri" w:eastAsia="Times New Roman" w:hAnsi="Calibri" w:cs="Calibri"/>
          <w:color w:val="000000"/>
        </w:rPr>
        <w:t>rst steps of this long journey</w:t>
      </w:r>
      <w:commentRangeEnd w:id="11"/>
      <w:r w:rsidR="00441F2A">
        <w:rPr>
          <w:rStyle w:val="CommentReference"/>
        </w:rPr>
        <w:commentReference w:id="11"/>
      </w:r>
      <w:r w:rsidRPr="001B228A">
        <w:rPr>
          <w:rFonts w:ascii="Calibri" w:eastAsia="Times New Roman" w:hAnsi="Calibri" w:cs="Calibri"/>
          <w:color w:val="000000"/>
        </w:rPr>
        <w:t>, which seems more attainable now than ever.</w:t>
      </w:r>
    </w:p>
    <w:p w14:paraId="7B1FF826" w14:textId="27041389" w:rsidR="001B228A" w:rsidRDefault="001B228A" w:rsidP="001B228A">
      <w:pPr>
        <w:rPr>
          <w:ins w:id="12" w:author="Alyssa Manik" w:date="2021-10-25T21:20:00Z"/>
          <w:rFonts w:ascii="Times New Roman" w:eastAsia="Times New Roman" w:hAnsi="Times New Roman" w:cs="Times New Roman"/>
        </w:rPr>
      </w:pPr>
    </w:p>
    <w:p w14:paraId="626E3E6B" w14:textId="4D9847A3" w:rsidR="00441F2A" w:rsidRDefault="00441F2A" w:rsidP="001B228A">
      <w:pPr>
        <w:rPr>
          <w:ins w:id="13" w:author="Alyssa Manik" w:date="2021-10-25T21:21:00Z"/>
          <w:rFonts w:ascii="Times New Roman" w:eastAsia="Times New Roman" w:hAnsi="Times New Roman" w:cs="Times New Roman"/>
        </w:rPr>
      </w:pPr>
      <w:ins w:id="14" w:author="Alyssa Manik" w:date="2021-10-25T21:20:00Z">
        <w:r>
          <w:rPr>
            <w:rFonts w:ascii="Times New Roman" w:eastAsia="Times New Roman" w:hAnsi="Times New Roman" w:cs="Times New Roman"/>
          </w:rPr>
          <w:t xml:space="preserve">Hey! It’s an interesting topic to talk about for sure, I’ve never heard of </w:t>
        </w:r>
      </w:ins>
      <w:proofErr w:type="spellStart"/>
      <w:ins w:id="15" w:author="Alyssa Manik" w:date="2021-10-25T21:21:00Z">
        <w:r>
          <w:rPr>
            <w:rFonts w:ascii="Times New Roman" w:eastAsia="Times New Roman" w:hAnsi="Times New Roman" w:cs="Times New Roman"/>
          </w:rPr>
          <w:t>callisthenics</w:t>
        </w:r>
        <w:proofErr w:type="spellEnd"/>
        <w:r>
          <w:rPr>
            <w:rFonts w:ascii="Times New Roman" w:eastAsia="Times New Roman" w:hAnsi="Times New Roman" w:cs="Times New Roman"/>
          </w:rPr>
          <w:t xml:space="preserve"> before. </w:t>
        </w:r>
      </w:ins>
      <w:ins w:id="16" w:author="Alyssa Manik" w:date="2021-10-25T21:22:00Z">
        <w:r>
          <w:rPr>
            <w:rFonts w:ascii="Times New Roman" w:eastAsia="Times New Roman" w:hAnsi="Times New Roman" w:cs="Times New Roman"/>
          </w:rPr>
          <w:t>I think it’s a good starter because it gets the reader interested in what you’re going to say.</w:t>
        </w:r>
      </w:ins>
    </w:p>
    <w:p w14:paraId="35A5A6F1" w14:textId="2F022E9D" w:rsidR="00441F2A" w:rsidRDefault="00441F2A" w:rsidP="001B228A">
      <w:pPr>
        <w:rPr>
          <w:ins w:id="17" w:author="Alyssa Manik" w:date="2021-10-25T21:21:00Z"/>
          <w:rFonts w:ascii="Times New Roman" w:eastAsia="Times New Roman" w:hAnsi="Times New Roman" w:cs="Times New Roman"/>
        </w:rPr>
      </w:pPr>
    </w:p>
    <w:p w14:paraId="01C30652" w14:textId="41793C34" w:rsidR="00441F2A" w:rsidRDefault="00441F2A" w:rsidP="001B228A">
      <w:pPr>
        <w:rPr>
          <w:ins w:id="18" w:author="Alyssa Manik" w:date="2021-10-25T21:27:00Z"/>
          <w:rFonts w:ascii="Times New Roman" w:eastAsia="Times New Roman" w:hAnsi="Times New Roman" w:cs="Times New Roman"/>
        </w:rPr>
      </w:pPr>
      <w:ins w:id="19" w:author="Alyssa Manik" w:date="2021-10-25T21:21:00Z">
        <w:r>
          <w:rPr>
            <w:rFonts w:ascii="Times New Roman" w:eastAsia="Times New Roman" w:hAnsi="Times New Roman" w:cs="Times New Roman"/>
          </w:rPr>
          <w:t xml:space="preserve">To be honest, I don’t think the response as it </w:t>
        </w:r>
      </w:ins>
      <w:ins w:id="20" w:author="Alyssa Manik" w:date="2021-10-25T21:23:00Z">
        <w:r>
          <w:rPr>
            <w:rFonts w:ascii="Times New Roman" w:eastAsia="Times New Roman" w:hAnsi="Times New Roman" w:cs="Times New Roman"/>
          </w:rPr>
          <w:t xml:space="preserve">is </w:t>
        </w:r>
        <w:proofErr w:type="spellStart"/>
        <w:r>
          <w:rPr>
            <w:rFonts w:ascii="Times New Roman" w:eastAsia="Times New Roman" w:hAnsi="Times New Roman" w:cs="Times New Roman"/>
          </w:rPr>
          <w:t>is</w:t>
        </w:r>
        <w:proofErr w:type="spellEnd"/>
        <w:r>
          <w:rPr>
            <w:rFonts w:ascii="Times New Roman" w:eastAsia="Times New Roman" w:hAnsi="Times New Roman" w:cs="Times New Roman"/>
          </w:rPr>
          <w:t xml:space="preserve"> </w:t>
        </w:r>
      </w:ins>
      <w:ins w:id="21" w:author="Alyssa Manik" w:date="2021-10-25T21:21:00Z">
        <w:r>
          <w:rPr>
            <w:rFonts w:ascii="Times New Roman" w:eastAsia="Times New Roman" w:hAnsi="Times New Roman" w:cs="Times New Roman"/>
          </w:rPr>
          <w:t>specific or elaborate enough for either prompt. In terms of current progress, it might be leaning towards the “Discuss an accomplishment, event, or realization.</w:t>
        </w:r>
      </w:ins>
      <w:ins w:id="22" w:author="Alyssa Manik" w:date="2021-10-25T21:27:00Z">
        <w:r>
          <w:rPr>
            <w:rFonts w:ascii="Times New Roman" w:eastAsia="Times New Roman" w:hAnsi="Times New Roman" w:cs="Times New Roman"/>
          </w:rPr>
          <w:t>.</w:t>
        </w:r>
      </w:ins>
      <w:ins w:id="23" w:author="Alyssa Manik" w:date="2021-10-25T21:21:00Z">
        <w:r>
          <w:rPr>
            <w:rFonts w:ascii="Times New Roman" w:eastAsia="Times New Roman" w:hAnsi="Times New Roman" w:cs="Times New Roman"/>
          </w:rPr>
          <w:t xml:space="preserve">.” </w:t>
        </w:r>
      </w:ins>
      <w:ins w:id="24" w:author="Alyssa Manik" w:date="2021-10-25T21:22:00Z">
        <w:r>
          <w:rPr>
            <w:rFonts w:ascii="Times New Roman" w:eastAsia="Times New Roman" w:hAnsi="Times New Roman" w:cs="Times New Roman"/>
          </w:rPr>
          <w:t>prompt. But the current response is insufficient in terms of relevant content.</w:t>
        </w:r>
      </w:ins>
      <w:ins w:id="25" w:author="Alyssa Manik" w:date="2021-10-25T21:23:00Z">
        <w:r>
          <w:rPr>
            <w:rFonts w:ascii="Times New Roman" w:eastAsia="Times New Roman" w:hAnsi="Times New Roman" w:cs="Times New Roman"/>
          </w:rPr>
          <w:t xml:space="preserve"> I placed my comments on the top with the prompts so you could see what I meant by this.</w:t>
        </w:r>
      </w:ins>
      <w:ins w:id="26" w:author="Alyssa Manik" w:date="2021-10-25T21:27:00Z">
        <w:r>
          <w:rPr>
            <w:rFonts w:ascii="Times New Roman" w:eastAsia="Times New Roman" w:hAnsi="Times New Roman" w:cs="Times New Roman"/>
          </w:rPr>
          <w:t xml:space="preserve"> There’s definitely some content that should be cut so that you could discuss more on your answer for the prompt. It hasn’t fully answered the prompt.</w:t>
        </w:r>
      </w:ins>
    </w:p>
    <w:p w14:paraId="63075B26" w14:textId="00A6681A" w:rsidR="00441F2A" w:rsidRDefault="00441F2A" w:rsidP="001B228A">
      <w:pPr>
        <w:rPr>
          <w:ins w:id="27" w:author="Alyssa Manik" w:date="2021-10-25T21:27:00Z"/>
          <w:rFonts w:ascii="Times New Roman" w:eastAsia="Times New Roman" w:hAnsi="Times New Roman" w:cs="Times New Roman"/>
        </w:rPr>
      </w:pPr>
    </w:p>
    <w:p w14:paraId="0AF46EC9" w14:textId="271EBB2E" w:rsidR="00441F2A" w:rsidRDefault="0060395E" w:rsidP="001B228A">
      <w:pPr>
        <w:rPr>
          <w:ins w:id="28" w:author="Alyssa Manik" w:date="2021-10-25T21:23:00Z"/>
          <w:rFonts w:ascii="Times New Roman" w:eastAsia="Times New Roman" w:hAnsi="Times New Roman" w:cs="Times New Roman"/>
        </w:rPr>
      </w:pPr>
      <w:ins w:id="29" w:author="Alyssa Manik" w:date="2021-10-25T21:27:00Z">
        <w:r>
          <w:rPr>
            <w:rFonts w:ascii="Times New Roman" w:eastAsia="Times New Roman" w:hAnsi="Times New Roman" w:cs="Times New Roman"/>
          </w:rPr>
          <w:t>T</w:t>
        </w:r>
      </w:ins>
      <w:ins w:id="30" w:author="Alyssa Manik" w:date="2021-10-25T21:28:00Z">
        <w:r>
          <w:rPr>
            <w:rFonts w:ascii="Times New Roman" w:eastAsia="Times New Roman" w:hAnsi="Times New Roman" w:cs="Times New Roman"/>
          </w:rPr>
          <w:t>he conclusion is a bit lukewarm right now, I can’t really understand what realization or personal growth you had. The paragraph mentioned note taking skills, and then the concluding statement was the “long journey being attainable” so I think you could brainstorm a bit more to show readers what’</w:t>
        </w:r>
      </w:ins>
      <w:ins w:id="31" w:author="Alyssa Manik" w:date="2021-10-25T21:29:00Z">
        <w:r>
          <w:rPr>
            <w:rFonts w:ascii="Times New Roman" w:eastAsia="Times New Roman" w:hAnsi="Times New Roman" w:cs="Times New Roman"/>
          </w:rPr>
          <w:t>s unique about you. What’s a story unique only to you? This essay should be detailed with your personality and experience to the point where no one else could copy and paste this essay and say they did the same thing.</w:t>
        </w:r>
      </w:ins>
    </w:p>
    <w:p w14:paraId="353DF0B1" w14:textId="7214EBB2" w:rsidR="00441F2A" w:rsidRDefault="00441F2A" w:rsidP="001B228A">
      <w:pPr>
        <w:rPr>
          <w:ins w:id="32" w:author="Alyssa Manik" w:date="2021-10-25T21:23:00Z"/>
          <w:rFonts w:ascii="Times New Roman" w:eastAsia="Times New Roman" w:hAnsi="Times New Roman" w:cs="Times New Roman"/>
        </w:rPr>
      </w:pPr>
    </w:p>
    <w:p w14:paraId="27A2FA56" w14:textId="77777777" w:rsidR="00441F2A" w:rsidRPr="001B228A" w:rsidRDefault="00441F2A" w:rsidP="001B228A">
      <w:pPr>
        <w:rPr>
          <w:rFonts w:ascii="Times New Roman" w:eastAsia="Times New Roman" w:hAnsi="Times New Roman" w:cs="Times New Roman"/>
        </w:rPr>
      </w:pPr>
    </w:p>
    <w:p w14:paraId="60493C0B" w14:textId="77777777" w:rsidR="00B36311" w:rsidRPr="001B228A" w:rsidRDefault="0049782C" w:rsidP="001B228A"/>
    <w:sectPr w:rsidR="00B36311" w:rsidRPr="001B228A"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yssa Manik" w:date="2021-10-25T21:24:00Z" w:initials="AM">
    <w:p w14:paraId="7D53ECDD" w14:textId="6FD67030" w:rsidR="00441F2A" w:rsidRDefault="00441F2A">
      <w:pPr>
        <w:pStyle w:val="CommentText"/>
      </w:pPr>
      <w:r>
        <w:rPr>
          <w:rStyle w:val="CommentReference"/>
        </w:rPr>
        <w:annotationRef/>
      </w:r>
      <w:r>
        <w:t>There doesn’t seem to be any obstacles in the essay, I can’t tell what the setback or failure would be. So this prompt wouldn’t be appropriate.</w:t>
      </w:r>
    </w:p>
  </w:comment>
  <w:comment w:id="1" w:author="Alyssa Manik" w:date="2021-10-25T21:23:00Z" w:initials="AM">
    <w:p w14:paraId="4700B8EC" w14:textId="78641892" w:rsidR="00441F2A" w:rsidRDefault="00441F2A">
      <w:pPr>
        <w:pStyle w:val="CommentText"/>
      </w:pPr>
      <w:r>
        <w:rPr>
          <w:rStyle w:val="CommentReference"/>
        </w:rPr>
        <w:annotationRef/>
      </w:r>
      <w:r>
        <w:t>This part was not answered with the current essay.</w:t>
      </w:r>
    </w:p>
  </w:comment>
  <w:comment w:id="2" w:author="Alyssa Manik" w:date="2021-10-25T21:26:00Z" w:initials="AM">
    <w:p w14:paraId="54AADC63" w14:textId="10754674" w:rsidR="00441F2A" w:rsidRDefault="00441F2A">
      <w:pPr>
        <w:pStyle w:val="CommentText"/>
      </w:pPr>
      <w:r>
        <w:rPr>
          <w:rStyle w:val="CommentReference"/>
        </w:rPr>
        <w:annotationRef/>
      </w:r>
      <w:r>
        <w:t>This part was not answered with the current essay.</w:t>
      </w:r>
    </w:p>
  </w:comment>
  <w:comment w:id="3" w:author="Alyssa Manik" w:date="2021-10-25T20:53:00Z" w:initials="AM">
    <w:p w14:paraId="6C8F34E5" w14:textId="721EC338" w:rsidR="00D31667" w:rsidRDefault="00D31667">
      <w:pPr>
        <w:pStyle w:val="CommentText"/>
      </w:pPr>
      <w:r>
        <w:rPr>
          <w:rStyle w:val="CommentReference"/>
        </w:rPr>
        <w:annotationRef/>
      </w:r>
      <w:r w:rsidR="0049782C">
        <w:t xml:space="preserve">Single ‘l’ = American; Double ‘l’ = British. Do pick one and stay consistent throughout. </w:t>
      </w:r>
    </w:p>
  </w:comment>
  <w:comment w:id="4" w:author="Alyssa Manik" w:date="2021-10-25T20:51:00Z" w:initials="AM">
    <w:p w14:paraId="03DC62C9" w14:textId="1DF4B825" w:rsidR="00D31667" w:rsidRDefault="00D31667">
      <w:pPr>
        <w:pStyle w:val="CommentText"/>
      </w:pPr>
      <w:r>
        <w:rPr>
          <w:rStyle w:val="CommentReference"/>
        </w:rPr>
        <w:annotationRef/>
      </w:r>
      <w:r>
        <w:t>Confusing informal language. I’m assuming “my game in boxing” refers to your skills but this is confusing to read.</w:t>
      </w:r>
    </w:p>
  </w:comment>
  <w:comment w:id="5" w:author="Alyssa Manik" w:date="2021-10-25T20:54:00Z" w:initials="AM">
    <w:p w14:paraId="497DBC33" w14:textId="7535BFCD" w:rsidR="00D31667" w:rsidRDefault="00D31667">
      <w:pPr>
        <w:pStyle w:val="CommentText"/>
      </w:pPr>
      <w:r>
        <w:rPr>
          <w:rStyle w:val="CommentReference"/>
        </w:rPr>
        <w:annotationRef/>
      </w:r>
      <w:r>
        <w:t xml:space="preserve"> I’m confused by the pacing of your events, because the setback is mentioned so casually it didn’t feel like you cared too much about your workout.</w:t>
      </w:r>
    </w:p>
  </w:comment>
  <w:comment w:id="6" w:author="Alyssa Manik" w:date="2021-10-25T20:57:00Z" w:initials="AM">
    <w:p w14:paraId="230943CE" w14:textId="41E7C828" w:rsidR="00D31667" w:rsidRDefault="00D31667">
      <w:pPr>
        <w:pStyle w:val="CommentText"/>
      </w:pPr>
      <w:r>
        <w:rPr>
          <w:rStyle w:val="CommentReference"/>
        </w:rPr>
        <w:annotationRef/>
      </w:r>
      <w:r>
        <w:t>I feel like you barely mentioned you so quickly accepted his critique, or why he was more qualified to discuss workouts more than you?</w:t>
      </w:r>
    </w:p>
  </w:comment>
  <w:comment w:id="7" w:author="Alyssa Manik" w:date="2021-10-25T20:57:00Z" w:initials="AM">
    <w:p w14:paraId="72DF5842" w14:textId="2445C90C" w:rsidR="00D31667" w:rsidRDefault="00D31667">
      <w:pPr>
        <w:pStyle w:val="CommentText"/>
      </w:pPr>
      <w:r>
        <w:rPr>
          <w:rStyle w:val="CommentReference"/>
        </w:rPr>
        <w:annotationRef/>
      </w:r>
      <w:r>
        <w:t>If it’s not relevant to your discussion on calisthenics, don’t add it, because it’s too casual it doesn’t feel like a college acceptance essay.</w:t>
      </w:r>
    </w:p>
  </w:comment>
  <w:comment w:id="8" w:author="Alyssa Manik" w:date="2021-10-25T21:17:00Z" w:initials="AM">
    <w:p w14:paraId="5746FE90" w14:textId="1FF20CDE" w:rsidR="00441F2A" w:rsidRDefault="00441F2A">
      <w:pPr>
        <w:pStyle w:val="CommentText"/>
      </w:pPr>
      <w:r>
        <w:rPr>
          <w:rStyle w:val="CommentReference"/>
        </w:rPr>
        <w:annotationRef/>
      </w:r>
      <w:r>
        <w:t>I don’t understand the impact of this sentence, “something I thought was once impossible” because I couldn’t tell why you couldn’t structure it before.</w:t>
      </w:r>
    </w:p>
  </w:comment>
  <w:comment w:id="9" w:author="Alyssa Manik" w:date="2021-10-25T21:16:00Z" w:initials="AM">
    <w:p w14:paraId="06F607D8" w14:textId="5B549118" w:rsidR="00282B2D" w:rsidRDefault="00282B2D">
      <w:pPr>
        <w:pStyle w:val="CommentText"/>
      </w:pPr>
      <w:r>
        <w:rPr>
          <w:rStyle w:val="CommentReference"/>
        </w:rPr>
        <w:annotationRef/>
      </w:r>
      <w:r>
        <w:t xml:space="preserve">I prefer show not tell, how exactly </w:t>
      </w:r>
      <w:proofErr w:type="spellStart"/>
      <w:r>
        <w:t>were</w:t>
      </w:r>
      <w:proofErr w:type="spellEnd"/>
      <w:r>
        <w:t xml:space="preserve"> you systematic? I think the statements you made before this was good enough without this sentence.</w:t>
      </w:r>
    </w:p>
  </w:comment>
  <w:comment w:id="10" w:author="Alyssa Manik" w:date="2021-10-25T21:20:00Z" w:initials="AM">
    <w:p w14:paraId="1674F26E" w14:textId="21C16A2C" w:rsidR="00441F2A" w:rsidRDefault="00441F2A">
      <w:pPr>
        <w:pStyle w:val="CommentText"/>
      </w:pPr>
      <w:r>
        <w:rPr>
          <w:rStyle w:val="CommentReference"/>
        </w:rPr>
        <w:annotationRef/>
      </w:r>
      <w:r>
        <w:t>In what way?</w:t>
      </w:r>
    </w:p>
  </w:comment>
  <w:comment w:id="11" w:author="Alyssa Manik" w:date="2021-10-25T21:20:00Z" w:initials="AM">
    <w:p w14:paraId="5F7F1830" w14:textId="23D1765E" w:rsidR="00441F2A" w:rsidRDefault="00441F2A">
      <w:pPr>
        <w:pStyle w:val="CommentText"/>
      </w:pPr>
      <w:r>
        <w:rPr>
          <w:rStyle w:val="CommentReference"/>
        </w:rPr>
        <w:annotationRef/>
      </w:r>
      <w:r>
        <w:t>What’s the journey?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53ECDD" w15:done="0"/>
  <w15:commentEx w15:paraId="4700B8EC" w15:done="0"/>
  <w15:commentEx w15:paraId="54AADC63" w15:done="0"/>
  <w15:commentEx w15:paraId="6C8F34E5" w15:done="0"/>
  <w15:commentEx w15:paraId="03DC62C9" w15:done="0"/>
  <w15:commentEx w15:paraId="497DBC33" w15:done="0"/>
  <w15:commentEx w15:paraId="230943CE" w15:done="0"/>
  <w15:commentEx w15:paraId="72DF5842" w15:done="0"/>
  <w15:commentEx w15:paraId="5746FE90" w15:done="0"/>
  <w15:commentEx w15:paraId="06F607D8" w15:done="0"/>
  <w15:commentEx w15:paraId="1674F26E" w15:done="0"/>
  <w15:commentEx w15:paraId="5F7F18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19EF8" w16cex:dateUtc="2021-10-26T04:24:00Z"/>
  <w16cex:commentExtensible w16cex:durableId="25219EE9" w16cex:dateUtc="2021-10-26T04:23:00Z"/>
  <w16cex:commentExtensible w16cex:durableId="25219F96" w16cex:dateUtc="2021-10-26T04:26:00Z"/>
  <w16cex:commentExtensible w16cex:durableId="252197B1" w16cex:dateUtc="2021-10-26T03:53:00Z"/>
  <w16cex:commentExtensible w16cex:durableId="2521975E" w16cex:dateUtc="2021-10-26T03:51:00Z"/>
  <w16cex:commentExtensible w16cex:durableId="25219815" w16cex:dateUtc="2021-10-26T03:54:00Z"/>
  <w16cex:commentExtensible w16cex:durableId="2521989F" w16cex:dateUtc="2021-10-26T03:57:00Z"/>
  <w16cex:commentExtensible w16cex:durableId="252198C1" w16cex:dateUtc="2021-10-26T03:57:00Z"/>
  <w16cex:commentExtensible w16cex:durableId="25219D60" w16cex:dateUtc="2021-10-26T04:17:00Z"/>
  <w16cex:commentExtensible w16cex:durableId="25219D14" w16cex:dateUtc="2021-10-26T04:16:00Z"/>
  <w16cex:commentExtensible w16cex:durableId="25219E0B" w16cex:dateUtc="2021-10-26T04:20:00Z"/>
  <w16cex:commentExtensible w16cex:durableId="25219E02" w16cex:dateUtc="2021-10-26T04: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53ECDD" w16cid:durableId="25219EF8"/>
  <w16cid:commentId w16cid:paraId="4700B8EC" w16cid:durableId="25219EE9"/>
  <w16cid:commentId w16cid:paraId="54AADC63" w16cid:durableId="25219F96"/>
  <w16cid:commentId w16cid:paraId="6C8F34E5" w16cid:durableId="252197B1"/>
  <w16cid:commentId w16cid:paraId="03DC62C9" w16cid:durableId="2521975E"/>
  <w16cid:commentId w16cid:paraId="497DBC33" w16cid:durableId="25219815"/>
  <w16cid:commentId w16cid:paraId="230943CE" w16cid:durableId="2521989F"/>
  <w16cid:commentId w16cid:paraId="72DF5842" w16cid:durableId="252198C1"/>
  <w16cid:commentId w16cid:paraId="5746FE90" w16cid:durableId="25219D60"/>
  <w16cid:commentId w16cid:paraId="06F607D8" w16cid:durableId="25219D14"/>
  <w16cid:commentId w16cid:paraId="1674F26E" w16cid:durableId="25219E0B"/>
  <w16cid:commentId w16cid:paraId="5F7F1830" w16cid:durableId="25219E0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yssa Manik">
    <w15:presenceInfo w15:providerId="AD" w15:userId="S::amanik@usc.edu::610a775b-7ea5-4e4a-9923-56bbfc23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AB"/>
    <w:rsid w:val="000B3780"/>
    <w:rsid w:val="00160929"/>
    <w:rsid w:val="001B228A"/>
    <w:rsid w:val="001C5A4D"/>
    <w:rsid w:val="0022436D"/>
    <w:rsid w:val="00231E9A"/>
    <w:rsid w:val="00282B2D"/>
    <w:rsid w:val="0030262A"/>
    <w:rsid w:val="0037545B"/>
    <w:rsid w:val="00400394"/>
    <w:rsid w:val="00441F2A"/>
    <w:rsid w:val="0049782C"/>
    <w:rsid w:val="004A375B"/>
    <w:rsid w:val="004A4D10"/>
    <w:rsid w:val="00512BAE"/>
    <w:rsid w:val="0060395E"/>
    <w:rsid w:val="0061758C"/>
    <w:rsid w:val="006267AB"/>
    <w:rsid w:val="006818DE"/>
    <w:rsid w:val="006F1D64"/>
    <w:rsid w:val="00702CAC"/>
    <w:rsid w:val="007F7D40"/>
    <w:rsid w:val="008016F8"/>
    <w:rsid w:val="00895038"/>
    <w:rsid w:val="009A4BA9"/>
    <w:rsid w:val="00A3079B"/>
    <w:rsid w:val="00A601B8"/>
    <w:rsid w:val="00B17131"/>
    <w:rsid w:val="00B950AC"/>
    <w:rsid w:val="00D31667"/>
    <w:rsid w:val="00D471D5"/>
    <w:rsid w:val="00D55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9755B"/>
  <w15:chartTrackingRefBased/>
  <w15:docId w15:val="{EFABC2BA-7564-9641-BE4B-890BEEE07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7AB"/>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D31667"/>
  </w:style>
  <w:style w:type="character" w:styleId="CommentReference">
    <w:name w:val="annotation reference"/>
    <w:basedOn w:val="DefaultParagraphFont"/>
    <w:uiPriority w:val="99"/>
    <w:semiHidden/>
    <w:unhideWhenUsed/>
    <w:rsid w:val="00D31667"/>
    <w:rPr>
      <w:sz w:val="16"/>
      <w:szCs w:val="16"/>
    </w:rPr>
  </w:style>
  <w:style w:type="paragraph" w:styleId="CommentText">
    <w:name w:val="annotation text"/>
    <w:basedOn w:val="Normal"/>
    <w:link w:val="CommentTextChar"/>
    <w:uiPriority w:val="99"/>
    <w:semiHidden/>
    <w:unhideWhenUsed/>
    <w:rsid w:val="00D31667"/>
    <w:rPr>
      <w:sz w:val="20"/>
      <w:szCs w:val="20"/>
    </w:rPr>
  </w:style>
  <w:style w:type="character" w:customStyle="1" w:styleId="CommentTextChar">
    <w:name w:val="Comment Text Char"/>
    <w:basedOn w:val="DefaultParagraphFont"/>
    <w:link w:val="CommentText"/>
    <w:uiPriority w:val="99"/>
    <w:semiHidden/>
    <w:rsid w:val="00D31667"/>
    <w:rPr>
      <w:sz w:val="20"/>
      <w:szCs w:val="20"/>
    </w:rPr>
  </w:style>
  <w:style w:type="paragraph" w:styleId="CommentSubject">
    <w:name w:val="annotation subject"/>
    <w:basedOn w:val="CommentText"/>
    <w:next w:val="CommentText"/>
    <w:link w:val="CommentSubjectChar"/>
    <w:uiPriority w:val="99"/>
    <w:semiHidden/>
    <w:unhideWhenUsed/>
    <w:rsid w:val="00D31667"/>
    <w:rPr>
      <w:b/>
      <w:bCs/>
    </w:rPr>
  </w:style>
  <w:style w:type="character" w:customStyle="1" w:styleId="CommentSubjectChar">
    <w:name w:val="Comment Subject Char"/>
    <w:basedOn w:val="CommentTextChar"/>
    <w:link w:val="CommentSubject"/>
    <w:uiPriority w:val="99"/>
    <w:semiHidden/>
    <w:rsid w:val="00D316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920480">
      <w:bodyDiv w:val="1"/>
      <w:marLeft w:val="0"/>
      <w:marRight w:val="0"/>
      <w:marTop w:val="0"/>
      <w:marBottom w:val="0"/>
      <w:divBdr>
        <w:top w:val="none" w:sz="0" w:space="0" w:color="auto"/>
        <w:left w:val="none" w:sz="0" w:space="0" w:color="auto"/>
        <w:bottom w:val="none" w:sz="0" w:space="0" w:color="auto"/>
        <w:right w:val="none" w:sz="0" w:space="0" w:color="auto"/>
      </w:divBdr>
    </w:div>
    <w:div w:id="582842179">
      <w:bodyDiv w:val="1"/>
      <w:marLeft w:val="0"/>
      <w:marRight w:val="0"/>
      <w:marTop w:val="0"/>
      <w:marBottom w:val="0"/>
      <w:divBdr>
        <w:top w:val="none" w:sz="0" w:space="0" w:color="auto"/>
        <w:left w:val="none" w:sz="0" w:space="0" w:color="auto"/>
        <w:bottom w:val="none" w:sz="0" w:space="0" w:color="auto"/>
        <w:right w:val="none" w:sz="0" w:space="0" w:color="auto"/>
      </w:divBdr>
    </w:div>
    <w:div w:id="1066997372">
      <w:bodyDiv w:val="1"/>
      <w:marLeft w:val="0"/>
      <w:marRight w:val="0"/>
      <w:marTop w:val="0"/>
      <w:marBottom w:val="0"/>
      <w:divBdr>
        <w:top w:val="none" w:sz="0" w:space="0" w:color="auto"/>
        <w:left w:val="none" w:sz="0" w:space="0" w:color="auto"/>
        <w:bottom w:val="none" w:sz="0" w:space="0" w:color="auto"/>
        <w:right w:val="none" w:sz="0" w:space="0" w:color="auto"/>
      </w:divBdr>
    </w:div>
    <w:div w:id="1106342057">
      <w:bodyDiv w:val="1"/>
      <w:marLeft w:val="0"/>
      <w:marRight w:val="0"/>
      <w:marTop w:val="0"/>
      <w:marBottom w:val="0"/>
      <w:divBdr>
        <w:top w:val="none" w:sz="0" w:space="0" w:color="auto"/>
        <w:left w:val="none" w:sz="0" w:space="0" w:color="auto"/>
        <w:bottom w:val="none" w:sz="0" w:space="0" w:color="auto"/>
        <w:right w:val="none" w:sz="0" w:space="0" w:color="auto"/>
      </w:divBdr>
    </w:div>
    <w:div w:id="1863745192">
      <w:bodyDiv w:val="1"/>
      <w:marLeft w:val="0"/>
      <w:marRight w:val="0"/>
      <w:marTop w:val="0"/>
      <w:marBottom w:val="0"/>
      <w:divBdr>
        <w:top w:val="none" w:sz="0" w:space="0" w:color="auto"/>
        <w:left w:val="none" w:sz="0" w:space="0" w:color="auto"/>
        <w:bottom w:val="none" w:sz="0" w:space="0" w:color="auto"/>
        <w:right w:val="none" w:sz="0" w:space="0" w:color="auto"/>
      </w:divBdr>
    </w:div>
    <w:div w:id="206105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Paul Edison</cp:lastModifiedBy>
  <cp:revision>30</cp:revision>
  <dcterms:created xsi:type="dcterms:W3CDTF">2021-10-12T06:49:00Z</dcterms:created>
  <dcterms:modified xsi:type="dcterms:W3CDTF">2021-10-26T07:52:00Z</dcterms:modified>
</cp:coreProperties>
</file>