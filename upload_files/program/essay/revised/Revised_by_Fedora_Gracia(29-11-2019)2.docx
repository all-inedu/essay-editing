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AE9FE" w14:textId="3D78A526" w:rsidR="00F97CFA" w:rsidRPr="00E62960" w:rsidRDefault="00ED007A">
      <w:pPr>
        <w:rPr>
          <w:rFonts w:asciiTheme="majorHAnsi" w:hAnsiTheme="majorHAnsi" w:cstheme="majorHAnsi"/>
          <w:b/>
          <w:bCs/>
          <w:u w:val="single"/>
        </w:rPr>
      </w:pPr>
      <w:r w:rsidRPr="00E62960">
        <w:rPr>
          <w:rFonts w:asciiTheme="majorHAnsi" w:hAnsiTheme="majorHAnsi" w:cstheme="majorHAnsi"/>
          <w:b/>
          <w:bCs/>
          <w:u w:val="single"/>
        </w:rPr>
        <w:t xml:space="preserve">Think about an academic subject that inspires you. Describe how you have furthered this interest inside and/or outside of the classroom. </w:t>
      </w:r>
    </w:p>
    <w:p w14:paraId="58648A34" w14:textId="2416E035" w:rsidR="00E62960" w:rsidRPr="00E62960" w:rsidRDefault="00E62960">
      <w:pPr>
        <w:rPr>
          <w:rFonts w:asciiTheme="majorHAnsi" w:hAnsiTheme="majorHAnsi" w:cstheme="majorHAnsi"/>
          <w:b/>
          <w:bCs/>
          <w:u w:val="single"/>
        </w:rPr>
      </w:pPr>
    </w:p>
    <w:p w14:paraId="1CA419A3" w14:textId="1D6C384B" w:rsidR="00E62960" w:rsidRPr="00E62960" w:rsidRDefault="00E62960">
      <w:pPr>
        <w:rPr>
          <w:rFonts w:asciiTheme="majorHAnsi" w:hAnsiTheme="majorHAnsi" w:cstheme="majorHAnsi"/>
          <w:b/>
          <w:bCs/>
          <w:u w:val="single"/>
        </w:rPr>
      </w:pPr>
      <w:r w:rsidRPr="00E62960">
        <w:rPr>
          <w:rFonts w:asciiTheme="majorHAnsi" w:hAnsiTheme="majorHAnsi" w:cstheme="majorHAnsi"/>
          <w:b/>
          <w:bCs/>
          <w:u w:val="single"/>
        </w:rPr>
        <w:t>Word limit 350</w:t>
      </w:r>
    </w:p>
    <w:p w14:paraId="121C3FE5" w14:textId="77777777" w:rsidR="00ED007A" w:rsidRPr="00E62960" w:rsidRDefault="00ED007A">
      <w:pPr>
        <w:rPr>
          <w:rFonts w:asciiTheme="majorHAnsi" w:hAnsiTheme="majorHAnsi" w:cstheme="majorHAnsi"/>
        </w:rPr>
      </w:pPr>
    </w:p>
    <w:p w14:paraId="0A0F949E" w14:textId="0474CF5B" w:rsidR="00EE07A7" w:rsidRPr="00E62960" w:rsidRDefault="00490EEC">
      <w:pPr>
        <w:rPr>
          <w:rFonts w:asciiTheme="majorHAnsi" w:hAnsiTheme="majorHAnsi" w:cstheme="majorHAnsi"/>
        </w:rPr>
      </w:pPr>
      <w:r w:rsidRPr="00E62960">
        <w:rPr>
          <w:rFonts w:asciiTheme="majorHAnsi" w:hAnsiTheme="majorHAnsi" w:cstheme="majorHAnsi"/>
        </w:rPr>
        <w:t xml:space="preserve">Living in a capitalist society, business is a part of my everyday language. </w:t>
      </w:r>
      <w:r w:rsidR="0037719E" w:rsidRPr="00E62960">
        <w:rPr>
          <w:rFonts w:asciiTheme="majorHAnsi" w:hAnsiTheme="majorHAnsi" w:cstheme="majorHAnsi"/>
        </w:rPr>
        <w:t xml:space="preserve">Everything has a business side to it. </w:t>
      </w:r>
      <w:commentRangeStart w:id="0"/>
      <w:r w:rsidR="0037719E" w:rsidRPr="00E62960">
        <w:rPr>
          <w:rFonts w:asciiTheme="majorHAnsi" w:hAnsiTheme="majorHAnsi" w:cstheme="majorHAnsi"/>
        </w:rPr>
        <w:t>My house was literal</w:t>
      </w:r>
      <w:r w:rsidR="00EE07A7" w:rsidRPr="00E62960">
        <w:rPr>
          <w:rFonts w:asciiTheme="majorHAnsi" w:hAnsiTheme="majorHAnsi" w:cstheme="majorHAnsi"/>
        </w:rPr>
        <w:t>ly a meeting point</w:t>
      </w:r>
      <w:commentRangeEnd w:id="0"/>
      <w:r w:rsidR="00983495">
        <w:rPr>
          <w:rStyle w:val="CommentReference"/>
        </w:rPr>
        <w:commentReference w:id="0"/>
      </w:r>
      <w:r w:rsidR="00EE07A7" w:rsidRPr="00E62960">
        <w:rPr>
          <w:rFonts w:asciiTheme="majorHAnsi" w:hAnsiTheme="majorHAnsi" w:cstheme="majorHAnsi"/>
        </w:rPr>
        <w:t>. One day</w:t>
      </w:r>
      <w:r w:rsidR="0037719E" w:rsidRPr="00E62960">
        <w:rPr>
          <w:rFonts w:asciiTheme="majorHAnsi" w:hAnsiTheme="majorHAnsi" w:cstheme="majorHAnsi"/>
        </w:rPr>
        <w:t xml:space="preserve">, I would come home to my dad and his colleagues discussing on how to be </w:t>
      </w:r>
      <w:r w:rsidR="00EE07A7" w:rsidRPr="00E62960">
        <w:rPr>
          <w:rFonts w:asciiTheme="majorHAnsi" w:hAnsiTheme="majorHAnsi" w:cstheme="majorHAnsi"/>
        </w:rPr>
        <w:t xml:space="preserve">the </w:t>
      </w:r>
      <w:r w:rsidR="00F97CFA" w:rsidRPr="00E62960">
        <w:rPr>
          <w:rFonts w:asciiTheme="majorHAnsi" w:hAnsiTheme="majorHAnsi" w:cstheme="majorHAnsi"/>
        </w:rPr>
        <w:t>best and tak</w:t>
      </w:r>
      <w:r w:rsidR="00EE07A7" w:rsidRPr="00E62960">
        <w:rPr>
          <w:rFonts w:asciiTheme="majorHAnsi" w:hAnsiTheme="majorHAnsi" w:cstheme="majorHAnsi"/>
        </w:rPr>
        <w:t xml:space="preserve">e down competitors. Another day, I would overhear someone shouting and see them walking out the door like they lose everything. I guess fighting for </w:t>
      </w:r>
      <w:r w:rsidR="00F97CFA" w:rsidRPr="00E62960">
        <w:rPr>
          <w:rFonts w:asciiTheme="majorHAnsi" w:hAnsiTheme="majorHAnsi" w:cstheme="majorHAnsi"/>
        </w:rPr>
        <w:t>a business</w:t>
      </w:r>
      <w:r w:rsidR="00EE07A7" w:rsidRPr="00E62960">
        <w:rPr>
          <w:rFonts w:asciiTheme="majorHAnsi" w:hAnsiTheme="majorHAnsi" w:cstheme="majorHAnsi"/>
        </w:rPr>
        <w:t xml:space="preserve"> is worth losing all these people. </w:t>
      </w:r>
      <w:r w:rsidR="00F97CFA" w:rsidRPr="00E62960">
        <w:rPr>
          <w:rFonts w:asciiTheme="majorHAnsi" w:hAnsiTheme="majorHAnsi" w:cstheme="majorHAnsi"/>
        </w:rPr>
        <w:t>My dad always told me, I have to be like him, build a business from scratch and fight for it no matter what.  Don’t get me wrong, this sounds very pressuring but I took his words as my motivation to div</w:t>
      </w:r>
      <w:r w:rsidR="005901C6" w:rsidRPr="00E62960">
        <w:rPr>
          <w:rFonts w:asciiTheme="majorHAnsi" w:hAnsiTheme="majorHAnsi" w:cstheme="majorHAnsi"/>
        </w:rPr>
        <w:t>e i</w:t>
      </w:r>
      <w:r w:rsidR="00F97CFA" w:rsidRPr="00E62960">
        <w:rPr>
          <w:rFonts w:asciiTheme="majorHAnsi" w:hAnsiTheme="majorHAnsi" w:cstheme="majorHAnsi"/>
        </w:rPr>
        <w:t xml:space="preserve">nto </w:t>
      </w:r>
      <w:r w:rsidR="00455D91" w:rsidRPr="00E62960">
        <w:rPr>
          <w:rFonts w:asciiTheme="majorHAnsi" w:hAnsiTheme="majorHAnsi" w:cstheme="majorHAnsi"/>
        </w:rPr>
        <w:t>the business world and experience it for myself.</w:t>
      </w:r>
      <w:r w:rsidR="0014419D" w:rsidRPr="00E62960">
        <w:rPr>
          <w:rFonts w:asciiTheme="majorHAnsi" w:hAnsiTheme="majorHAnsi" w:cstheme="majorHAnsi"/>
        </w:rPr>
        <w:t xml:space="preserve"> And since my freshman year of high school, I decided I wanted to be a </w:t>
      </w:r>
      <w:commentRangeStart w:id="1"/>
      <w:r w:rsidR="0014419D" w:rsidRPr="00E62960">
        <w:rPr>
          <w:rFonts w:asciiTheme="majorHAnsi" w:hAnsiTheme="majorHAnsi" w:cstheme="majorHAnsi"/>
        </w:rPr>
        <w:t>businesswoman and study business.</w:t>
      </w:r>
      <w:commentRangeEnd w:id="1"/>
      <w:r w:rsidR="00983495">
        <w:rPr>
          <w:rStyle w:val="CommentReference"/>
        </w:rPr>
        <w:commentReference w:id="1"/>
      </w:r>
    </w:p>
    <w:p w14:paraId="583A5E59" w14:textId="77777777" w:rsidR="00455D91" w:rsidRPr="00E62960" w:rsidRDefault="00455D91">
      <w:pPr>
        <w:rPr>
          <w:rFonts w:asciiTheme="majorHAnsi" w:hAnsiTheme="majorHAnsi" w:cstheme="majorHAnsi"/>
        </w:rPr>
      </w:pPr>
    </w:p>
    <w:p w14:paraId="474CA2B0" w14:textId="35A4396D" w:rsidR="005901C6" w:rsidRPr="00E62960" w:rsidRDefault="005901C6">
      <w:pPr>
        <w:rPr>
          <w:rFonts w:asciiTheme="majorHAnsi" w:hAnsiTheme="majorHAnsi" w:cstheme="majorHAnsi"/>
        </w:rPr>
      </w:pPr>
      <w:r w:rsidRPr="00E62960">
        <w:rPr>
          <w:rFonts w:asciiTheme="majorHAnsi" w:hAnsiTheme="majorHAnsi" w:cstheme="majorHAnsi"/>
        </w:rPr>
        <w:t xml:space="preserve">During my summer holiday, </w:t>
      </w:r>
      <w:commentRangeStart w:id="2"/>
      <w:r w:rsidRPr="00E62960">
        <w:rPr>
          <w:rFonts w:asciiTheme="majorHAnsi" w:hAnsiTheme="majorHAnsi" w:cstheme="majorHAnsi"/>
        </w:rPr>
        <w:t xml:space="preserve">I interned at PT. BNI Securities, </w:t>
      </w:r>
      <w:r w:rsidR="00BB03F9" w:rsidRPr="00E62960">
        <w:rPr>
          <w:rFonts w:asciiTheme="majorHAnsi" w:hAnsiTheme="majorHAnsi" w:cstheme="majorHAnsi"/>
        </w:rPr>
        <w:t>a subsidiary company that runs in the capital market sector</w:t>
      </w:r>
      <w:commentRangeEnd w:id="2"/>
      <w:r w:rsidR="00983495">
        <w:rPr>
          <w:rStyle w:val="CommentReference"/>
        </w:rPr>
        <w:commentReference w:id="2"/>
      </w:r>
      <w:r w:rsidR="00BB03F9" w:rsidRPr="00E62960">
        <w:rPr>
          <w:rFonts w:asciiTheme="majorHAnsi" w:hAnsiTheme="majorHAnsi" w:cstheme="majorHAnsi"/>
        </w:rPr>
        <w:t xml:space="preserve">. I worked under the command of Sir Indra Wahyudi, branch manager of the company. </w:t>
      </w:r>
      <w:commentRangeStart w:id="3"/>
      <w:r w:rsidR="00665E9B" w:rsidRPr="00E62960">
        <w:rPr>
          <w:rFonts w:asciiTheme="majorHAnsi" w:hAnsiTheme="majorHAnsi" w:cstheme="majorHAnsi"/>
        </w:rPr>
        <w:t>I analyzed stocks</w:t>
      </w:r>
      <w:r w:rsidR="00A357EB" w:rsidRPr="00E62960">
        <w:rPr>
          <w:rFonts w:asciiTheme="majorHAnsi" w:hAnsiTheme="majorHAnsi" w:cstheme="majorHAnsi"/>
        </w:rPr>
        <w:t xml:space="preserve"> using P/E ratio</w:t>
      </w:r>
      <w:r w:rsidR="00665E9B" w:rsidRPr="00E62960">
        <w:rPr>
          <w:rFonts w:asciiTheme="majorHAnsi" w:hAnsiTheme="majorHAnsi" w:cstheme="majorHAnsi"/>
        </w:rPr>
        <w:t xml:space="preserve">, </w:t>
      </w:r>
      <w:r w:rsidR="00A357EB" w:rsidRPr="00E62960">
        <w:rPr>
          <w:rFonts w:asciiTheme="majorHAnsi" w:hAnsiTheme="majorHAnsi" w:cstheme="majorHAnsi"/>
        </w:rPr>
        <w:t xml:space="preserve">joined meeting with analysts, </w:t>
      </w:r>
      <w:r w:rsidR="00665E9B" w:rsidRPr="00E62960">
        <w:rPr>
          <w:rFonts w:asciiTheme="majorHAnsi" w:hAnsiTheme="majorHAnsi" w:cstheme="majorHAnsi"/>
        </w:rPr>
        <w:t xml:space="preserve">administer clients’ stocks </w:t>
      </w:r>
      <w:bookmarkStart w:id="4" w:name="_GoBack"/>
      <w:bookmarkEnd w:id="4"/>
      <w:r w:rsidR="00665E9B" w:rsidRPr="00E62960">
        <w:rPr>
          <w:rFonts w:asciiTheme="majorHAnsi" w:hAnsiTheme="majorHAnsi" w:cstheme="majorHAnsi"/>
        </w:rPr>
        <w:t>transaction</w:t>
      </w:r>
      <w:r w:rsidR="00A357EB" w:rsidRPr="00E62960">
        <w:rPr>
          <w:rFonts w:asciiTheme="majorHAnsi" w:hAnsiTheme="majorHAnsi" w:cstheme="majorHAnsi"/>
        </w:rPr>
        <w:t xml:space="preserve"> with other intern as a team</w:t>
      </w:r>
      <w:r w:rsidR="00665E9B" w:rsidRPr="00E62960">
        <w:rPr>
          <w:rFonts w:asciiTheme="majorHAnsi" w:hAnsiTheme="majorHAnsi" w:cstheme="majorHAnsi"/>
        </w:rPr>
        <w:t xml:space="preserve"> and write daily reports </w:t>
      </w:r>
      <w:r w:rsidR="00A357EB" w:rsidRPr="00E62960">
        <w:rPr>
          <w:rFonts w:asciiTheme="majorHAnsi" w:hAnsiTheme="majorHAnsi" w:cstheme="majorHAnsi"/>
        </w:rPr>
        <w:t>individually</w:t>
      </w:r>
      <w:r w:rsidR="00665E9B" w:rsidRPr="00E62960">
        <w:rPr>
          <w:rFonts w:asciiTheme="majorHAnsi" w:hAnsiTheme="majorHAnsi" w:cstheme="majorHAnsi"/>
        </w:rPr>
        <w:t xml:space="preserve">. My favorite part was analyzing the stocks fundamentally. Behind their revenues, equity, and growth is effective management and good leadership. </w:t>
      </w:r>
      <w:commentRangeEnd w:id="3"/>
      <w:r w:rsidR="00246E39">
        <w:rPr>
          <w:rStyle w:val="CommentReference"/>
        </w:rPr>
        <w:commentReference w:id="3"/>
      </w:r>
    </w:p>
    <w:p w14:paraId="0971C2AC" w14:textId="77777777" w:rsidR="00665E9B" w:rsidRPr="00E62960" w:rsidRDefault="00665E9B">
      <w:pPr>
        <w:rPr>
          <w:rFonts w:asciiTheme="majorHAnsi" w:hAnsiTheme="majorHAnsi" w:cstheme="majorHAnsi"/>
        </w:rPr>
      </w:pPr>
    </w:p>
    <w:p w14:paraId="58634B76" w14:textId="6F1935ED" w:rsidR="00455D91" w:rsidRPr="00E62960" w:rsidRDefault="00665E9B">
      <w:pPr>
        <w:rPr>
          <w:rFonts w:asciiTheme="majorHAnsi" w:eastAsia="Times New Roman" w:hAnsiTheme="majorHAnsi" w:cstheme="majorHAnsi"/>
          <w:color w:val="222222"/>
        </w:rPr>
      </w:pPr>
      <w:commentRangeStart w:id="5"/>
      <w:r w:rsidRPr="00E62960">
        <w:rPr>
          <w:rFonts w:asciiTheme="majorHAnsi" w:hAnsiTheme="majorHAnsi" w:cstheme="majorHAnsi"/>
        </w:rPr>
        <w:t>Working</w:t>
      </w:r>
      <w:r w:rsidR="0014419D" w:rsidRPr="00E62960">
        <w:rPr>
          <w:rFonts w:asciiTheme="majorHAnsi" w:hAnsiTheme="majorHAnsi" w:cstheme="majorHAnsi"/>
        </w:rPr>
        <w:t xml:space="preserve"> with a team of interns for two weeks, I experienced first hand teamwork and realized that </w:t>
      </w:r>
      <w:r w:rsidR="003C21E6" w:rsidRPr="00E62960">
        <w:rPr>
          <w:rFonts w:asciiTheme="majorHAnsi" w:hAnsiTheme="majorHAnsi" w:cstheme="majorHAnsi"/>
        </w:rPr>
        <w:t>working,</w:t>
      </w:r>
      <w:r w:rsidR="0014419D" w:rsidRPr="00E62960">
        <w:rPr>
          <w:rFonts w:asciiTheme="majorHAnsi" w:hAnsiTheme="majorHAnsi" w:cstheme="majorHAnsi"/>
        </w:rPr>
        <w:t xml:space="preserve"> as a team is more effective than working individually. Since then, I changed my perspective towards </w:t>
      </w:r>
      <w:r w:rsidR="002A18C6" w:rsidRPr="00E62960">
        <w:rPr>
          <w:rFonts w:asciiTheme="majorHAnsi" w:hAnsiTheme="majorHAnsi" w:cstheme="majorHAnsi"/>
        </w:rPr>
        <w:t xml:space="preserve">the business world. </w:t>
      </w:r>
      <w:r w:rsidR="00455D91" w:rsidRPr="00E62960">
        <w:rPr>
          <w:rFonts w:asciiTheme="majorHAnsi" w:hAnsiTheme="majorHAnsi" w:cstheme="majorHAnsi"/>
        </w:rPr>
        <w:t xml:space="preserve">Today, I realized </w:t>
      </w:r>
      <w:commentRangeEnd w:id="5"/>
      <w:r w:rsidR="00983495">
        <w:rPr>
          <w:rStyle w:val="CommentReference"/>
        </w:rPr>
        <w:commentReference w:id="5"/>
      </w:r>
      <w:r w:rsidR="005901C6" w:rsidRPr="00E62960">
        <w:rPr>
          <w:rFonts w:asciiTheme="majorHAnsi" w:hAnsiTheme="majorHAnsi" w:cstheme="majorHAnsi"/>
        </w:rPr>
        <w:t>that c</w:t>
      </w:r>
      <w:r w:rsidR="005901C6" w:rsidRPr="00E62960">
        <w:rPr>
          <w:rFonts w:asciiTheme="majorHAnsi" w:eastAsia="Times New Roman" w:hAnsiTheme="majorHAnsi" w:cstheme="majorHAnsi"/>
          <w:color w:val="222222"/>
        </w:rPr>
        <w:t xml:space="preserve">ollaboration is key to being successful, in both personal lives as well as professional. Sure, competition and rivalry fuel us to be better, but it will only get us so far because we will never get the input and support beyond our own capabilities. </w:t>
      </w:r>
    </w:p>
    <w:p w14:paraId="3536BE08" w14:textId="77777777" w:rsidR="003C21E6" w:rsidRPr="00E62960" w:rsidRDefault="003C21E6">
      <w:pPr>
        <w:rPr>
          <w:rFonts w:asciiTheme="majorHAnsi" w:eastAsia="Times New Roman" w:hAnsiTheme="majorHAnsi" w:cstheme="majorHAnsi"/>
          <w:color w:val="222222"/>
        </w:rPr>
      </w:pPr>
    </w:p>
    <w:p w14:paraId="1543604C" w14:textId="00335AD7" w:rsidR="00D85971" w:rsidRPr="00E62960" w:rsidRDefault="003C21E6" w:rsidP="00D85971">
      <w:pPr>
        <w:pStyle w:val="NormalWeb"/>
        <w:spacing w:before="0" w:beforeAutospacing="0" w:after="160" w:afterAutospacing="0"/>
        <w:jc w:val="both"/>
        <w:rPr>
          <w:rFonts w:asciiTheme="majorHAnsi" w:hAnsiTheme="majorHAnsi" w:cstheme="majorHAnsi"/>
          <w:color w:val="000000" w:themeColor="text1"/>
        </w:rPr>
      </w:pPr>
      <w:commentRangeStart w:id="6"/>
      <w:r w:rsidRPr="00E62960">
        <w:rPr>
          <w:rFonts w:asciiTheme="majorHAnsi" w:hAnsiTheme="majorHAnsi" w:cstheme="majorHAnsi"/>
          <w:color w:val="222222"/>
        </w:rPr>
        <w:t xml:space="preserve">As a future businesswoman, I hope to inspire more people about the value </w:t>
      </w:r>
      <w:r w:rsidR="00F93179" w:rsidRPr="00E62960">
        <w:rPr>
          <w:rFonts w:asciiTheme="majorHAnsi" w:hAnsiTheme="majorHAnsi" w:cstheme="majorHAnsi"/>
          <w:color w:val="222222"/>
        </w:rPr>
        <w:t>I gained: cooperation,</w:t>
      </w:r>
      <w:r w:rsidR="00A551D5" w:rsidRPr="00E62960">
        <w:rPr>
          <w:rFonts w:asciiTheme="majorHAnsi" w:hAnsiTheme="majorHAnsi" w:cstheme="majorHAnsi"/>
          <w:color w:val="222222"/>
        </w:rPr>
        <w:t xml:space="preserve"> instead of dragging one another down</w:t>
      </w:r>
      <w:r w:rsidR="00D85971" w:rsidRPr="00E62960">
        <w:rPr>
          <w:rFonts w:asciiTheme="majorHAnsi" w:hAnsiTheme="majorHAnsi" w:cstheme="majorHAnsi"/>
          <w:color w:val="222222"/>
        </w:rPr>
        <w:t xml:space="preserve">. </w:t>
      </w:r>
      <w:commentRangeEnd w:id="6"/>
      <w:r w:rsidR="00983495">
        <w:rPr>
          <w:rStyle w:val="CommentReference"/>
          <w:rFonts w:asciiTheme="minorHAnsi" w:eastAsiaTheme="minorEastAsia" w:hAnsiTheme="minorHAnsi" w:cstheme="minorBidi"/>
          <w:lang w:val="en-US" w:eastAsia="en-US"/>
        </w:rPr>
        <w:commentReference w:id="6"/>
      </w:r>
      <w:commentRangeStart w:id="7"/>
      <w:r w:rsidR="00D85971" w:rsidRPr="00E62960">
        <w:rPr>
          <w:rFonts w:asciiTheme="majorHAnsi" w:hAnsiTheme="majorHAnsi" w:cstheme="majorHAnsi"/>
          <w:color w:val="000000" w:themeColor="text1"/>
        </w:rPr>
        <w:t xml:space="preserve">I am not the brightest start in the sky or born with a silver spoon in my mouth. </w:t>
      </w:r>
      <w:commentRangeEnd w:id="7"/>
      <w:r w:rsidR="00C75BC0">
        <w:rPr>
          <w:rStyle w:val="CommentReference"/>
          <w:rFonts w:asciiTheme="minorHAnsi" w:eastAsiaTheme="minorEastAsia" w:hAnsiTheme="minorHAnsi" w:cstheme="minorBidi"/>
          <w:lang w:val="en-US" w:eastAsia="en-US"/>
        </w:rPr>
        <w:commentReference w:id="7"/>
      </w:r>
      <w:r w:rsidR="00D85971" w:rsidRPr="00E62960">
        <w:rPr>
          <w:rFonts w:asciiTheme="majorHAnsi" w:hAnsiTheme="majorHAnsi" w:cstheme="majorHAnsi"/>
          <w:color w:val="000000" w:themeColor="text1"/>
        </w:rPr>
        <w:t xml:space="preserve">But I realize that whatever goal I have in the future, I want to share them with others and take advices and critics from them to achieve greater things. </w:t>
      </w:r>
    </w:p>
    <w:p w14:paraId="10251958" w14:textId="3F074734" w:rsidR="003C21E6" w:rsidRDefault="003C21E6">
      <w:pPr>
        <w:pBdr>
          <w:bottom w:val="single" w:sz="6" w:space="1" w:color="auto"/>
        </w:pBdr>
        <w:rPr>
          <w:rFonts w:asciiTheme="majorHAnsi" w:eastAsia="Times New Roman" w:hAnsiTheme="majorHAnsi" w:cs="Times New Roman"/>
          <w:color w:val="222222"/>
          <w:sz w:val="28"/>
          <w:szCs w:val="28"/>
        </w:rPr>
      </w:pPr>
    </w:p>
    <w:p w14:paraId="0C38D7E6" w14:textId="77777777" w:rsidR="00983495" w:rsidRDefault="00983495">
      <w:pPr>
        <w:rPr>
          <w:ins w:id="8" w:author="Fedora Elrica Gracia" w:date="2019-11-28T23:42:00Z"/>
          <w:rFonts w:asciiTheme="majorHAnsi" w:eastAsia="Times New Roman" w:hAnsiTheme="majorHAnsi" w:cs="Times New Roman"/>
          <w:color w:val="222222"/>
          <w:sz w:val="28"/>
          <w:szCs w:val="28"/>
        </w:rPr>
      </w:pPr>
    </w:p>
    <w:p w14:paraId="540331E7" w14:textId="1F500A6A" w:rsidR="00983495" w:rsidRPr="002B6971" w:rsidRDefault="00983495">
      <w:pPr>
        <w:rPr>
          <w:ins w:id="9" w:author="Fedora Elrica Gracia" w:date="2019-11-28T23:43:00Z"/>
          <w:rFonts w:asciiTheme="majorHAnsi" w:eastAsia="Times New Roman" w:hAnsiTheme="majorHAnsi" w:cs="Times New Roman"/>
          <w:color w:val="222222"/>
          <w:sz w:val="22"/>
          <w:szCs w:val="22"/>
        </w:rPr>
      </w:pPr>
      <w:ins w:id="10" w:author="Fedora Elrica Gracia" w:date="2019-11-28T23:43:00Z">
        <w:r w:rsidRPr="002B6971">
          <w:rPr>
            <w:rFonts w:asciiTheme="majorHAnsi" w:eastAsia="Times New Roman" w:hAnsiTheme="majorHAnsi" w:cs="Times New Roman"/>
            <w:color w:val="222222"/>
            <w:sz w:val="22"/>
            <w:szCs w:val="22"/>
          </w:rPr>
          <w:t>Hi Tiara!</w:t>
        </w:r>
      </w:ins>
    </w:p>
    <w:p w14:paraId="53EF2CAF" w14:textId="35BB0F76" w:rsidR="00246E39" w:rsidRDefault="002B6971">
      <w:pPr>
        <w:rPr>
          <w:ins w:id="11" w:author="Fedora Elrica Gracia" w:date="2019-11-29T11:04:00Z"/>
          <w:rFonts w:asciiTheme="majorHAnsi" w:eastAsia="Times New Roman" w:hAnsiTheme="majorHAnsi" w:cs="Times New Roman"/>
          <w:color w:val="222222"/>
          <w:sz w:val="22"/>
          <w:szCs w:val="22"/>
        </w:rPr>
      </w:pPr>
      <w:ins w:id="12" w:author="Fedora Elrica Gracia" w:date="2019-11-28T23:43:00Z">
        <w:r w:rsidRPr="002B6971">
          <w:rPr>
            <w:rFonts w:asciiTheme="majorHAnsi" w:eastAsia="Times New Roman" w:hAnsiTheme="majorHAnsi" w:cs="Times New Roman"/>
            <w:color w:val="222222"/>
            <w:sz w:val="22"/>
            <w:szCs w:val="22"/>
          </w:rPr>
          <w:t xml:space="preserve">I think this essay has </w:t>
        </w:r>
        <w:r w:rsidR="00983495" w:rsidRPr="002B6971">
          <w:rPr>
            <w:rFonts w:asciiTheme="majorHAnsi" w:eastAsia="Times New Roman" w:hAnsiTheme="majorHAnsi" w:cs="Times New Roman"/>
            <w:color w:val="222222"/>
            <w:sz w:val="22"/>
            <w:szCs w:val="22"/>
          </w:rPr>
          <w:t xml:space="preserve">great potential. </w:t>
        </w:r>
        <w:r w:rsidRPr="002B6971">
          <w:rPr>
            <w:rFonts w:asciiTheme="majorHAnsi" w:eastAsia="Times New Roman" w:hAnsiTheme="majorHAnsi" w:cs="Times New Roman"/>
            <w:color w:val="222222"/>
            <w:sz w:val="22"/>
            <w:szCs w:val="22"/>
          </w:rPr>
          <w:t xml:space="preserve">You did answer the prompt, describing how business inspires you, and you </w:t>
        </w:r>
      </w:ins>
      <w:ins w:id="13" w:author="Fedora Elrica Gracia" w:date="2019-11-28T23:44:00Z">
        <w:r w:rsidRPr="002B6971">
          <w:rPr>
            <w:rFonts w:asciiTheme="majorHAnsi" w:eastAsia="Times New Roman" w:hAnsiTheme="majorHAnsi" w:cs="Times New Roman"/>
            <w:color w:val="222222"/>
            <w:sz w:val="22"/>
            <w:szCs w:val="22"/>
          </w:rPr>
          <w:t xml:space="preserve">took the effort to intern. </w:t>
        </w:r>
      </w:ins>
    </w:p>
    <w:p w14:paraId="644CF842" w14:textId="77777777" w:rsidR="00246E39" w:rsidRDefault="00246E39">
      <w:pPr>
        <w:rPr>
          <w:ins w:id="14" w:author="Fedora Elrica Gracia" w:date="2019-11-29T11:00:00Z"/>
          <w:rFonts w:asciiTheme="majorHAnsi" w:eastAsia="Times New Roman" w:hAnsiTheme="majorHAnsi" w:cs="Times New Roman"/>
          <w:color w:val="222222"/>
          <w:sz w:val="22"/>
          <w:szCs w:val="22"/>
        </w:rPr>
      </w:pPr>
    </w:p>
    <w:p w14:paraId="54D50E78" w14:textId="252D704A" w:rsidR="00246E39" w:rsidRDefault="00246E39">
      <w:pPr>
        <w:rPr>
          <w:ins w:id="15" w:author="Fedora Elrica Gracia" w:date="2019-11-29T11:02:00Z"/>
          <w:rFonts w:asciiTheme="majorHAnsi" w:eastAsia="Times New Roman" w:hAnsiTheme="majorHAnsi" w:cs="Times New Roman"/>
          <w:color w:val="222222"/>
          <w:sz w:val="22"/>
          <w:szCs w:val="22"/>
        </w:rPr>
      </w:pPr>
      <w:ins w:id="16" w:author="Fedora Elrica Gracia" w:date="2019-11-29T11:00:00Z">
        <w:r>
          <w:rPr>
            <w:rFonts w:asciiTheme="majorHAnsi" w:eastAsia="Times New Roman" w:hAnsiTheme="majorHAnsi" w:cs="Times New Roman"/>
            <w:color w:val="222222"/>
            <w:sz w:val="22"/>
            <w:szCs w:val="22"/>
          </w:rPr>
          <w:t xml:space="preserve">I can tell from your essay that </w:t>
        </w:r>
      </w:ins>
      <w:ins w:id="17" w:author="Fedora Elrica Gracia" w:date="2019-11-29T11:01:00Z">
        <w:r>
          <w:rPr>
            <w:rFonts w:asciiTheme="majorHAnsi" w:eastAsia="Times New Roman" w:hAnsiTheme="majorHAnsi" w:cs="Times New Roman"/>
            <w:color w:val="222222"/>
            <w:sz w:val="22"/>
            <w:szCs w:val="22"/>
          </w:rPr>
          <w:t>there has been a shift of perspective towards business. At first, the image of business you have was what you see and hear from your dad: potentially ruthless, and you ought to fight for it no matter what.</w:t>
        </w:r>
      </w:ins>
    </w:p>
    <w:p w14:paraId="299E339C" w14:textId="3B4221B1" w:rsidR="00246E39" w:rsidRDefault="00246E39">
      <w:pPr>
        <w:rPr>
          <w:ins w:id="18" w:author="Fedora Elrica Gracia" w:date="2019-11-29T11:05:00Z"/>
          <w:rFonts w:asciiTheme="majorHAnsi" w:eastAsia="Times New Roman" w:hAnsiTheme="majorHAnsi" w:cs="Times New Roman"/>
          <w:color w:val="222222"/>
          <w:sz w:val="22"/>
          <w:szCs w:val="22"/>
        </w:rPr>
      </w:pPr>
      <w:ins w:id="19" w:author="Fedora Elrica Gracia" w:date="2019-11-29T11:02:00Z">
        <w:r>
          <w:rPr>
            <w:rFonts w:asciiTheme="majorHAnsi" w:eastAsia="Times New Roman" w:hAnsiTheme="majorHAnsi" w:cs="Times New Roman"/>
            <w:color w:val="222222"/>
            <w:sz w:val="22"/>
            <w:szCs w:val="22"/>
          </w:rPr>
          <w:lastRenderedPageBreak/>
          <w:t>Throughout the essay, I feel that your point of view has changed. During your internship, you witnessed and experienced teamwork, and the benefit it has. So we can focus on this.</w:t>
        </w:r>
      </w:ins>
      <w:ins w:id="20" w:author="Fedora Elrica Gracia" w:date="2019-11-29T11:04:00Z">
        <w:r>
          <w:rPr>
            <w:rFonts w:asciiTheme="majorHAnsi" w:eastAsia="Times New Roman" w:hAnsiTheme="majorHAnsi" w:cs="Times New Roman"/>
            <w:color w:val="222222"/>
            <w:sz w:val="22"/>
            <w:szCs w:val="22"/>
          </w:rPr>
          <w:t xml:space="preserve"> Your initial image and interest you have in business, and how it </w:t>
        </w:r>
      </w:ins>
      <w:ins w:id="21" w:author="Fedora Elrica Gracia" w:date="2019-11-29T11:05:00Z">
        <w:r>
          <w:rPr>
            <w:rFonts w:asciiTheme="majorHAnsi" w:eastAsia="Times New Roman" w:hAnsiTheme="majorHAnsi" w:cs="Times New Roman"/>
            <w:color w:val="222222"/>
            <w:sz w:val="22"/>
            <w:szCs w:val="22"/>
          </w:rPr>
          <w:t>changes</w:t>
        </w:r>
      </w:ins>
      <w:ins w:id="22" w:author="Fedora Elrica Gracia" w:date="2019-11-29T11:04:00Z">
        <w:r>
          <w:rPr>
            <w:rFonts w:asciiTheme="majorHAnsi" w:eastAsia="Times New Roman" w:hAnsiTheme="majorHAnsi" w:cs="Times New Roman"/>
            <w:color w:val="222222"/>
            <w:sz w:val="22"/>
            <w:szCs w:val="22"/>
          </w:rPr>
          <w:t xml:space="preserve"> </w:t>
        </w:r>
      </w:ins>
      <w:ins w:id="23" w:author="Fedora Elrica Gracia" w:date="2019-11-29T11:05:00Z">
        <w:r>
          <w:rPr>
            <w:rFonts w:asciiTheme="majorHAnsi" w:eastAsia="Times New Roman" w:hAnsiTheme="majorHAnsi" w:cs="Times New Roman"/>
            <w:color w:val="222222"/>
            <w:sz w:val="22"/>
            <w:szCs w:val="22"/>
          </w:rPr>
          <w:t>after the internship.</w:t>
        </w:r>
      </w:ins>
    </w:p>
    <w:p w14:paraId="73E88BA5" w14:textId="77777777" w:rsidR="00246E39" w:rsidRDefault="00246E39">
      <w:pPr>
        <w:rPr>
          <w:ins w:id="24" w:author="Fedora Elrica Gracia" w:date="2019-11-29T11:02:00Z"/>
          <w:rFonts w:asciiTheme="majorHAnsi" w:eastAsia="Times New Roman" w:hAnsiTheme="majorHAnsi" w:cs="Times New Roman"/>
          <w:color w:val="222222"/>
          <w:sz w:val="22"/>
          <w:szCs w:val="22"/>
        </w:rPr>
      </w:pPr>
    </w:p>
    <w:p w14:paraId="025B4341" w14:textId="77777777" w:rsidR="00246E39" w:rsidRDefault="00246E39" w:rsidP="00246E39">
      <w:pPr>
        <w:rPr>
          <w:ins w:id="25" w:author="Fedora Elrica Gracia" w:date="2019-11-29T11:04:00Z"/>
          <w:rFonts w:asciiTheme="majorHAnsi" w:eastAsia="Times New Roman" w:hAnsiTheme="majorHAnsi" w:cs="Times New Roman"/>
          <w:color w:val="222222"/>
          <w:sz w:val="22"/>
          <w:szCs w:val="22"/>
        </w:rPr>
      </w:pPr>
      <w:ins w:id="26" w:author="Fedora Elrica Gracia" w:date="2019-11-29T11:04:00Z">
        <w:r w:rsidRPr="002B6971">
          <w:rPr>
            <w:rFonts w:asciiTheme="majorHAnsi" w:eastAsia="Times New Roman" w:hAnsiTheme="majorHAnsi" w:cs="Times New Roman"/>
            <w:color w:val="222222"/>
            <w:sz w:val="22"/>
            <w:szCs w:val="22"/>
          </w:rPr>
          <w:t xml:space="preserve">I have a few suggestions that I think would link your ideas/paragraphs better and elaborate your experience more accurately. </w:t>
        </w:r>
      </w:ins>
    </w:p>
    <w:p w14:paraId="022FC326" w14:textId="77777777" w:rsidR="00246E39" w:rsidRDefault="00246E39" w:rsidP="00246E39">
      <w:pPr>
        <w:rPr>
          <w:ins w:id="27" w:author="Fedora Elrica Gracia" w:date="2019-11-29T11:04:00Z"/>
          <w:rFonts w:asciiTheme="majorHAnsi" w:eastAsia="Times New Roman" w:hAnsiTheme="majorHAnsi" w:cs="Times New Roman"/>
          <w:color w:val="222222"/>
          <w:sz w:val="22"/>
          <w:szCs w:val="22"/>
        </w:rPr>
      </w:pPr>
    </w:p>
    <w:p w14:paraId="4A9E24AF" w14:textId="77777777" w:rsidR="002B6971" w:rsidRPr="002B6971" w:rsidRDefault="002B6971">
      <w:pPr>
        <w:rPr>
          <w:ins w:id="28" w:author="Fedora Elrica Gracia" w:date="2019-11-28T23:45:00Z"/>
          <w:rFonts w:asciiTheme="majorHAnsi" w:eastAsia="Times New Roman" w:hAnsiTheme="majorHAnsi" w:cs="Times New Roman"/>
          <w:color w:val="222222"/>
          <w:sz w:val="22"/>
          <w:szCs w:val="22"/>
        </w:rPr>
      </w:pPr>
    </w:p>
    <w:p w14:paraId="2FF219B4" w14:textId="67CF0F1B" w:rsidR="002B6971" w:rsidRPr="002B6971" w:rsidRDefault="002B6971">
      <w:pPr>
        <w:rPr>
          <w:ins w:id="29" w:author="Fedora Elrica Gracia" w:date="2019-11-28T23:45:00Z"/>
          <w:rFonts w:asciiTheme="majorHAnsi" w:eastAsia="Times New Roman" w:hAnsiTheme="majorHAnsi" w:cs="Times New Roman"/>
          <w:color w:val="222222"/>
          <w:sz w:val="22"/>
          <w:szCs w:val="22"/>
        </w:rPr>
      </w:pPr>
      <w:ins w:id="30" w:author="Fedora Elrica Gracia" w:date="2019-11-28T23:45:00Z">
        <w:r w:rsidRPr="002B6971">
          <w:rPr>
            <w:rFonts w:asciiTheme="majorHAnsi" w:eastAsia="Times New Roman" w:hAnsiTheme="majorHAnsi" w:cs="Times New Roman"/>
            <w:color w:val="222222"/>
            <w:sz w:val="22"/>
            <w:szCs w:val="22"/>
          </w:rPr>
          <w:t>Introduction:</w:t>
        </w:r>
      </w:ins>
    </w:p>
    <w:p w14:paraId="2F06461F" w14:textId="2E93ADEB" w:rsidR="002B6971" w:rsidRDefault="00246E39" w:rsidP="005A210A">
      <w:pPr>
        <w:pStyle w:val="ListParagraph"/>
        <w:numPr>
          <w:ilvl w:val="0"/>
          <w:numId w:val="3"/>
        </w:numPr>
        <w:rPr>
          <w:ins w:id="31" w:author="Fedora Elrica Gracia" w:date="2019-11-29T11:05:00Z"/>
          <w:sz w:val="22"/>
          <w:szCs w:val="22"/>
        </w:rPr>
      </w:pPr>
      <w:ins w:id="32" w:author="Fedora Elrica Gracia" w:date="2019-11-29T11:05:00Z">
        <w:r>
          <w:rPr>
            <w:sz w:val="22"/>
            <w:szCs w:val="22"/>
          </w:rPr>
          <w:t>Mention briefly about how studying business in the classroom, along with your dad’s influence has sparked an interest in you.</w:t>
        </w:r>
      </w:ins>
    </w:p>
    <w:p w14:paraId="5244A5A6" w14:textId="795D457B" w:rsidR="00246E39" w:rsidRDefault="00246E39" w:rsidP="005A210A">
      <w:pPr>
        <w:pStyle w:val="ListParagraph"/>
        <w:numPr>
          <w:ilvl w:val="0"/>
          <w:numId w:val="3"/>
        </w:numPr>
        <w:rPr>
          <w:ins w:id="33" w:author="Fedora Elrica Gracia" w:date="2019-11-29T11:07:00Z"/>
          <w:sz w:val="22"/>
          <w:szCs w:val="22"/>
        </w:rPr>
      </w:pPr>
      <w:ins w:id="34" w:author="Fedora Elrica Gracia" w:date="2019-11-29T11:06:00Z">
        <w:r>
          <w:rPr>
            <w:sz w:val="22"/>
            <w:szCs w:val="22"/>
          </w:rPr>
          <w:t>Mention about your interest and point of view of business (E.g. To build something from scratch, fighting for it although alone/at the expense of others)</w:t>
        </w:r>
      </w:ins>
    </w:p>
    <w:p w14:paraId="0C7BE257" w14:textId="77777777" w:rsidR="00246E39" w:rsidRDefault="00246E39" w:rsidP="00246E39">
      <w:pPr>
        <w:rPr>
          <w:ins w:id="35" w:author="Fedora Elrica Gracia" w:date="2019-11-29T11:07:00Z"/>
          <w:sz w:val="22"/>
          <w:szCs w:val="22"/>
        </w:rPr>
      </w:pPr>
    </w:p>
    <w:p w14:paraId="2A5A6613" w14:textId="5CAAF508" w:rsidR="00246E39" w:rsidRDefault="00246E39" w:rsidP="00246E39">
      <w:pPr>
        <w:rPr>
          <w:ins w:id="36" w:author="Fedora Elrica Gracia" w:date="2019-11-29T11:07:00Z"/>
          <w:sz w:val="22"/>
          <w:szCs w:val="22"/>
        </w:rPr>
      </w:pPr>
      <w:ins w:id="37" w:author="Fedora Elrica Gracia" w:date="2019-11-29T11:07:00Z">
        <w:r>
          <w:rPr>
            <w:sz w:val="22"/>
            <w:szCs w:val="22"/>
          </w:rPr>
          <w:t>Body:</w:t>
        </w:r>
      </w:ins>
    </w:p>
    <w:p w14:paraId="74141C53" w14:textId="77777777" w:rsidR="005A210A" w:rsidRDefault="00246E39" w:rsidP="005A210A">
      <w:pPr>
        <w:pStyle w:val="ListParagraph"/>
        <w:numPr>
          <w:ilvl w:val="0"/>
          <w:numId w:val="4"/>
        </w:numPr>
        <w:rPr>
          <w:ins w:id="38" w:author="Fedora Elrica Gracia" w:date="2019-11-29T11:07:00Z"/>
          <w:sz w:val="22"/>
          <w:szCs w:val="22"/>
        </w:rPr>
      </w:pPr>
      <w:ins w:id="39" w:author="Fedora Elrica Gracia" w:date="2019-11-29T11:07:00Z">
        <w:r>
          <w:rPr>
            <w:sz w:val="22"/>
            <w:szCs w:val="22"/>
          </w:rPr>
          <w:t>Describe your motivation for the internship. (Whether there was something you were</w:t>
        </w:r>
        <w:r w:rsidR="005A210A">
          <w:rPr>
            <w:sz w:val="22"/>
            <w:szCs w:val="22"/>
          </w:rPr>
          <w:t xml:space="preserve"> curious about/want to find out, was it your own decision?)</w:t>
        </w:r>
      </w:ins>
    </w:p>
    <w:p w14:paraId="690AC16A" w14:textId="428F9A42" w:rsidR="00246E39" w:rsidRDefault="00246E39" w:rsidP="005A210A">
      <w:pPr>
        <w:pStyle w:val="ListParagraph"/>
        <w:numPr>
          <w:ilvl w:val="0"/>
          <w:numId w:val="4"/>
        </w:numPr>
        <w:rPr>
          <w:ins w:id="40" w:author="Fedora Elrica Gracia" w:date="2019-11-29T11:07:00Z"/>
          <w:sz w:val="22"/>
          <w:szCs w:val="22"/>
        </w:rPr>
      </w:pPr>
      <w:ins w:id="41" w:author="Fedora Elrica Gracia" w:date="2019-11-29T11:07:00Z">
        <w:r>
          <w:rPr>
            <w:sz w:val="22"/>
            <w:szCs w:val="22"/>
          </w:rPr>
          <w:t>Talk very briefly about technical stuff during your internship.</w:t>
        </w:r>
      </w:ins>
    </w:p>
    <w:p w14:paraId="2B2F43C3" w14:textId="12FECFA3" w:rsidR="005A210A" w:rsidRDefault="005A210A" w:rsidP="005A210A">
      <w:pPr>
        <w:pStyle w:val="ListParagraph"/>
        <w:numPr>
          <w:ilvl w:val="0"/>
          <w:numId w:val="4"/>
        </w:numPr>
        <w:rPr>
          <w:ins w:id="42" w:author="Fedora Elrica Gracia" w:date="2019-11-29T11:07:00Z"/>
          <w:sz w:val="22"/>
          <w:szCs w:val="22"/>
        </w:rPr>
      </w:pPr>
      <w:ins w:id="43" w:author="Fedora Elrica Gracia" w:date="2019-11-29T11:07:00Z">
        <w:r>
          <w:rPr>
            <w:sz w:val="22"/>
            <w:szCs w:val="22"/>
          </w:rPr>
          <w:t xml:space="preserve">Focus on your experience. </w:t>
        </w:r>
      </w:ins>
    </w:p>
    <w:p w14:paraId="666AC5A7" w14:textId="6F69BD28" w:rsidR="005A210A" w:rsidRDefault="005A210A" w:rsidP="005A210A">
      <w:pPr>
        <w:pStyle w:val="ListParagraph"/>
        <w:numPr>
          <w:ilvl w:val="1"/>
          <w:numId w:val="4"/>
        </w:numPr>
        <w:rPr>
          <w:ins w:id="44" w:author="Fedora Elrica Gracia" w:date="2019-11-29T11:08:00Z"/>
          <w:sz w:val="22"/>
          <w:szCs w:val="22"/>
        </w:rPr>
      </w:pPr>
      <w:ins w:id="45" w:author="Fedora Elrica Gracia" w:date="2019-11-29T11:08:00Z">
        <w:r>
          <w:rPr>
            <w:sz w:val="22"/>
            <w:szCs w:val="22"/>
          </w:rPr>
          <w:t>Your first impression, the people, was there fights? Does it require you to fight no matter what?</w:t>
        </w:r>
      </w:ins>
      <w:ins w:id="46" w:author="Fedora Elrica Gracia" w:date="2019-11-29T11:09:00Z">
        <w:r>
          <w:rPr>
            <w:sz w:val="22"/>
            <w:szCs w:val="22"/>
          </w:rPr>
          <w:t xml:space="preserve"> The relationship you have with colleagues/clients.</w:t>
        </w:r>
      </w:ins>
    </w:p>
    <w:p w14:paraId="0231F74D" w14:textId="323BCA13" w:rsidR="005A210A" w:rsidRDefault="005A210A" w:rsidP="005A210A">
      <w:pPr>
        <w:pStyle w:val="ListParagraph"/>
        <w:numPr>
          <w:ilvl w:val="0"/>
          <w:numId w:val="4"/>
        </w:numPr>
        <w:rPr>
          <w:ins w:id="47" w:author="Fedora Elrica Gracia" w:date="2019-11-29T11:08:00Z"/>
          <w:sz w:val="22"/>
          <w:szCs w:val="22"/>
        </w:rPr>
      </w:pPr>
      <w:ins w:id="48" w:author="Fedora Elrica Gracia" w:date="2019-11-29T11:08:00Z">
        <w:r>
          <w:rPr>
            <w:sz w:val="22"/>
            <w:szCs w:val="22"/>
          </w:rPr>
          <w:t>Describe the shift of image you have.</w:t>
        </w:r>
      </w:ins>
    </w:p>
    <w:p w14:paraId="2DAF1EC2" w14:textId="000D85D5" w:rsidR="005A210A" w:rsidRDefault="005A210A" w:rsidP="005A210A">
      <w:pPr>
        <w:pStyle w:val="ListParagraph"/>
        <w:numPr>
          <w:ilvl w:val="1"/>
          <w:numId w:val="4"/>
        </w:numPr>
        <w:rPr>
          <w:ins w:id="49" w:author="Fedora Elrica Gracia" w:date="2019-11-29T11:09:00Z"/>
          <w:sz w:val="22"/>
          <w:szCs w:val="22"/>
        </w:rPr>
      </w:pPr>
      <w:ins w:id="50" w:author="Fedora Elrica Gracia" w:date="2019-11-29T11:08:00Z">
        <w:r>
          <w:rPr>
            <w:sz w:val="22"/>
            <w:szCs w:val="22"/>
          </w:rPr>
          <w:t xml:space="preserve">E.g. business is not all about fighting </w:t>
        </w:r>
      </w:ins>
      <w:ins w:id="51" w:author="Fedora Elrica Gracia" w:date="2019-11-29T11:11:00Z">
        <w:r>
          <w:rPr>
            <w:sz w:val="22"/>
            <w:szCs w:val="22"/>
          </w:rPr>
          <w:t>ruthlessly</w:t>
        </w:r>
      </w:ins>
      <w:ins w:id="52" w:author="Fedora Elrica Gracia" w:date="2019-11-29T11:08:00Z">
        <w:r>
          <w:rPr>
            <w:sz w:val="22"/>
            <w:szCs w:val="22"/>
          </w:rPr>
          <w:t xml:space="preserve">, but more on the interaction and relationship you develop and have with others </w:t>
        </w:r>
      </w:ins>
      <w:ins w:id="53" w:author="Fedora Elrica Gracia" w:date="2019-11-29T11:11:00Z">
        <w:r>
          <w:rPr>
            <w:sz w:val="22"/>
            <w:szCs w:val="22"/>
          </w:rPr>
          <w:t>–</w:t>
        </w:r>
      </w:ins>
      <w:ins w:id="54" w:author="Fedora Elrica Gracia" w:date="2019-11-29T11:08:00Z">
        <w:r>
          <w:rPr>
            <w:sz w:val="22"/>
            <w:szCs w:val="22"/>
          </w:rPr>
          <w:t xml:space="preserve"> because </w:t>
        </w:r>
      </w:ins>
      <w:ins w:id="55" w:author="Fedora Elrica Gracia" w:date="2019-11-29T11:11:00Z">
        <w:r>
          <w:rPr>
            <w:sz w:val="22"/>
            <w:szCs w:val="22"/>
          </w:rPr>
          <w:t>this could be more effective.</w:t>
        </w:r>
      </w:ins>
    </w:p>
    <w:p w14:paraId="55FAA4C5" w14:textId="77777777" w:rsidR="005A210A" w:rsidRDefault="005A210A" w:rsidP="005A210A">
      <w:pPr>
        <w:rPr>
          <w:ins w:id="56" w:author="Fedora Elrica Gracia" w:date="2019-11-29T11:10:00Z"/>
          <w:sz w:val="22"/>
          <w:szCs w:val="22"/>
        </w:rPr>
      </w:pPr>
    </w:p>
    <w:p w14:paraId="009F0229" w14:textId="1CBAB3A9" w:rsidR="005A210A" w:rsidRDefault="005A210A" w:rsidP="005A210A">
      <w:pPr>
        <w:rPr>
          <w:ins w:id="57" w:author="Fedora Elrica Gracia" w:date="2019-11-29T11:10:00Z"/>
          <w:sz w:val="22"/>
          <w:szCs w:val="22"/>
        </w:rPr>
      </w:pPr>
      <w:ins w:id="58" w:author="Fedora Elrica Gracia" w:date="2019-11-29T11:10:00Z">
        <w:r>
          <w:rPr>
            <w:sz w:val="22"/>
            <w:szCs w:val="22"/>
          </w:rPr>
          <w:t>Conclusion:</w:t>
        </w:r>
      </w:ins>
    </w:p>
    <w:p w14:paraId="6F2294FD" w14:textId="69ACB9EC" w:rsidR="005A210A" w:rsidRDefault="005A210A" w:rsidP="005A210A">
      <w:pPr>
        <w:pStyle w:val="ListParagraph"/>
        <w:numPr>
          <w:ilvl w:val="0"/>
          <w:numId w:val="5"/>
        </w:numPr>
        <w:rPr>
          <w:ins w:id="59" w:author="Fedora Elrica Gracia" w:date="2019-11-29T11:10:00Z"/>
          <w:sz w:val="22"/>
          <w:szCs w:val="22"/>
        </w:rPr>
      </w:pPr>
      <w:ins w:id="60" w:author="Fedora Elrica Gracia" w:date="2019-11-29T11:10:00Z">
        <w:r>
          <w:rPr>
            <w:sz w:val="22"/>
            <w:szCs w:val="22"/>
          </w:rPr>
          <w:t>Link your initial interest</w:t>
        </w:r>
      </w:ins>
      <w:ins w:id="61" w:author="Fedora Elrica Gracia" w:date="2019-11-29T11:12:00Z">
        <w:r>
          <w:rPr>
            <w:sz w:val="22"/>
            <w:szCs w:val="22"/>
          </w:rPr>
          <w:t xml:space="preserve"> and impression</w:t>
        </w:r>
      </w:ins>
      <w:ins w:id="62" w:author="Fedora Elrica Gracia" w:date="2019-11-29T11:10:00Z">
        <w:r>
          <w:rPr>
            <w:sz w:val="22"/>
            <w:szCs w:val="22"/>
          </w:rPr>
          <w:t xml:space="preserve"> with what you </w:t>
        </w:r>
      </w:ins>
      <w:ins w:id="63" w:author="Fedora Elrica Gracia" w:date="2019-11-29T11:12:00Z">
        <w:r>
          <w:rPr>
            <w:sz w:val="22"/>
            <w:szCs w:val="22"/>
          </w:rPr>
          <w:t xml:space="preserve">have </w:t>
        </w:r>
      </w:ins>
      <w:ins w:id="64" w:author="Fedora Elrica Gracia" w:date="2019-11-29T11:10:00Z">
        <w:r>
          <w:rPr>
            <w:sz w:val="22"/>
            <w:szCs w:val="22"/>
          </w:rPr>
          <w:t>learned during internship.</w:t>
        </w:r>
      </w:ins>
    </w:p>
    <w:p w14:paraId="32645EEE" w14:textId="05E51FFB" w:rsidR="005A210A" w:rsidRDefault="005A210A" w:rsidP="005A210A">
      <w:pPr>
        <w:pStyle w:val="ListParagraph"/>
        <w:numPr>
          <w:ilvl w:val="0"/>
          <w:numId w:val="5"/>
        </w:numPr>
        <w:rPr>
          <w:ins w:id="65" w:author="Fedora Elrica Gracia" w:date="2019-11-29T11:11:00Z"/>
          <w:sz w:val="22"/>
          <w:szCs w:val="22"/>
        </w:rPr>
      </w:pPr>
      <w:ins w:id="66" w:author="Fedora Elrica Gracia" w:date="2019-11-29T11:10:00Z">
        <w:r>
          <w:rPr>
            <w:sz w:val="22"/>
            <w:szCs w:val="22"/>
          </w:rPr>
          <w:t>Sum up what you have learned and what business is to you, personally.</w:t>
        </w:r>
      </w:ins>
      <w:ins w:id="67" w:author="Fedora Elrica Gracia" w:date="2019-11-29T11:11:00Z">
        <w:r>
          <w:rPr>
            <w:sz w:val="22"/>
            <w:szCs w:val="22"/>
          </w:rPr>
          <w:t xml:space="preserve"> </w:t>
        </w:r>
      </w:ins>
    </w:p>
    <w:p w14:paraId="08E2EA77" w14:textId="77777777" w:rsidR="005A210A" w:rsidRPr="005A210A" w:rsidRDefault="005A210A" w:rsidP="005A210A">
      <w:pPr>
        <w:ind w:left="720"/>
        <w:rPr>
          <w:ins w:id="68" w:author="Fedora Elrica Gracia" w:date="2019-11-28T23:50:00Z"/>
          <w:sz w:val="22"/>
          <w:szCs w:val="22"/>
        </w:rPr>
      </w:pPr>
    </w:p>
    <w:p w14:paraId="08EC6896" w14:textId="60697028" w:rsidR="002B6971" w:rsidRPr="002B6971" w:rsidRDefault="002B6971" w:rsidP="002B6971">
      <w:pPr>
        <w:rPr>
          <w:ins w:id="69" w:author="Fedora Elrica Gracia" w:date="2019-11-28T23:48:00Z"/>
          <w:sz w:val="22"/>
          <w:szCs w:val="22"/>
        </w:rPr>
      </w:pPr>
      <w:ins w:id="70" w:author="Fedora Elrica Gracia" w:date="2019-11-28T23:50:00Z">
        <w:r>
          <w:rPr>
            <w:sz w:val="22"/>
            <w:szCs w:val="22"/>
          </w:rPr>
          <w:t xml:space="preserve">In terms of word count, we would need to cut a few words off. I think the introduction could be </w:t>
        </w:r>
      </w:ins>
      <w:ins w:id="71" w:author="Fedora Elrica Gracia" w:date="2019-11-28T23:51:00Z">
        <w:r>
          <w:rPr>
            <w:sz w:val="22"/>
            <w:szCs w:val="22"/>
          </w:rPr>
          <w:t xml:space="preserve">shortened, and perhaps </w:t>
        </w:r>
      </w:ins>
      <w:ins w:id="72" w:author="Fedora Elrica Gracia" w:date="2019-11-28T23:52:00Z">
        <w:r>
          <w:rPr>
            <w:sz w:val="22"/>
            <w:szCs w:val="22"/>
          </w:rPr>
          <w:t xml:space="preserve">we could </w:t>
        </w:r>
      </w:ins>
      <w:ins w:id="73" w:author="Fedora Elrica Gracia" w:date="2019-11-28T23:51:00Z">
        <w:r>
          <w:rPr>
            <w:sz w:val="22"/>
            <w:szCs w:val="22"/>
          </w:rPr>
          <w:t xml:space="preserve">focus on 1-2 experiences during intern that </w:t>
        </w:r>
      </w:ins>
      <w:ins w:id="74" w:author="Fedora Elrica Gracia" w:date="2019-11-28T23:53:00Z">
        <w:r>
          <w:rPr>
            <w:sz w:val="22"/>
            <w:szCs w:val="22"/>
          </w:rPr>
          <w:t>inspired you more/</w:t>
        </w:r>
      </w:ins>
      <w:ins w:id="75" w:author="Fedora Elrica Gracia" w:date="2019-11-28T23:52:00Z">
        <w:r>
          <w:rPr>
            <w:sz w:val="22"/>
            <w:szCs w:val="22"/>
          </w:rPr>
          <w:t>developed your specific interest in the subject.</w:t>
        </w:r>
      </w:ins>
      <w:ins w:id="76" w:author="Fedora Elrica Gracia" w:date="2019-11-28T23:51:00Z">
        <w:r>
          <w:rPr>
            <w:sz w:val="22"/>
            <w:szCs w:val="22"/>
          </w:rPr>
          <w:t xml:space="preserve">  </w:t>
        </w:r>
      </w:ins>
    </w:p>
    <w:p w14:paraId="0C1EE1EB" w14:textId="77777777" w:rsidR="002B6971" w:rsidRPr="002B6971" w:rsidRDefault="002B6971" w:rsidP="002B6971">
      <w:pPr>
        <w:rPr>
          <w:ins w:id="77" w:author="Fedora Elrica Gracia" w:date="2019-11-28T23:47:00Z"/>
          <w:sz w:val="22"/>
          <w:szCs w:val="22"/>
        </w:rPr>
      </w:pPr>
    </w:p>
    <w:p w14:paraId="76706034" w14:textId="7EBB7CAC" w:rsidR="002B6971" w:rsidRPr="002B6971" w:rsidRDefault="002B6971" w:rsidP="002B6971">
      <w:pPr>
        <w:rPr>
          <w:ins w:id="78" w:author="Fedora Elrica Gracia" w:date="2019-11-28T23:47:00Z"/>
          <w:sz w:val="22"/>
          <w:szCs w:val="22"/>
        </w:rPr>
      </w:pPr>
      <w:ins w:id="79" w:author="Fedora Elrica Gracia" w:date="2019-11-28T23:52:00Z">
        <w:r>
          <w:rPr>
            <w:sz w:val="22"/>
            <w:szCs w:val="22"/>
          </w:rPr>
          <w:t xml:space="preserve">Overall, </w:t>
        </w:r>
      </w:ins>
      <w:ins w:id="80" w:author="Fedora Elrica Gracia" w:date="2019-11-28T23:53:00Z">
        <w:r>
          <w:rPr>
            <w:sz w:val="22"/>
            <w:szCs w:val="22"/>
          </w:rPr>
          <w:t>it’s</w:t>
        </w:r>
      </w:ins>
      <w:ins w:id="81" w:author="Fedora Elrica Gracia" w:date="2019-11-28T23:52:00Z">
        <w:r>
          <w:rPr>
            <w:sz w:val="22"/>
            <w:szCs w:val="22"/>
          </w:rPr>
          <w:t xml:space="preserve"> good! </w:t>
        </w:r>
      </w:ins>
      <w:ins w:id="82" w:author="Fedora Elrica Gracia" w:date="2019-11-28T23:47:00Z">
        <w:r w:rsidRPr="002B6971">
          <w:rPr>
            <w:sz w:val="22"/>
            <w:szCs w:val="22"/>
          </w:rPr>
          <w:t xml:space="preserve">All the best! </w:t>
        </w:r>
        <w:r w:rsidRPr="002B6971">
          <w:rPr>
            <w:sz w:val="22"/>
            <w:szCs w:val="22"/>
          </w:rPr>
          <w:sym w:font="Wingdings" w:char="F04A"/>
        </w:r>
      </w:ins>
    </w:p>
    <w:p w14:paraId="7382112E" w14:textId="77777777" w:rsidR="002B6971" w:rsidRDefault="002B6971" w:rsidP="002B6971">
      <w:pPr>
        <w:rPr>
          <w:ins w:id="83" w:author="Fedora Elrica Gracia" w:date="2019-11-28T23:47:00Z"/>
        </w:rPr>
      </w:pPr>
    </w:p>
    <w:p w14:paraId="456E230C" w14:textId="77777777" w:rsidR="002B6971" w:rsidRPr="002B6971" w:rsidRDefault="002B6971" w:rsidP="002B6971"/>
    <w:p w14:paraId="1083756F" w14:textId="77777777" w:rsidR="00390AEB" w:rsidRDefault="00390AEB">
      <w:pPr>
        <w:rPr>
          <w:rFonts w:asciiTheme="majorHAnsi" w:eastAsia="Times New Roman" w:hAnsiTheme="majorHAnsi" w:cs="Times New Roman"/>
          <w:color w:val="222222"/>
          <w:sz w:val="28"/>
          <w:szCs w:val="28"/>
        </w:rPr>
      </w:pPr>
    </w:p>
    <w:p w14:paraId="1399C187" w14:textId="77777777" w:rsidR="007D0500" w:rsidRDefault="007D0500">
      <w:pPr>
        <w:rPr>
          <w:rFonts w:asciiTheme="majorHAnsi" w:eastAsia="Times New Roman" w:hAnsiTheme="majorHAnsi" w:cs="Times New Roman"/>
          <w:color w:val="222222"/>
          <w:sz w:val="28"/>
          <w:szCs w:val="28"/>
        </w:rPr>
      </w:pPr>
    </w:p>
    <w:p w14:paraId="0CA214E3" w14:textId="77777777" w:rsidR="007D0500" w:rsidRPr="005901C6" w:rsidRDefault="007D0500">
      <w:pPr>
        <w:rPr>
          <w:sz w:val="28"/>
          <w:szCs w:val="28"/>
        </w:rPr>
      </w:pPr>
    </w:p>
    <w:p w14:paraId="31E20301" w14:textId="77777777" w:rsidR="00EE07A7" w:rsidRPr="005901C6" w:rsidRDefault="00EE07A7">
      <w:pPr>
        <w:rPr>
          <w:sz w:val="28"/>
          <w:szCs w:val="28"/>
        </w:rPr>
      </w:pPr>
    </w:p>
    <w:p w14:paraId="0E6805AD" w14:textId="77777777" w:rsidR="00F45EEE" w:rsidRPr="00F45EEE" w:rsidRDefault="00F45EEE">
      <w:pPr>
        <w:rPr>
          <w:sz w:val="28"/>
          <w:szCs w:val="28"/>
        </w:rPr>
      </w:pPr>
    </w:p>
    <w:sectPr w:rsidR="00F45EEE" w:rsidRPr="00F45EEE" w:rsidSect="006E0BA6">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edora Elrica Gracia" w:date="2019-11-28T23:30:00Z" w:initials="FE">
    <w:p w14:paraId="7B76FFC5" w14:textId="5AF3B040" w:rsidR="00246E39" w:rsidRDefault="00246E39">
      <w:pPr>
        <w:pStyle w:val="CommentText"/>
      </w:pPr>
      <w:r>
        <w:rPr>
          <w:rStyle w:val="CommentReference"/>
        </w:rPr>
        <w:annotationRef/>
      </w:r>
      <w:r>
        <w:t>Before talking about this, I think it would be great if you could start by mentioning your point of view towards business as an academic subject in school. And then, describe briefly about how your dad adds on to it.</w:t>
      </w:r>
    </w:p>
  </w:comment>
  <w:comment w:id="1" w:author="Fedora Elrica Gracia" w:date="2019-11-29T11:03:00Z" w:initials="FE">
    <w:p w14:paraId="2B30398F" w14:textId="68CD578C" w:rsidR="00246E39" w:rsidRDefault="00246E39" w:rsidP="00246E39">
      <w:pPr>
        <w:pStyle w:val="CommentText"/>
      </w:pPr>
      <w:r>
        <w:rPr>
          <w:rStyle w:val="CommentReference"/>
        </w:rPr>
        <w:annotationRef/>
      </w:r>
      <w:r>
        <w:t>Did your parents ask you to do this? Or was it purely your decision because you were curious of your dad’s experience?</w:t>
      </w:r>
    </w:p>
  </w:comment>
  <w:comment w:id="2" w:author="Fedora Elrica Gracia" w:date="2019-11-29T11:13:00Z" w:initials="FE">
    <w:p w14:paraId="25440293" w14:textId="77777777" w:rsidR="00246E39" w:rsidRDefault="00246E39">
      <w:pPr>
        <w:pStyle w:val="CommentText"/>
      </w:pPr>
      <w:r>
        <w:rPr>
          <w:rStyle w:val="CommentReference"/>
        </w:rPr>
        <w:annotationRef/>
      </w:r>
      <w:r>
        <w:t xml:space="preserve">Did you have any specific reason why you chose to intern here? </w:t>
      </w:r>
    </w:p>
    <w:p w14:paraId="7D108223" w14:textId="77777777" w:rsidR="00246E39" w:rsidRDefault="00246E39">
      <w:pPr>
        <w:pStyle w:val="CommentText"/>
      </w:pPr>
      <w:r>
        <w:t>Example: You interned here to find out whether business is something you should fight for, no matter what, whether business is how your dad pictured it to be/your initial impression.</w:t>
      </w:r>
    </w:p>
    <w:p w14:paraId="4A25D242" w14:textId="7D5D65CF" w:rsidR="00246E39" w:rsidRDefault="00246E39">
      <w:pPr>
        <w:pStyle w:val="CommentText"/>
      </w:pPr>
      <w:r>
        <w:t xml:space="preserve">Did you choose this by yourself, or your dad asked you to? </w:t>
      </w:r>
    </w:p>
    <w:p w14:paraId="4179B630" w14:textId="44175EC6" w:rsidR="00246E39" w:rsidRDefault="00246E39">
      <w:pPr>
        <w:pStyle w:val="CommentText"/>
      </w:pPr>
      <w:r>
        <w:t>It’ll be good to mention it, and perhaps linking to</w:t>
      </w:r>
      <w:r w:rsidR="005A210A">
        <w:t xml:space="preserve"> the specific interest you have.</w:t>
      </w:r>
    </w:p>
    <w:p w14:paraId="51BD6C41" w14:textId="7B705D9F" w:rsidR="00246E39" w:rsidRDefault="00246E39">
      <w:pPr>
        <w:pStyle w:val="CommentText"/>
      </w:pPr>
    </w:p>
  </w:comment>
  <w:comment w:id="3" w:author="Fedora Elrica Gracia" w:date="2019-11-29T10:57:00Z" w:initials="FE">
    <w:p w14:paraId="3CAF8258" w14:textId="0BB8CF73" w:rsidR="00246E39" w:rsidRDefault="00246E39">
      <w:pPr>
        <w:pStyle w:val="CommentText"/>
      </w:pPr>
      <w:r>
        <w:rPr>
          <w:rStyle w:val="CommentReference"/>
        </w:rPr>
        <w:annotationRef/>
      </w:r>
      <w:r>
        <w:t>I would suggest to talk about the technical stuff very briefly (1-2 sentences), and focus more on the impression you get from your first day, or after a few days. How did your view on business change? Was as it as cruel as you thought it would be?</w:t>
      </w:r>
    </w:p>
  </w:comment>
  <w:comment w:id="5" w:author="Fedora Elrica Gracia" w:date="2019-11-29T11:15:00Z" w:initials="FE">
    <w:p w14:paraId="58BF59B6" w14:textId="77777777" w:rsidR="005A210A" w:rsidRDefault="00246E39" w:rsidP="00246E39">
      <w:pPr>
        <w:pStyle w:val="CommentText"/>
      </w:pPr>
      <w:r>
        <w:rPr>
          <w:rStyle w:val="CommentReference"/>
        </w:rPr>
        <w:annotationRef/>
      </w:r>
      <w:r>
        <w:t>This is g</w:t>
      </w:r>
      <w:r w:rsidR="005A210A">
        <w:t>ood. This shows your experience</w:t>
      </w:r>
      <w:r>
        <w:t xml:space="preserve">. I would recommend you to elaborate this further. </w:t>
      </w:r>
    </w:p>
    <w:p w14:paraId="306532D4" w14:textId="69DA28D2" w:rsidR="00246E39" w:rsidRDefault="00246E39" w:rsidP="00246E39">
      <w:pPr>
        <w:pStyle w:val="CommentText"/>
      </w:pPr>
      <w:r>
        <w:t xml:space="preserve">What </w:t>
      </w:r>
      <w:r w:rsidR="005A210A">
        <w:t>about the</w:t>
      </w:r>
      <w:r>
        <w:t xml:space="preserve"> teamwork made you realize a team is more effective? Was it that each person in your team has distinct skills, that requires the combination of their specialties? Was it that a member could be a source of encouragement when another is down/stressed? Were there any fights?</w:t>
      </w:r>
      <w:r w:rsidR="005A210A">
        <w:t xml:space="preserve"> Is this a better way of fighting (having good relationships and collaborations) than to fight ruthlessly (full of shouts, anger tantrums)?</w:t>
      </w:r>
    </w:p>
  </w:comment>
  <w:comment w:id="6" w:author="Fedora Elrica Gracia" w:date="2019-11-29T11:00:00Z" w:initials="FE">
    <w:p w14:paraId="7D05AA2F" w14:textId="49DFABB2" w:rsidR="00246E39" w:rsidRDefault="00246E39">
      <w:pPr>
        <w:pStyle w:val="CommentText"/>
      </w:pPr>
      <w:r>
        <w:rPr>
          <w:rStyle w:val="CommentReference"/>
        </w:rPr>
        <w:annotationRef/>
      </w:r>
      <w:r>
        <w:t>I would recommend to include your initial interest and impression of business along with what you’ve learned from your intern. How your perspective changed.</w:t>
      </w:r>
    </w:p>
    <w:p w14:paraId="18D92FD6" w14:textId="77777777" w:rsidR="00246E39" w:rsidRDefault="00246E39">
      <w:pPr>
        <w:pStyle w:val="CommentText"/>
      </w:pPr>
    </w:p>
    <w:p w14:paraId="5F0CE195" w14:textId="77777777" w:rsidR="00246E39" w:rsidRDefault="00246E39">
      <w:pPr>
        <w:pStyle w:val="CommentText"/>
      </w:pPr>
      <w:r>
        <w:t>For example:</w:t>
      </w:r>
    </w:p>
    <w:p w14:paraId="6A5674DA" w14:textId="77777777" w:rsidR="00246E39" w:rsidRDefault="00246E39">
      <w:pPr>
        <w:pStyle w:val="CommentText"/>
      </w:pPr>
      <w:r>
        <w:t>At first, I was intrigued more into business because of my dad’s journey of building his factory/business from scratch and the struggles and perseverance he experienced. I had a similar perspective that I ought to fight no matter what. However, bringing that idea out in the working field, I also learned………</w:t>
      </w:r>
    </w:p>
    <w:p w14:paraId="2F48CEDD" w14:textId="123EBF2D" w:rsidR="00246E39" w:rsidRDefault="00246E39">
      <w:pPr>
        <w:pStyle w:val="CommentText"/>
      </w:pPr>
      <w:r>
        <w:t>This inspired me to…….</w:t>
      </w:r>
    </w:p>
  </w:comment>
  <w:comment w:id="7" w:author="Rachel Darmawangsa" w:date="2019-11-29T08:13:00Z" w:initials="RD">
    <w:p w14:paraId="45D452CC" w14:textId="5CEE819F" w:rsidR="00C75BC0" w:rsidRDefault="00C75BC0">
      <w:pPr>
        <w:pStyle w:val="CommentText"/>
      </w:pPr>
      <w:r>
        <w:rPr>
          <w:rStyle w:val="CommentReference"/>
        </w:rPr>
        <w:annotationRef/>
      </w:r>
      <w:r>
        <w:t xml:space="preserve">I don’t think this is really necessarily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76FFC5" w15:done="0"/>
  <w15:commentEx w15:paraId="2B30398F" w15:done="0"/>
  <w15:commentEx w15:paraId="51BD6C41" w15:done="0"/>
  <w15:commentEx w15:paraId="3CAF8258" w15:done="0"/>
  <w15:commentEx w15:paraId="306532D4" w15:done="0"/>
  <w15:commentEx w15:paraId="2F48CEDD" w15:done="0"/>
  <w15:commentEx w15:paraId="45D452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76FFC5" w16cid:durableId="218B5130"/>
  <w16cid:commentId w16cid:paraId="2B30398F" w16cid:durableId="218B5131"/>
  <w16cid:commentId w16cid:paraId="51BD6C41" w16cid:durableId="218B5132"/>
  <w16cid:commentId w16cid:paraId="3CAF8258" w16cid:durableId="218B5133"/>
  <w16cid:commentId w16cid:paraId="306532D4" w16cid:durableId="218B5134"/>
  <w16cid:commentId w16cid:paraId="2F48CEDD" w16cid:durableId="218B5135"/>
  <w16cid:commentId w16cid:paraId="45D452CC" w16cid:durableId="218B51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09FA"/>
    <w:multiLevelType w:val="hybridMultilevel"/>
    <w:tmpl w:val="482E7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3082D"/>
    <w:multiLevelType w:val="hybridMultilevel"/>
    <w:tmpl w:val="C9F4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F6188"/>
    <w:multiLevelType w:val="hybridMultilevel"/>
    <w:tmpl w:val="C3D6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47D14"/>
    <w:multiLevelType w:val="hybridMultilevel"/>
    <w:tmpl w:val="6DCED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B7379"/>
    <w:multiLevelType w:val="hybridMultilevel"/>
    <w:tmpl w:val="52B8F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Darmawangsa">
    <w15:presenceInfo w15:providerId="Windows Live" w15:userId="a55c8db8f8db03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5EEE"/>
    <w:rsid w:val="00123855"/>
    <w:rsid w:val="0014419D"/>
    <w:rsid w:val="00246E39"/>
    <w:rsid w:val="002A18C6"/>
    <w:rsid w:val="002B6971"/>
    <w:rsid w:val="00303DFD"/>
    <w:rsid w:val="0037719E"/>
    <w:rsid w:val="00390AEB"/>
    <w:rsid w:val="003C21E6"/>
    <w:rsid w:val="00455D91"/>
    <w:rsid w:val="00490EEC"/>
    <w:rsid w:val="004B2032"/>
    <w:rsid w:val="005901C6"/>
    <w:rsid w:val="005A210A"/>
    <w:rsid w:val="00665E9B"/>
    <w:rsid w:val="006E0BA6"/>
    <w:rsid w:val="007D0500"/>
    <w:rsid w:val="00983495"/>
    <w:rsid w:val="00A357EB"/>
    <w:rsid w:val="00A551D5"/>
    <w:rsid w:val="00BB03F9"/>
    <w:rsid w:val="00C75BC0"/>
    <w:rsid w:val="00D05689"/>
    <w:rsid w:val="00D85971"/>
    <w:rsid w:val="00E62960"/>
    <w:rsid w:val="00ED007A"/>
    <w:rsid w:val="00EE07A7"/>
    <w:rsid w:val="00F45EEE"/>
    <w:rsid w:val="00F93179"/>
    <w:rsid w:val="00F9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0D4584"/>
  <w14:defaultImageDpi w14:val="300"/>
  <w15:docId w15:val="{7DC834D7-99B5-4631-84AB-135C3697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5971"/>
    <w:pPr>
      <w:spacing w:before="100" w:beforeAutospacing="1" w:after="100" w:afterAutospacing="1"/>
    </w:pPr>
    <w:rPr>
      <w:rFonts w:ascii="Times New Roman" w:eastAsia="Times New Roman" w:hAnsi="Times New Roman" w:cs="Times New Roman"/>
      <w:lang w:val="en-ID" w:eastAsia="ja-JP"/>
    </w:rPr>
  </w:style>
  <w:style w:type="character" w:styleId="CommentReference">
    <w:name w:val="annotation reference"/>
    <w:basedOn w:val="DefaultParagraphFont"/>
    <w:uiPriority w:val="99"/>
    <w:semiHidden/>
    <w:unhideWhenUsed/>
    <w:rsid w:val="00983495"/>
    <w:rPr>
      <w:sz w:val="18"/>
      <w:szCs w:val="18"/>
    </w:rPr>
  </w:style>
  <w:style w:type="paragraph" w:styleId="CommentText">
    <w:name w:val="annotation text"/>
    <w:basedOn w:val="Normal"/>
    <w:link w:val="CommentTextChar"/>
    <w:uiPriority w:val="99"/>
    <w:unhideWhenUsed/>
    <w:rsid w:val="00983495"/>
  </w:style>
  <w:style w:type="character" w:customStyle="1" w:styleId="CommentTextChar">
    <w:name w:val="Comment Text Char"/>
    <w:basedOn w:val="DefaultParagraphFont"/>
    <w:link w:val="CommentText"/>
    <w:uiPriority w:val="99"/>
    <w:rsid w:val="00983495"/>
  </w:style>
  <w:style w:type="paragraph" w:styleId="CommentSubject">
    <w:name w:val="annotation subject"/>
    <w:basedOn w:val="CommentText"/>
    <w:next w:val="CommentText"/>
    <w:link w:val="CommentSubjectChar"/>
    <w:uiPriority w:val="99"/>
    <w:semiHidden/>
    <w:unhideWhenUsed/>
    <w:rsid w:val="00983495"/>
    <w:rPr>
      <w:b/>
      <w:bCs/>
      <w:sz w:val="20"/>
      <w:szCs w:val="20"/>
    </w:rPr>
  </w:style>
  <w:style w:type="character" w:customStyle="1" w:styleId="CommentSubjectChar">
    <w:name w:val="Comment Subject Char"/>
    <w:basedOn w:val="CommentTextChar"/>
    <w:link w:val="CommentSubject"/>
    <w:uiPriority w:val="99"/>
    <w:semiHidden/>
    <w:rsid w:val="00983495"/>
    <w:rPr>
      <w:b/>
      <w:bCs/>
      <w:sz w:val="20"/>
      <w:szCs w:val="20"/>
    </w:rPr>
  </w:style>
  <w:style w:type="paragraph" w:styleId="BalloonText">
    <w:name w:val="Balloon Text"/>
    <w:basedOn w:val="Normal"/>
    <w:link w:val="BalloonTextChar"/>
    <w:uiPriority w:val="99"/>
    <w:semiHidden/>
    <w:unhideWhenUsed/>
    <w:rsid w:val="009834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3495"/>
    <w:rPr>
      <w:rFonts w:ascii="Lucida Grande" w:hAnsi="Lucida Grande" w:cs="Lucida Grande"/>
      <w:sz w:val="18"/>
      <w:szCs w:val="18"/>
    </w:rPr>
  </w:style>
  <w:style w:type="paragraph" w:styleId="ListParagraph">
    <w:name w:val="List Paragraph"/>
    <w:basedOn w:val="Normal"/>
    <w:uiPriority w:val="34"/>
    <w:qFormat/>
    <w:rsid w:val="002B6971"/>
    <w:pPr>
      <w:ind w:left="720"/>
      <w:contextualSpacing/>
    </w:pPr>
  </w:style>
  <w:style w:type="paragraph" w:styleId="Revision">
    <w:name w:val="Revision"/>
    <w:hidden/>
    <w:uiPriority w:val="99"/>
    <w:semiHidden/>
    <w:rsid w:val="00246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Soemedi</dc:creator>
  <cp:keywords/>
  <dc:description/>
  <cp:lastModifiedBy>Rachel Darmawangsa</cp:lastModifiedBy>
  <cp:revision>6</cp:revision>
  <dcterms:created xsi:type="dcterms:W3CDTF">2019-11-26T14:54:00Z</dcterms:created>
  <dcterms:modified xsi:type="dcterms:W3CDTF">2019-11-29T16:17:00Z</dcterms:modified>
</cp:coreProperties>
</file>