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A2593E" w14:textId="77777777" w:rsidR="00390475" w:rsidRPr="00390475" w:rsidRDefault="00390475" w:rsidP="00390475">
      <w:pPr>
        <w:rPr>
          <w:rFonts w:ascii="Times New Roman" w:eastAsia="Times New Roman" w:hAnsi="Times New Roman" w:cs="Times New Roman"/>
        </w:rPr>
      </w:pPr>
      <w:r w:rsidRPr="00390475">
        <w:rPr>
          <w:rFonts w:ascii="Arial" w:eastAsia="Times New Roman" w:hAnsi="Arial" w:cs="Arial"/>
          <w:b/>
          <w:bCs/>
          <w:color w:val="000000"/>
          <w:sz w:val="22"/>
          <w:szCs w:val="22"/>
        </w:rPr>
        <w:t>In the past 3 to 4 years, what experience(s) have you had (inside or outside of the classroom) related to your selected first-choice major or academic interest? (150 words)</w:t>
      </w:r>
    </w:p>
    <w:p w14:paraId="03AD5E8F" w14:textId="77777777" w:rsidR="008235BD" w:rsidRDefault="008235BD" w:rsidP="008235BD">
      <w:pPr>
        <w:rPr>
          <w:rFonts w:ascii="Arial" w:eastAsia="Times New Roman" w:hAnsi="Arial" w:cs="Arial"/>
          <w:color w:val="000000"/>
          <w:sz w:val="22"/>
          <w:szCs w:val="22"/>
        </w:rPr>
      </w:pPr>
    </w:p>
    <w:p w14:paraId="1A07465C" w14:textId="0DD0AB48" w:rsidR="008235BD" w:rsidRPr="008235BD" w:rsidRDefault="008235BD" w:rsidP="008235BD">
      <w:pPr>
        <w:rPr>
          <w:rFonts w:ascii="Times New Roman" w:eastAsia="Times New Roman" w:hAnsi="Times New Roman" w:cs="Times New Roman"/>
        </w:rPr>
      </w:pPr>
      <w:r w:rsidRPr="008235BD">
        <w:rPr>
          <w:rFonts w:ascii="Arial" w:eastAsia="Times New Roman" w:hAnsi="Arial" w:cs="Arial"/>
          <w:color w:val="000000"/>
          <w:sz w:val="22"/>
          <w:szCs w:val="22"/>
        </w:rPr>
        <w:t xml:space="preserve">My drive to find a feasible form of renewable penetration to the </w:t>
      </w:r>
      <w:ins w:id="0" w:author="Paul Edison" w:date="2021-12-18T21:47:00Z">
        <w:r w:rsidR="00916139">
          <w:rPr>
            <w:rFonts w:ascii="Arial" w:eastAsia="Times New Roman" w:hAnsi="Arial" w:cs="Arial"/>
            <w:color w:val="000000"/>
            <w:sz w:val="22"/>
            <w:szCs w:val="22"/>
          </w:rPr>
          <w:t xml:space="preserve">power </w:t>
        </w:r>
      </w:ins>
      <w:r w:rsidRPr="008235BD">
        <w:rPr>
          <w:rFonts w:ascii="Arial" w:eastAsia="Times New Roman" w:hAnsi="Arial" w:cs="Arial"/>
          <w:color w:val="000000"/>
          <w:sz w:val="22"/>
          <w:szCs w:val="22"/>
        </w:rPr>
        <w:t xml:space="preserve">grid led me to investigate the benefits of ‘smart grid’ technology on </w:t>
      </w:r>
      <w:del w:id="1" w:author="Paul Edison" w:date="2021-12-18T21:48:00Z">
        <w:r w:rsidRPr="008235BD" w:rsidDel="00916139">
          <w:rPr>
            <w:rFonts w:ascii="Arial" w:eastAsia="Times New Roman" w:hAnsi="Arial" w:cs="Arial"/>
            <w:color w:val="000000"/>
            <w:sz w:val="22"/>
            <w:szCs w:val="22"/>
          </w:rPr>
          <w:delText xml:space="preserve">the </w:delText>
        </w:r>
      </w:del>
      <w:ins w:id="2" w:author="Paul Edison" w:date="2021-12-18T21:48:00Z">
        <w:r w:rsidR="00916139">
          <w:rPr>
            <w:rFonts w:ascii="Arial" w:eastAsia="Times New Roman" w:hAnsi="Arial" w:cs="Arial"/>
            <w:color w:val="000000"/>
            <w:sz w:val="22"/>
            <w:szCs w:val="22"/>
          </w:rPr>
          <w:t>energy</w:t>
        </w:r>
        <w:r w:rsidR="00916139" w:rsidRPr="008235BD">
          <w:rPr>
            <w:rFonts w:ascii="Arial" w:eastAsia="Times New Roman" w:hAnsi="Arial" w:cs="Arial"/>
            <w:color w:val="000000"/>
            <w:sz w:val="22"/>
            <w:szCs w:val="22"/>
          </w:rPr>
          <w:t xml:space="preserve"> </w:t>
        </w:r>
      </w:ins>
      <w:r w:rsidRPr="008235BD">
        <w:rPr>
          <w:rFonts w:ascii="Arial" w:eastAsia="Times New Roman" w:hAnsi="Arial" w:cs="Arial"/>
          <w:color w:val="000000"/>
          <w:sz w:val="22"/>
          <w:szCs w:val="22"/>
        </w:rPr>
        <w:t>efficiency and sustainability</w:t>
      </w:r>
      <w:del w:id="3" w:author="Paul Edison" w:date="2021-12-18T21:48:00Z">
        <w:r w:rsidRPr="008235BD" w:rsidDel="00916139">
          <w:rPr>
            <w:rFonts w:ascii="Arial" w:eastAsia="Times New Roman" w:hAnsi="Arial" w:cs="Arial"/>
            <w:color w:val="000000"/>
            <w:sz w:val="22"/>
            <w:szCs w:val="22"/>
          </w:rPr>
          <w:delText xml:space="preserve"> of the power grid within </w:delText>
        </w:r>
      </w:del>
      <w:del w:id="4" w:author="Paul Edison" w:date="2021-12-18T21:49:00Z">
        <w:r w:rsidRPr="008235BD" w:rsidDel="00916139">
          <w:rPr>
            <w:rFonts w:ascii="Arial" w:eastAsia="Times New Roman" w:hAnsi="Arial" w:cs="Arial"/>
            <w:color w:val="000000"/>
            <w:sz w:val="22"/>
            <w:szCs w:val="22"/>
          </w:rPr>
          <w:delText>my school research paper</w:delText>
        </w:r>
      </w:del>
      <w:r w:rsidRPr="008235BD">
        <w:rPr>
          <w:rFonts w:ascii="Arial" w:eastAsia="Times New Roman" w:hAnsi="Arial" w:cs="Arial"/>
          <w:color w:val="000000"/>
          <w:sz w:val="22"/>
          <w:szCs w:val="22"/>
        </w:rPr>
        <w:t xml:space="preserve">. </w:t>
      </w:r>
      <w:ins w:id="5" w:author="Paul Edison" w:date="2021-12-18T21:49:00Z">
        <w:r w:rsidR="00916139">
          <w:rPr>
            <w:rFonts w:ascii="Arial" w:eastAsia="Times New Roman" w:hAnsi="Arial" w:cs="Arial"/>
            <w:color w:val="000000"/>
            <w:sz w:val="22"/>
            <w:szCs w:val="22"/>
          </w:rPr>
          <w:t xml:space="preserve">For my school research paper, </w:t>
        </w:r>
      </w:ins>
      <w:r w:rsidRPr="008235BD">
        <w:rPr>
          <w:rFonts w:ascii="Arial" w:eastAsia="Times New Roman" w:hAnsi="Arial" w:cs="Arial"/>
          <w:color w:val="000000"/>
          <w:sz w:val="22"/>
          <w:szCs w:val="22"/>
        </w:rPr>
        <w:t>I carried out extensive research into integrating smart meters and supercapacitors into the current fossil-fueled electric grid</w:t>
      </w:r>
      <w:del w:id="6" w:author="Paul Edison" w:date="2021-12-18T21:49:00Z">
        <w:r w:rsidRPr="008235BD" w:rsidDel="00916139">
          <w:rPr>
            <w:rFonts w:ascii="Arial" w:eastAsia="Times New Roman" w:hAnsi="Arial" w:cs="Arial"/>
            <w:color w:val="000000"/>
            <w:sz w:val="22"/>
            <w:szCs w:val="22"/>
          </w:rPr>
          <w:delText xml:space="preserve">, </w:delText>
        </w:r>
      </w:del>
      <w:ins w:id="7" w:author="Paul Edison" w:date="2021-12-18T21:49:00Z">
        <w:r w:rsidR="00916139">
          <w:rPr>
            <w:rFonts w:ascii="Arial" w:eastAsia="Times New Roman" w:hAnsi="Arial" w:cs="Arial"/>
            <w:color w:val="000000"/>
            <w:sz w:val="22"/>
            <w:szCs w:val="22"/>
          </w:rPr>
          <w:t>.</w:t>
        </w:r>
        <w:r w:rsidR="00916139" w:rsidRPr="008235BD">
          <w:rPr>
            <w:rFonts w:ascii="Arial" w:eastAsia="Times New Roman" w:hAnsi="Arial" w:cs="Arial"/>
            <w:color w:val="000000"/>
            <w:sz w:val="22"/>
            <w:szCs w:val="22"/>
          </w:rPr>
          <w:t xml:space="preserve"> </w:t>
        </w:r>
        <w:commentRangeStart w:id="8"/>
        <w:r w:rsidR="00916139">
          <w:rPr>
            <w:rFonts w:ascii="Arial" w:eastAsia="Times New Roman" w:hAnsi="Arial" w:cs="Arial"/>
            <w:color w:val="000000"/>
            <w:sz w:val="22"/>
            <w:szCs w:val="22"/>
          </w:rPr>
          <w:t>Their potential to</w:t>
        </w:r>
      </w:ins>
      <w:ins w:id="9" w:author="Paul Edison" w:date="2021-12-18T21:50:00Z">
        <w:r w:rsidR="00916139">
          <w:rPr>
            <w:rFonts w:ascii="Arial" w:eastAsia="Times New Roman" w:hAnsi="Arial" w:cs="Arial"/>
            <w:color w:val="000000"/>
            <w:sz w:val="22"/>
            <w:szCs w:val="22"/>
          </w:rPr>
          <w:t xml:space="preserve">… </w:t>
        </w:r>
      </w:ins>
      <w:del w:id="10" w:author="Paul Edison" w:date="2021-12-18T21:50:00Z">
        <w:r w:rsidRPr="008235BD" w:rsidDel="00916139">
          <w:rPr>
            <w:rFonts w:ascii="Arial" w:eastAsia="Times New Roman" w:hAnsi="Arial" w:cs="Arial"/>
            <w:color w:val="000000"/>
            <w:sz w:val="22"/>
            <w:szCs w:val="22"/>
          </w:rPr>
          <w:delText xml:space="preserve">sparking </w:delText>
        </w:r>
      </w:del>
      <w:ins w:id="11" w:author="Paul Edison" w:date="2021-12-18T21:50:00Z">
        <w:r w:rsidR="00916139" w:rsidRPr="008235BD">
          <w:rPr>
            <w:rFonts w:ascii="Arial" w:eastAsia="Times New Roman" w:hAnsi="Arial" w:cs="Arial"/>
            <w:color w:val="000000"/>
            <w:sz w:val="22"/>
            <w:szCs w:val="22"/>
          </w:rPr>
          <w:t>spark</w:t>
        </w:r>
        <w:r w:rsidR="00916139">
          <w:rPr>
            <w:rFonts w:ascii="Arial" w:eastAsia="Times New Roman" w:hAnsi="Arial" w:cs="Arial"/>
            <w:color w:val="000000"/>
            <w:sz w:val="22"/>
            <w:szCs w:val="22"/>
          </w:rPr>
          <w:t>s</w:t>
        </w:r>
        <w:commentRangeEnd w:id="8"/>
        <w:r w:rsidR="00916139">
          <w:rPr>
            <w:rStyle w:val="CommentReference"/>
          </w:rPr>
          <w:commentReference w:id="8"/>
        </w:r>
        <w:r w:rsidR="00916139" w:rsidRPr="008235BD">
          <w:rPr>
            <w:rFonts w:ascii="Arial" w:eastAsia="Times New Roman" w:hAnsi="Arial" w:cs="Arial"/>
            <w:color w:val="000000"/>
            <w:sz w:val="22"/>
            <w:szCs w:val="22"/>
          </w:rPr>
          <w:t xml:space="preserve"> </w:t>
        </w:r>
      </w:ins>
      <w:r w:rsidRPr="008235BD">
        <w:rPr>
          <w:rFonts w:ascii="Arial" w:eastAsia="Times New Roman" w:hAnsi="Arial" w:cs="Arial"/>
          <w:color w:val="000000"/>
          <w:sz w:val="22"/>
          <w:szCs w:val="22"/>
        </w:rPr>
        <w:t>my interest in exploring its potential implementation in Indonesia.</w:t>
      </w:r>
    </w:p>
    <w:p w14:paraId="2422F564" w14:textId="312835C5" w:rsidR="008235BD" w:rsidRPr="008235BD" w:rsidRDefault="008235BD" w:rsidP="008235BD">
      <w:pPr>
        <w:spacing w:before="240" w:after="240"/>
        <w:rPr>
          <w:rFonts w:ascii="Times New Roman" w:eastAsia="Times New Roman" w:hAnsi="Times New Roman" w:cs="Times New Roman"/>
        </w:rPr>
      </w:pPr>
      <w:r w:rsidRPr="008235BD">
        <w:rPr>
          <w:rFonts w:ascii="Arial" w:eastAsia="Times New Roman" w:hAnsi="Arial" w:cs="Arial"/>
          <w:color w:val="000000"/>
          <w:sz w:val="22"/>
          <w:szCs w:val="22"/>
        </w:rPr>
        <w:t xml:space="preserve">I continued my smart grid endeavor by pursuing an internship at a local Indonesian electrical consulting company. While simulating a microgrid for </w:t>
      </w:r>
      <w:proofErr w:type="spellStart"/>
      <w:r w:rsidRPr="008235BD">
        <w:rPr>
          <w:rFonts w:ascii="Arial" w:eastAsia="Times New Roman" w:hAnsi="Arial" w:cs="Arial"/>
          <w:color w:val="000000"/>
          <w:sz w:val="22"/>
          <w:szCs w:val="22"/>
        </w:rPr>
        <w:t>Keban</w:t>
      </w:r>
      <w:proofErr w:type="spellEnd"/>
      <w:r w:rsidRPr="008235BD">
        <w:rPr>
          <w:rFonts w:ascii="Arial" w:eastAsia="Times New Roman" w:hAnsi="Arial" w:cs="Arial"/>
          <w:color w:val="000000"/>
          <w:sz w:val="22"/>
          <w:szCs w:val="22"/>
        </w:rPr>
        <w:t xml:space="preserve">, a rural Indonesian island, I realized that electricity cost </w:t>
      </w:r>
      <w:commentRangeStart w:id="12"/>
      <w:del w:id="13" w:author="Fedora Elrica Gracia" w:date="2021-12-17T22:42:00Z">
        <w:r w:rsidRPr="008235BD" w:rsidDel="00064C13">
          <w:rPr>
            <w:rFonts w:ascii="Arial" w:eastAsia="Times New Roman" w:hAnsi="Arial" w:cs="Arial"/>
            <w:color w:val="000000"/>
            <w:sz w:val="22"/>
            <w:szCs w:val="22"/>
          </w:rPr>
          <w:delText>can</w:delText>
        </w:r>
      </w:del>
      <w:ins w:id="14" w:author="Fedora Elrica Gracia" w:date="2021-12-17T22:42:00Z">
        <w:r w:rsidR="00064C13" w:rsidRPr="008235BD">
          <w:rPr>
            <w:rFonts w:ascii="Arial" w:eastAsia="Times New Roman" w:hAnsi="Arial" w:cs="Arial"/>
            <w:color w:val="000000"/>
            <w:sz w:val="22"/>
            <w:szCs w:val="22"/>
          </w:rPr>
          <w:t>could</w:t>
        </w:r>
      </w:ins>
      <w:r w:rsidRPr="008235BD">
        <w:rPr>
          <w:rFonts w:ascii="Arial" w:eastAsia="Times New Roman" w:hAnsi="Arial" w:cs="Arial"/>
          <w:color w:val="000000"/>
          <w:sz w:val="22"/>
          <w:szCs w:val="22"/>
        </w:rPr>
        <w:t xml:space="preserve"> often be lower </w:t>
      </w:r>
      <w:commentRangeEnd w:id="12"/>
      <w:r w:rsidR="00DA7AA1">
        <w:rPr>
          <w:rStyle w:val="CommentReference"/>
        </w:rPr>
        <w:commentReference w:id="12"/>
      </w:r>
      <w:r w:rsidRPr="008235BD">
        <w:rPr>
          <w:rFonts w:ascii="Arial" w:eastAsia="Times New Roman" w:hAnsi="Arial" w:cs="Arial"/>
          <w:color w:val="000000"/>
          <w:sz w:val="22"/>
          <w:szCs w:val="22"/>
        </w:rPr>
        <w:t>when renewable energy is incorporated into the grid</w:t>
      </w:r>
      <w:del w:id="15" w:author="Paul Edison" w:date="2021-12-18T21:56:00Z">
        <w:r w:rsidRPr="008235BD" w:rsidDel="00DA7AA1">
          <w:rPr>
            <w:rFonts w:ascii="Arial" w:eastAsia="Times New Roman" w:hAnsi="Arial" w:cs="Arial"/>
            <w:color w:val="000000"/>
            <w:sz w:val="22"/>
            <w:szCs w:val="22"/>
          </w:rPr>
          <w:delText xml:space="preserve">; </w:delText>
        </w:r>
      </w:del>
      <w:ins w:id="16" w:author="Paul Edison" w:date="2021-12-18T21:56:00Z">
        <w:r w:rsidR="00DA7AA1">
          <w:rPr>
            <w:rFonts w:ascii="Arial" w:eastAsia="Times New Roman" w:hAnsi="Arial" w:cs="Arial"/>
            <w:color w:val="000000"/>
            <w:sz w:val="22"/>
            <w:szCs w:val="22"/>
          </w:rPr>
          <w:t>,</w:t>
        </w:r>
        <w:r w:rsidR="00DA7AA1" w:rsidRPr="008235BD">
          <w:rPr>
            <w:rFonts w:ascii="Arial" w:eastAsia="Times New Roman" w:hAnsi="Arial" w:cs="Arial"/>
            <w:color w:val="000000"/>
            <w:sz w:val="22"/>
            <w:szCs w:val="22"/>
          </w:rPr>
          <w:t xml:space="preserve"> </w:t>
        </w:r>
      </w:ins>
      <w:r w:rsidRPr="008235BD">
        <w:rPr>
          <w:rFonts w:ascii="Arial" w:eastAsia="Times New Roman" w:hAnsi="Arial" w:cs="Arial"/>
          <w:color w:val="000000"/>
          <w:sz w:val="22"/>
          <w:szCs w:val="22"/>
        </w:rPr>
        <w:t xml:space="preserve">proving that renewable penetration of the smart grid is, indeed, sustainable. </w:t>
      </w:r>
      <w:del w:id="17" w:author="Paul Edison" w:date="2021-12-18T21:51:00Z">
        <w:r w:rsidRPr="008235BD" w:rsidDel="00916139">
          <w:rPr>
            <w:rFonts w:ascii="Arial" w:eastAsia="Times New Roman" w:hAnsi="Arial" w:cs="Arial"/>
            <w:color w:val="000000"/>
            <w:sz w:val="22"/>
            <w:szCs w:val="22"/>
          </w:rPr>
          <w:delText xml:space="preserve">As a feasible and effective alternative, I believe that with </w:delText>
        </w:r>
      </w:del>
      <w:ins w:id="18" w:author="Paul Edison" w:date="2021-12-18T21:51:00Z">
        <w:r w:rsidR="00916139">
          <w:rPr>
            <w:rFonts w:ascii="Arial" w:eastAsia="Times New Roman" w:hAnsi="Arial" w:cs="Arial"/>
            <w:color w:val="000000"/>
            <w:sz w:val="22"/>
            <w:szCs w:val="22"/>
          </w:rPr>
          <w:t>W</w:t>
        </w:r>
        <w:r w:rsidR="00916139" w:rsidRPr="008235BD">
          <w:rPr>
            <w:rFonts w:ascii="Arial" w:eastAsia="Times New Roman" w:hAnsi="Arial" w:cs="Arial"/>
            <w:color w:val="000000"/>
            <w:sz w:val="22"/>
            <w:szCs w:val="22"/>
          </w:rPr>
          <w:t xml:space="preserve">ith </w:t>
        </w:r>
      </w:ins>
      <w:r w:rsidRPr="008235BD">
        <w:rPr>
          <w:rFonts w:ascii="Arial" w:eastAsia="Times New Roman" w:hAnsi="Arial" w:cs="Arial"/>
          <w:color w:val="000000"/>
          <w:sz w:val="22"/>
          <w:szCs w:val="22"/>
        </w:rPr>
        <w:t xml:space="preserve">the integration of </w:t>
      </w:r>
      <w:ins w:id="19" w:author="Paul Edison" w:date="2021-12-18T21:51:00Z">
        <w:r w:rsidR="00916139">
          <w:rPr>
            <w:rFonts w:ascii="Arial" w:eastAsia="Times New Roman" w:hAnsi="Arial" w:cs="Arial"/>
            <w:color w:val="000000"/>
            <w:sz w:val="22"/>
            <w:szCs w:val="22"/>
          </w:rPr>
          <w:t xml:space="preserve">a feasible and more effective </w:t>
        </w:r>
      </w:ins>
      <w:r w:rsidRPr="008235BD">
        <w:rPr>
          <w:rFonts w:ascii="Arial" w:eastAsia="Times New Roman" w:hAnsi="Arial" w:cs="Arial"/>
          <w:color w:val="000000"/>
          <w:sz w:val="22"/>
          <w:szCs w:val="22"/>
        </w:rPr>
        <w:t xml:space="preserve">smart systems, I </w:t>
      </w:r>
      <w:del w:id="20" w:author="Paul Edison" w:date="2021-12-18T21:50:00Z">
        <w:r w:rsidRPr="008235BD" w:rsidDel="00916139">
          <w:rPr>
            <w:rFonts w:ascii="Arial" w:eastAsia="Times New Roman" w:hAnsi="Arial" w:cs="Arial"/>
            <w:color w:val="000000"/>
            <w:sz w:val="22"/>
            <w:szCs w:val="22"/>
          </w:rPr>
          <w:delText>aspire to</w:delText>
        </w:r>
      </w:del>
      <w:ins w:id="21" w:author="Paul Edison" w:date="2021-12-18T21:56:00Z">
        <w:r w:rsidR="00DA7AA1">
          <w:rPr>
            <w:rFonts w:ascii="Arial" w:eastAsia="Times New Roman" w:hAnsi="Arial" w:cs="Arial"/>
            <w:color w:val="000000"/>
            <w:sz w:val="22"/>
            <w:szCs w:val="22"/>
          </w:rPr>
          <w:t>aspire to</w:t>
        </w:r>
      </w:ins>
      <w:r w:rsidRPr="008235BD">
        <w:rPr>
          <w:rFonts w:ascii="Arial" w:eastAsia="Times New Roman" w:hAnsi="Arial" w:cs="Arial"/>
          <w:color w:val="000000"/>
          <w:sz w:val="22"/>
          <w:szCs w:val="22"/>
        </w:rPr>
        <w:t xml:space="preserve"> help Indonesia </w:t>
      </w:r>
      <w:ins w:id="22" w:author="Paul Edison" w:date="2021-12-18T21:56:00Z">
        <w:r w:rsidR="00DA7AA1">
          <w:rPr>
            <w:rFonts w:ascii="Arial" w:eastAsia="Times New Roman" w:hAnsi="Arial" w:cs="Arial"/>
            <w:color w:val="000000"/>
            <w:sz w:val="22"/>
            <w:szCs w:val="22"/>
          </w:rPr>
          <w:t xml:space="preserve">to </w:t>
        </w:r>
      </w:ins>
      <w:del w:id="23" w:author="Paul Edison" w:date="2021-12-18T21:56:00Z">
        <w:r w:rsidRPr="008235BD" w:rsidDel="00DA7AA1">
          <w:rPr>
            <w:rFonts w:ascii="Arial" w:eastAsia="Times New Roman" w:hAnsi="Arial" w:cs="Arial"/>
            <w:color w:val="000000"/>
            <w:sz w:val="22"/>
            <w:szCs w:val="22"/>
          </w:rPr>
          <w:delText xml:space="preserve">work </w:delText>
        </w:r>
      </w:del>
      <w:ins w:id="24" w:author="Paul Edison" w:date="2021-12-18T21:56:00Z">
        <w:r w:rsidR="00DA7AA1">
          <w:rPr>
            <w:rFonts w:ascii="Arial" w:eastAsia="Times New Roman" w:hAnsi="Arial" w:cs="Arial"/>
            <w:color w:val="000000"/>
            <w:sz w:val="22"/>
            <w:szCs w:val="22"/>
          </w:rPr>
          <w:t>head</w:t>
        </w:r>
        <w:r w:rsidR="00DA7AA1" w:rsidRPr="008235BD">
          <w:rPr>
            <w:rFonts w:ascii="Arial" w:eastAsia="Times New Roman" w:hAnsi="Arial" w:cs="Arial"/>
            <w:color w:val="000000"/>
            <w:sz w:val="22"/>
            <w:szCs w:val="22"/>
          </w:rPr>
          <w:t xml:space="preserve"> </w:t>
        </w:r>
      </w:ins>
      <w:r w:rsidRPr="008235BD">
        <w:rPr>
          <w:rFonts w:ascii="Arial" w:eastAsia="Times New Roman" w:hAnsi="Arial" w:cs="Arial"/>
          <w:color w:val="000000"/>
          <w:sz w:val="22"/>
          <w:szCs w:val="22"/>
        </w:rPr>
        <w:t xml:space="preserve">towards a </w:t>
      </w:r>
      <w:ins w:id="25" w:author="Paul Edison" w:date="2021-12-18T21:56:00Z">
        <w:r w:rsidR="00DA7AA1">
          <w:rPr>
            <w:rFonts w:ascii="Arial" w:eastAsia="Times New Roman" w:hAnsi="Arial" w:cs="Arial"/>
            <w:color w:val="000000"/>
            <w:sz w:val="22"/>
            <w:szCs w:val="22"/>
          </w:rPr>
          <w:t xml:space="preserve">future with </w:t>
        </w:r>
      </w:ins>
      <w:commentRangeStart w:id="26"/>
      <w:r w:rsidRPr="008235BD">
        <w:rPr>
          <w:rFonts w:ascii="Arial" w:eastAsia="Times New Roman" w:hAnsi="Arial" w:cs="Arial"/>
          <w:color w:val="000000"/>
          <w:sz w:val="22"/>
          <w:szCs w:val="22"/>
        </w:rPr>
        <w:t>more sustainable and efficient electrical grid</w:t>
      </w:r>
      <w:commentRangeEnd w:id="26"/>
      <w:r w:rsidR="00DA7AA1">
        <w:rPr>
          <w:rStyle w:val="CommentReference"/>
        </w:rPr>
        <w:commentReference w:id="26"/>
      </w:r>
      <w:r w:rsidRPr="008235BD">
        <w:rPr>
          <w:rFonts w:ascii="Arial" w:eastAsia="Times New Roman" w:hAnsi="Arial" w:cs="Arial"/>
          <w:color w:val="000000"/>
          <w:sz w:val="22"/>
          <w:szCs w:val="22"/>
        </w:rPr>
        <w:t>.</w:t>
      </w:r>
    </w:p>
    <w:p w14:paraId="6C2CB91E" w14:textId="77777777" w:rsidR="008235BD" w:rsidRPr="008235BD" w:rsidRDefault="008235BD" w:rsidP="008235BD">
      <w:pPr>
        <w:rPr>
          <w:rFonts w:ascii="Times New Roman" w:eastAsia="Times New Roman" w:hAnsi="Times New Roman" w:cs="Times New Roman"/>
        </w:rPr>
      </w:pPr>
    </w:p>
    <w:p w14:paraId="30C2AE29" w14:textId="77777777" w:rsidR="00390475" w:rsidRPr="00390475" w:rsidRDefault="00390475" w:rsidP="00390475">
      <w:pPr>
        <w:rPr>
          <w:rFonts w:ascii="Times New Roman" w:eastAsia="Times New Roman" w:hAnsi="Times New Roman" w:cs="Times New Roman"/>
        </w:rPr>
      </w:pPr>
    </w:p>
    <w:p w14:paraId="37A023E1" w14:textId="77777777" w:rsidR="00390475" w:rsidRPr="00390475" w:rsidRDefault="00390475" w:rsidP="00390475">
      <w:pPr>
        <w:rPr>
          <w:rFonts w:ascii="Times New Roman" w:eastAsia="Times New Roman" w:hAnsi="Times New Roman" w:cs="Times New Roman"/>
        </w:rPr>
      </w:pPr>
      <w:r w:rsidRPr="00390475">
        <w:rPr>
          <w:rFonts w:ascii="Arial" w:eastAsia="Times New Roman" w:hAnsi="Arial" w:cs="Arial"/>
          <w:b/>
          <w:bCs/>
          <w:color w:val="000000"/>
          <w:sz w:val="22"/>
          <w:szCs w:val="22"/>
        </w:rPr>
        <w:t>How does your selected first-choice major relate to your future career goals?  (150 words)</w:t>
      </w:r>
    </w:p>
    <w:p w14:paraId="4DA28C8F" w14:textId="77777777" w:rsidR="008235BD" w:rsidRDefault="008235BD" w:rsidP="008235BD">
      <w:pPr>
        <w:rPr>
          <w:rFonts w:ascii="Arial" w:eastAsia="Times New Roman" w:hAnsi="Arial" w:cs="Arial"/>
          <w:color w:val="000000"/>
          <w:sz w:val="22"/>
          <w:szCs w:val="22"/>
        </w:rPr>
      </w:pPr>
    </w:p>
    <w:p w14:paraId="132C99E5" w14:textId="128614CF" w:rsidR="008235BD" w:rsidRPr="008235BD" w:rsidRDefault="008235BD" w:rsidP="008235BD">
      <w:pPr>
        <w:rPr>
          <w:rFonts w:ascii="Times New Roman" w:eastAsia="Times New Roman" w:hAnsi="Times New Roman" w:cs="Times New Roman"/>
        </w:rPr>
      </w:pPr>
      <w:r w:rsidRPr="008235BD">
        <w:rPr>
          <w:rFonts w:ascii="Arial" w:eastAsia="Times New Roman" w:hAnsi="Arial" w:cs="Arial"/>
          <w:color w:val="000000"/>
          <w:sz w:val="22"/>
          <w:szCs w:val="22"/>
        </w:rPr>
        <w:t>During my internship at a local Indonesian electrical company, I learned that the heavily coal-reliant country had set a goal to achieve 31% renewable penetration into the electrical grid by 2050. However, I believe that Indonesia can set more ambitious goals</w:t>
      </w:r>
      <w:del w:id="27" w:author="Paul Edison" w:date="2021-12-18T21:54:00Z">
        <w:r w:rsidRPr="008235BD" w:rsidDel="00DA7AA1">
          <w:rPr>
            <w:rFonts w:ascii="Arial" w:eastAsia="Times New Roman" w:hAnsi="Arial" w:cs="Arial"/>
            <w:color w:val="000000"/>
            <w:sz w:val="22"/>
            <w:szCs w:val="22"/>
          </w:rPr>
          <w:delText xml:space="preserve">; </w:delText>
        </w:r>
      </w:del>
      <w:ins w:id="28" w:author="Paul Edison" w:date="2021-12-18T21:54:00Z">
        <w:r w:rsidR="00DA7AA1">
          <w:rPr>
            <w:rFonts w:ascii="Arial" w:eastAsia="Times New Roman" w:hAnsi="Arial" w:cs="Arial"/>
            <w:color w:val="000000"/>
            <w:sz w:val="22"/>
            <w:szCs w:val="22"/>
          </w:rPr>
          <w:t>.</w:t>
        </w:r>
        <w:r w:rsidR="00DA7AA1" w:rsidRPr="008235BD">
          <w:rPr>
            <w:rFonts w:ascii="Arial" w:eastAsia="Times New Roman" w:hAnsi="Arial" w:cs="Arial"/>
            <w:color w:val="000000"/>
            <w:sz w:val="22"/>
            <w:szCs w:val="22"/>
          </w:rPr>
          <w:t xml:space="preserve"> </w:t>
        </w:r>
      </w:ins>
      <w:del w:id="29" w:author="Paul Edison" w:date="2021-12-18T21:54:00Z">
        <w:r w:rsidRPr="008235BD" w:rsidDel="00DA7AA1">
          <w:rPr>
            <w:rFonts w:ascii="Arial" w:eastAsia="Times New Roman" w:hAnsi="Arial" w:cs="Arial"/>
            <w:color w:val="000000"/>
            <w:sz w:val="22"/>
            <w:szCs w:val="22"/>
          </w:rPr>
          <w:delText xml:space="preserve">as </w:delText>
        </w:r>
      </w:del>
      <w:ins w:id="30" w:author="Paul Edison" w:date="2021-12-18T21:54:00Z">
        <w:r w:rsidR="00DA7AA1">
          <w:rPr>
            <w:rFonts w:ascii="Arial" w:eastAsia="Times New Roman" w:hAnsi="Arial" w:cs="Arial"/>
            <w:color w:val="000000"/>
            <w:sz w:val="22"/>
            <w:szCs w:val="22"/>
          </w:rPr>
          <w:t>A</w:t>
        </w:r>
        <w:r w:rsidR="00DA7AA1" w:rsidRPr="008235BD">
          <w:rPr>
            <w:rFonts w:ascii="Arial" w:eastAsia="Times New Roman" w:hAnsi="Arial" w:cs="Arial"/>
            <w:color w:val="000000"/>
            <w:sz w:val="22"/>
            <w:szCs w:val="22"/>
          </w:rPr>
          <w:t xml:space="preserve">s </w:t>
        </w:r>
      </w:ins>
      <w:r w:rsidRPr="008235BD">
        <w:rPr>
          <w:rFonts w:ascii="Arial" w:eastAsia="Times New Roman" w:hAnsi="Arial" w:cs="Arial"/>
          <w:color w:val="000000"/>
          <w:sz w:val="22"/>
          <w:szCs w:val="22"/>
        </w:rPr>
        <w:t>an aspiring electrical engineer, I want to help my home country do this by increasing smart systems in their electrical grid. </w:t>
      </w:r>
    </w:p>
    <w:p w14:paraId="31189FD0" w14:textId="77777777" w:rsidR="008235BD" w:rsidRPr="008235BD" w:rsidRDefault="008235BD" w:rsidP="008235BD">
      <w:pPr>
        <w:rPr>
          <w:rFonts w:ascii="Times New Roman" w:eastAsia="Times New Roman" w:hAnsi="Times New Roman" w:cs="Times New Roman"/>
        </w:rPr>
      </w:pPr>
    </w:p>
    <w:p w14:paraId="18B7BC31" w14:textId="77777777" w:rsidR="008235BD" w:rsidRPr="008235BD" w:rsidRDefault="008235BD" w:rsidP="008235BD">
      <w:pPr>
        <w:rPr>
          <w:rFonts w:ascii="Times New Roman" w:eastAsia="Times New Roman" w:hAnsi="Times New Roman" w:cs="Times New Roman"/>
        </w:rPr>
      </w:pPr>
      <w:r w:rsidRPr="008235BD">
        <w:rPr>
          <w:rFonts w:ascii="Arial" w:eastAsia="Times New Roman" w:hAnsi="Arial" w:cs="Arial"/>
          <w:color w:val="000000"/>
          <w:sz w:val="22"/>
          <w:szCs w:val="22"/>
        </w:rPr>
        <w:t xml:space="preserve">To work towards this goal, UIUC’s ECE 333 course would enable me to look into the possibility of fuel cell power plants as an alternative to existing renewable sources. Using my knowledge from this course, I hope to contribute to the Illinois Center for a Smarter Electric Grid, where I can </w:t>
      </w:r>
      <w:proofErr w:type="gramStart"/>
      <w:r w:rsidRPr="008235BD">
        <w:rPr>
          <w:rFonts w:ascii="Arial" w:eastAsia="Times New Roman" w:hAnsi="Arial" w:cs="Arial"/>
          <w:color w:val="000000"/>
          <w:sz w:val="22"/>
          <w:szCs w:val="22"/>
        </w:rPr>
        <w:t>look into</w:t>
      </w:r>
      <w:proofErr w:type="gramEnd"/>
      <w:r w:rsidRPr="008235BD">
        <w:rPr>
          <w:rFonts w:ascii="Arial" w:eastAsia="Times New Roman" w:hAnsi="Arial" w:cs="Arial"/>
          <w:color w:val="000000"/>
          <w:sz w:val="22"/>
          <w:szCs w:val="22"/>
        </w:rPr>
        <w:t xml:space="preserve"> the feasibility of integrating smart technology into an existing grid made for fossil-fuels. This would act as a small model of what I hope to achieve in Indonesia- </w:t>
      </w:r>
      <w:commentRangeStart w:id="31"/>
      <w:r w:rsidRPr="008235BD">
        <w:rPr>
          <w:rFonts w:ascii="Arial" w:eastAsia="Times New Roman" w:hAnsi="Arial" w:cs="Arial"/>
          <w:color w:val="000000"/>
          <w:sz w:val="22"/>
          <w:szCs w:val="22"/>
        </w:rPr>
        <w:t xml:space="preserve">implementing smart systems in the grid. </w:t>
      </w:r>
      <w:commentRangeEnd w:id="31"/>
      <w:r w:rsidR="00064C13">
        <w:rPr>
          <w:rStyle w:val="CommentReference"/>
        </w:rPr>
        <w:commentReference w:id="31"/>
      </w:r>
    </w:p>
    <w:p w14:paraId="5BBB5E2B" w14:textId="77777777" w:rsidR="008235BD" w:rsidRPr="008235BD" w:rsidRDefault="008235BD" w:rsidP="008235BD">
      <w:pPr>
        <w:rPr>
          <w:rFonts w:ascii="Times New Roman" w:eastAsia="Times New Roman" w:hAnsi="Times New Roman" w:cs="Times New Roman"/>
        </w:rPr>
      </w:pPr>
    </w:p>
    <w:p w14:paraId="35FDE469" w14:textId="77777777" w:rsidR="00390475" w:rsidRPr="00390475" w:rsidRDefault="00390475" w:rsidP="00390475">
      <w:pPr>
        <w:pBdr>
          <w:bottom w:val="single" w:sz="6" w:space="1" w:color="auto"/>
        </w:pBdr>
        <w:rPr>
          <w:rFonts w:ascii="Times New Roman" w:eastAsia="Times New Roman" w:hAnsi="Times New Roman" w:cs="Times New Roman"/>
        </w:rPr>
      </w:pPr>
    </w:p>
    <w:p w14:paraId="1C26275F" w14:textId="77777777" w:rsidR="00064C13" w:rsidRDefault="00064C13"/>
    <w:p w14:paraId="53E42EAC" w14:textId="5BD12ADF" w:rsidR="00064C13" w:rsidRDefault="00064C13">
      <w:r>
        <w:t xml:space="preserve">Hi </w:t>
      </w:r>
      <w:proofErr w:type="spellStart"/>
      <w:r>
        <w:t>Rachinta</w:t>
      </w:r>
      <w:proofErr w:type="spellEnd"/>
      <w:r>
        <w:t>,</w:t>
      </w:r>
    </w:p>
    <w:p w14:paraId="030D773E" w14:textId="32E6EFB5" w:rsidR="00064C13" w:rsidRDefault="00064C13">
      <w:r>
        <w:t>I think that these are much more concise and better now.</w:t>
      </w:r>
      <w:r w:rsidR="00BB5C08">
        <w:t xml:space="preserve"> </w:t>
      </w:r>
    </w:p>
    <w:p w14:paraId="73DF6275" w14:textId="36A441B1" w:rsidR="00064C13" w:rsidRDefault="00064C13">
      <w:r>
        <w:t xml:space="preserve"> </w:t>
      </w:r>
    </w:p>
    <w:p w14:paraId="6086B36A" w14:textId="2A9DE059" w:rsidR="00BB5C08" w:rsidRDefault="00BB5C08">
      <w:r>
        <w:t>All the best!</w:t>
      </w:r>
    </w:p>
    <w:sectPr w:rsidR="00BB5C08" w:rsidSect="00A3079B">
      <w:pgSz w:w="11900" w:h="16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 w:author="Paul Edison" w:date="2021-12-18T21:50:00Z" w:initials="PE">
    <w:p w14:paraId="0ABACBE9" w14:textId="4A8DD8D3" w:rsidR="00916139" w:rsidRDefault="00916139">
      <w:pPr>
        <w:pStyle w:val="CommentText"/>
      </w:pPr>
      <w:r>
        <w:rPr>
          <w:rStyle w:val="CommentReference"/>
        </w:rPr>
        <w:annotationRef/>
      </w:r>
      <w:r>
        <w:t>Something like this? Otherwise, it’s unclear why your research makes you want to explore implementing it in Indonesia.</w:t>
      </w:r>
    </w:p>
  </w:comment>
  <w:comment w:id="12" w:author="Paul Edison" w:date="2021-12-18T21:55:00Z" w:initials="PE">
    <w:p w14:paraId="7D541B80" w14:textId="0137A6BA" w:rsidR="00DA7AA1" w:rsidRDefault="00DA7AA1">
      <w:pPr>
        <w:pStyle w:val="CommentText"/>
      </w:pPr>
      <w:r>
        <w:rPr>
          <w:rStyle w:val="CommentReference"/>
        </w:rPr>
        <w:annotationRef/>
      </w:r>
      <w:r>
        <w:t>Do you have a number? Say, ‘could be reduced by x%’</w:t>
      </w:r>
    </w:p>
  </w:comment>
  <w:comment w:id="26" w:author="Paul Edison" w:date="2021-12-18T21:57:00Z" w:initials="PE">
    <w:p w14:paraId="65F48814" w14:textId="3C33855E" w:rsidR="00DA7AA1" w:rsidRDefault="00DA7AA1">
      <w:pPr>
        <w:pStyle w:val="CommentText"/>
      </w:pPr>
      <w:r>
        <w:rPr>
          <w:rStyle w:val="CommentReference"/>
        </w:rPr>
        <w:annotationRef/>
      </w:r>
      <w:r>
        <w:t>Maybe something more genera</w:t>
      </w:r>
      <w:r w:rsidR="00D27EAC">
        <w:t xml:space="preserve">l than the electrical grid? </w:t>
      </w:r>
    </w:p>
  </w:comment>
  <w:comment w:id="31" w:author="Fedora Elrica Gracia" w:date="2021-12-17T22:50:00Z" w:initials="FE">
    <w:p w14:paraId="1CF17320" w14:textId="77777777" w:rsidR="00064C13" w:rsidRDefault="00064C13">
      <w:pPr>
        <w:pStyle w:val="CommentText"/>
      </w:pPr>
      <w:r>
        <w:rPr>
          <w:rStyle w:val="CommentReference"/>
        </w:rPr>
        <w:annotationRef/>
      </w:r>
      <w:r w:rsidR="00BB5C08">
        <w:t xml:space="preserve">As suggested to add before, how or what kind of career path would you have to follow in the future </w:t>
      </w:r>
      <w:proofErr w:type="gramStart"/>
      <w:r w:rsidR="00BB5C08">
        <w:t>in order to</w:t>
      </w:r>
      <w:proofErr w:type="gramEnd"/>
      <w:r w:rsidR="00BB5C08">
        <w:t xml:space="preserve"> achieve this end?</w:t>
      </w:r>
    </w:p>
    <w:p w14:paraId="79C26031" w14:textId="795AFE9E" w:rsidR="00BB5C08" w:rsidRDefault="00BB5C08">
      <w:pPr>
        <w:pStyle w:val="CommentText"/>
      </w:pPr>
      <w:r>
        <w:t>Do you plan to work as a certain role in a company, start and develop your own, or perhaps other possibilities?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ABACBE9" w15:done="0"/>
  <w15:commentEx w15:paraId="7D541B80" w15:done="0"/>
  <w15:commentEx w15:paraId="65F48814" w15:done="0"/>
  <w15:commentEx w15:paraId="79C2603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68D60E" w16cex:dateUtc="2021-12-18T14:50:00Z"/>
  <w16cex:commentExtensible w16cex:durableId="2568D764" w16cex:dateUtc="2021-12-18T14:55:00Z"/>
  <w16cex:commentExtensible w16cex:durableId="2568D7AF" w16cex:dateUtc="2021-12-18T14:57:00Z"/>
  <w16cex:commentExtensible w16cex:durableId="2568D553" w16cex:dateUtc="2021-12-17T15: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ABACBE9" w16cid:durableId="2568D60E"/>
  <w16cid:commentId w16cid:paraId="7D541B80" w16cid:durableId="2568D764"/>
  <w16cid:commentId w16cid:paraId="65F48814" w16cid:durableId="2568D7AF"/>
  <w16cid:commentId w16cid:paraId="79C26031" w16cid:durableId="2568D55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altName w:val="Segoe UI"/>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ul Edison">
    <w15:presenceInfo w15:providerId="Windows Live" w15:userId="f8f766a62ec932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03D85"/>
    <w:rsid w:val="00064C13"/>
    <w:rsid w:val="00390475"/>
    <w:rsid w:val="004A375B"/>
    <w:rsid w:val="00703D85"/>
    <w:rsid w:val="008235BD"/>
    <w:rsid w:val="00916139"/>
    <w:rsid w:val="00A3079B"/>
    <w:rsid w:val="00BB5C08"/>
    <w:rsid w:val="00D27EAC"/>
    <w:rsid w:val="00DA7A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194CEDE"/>
  <w15:docId w15:val="{AF058297-A938-41E5-A838-DC9965B02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90475"/>
    <w:pPr>
      <w:spacing w:before="100" w:beforeAutospacing="1" w:after="100" w:afterAutospacing="1"/>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064C1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64C13"/>
    <w:rPr>
      <w:rFonts w:ascii="Lucida Grande" w:hAnsi="Lucida Grande" w:cs="Lucida Grande"/>
      <w:sz w:val="18"/>
      <w:szCs w:val="18"/>
    </w:rPr>
  </w:style>
  <w:style w:type="character" w:styleId="CommentReference">
    <w:name w:val="annotation reference"/>
    <w:basedOn w:val="DefaultParagraphFont"/>
    <w:uiPriority w:val="99"/>
    <w:semiHidden/>
    <w:unhideWhenUsed/>
    <w:rsid w:val="00064C13"/>
    <w:rPr>
      <w:sz w:val="18"/>
      <w:szCs w:val="18"/>
    </w:rPr>
  </w:style>
  <w:style w:type="paragraph" w:styleId="CommentText">
    <w:name w:val="annotation text"/>
    <w:basedOn w:val="Normal"/>
    <w:link w:val="CommentTextChar"/>
    <w:uiPriority w:val="99"/>
    <w:semiHidden/>
    <w:unhideWhenUsed/>
    <w:rsid w:val="00064C13"/>
  </w:style>
  <w:style w:type="character" w:customStyle="1" w:styleId="CommentTextChar">
    <w:name w:val="Comment Text Char"/>
    <w:basedOn w:val="DefaultParagraphFont"/>
    <w:link w:val="CommentText"/>
    <w:uiPriority w:val="99"/>
    <w:semiHidden/>
    <w:rsid w:val="00064C13"/>
  </w:style>
  <w:style w:type="paragraph" w:styleId="CommentSubject">
    <w:name w:val="annotation subject"/>
    <w:basedOn w:val="CommentText"/>
    <w:next w:val="CommentText"/>
    <w:link w:val="CommentSubjectChar"/>
    <w:uiPriority w:val="99"/>
    <w:semiHidden/>
    <w:unhideWhenUsed/>
    <w:rsid w:val="00064C13"/>
    <w:rPr>
      <w:b/>
      <w:bCs/>
      <w:sz w:val="20"/>
      <w:szCs w:val="20"/>
    </w:rPr>
  </w:style>
  <w:style w:type="character" w:customStyle="1" w:styleId="CommentSubjectChar">
    <w:name w:val="Comment Subject Char"/>
    <w:basedOn w:val="CommentTextChar"/>
    <w:link w:val="CommentSubject"/>
    <w:uiPriority w:val="99"/>
    <w:semiHidden/>
    <w:rsid w:val="00064C13"/>
    <w:rPr>
      <w:b/>
      <w:bCs/>
      <w:sz w:val="20"/>
      <w:szCs w:val="20"/>
    </w:rPr>
  </w:style>
  <w:style w:type="paragraph" w:styleId="Revision">
    <w:name w:val="Revision"/>
    <w:hidden/>
    <w:uiPriority w:val="99"/>
    <w:semiHidden/>
    <w:rsid w:val="009161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1136503">
      <w:bodyDiv w:val="1"/>
      <w:marLeft w:val="0"/>
      <w:marRight w:val="0"/>
      <w:marTop w:val="0"/>
      <w:marBottom w:val="0"/>
      <w:divBdr>
        <w:top w:val="none" w:sz="0" w:space="0" w:color="auto"/>
        <w:left w:val="none" w:sz="0" w:space="0" w:color="auto"/>
        <w:bottom w:val="none" w:sz="0" w:space="0" w:color="auto"/>
        <w:right w:val="none" w:sz="0" w:space="0" w:color="auto"/>
      </w:divBdr>
    </w:div>
    <w:div w:id="909734781">
      <w:bodyDiv w:val="1"/>
      <w:marLeft w:val="0"/>
      <w:marRight w:val="0"/>
      <w:marTop w:val="0"/>
      <w:marBottom w:val="0"/>
      <w:divBdr>
        <w:top w:val="none" w:sz="0" w:space="0" w:color="auto"/>
        <w:left w:val="none" w:sz="0" w:space="0" w:color="auto"/>
        <w:bottom w:val="none" w:sz="0" w:space="0" w:color="auto"/>
        <w:right w:val="none" w:sz="0" w:space="0" w:color="auto"/>
      </w:divBdr>
    </w:div>
    <w:div w:id="1405495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355</Words>
  <Characters>2029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Soepriatna</dc:creator>
  <cp:keywords/>
  <dc:description/>
  <cp:lastModifiedBy>Paul Edison</cp:lastModifiedBy>
  <cp:revision>6</cp:revision>
  <dcterms:created xsi:type="dcterms:W3CDTF">2021-12-06T08:56:00Z</dcterms:created>
  <dcterms:modified xsi:type="dcterms:W3CDTF">2021-12-18T14:57:00Z</dcterms:modified>
</cp:coreProperties>
</file>