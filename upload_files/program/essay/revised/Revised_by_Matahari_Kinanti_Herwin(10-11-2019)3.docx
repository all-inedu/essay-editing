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85981" w:rsidRDefault="00842659">
      <w:pPr>
        <w:pBdr>
          <w:top w:val="nil"/>
          <w:left w:val="nil"/>
          <w:bottom w:val="nil"/>
          <w:right w:val="nil"/>
          <w:between w:val="nil"/>
        </w:pBdr>
        <w:rPr>
          <w:rFonts w:ascii="Times New Roman" w:eastAsia="Times New Roman" w:hAnsi="Times New Roman" w:cs="Times New Roman"/>
          <w:color w:val="0076BA"/>
          <w:sz w:val="26"/>
          <w:szCs w:val="26"/>
          <w:highlight w:val="white"/>
        </w:rPr>
      </w:pPr>
      <w:r>
        <w:rPr>
          <w:rFonts w:ascii="Times New Roman" w:eastAsia="Times New Roman" w:hAnsi="Times New Roman" w:cs="Times New Roman"/>
          <w:color w:val="0076BA"/>
          <w:sz w:val="26"/>
          <w:szCs w:val="26"/>
          <w:highlight w:val="white"/>
        </w:rPr>
        <w:t xml:space="preserve">7 . What have you done to make your school or your community a better place? </w:t>
      </w:r>
    </w:p>
    <w:p w14:paraId="00000002" w14:textId="77777777" w:rsidR="00B85981" w:rsidRDefault="00B85981">
      <w:pPr>
        <w:pBdr>
          <w:top w:val="nil"/>
          <w:left w:val="nil"/>
          <w:bottom w:val="nil"/>
          <w:right w:val="nil"/>
          <w:between w:val="nil"/>
        </w:pBdr>
        <w:rPr>
          <w:rFonts w:ascii="Times New Roman" w:eastAsia="Times New Roman" w:hAnsi="Times New Roman" w:cs="Times New Roman"/>
          <w:color w:val="0076BA"/>
          <w:sz w:val="26"/>
          <w:szCs w:val="26"/>
          <w:highlight w:val="white"/>
        </w:rPr>
      </w:pPr>
    </w:p>
    <w:p w14:paraId="00000003" w14:textId="77777777" w:rsidR="00B85981" w:rsidRDefault="00842659">
      <w:pPr>
        <w:pBdr>
          <w:top w:val="nil"/>
          <w:left w:val="nil"/>
          <w:bottom w:val="nil"/>
          <w:right w:val="nil"/>
          <w:between w:val="nil"/>
        </w:pBdr>
        <w:rPr>
          <w:rFonts w:ascii="Helvetica Neue" w:eastAsia="Helvetica Neue" w:hAnsi="Helvetica Neue" w:cs="Helvetica Neue"/>
          <w:color w:val="0076BA"/>
          <w:sz w:val="23"/>
          <w:szCs w:val="23"/>
          <w:highlight w:val="white"/>
        </w:rPr>
      </w:pPr>
      <w:r>
        <w:rPr>
          <w:rFonts w:ascii="Helvetica Neue" w:eastAsia="Helvetica Neue" w:hAnsi="Helvetica Neue" w:cs="Helvetica Neue"/>
          <w:i/>
          <w:color w:val="0076BA"/>
          <w:sz w:val="23"/>
          <w:szCs w:val="23"/>
          <w:highlight w:val="white"/>
        </w:rPr>
        <w:t>Things to consider:</w:t>
      </w:r>
      <w:r>
        <w:rPr>
          <w:rFonts w:ascii="Helvetica Neue" w:eastAsia="Helvetica Neue" w:hAnsi="Helvetica Neue" w:cs="Helvetica Neue"/>
          <w:color w:val="0076BA"/>
          <w:sz w:val="23"/>
          <w:szCs w:val="23"/>
          <w:highlight w:val="white"/>
        </w:rPr>
        <w:t xml:space="preserve"> Think of community as a term that can encompass a group, team or a place — like your high school, hometown or home. You can define community as you see fit, just make sure you talk about your role in that community. Was there a problem that you wanted to </w:t>
      </w:r>
      <w:r>
        <w:rPr>
          <w:rFonts w:ascii="Helvetica Neue" w:eastAsia="Helvetica Neue" w:hAnsi="Helvetica Neue" w:cs="Helvetica Neue"/>
          <w:color w:val="0076BA"/>
          <w:sz w:val="23"/>
          <w:szCs w:val="23"/>
          <w:highlight w:val="white"/>
        </w:rPr>
        <w:t>fix in your community? Why were you inspired to act? What did you learn from your effort? How did your actions benefit others, the wider community or both? Did you work alone or with others to initiate change in your community?</w:t>
      </w:r>
    </w:p>
    <w:p w14:paraId="00000004" w14:textId="77777777" w:rsidR="00B85981" w:rsidRDefault="00B85981">
      <w:pPr>
        <w:pBdr>
          <w:top w:val="nil"/>
          <w:left w:val="nil"/>
          <w:bottom w:val="nil"/>
          <w:right w:val="nil"/>
          <w:between w:val="nil"/>
        </w:pBdr>
        <w:rPr>
          <w:rFonts w:ascii="Helvetica Neue" w:eastAsia="Helvetica Neue" w:hAnsi="Helvetica Neue" w:cs="Helvetica Neue"/>
          <w:color w:val="0076BA"/>
          <w:sz w:val="23"/>
          <w:szCs w:val="23"/>
          <w:highlight w:val="white"/>
        </w:rPr>
      </w:pPr>
    </w:p>
    <w:p w14:paraId="00000005" w14:textId="43A5A9B1" w:rsidR="00B85981" w:rsidRDefault="00842659">
      <w:p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1D2228"/>
          <w:highlight w:val="white"/>
        </w:rPr>
        <w:t>When I was ten, I read Geor</w:t>
      </w:r>
      <w:r>
        <w:rPr>
          <w:rFonts w:ascii="Times New Roman" w:eastAsia="Times New Roman" w:hAnsi="Times New Roman" w:cs="Times New Roman"/>
          <w:color w:val="1D2228"/>
          <w:highlight w:val="white"/>
        </w:rPr>
        <w:t xml:space="preserve">ge Orwell’s </w:t>
      </w:r>
      <w:r>
        <w:rPr>
          <w:rFonts w:ascii="Times New Roman" w:eastAsia="Times New Roman" w:hAnsi="Times New Roman" w:cs="Times New Roman"/>
          <w:i/>
          <w:color w:val="1D2228"/>
          <w:highlight w:val="white"/>
        </w:rPr>
        <w:t>Animal Farm</w:t>
      </w:r>
      <w:r>
        <w:rPr>
          <w:rFonts w:ascii="Times New Roman" w:eastAsia="Times New Roman" w:hAnsi="Times New Roman" w:cs="Times New Roman"/>
          <w:color w:val="1D2228"/>
          <w:highlight w:val="white"/>
        </w:rPr>
        <w:t xml:space="preserve">, </w:t>
      </w:r>
      <w:ins w:id="0" w:author="Matahari Kinanti" w:date="2019-11-03T20:49:00Z">
        <w:r>
          <w:rPr>
            <w:rFonts w:ascii="Times New Roman" w:eastAsia="Times New Roman" w:hAnsi="Times New Roman" w:cs="Times New Roman"/>
            <w:color w:val="1D2228"/>
            <w:highlight w:val="white"/>
          </w:rPr>
          <w:t xml:space="preserve">which </w:t>
        </w:r>
      </w:ins>
      <w:del w:id="1" w:author="Matahari Kinanti" w:date="2019-11-03T20:49:00Z">
        <w:r>
          <w:rPr>
            <w:rFonts w:ascii="Times New Roman" w:eastAsia="Times New Roman" w:hAnsi="Times New Roman" w:cs="Times New Roman"/>
            <w:color w:val="1D2228"/>
            <w:highlight w:val="white"/>
          </w:rPr>
          <w:delText xml:space="preserve">that </w:delText>
        </w:r>
      </w:del>
      <w:r>
        <w:rPr>
          <w:rFonts w:ascii="Times New Roman" w:eastAsia="Times New Roman" w:hAnsi="Times New Roman" w:cs="Times New Roman"/>
          <w:color w:val="1D2228"/>
          <w:highlight w:val="white"/>
        </w:rPr>
        <w:t xml:space="preserve">opened my eyes to understand the class system and social inequality. I started to disagree </w:t>
      </w:r>
      <w:ins w:id="2" w:author="Matahari Kinanti" w:date="2019-11-03T20:49:00Z">
        <w:r>
          <w:rPr>
            <w:rFonts w:ascii="Times New Roman" w:eastAsia="Times New Roman" w:hAnsi="Times New Roman" w:cs="Times New Roman"/>
            <w:color w:val="1D2228"/>
            <w:highlight w:val="white"/>
          </w:rPr>
          <w:t xml:space="preserve">with </w:t>
        </w:r>
      </w:ins>
      <w:del w:id="3" w:author="Matahari Kinanti" w:date="2019-11-03T20:49:00Z">
        <w:r>
          <w:rPr>
            <w:rFonts w:ascii="Times New Roman" w:eastAsia="Times New Roman" w:hAnsi="Times New Roman" w:cs="Times New Roman"/>
            <w:color w:val="1D2228"/>
            <w:highlight w:val="white"/>
          </w:rPr>
          <w:delText>to</w:delText>
        </w:r>
      </w:del>
      <w:r>
        <w:rPr>
          <w:rFonts w:ascii="Times New Roman" w:eastAsia="Times New Roman" w:hAnsi="Times New Roman" w:cs="Times New Roman"/>
          <w:color w:val="1D2228"/>
          <w:highlight w:val="white"/>
        </w:rPr>
        <w:t xml:space="preserve"> people that believe the poor are poor because they don't work hard enough. It's never about effort, but it's about </w:t>
      </w:r>
      <w:ins w:id="4" w:author="Matahari Kinanti" w:date="2019-11-03T20:50:00Z">
        <w:r>
          <w:rPr>
            <w:rFonts w:ascii="Times New Roman" w:eastAsia="Times New Roman" w:hAnsi="Times New Roman" w:cs="Times New Roman"/>
            <w:color w:val="1D2228"/>
            <w:highlight w:val="white"/>
          </w:rPr>
          <w:t>the unequal opportunities that are given</w:t>
        </w:r>
      </w:ins>
      <w:del w:id="5" w:author="Matahari Kinanti" w:date="2019-11-03T20:50:00Z">
        <w:r>
          <w:rPr>
            <w:rFonts w:ascii="Times New Roman" w:eastAsia="Times New Roman" w:hAnsi="Times New Roman" w:cs="Times New Roman"/>
            <w:color w:val="1D2228"/>
            <w:highlight w:val="white"/>
          </w:rPr>
          <w:delText>opportunity that is given unequally</w:delText>
        </w:r>
      </w:del>
      <w:r>
        <w:rPr>
          <w:rFonts w:ascii="Times New Roman" w:eastAsia="Times New Roman" w:hAnsi="Times New Roman" w:cs="Times New Roman"/>
          <w:color w:val="1D2228"/>
          <w:highlight w:val="white"/>
        </w:rPr>
        <w:t>. They</w:t>
      </w:r>
      <w:ins w:id="6" w:author="Paul" w:date="2019-11-09T22:17:00Z">
        <w:r w:rsidR="005940EF">
          <w:rPr>
            <w:rFonts w:ascii="Times New Roman" w:eastAsia="Times New Roman" w:hAnsi="Times New Roman" w:cs="Times New Roman"/>
            <w:color w:val="1D2228"/>
            <w:highlight w:val="white"/>
          </w:rPr>
          <w:t xml:space="preserve"> we</w:t>
        </w:r>
      </w:ins>
      <w:del w:id="7" w:author="Paul" w:date="2019-11-09T22:17:00Z">
        <w:r w:rsidDel="005940EF">
          <w:rPr>
            <w:rFonts w:ascii="Times New Roman" w:eastAsia="Times New Roman" w:hAnsi="Times New Roman" w:cs="Times New Roman"/>
            <w:color w:val="1D2228"/>
            <w:highlight w:val="white"/>
          </w:rPr>
          <w:delText>'</w:delText>
        </w:r>
      </w:del>
      <w:r>
        <w:rPr>
          <w:rFonts w:ascii="Times New Roman" w:eastAsia="Times New Roman" w:hAnsi="Times New Roman" w:cs="Times New Roman"/>
          <w:color w:val="1D2228"/>
          <w:highlight w:val="white"/>
        </w:rPr>
        <w:t>re born with a disadvantage</w:t>
      </w:r>
      <w:del w:id="8" w:author="Paul" w:date="2019-11-09T22:17:00Z">
        <w:r w:rsidDel="005940EF">
          <w:rPr>
            <w:rFonts w:ascii="Times New Roman" w:eastAsia="Times New Roman" w:hAnsi="Times New Roman" w:cs="Times New Roman"/>
            <w:color w:val="1D2228"/>
            <w:highlight w:val="white"/>
          </w:rPr>
          <w:delText>, thus</w:delText>
        </w:r>
      </w:del>
      <w:ins w:id="9" w:author="Paul" w:date="2019-11-09T22:17:00Z">
        <w:r w:rsidR="005940EF">
          <w:rPr>
            <w:rFonts w:ascii="Times New Roman" w:eastAsia="Times New Roman" w:hAnsi="Times New Roman" w:cs="Times New Roman"/>
            <w:color w:val="1D2228"/>
            <w:highlight w:val="white"/>
          </w:rPr>
          <w:t xml:space="preserve"> which</w:t>
        </w:r>
      </w:ins>
      <w:r>
        <w:rPr>
          <w:rFonts w:ascii="Times New Roman" w:eastAsia="Times New Roman" w:hAnsi="Times New Roman" w:cs="Times New Roman"/>
          <w:color w:val="1D2228"/>
          <w:highlight w:val="white"/>
        </w:rPr>
        <w:t xml:space="preserve"> limited their intellectual abilities. </w:t>
      </w:r>
      <w:del w:id="10" w:author="Matahari Kinanti" w:date="2019-11-03T21:19:00Z">
        <w:r>
          <w:rPr>
            <w:rFonts w:ascii="Times New Roman" w:eastAsia="Times New Roman" w:hAnsi="Times New Roman" w:cs="Times New Roman"/>
            <w:color w:val="1D2228"/>
            <w:highlight w:val="white"/>
          </w:rPr>
          <w:delText>The i</w:delText>
        </w:r>
      </w:del>
      <w:ins w:id="11" w:author="Matahari Kinanti" w:date="2019-11-03T21:19:00Z">
        <w:r>
          <w:rPr>
            <w:rFonts w:ascii="Times New Roman" w:eastAsia="Times New Roman" w:hAnsi="Times New Roman" w:cs="Times New Roman"/>
            <w:color w:val="1D2228"/>
            <w:highlight w:val="white"/>
          </w:rPr>
          <w:t xml:space="preserve"> I</w:t>
        </w:r>
      </w:ins>
      <w:r>
        <w:rPr>
          <w:rFonts w:ascii="Times New Roman" w:eastAsia="Times New Roman" w:hAnsi="Times New Roman" w:cs="Times New Roman"/>
          <w:color w:val="1D2228"/>
          <w:highlight w:val="white"/>
        </w:rPr>
        <w:t xml:space="preserve">ntellectual ability stems from the ability to read books because books </w:t>
      </w:r>
      <w:ins w:id="12" w:author="Matahari Kinanti" w:date="2019-11-03T20:50:00Z">
        <w:r>
          <w:rPr>
            <w:rFonts w:ascii="Times New Roman" w:eastAsia="Times New Roman" w:hAnsi="Times New Roman" w:cs="Times New Roman"/>
            <w:color w:val="1D2228"/>
            <w:highlight w:val="white"/>
          </w:rPr>
          <w:t xml:space="preserve">are </w:t>
        </w:r>
      </w:ins>
      <w:del w:id="13" w:author="Matahari Kinanti" w:date="2019-11-03T20:50:00Z">
        <w:r>
          <w:rPr>
            <w:rFonts w:ascii="Times New Roman" w:eastAsia="Times New Roman" w:hAnsi="Times New Roman" w:cs="Times New Roman"/>
            <w:color w:val="1D2228"/>
            <w:highlight w:val="white"/>
          </w:rPr>
          <w:delText>is</w:delText>
        </w:r>
      </w:del>
      <w:r>
        <w:rPr>
          <w:rFonts w:ascii="Times New Roman" w:eastAsia="Times New Roman" w:hAnsi="Times New Roman" w:cs="Times New Roman"/>
          <w:color w:val="1D2228"/>
          <w:highlight w:val="white"/>
        </w:rPr>
        <w:t xml:space="preserve"> the backbone of a</w:t>
      </w:r>
      <w:r>
        <w:rPr>
          <w:rFonts w:ascii="Times New Roman" w:eastAsia="Times New Roman" w:hAnsi="Times New Roman" w:cs="Times New Roman"/>
          <w:color w:val="1D2228"/>
          <w:highlight w:val="white"/>
        </w:rPr>
        <w:t xml:space="preserve">ll knowledge. </w:t>
      </w:r>
      <w:ins w:id="14" w:author="Matahari Kinanti" w:date="2019-11-03T20:51:00Z">
        <w:r>
          <w:rPr>
            <w:rFonts w:ascii="Times New Roman" w:eastAsia="Times New Roman" w:hAnsi="Times New Roman" w:cs="Times New Roman"/>
            <w:color w:val="1D2228"/>
            <w:highlight w:val="white"/>
          </w:rPr>
          <w:t xml:space="preserve">When knowledge is acquired, I believe that they’ll be able to break away from poverty. </w:t>
        </w:r>
      </w:ins>
      <w:del w:id="15" w:author="Matahari Kinanti" w:date="2019-11-03T20:51:00Z">
        <w:r>
          <w:rPr>
            <w:rFonts w:ascii="Times New Roman" w:eastAsia="Times New Roman" w:hAnsi="Times New Roman" w:cs="Times New Roman"/>
            <w:color w:val="1D2228"/>
            <w:highlight w:val="white"/>
          </w:rPr>
          <w:delText>Once someone have the knowledge, they will be able to break their way out of poverty.</w:delText>
        </w:r>
      </w:del>
    </w:p>
    <w:p w14:paraId="00000006" w14:textId="77777777" w:rsidR="00B85981" w:rsidRDefault="00842659">
      <w:p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1D2228"/>
          <w:highlight w:val="white"/>
        </w:rPr>
        <w:t> </w:t>
      </w:r>
    </w:p>
    <w:p w14:paraId="00000007" w14:textId="77777777" w:rsidR="00B85981" w:rsidRDefault="00842659">
      <w:p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1D2228"/>
          <w:highlight w:val="white"/>
        </w:rPr>
        <w:t>UNESCO noted that Indonesia has a literacy rate of 99.67 as per 2016. However,</w:t>
      </w:r>
    </w:p>
    <w:p w14:paraId="00000008" w14:textId="47C6DBB6" w:rsidR="00B85981" w:rsidRDefault="00842659">
      <w:p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1D2228"/>
          <w:highlight w:val="white"/>
        </w:rPr>
        <w:t>Indonesia ranks 60th out of 61 countries in terms of reading interest, a</w:t>
      </w:r>
      <w:ins w:id="16" w:author="Paul" w:date="2019-11-09T22:18:00Z">
        <w:r w:rsidR="005940EF">
          <w:rPr>
            <w:rFonts w:ascii="Times New Roman" w:eastAsia="Times New Roman" w:hAnsi="Times New Roman" w:cs="Times New Roman"/>
            <w:color w:val="1D2228"/>
            <w:highlight w:val="white"/>
          </w:rPr>
          <w:t>ccording to a</w:t>
        </w:r>
      </w:ins>
      <w:r>
        <w:rPr>
          <w:rFonts w:ascii="Times New Roman" w:eastAsia="Times New Roman" w:hAnsi="Times New Roman" w:cs="Times New Roman"/>
          <w:color w:val="1D2228"/>
          <w:highlight w:val="white"/>
        </w:rPr>
        <w:t xml:space="preserve"> study by Central Connecticut State University. I was restless when I got the data</w:t>
      </w:r>
      <w:ins w:id="17" w:author="Matahari Kinanti" w:date="2019-11-03T20:52:00Z">
        <w:del w:id="18" w:author="Paul" w:date="2019-11-09T22:18:00Z">
          <w:r w:rsidDel="005940EF">
            <w:rPr>
              <w:rFonts w:ascii="Times New Roman" w:eastAsia="Times New Roman" w:hAnsi="Times New Roman" w:cs="Times New Roman"/>
              <w:color w:val="1D2228"/>
              <w:highlight w:val="white"/>
            </w:rPr>
            <w:delText>,</w:delText>
          </w:r>
        </w:del>
      </w:ins>
      <w:ins w:id="19" w:author="Paul" w:date="2019-11-09T22:18:00Z">
        <w:r w:rsidR="005940EF">
          <w:rPr>
            <w:rFonts w:ascii="Times New Roman" w:eastAsia="Times New Roman" w:hAnsi="Times New Roman" w:cs="Times New Roman"/>
            <w:color w:val="1D2228"/>
            <w:highlight w:val="white"/>
          </w:rPr>
          <w:t>.</w:t>
        </w:r>
      </w:ins>
      <w:ins w:id="20" w:author="Matahari Kinanti" w:date="2019-11-03T20:52:00Z">
        <w:r>
          <w:rPr>
            <w:rFonts w:ascii="Times New Roman" w:eastAsia="Times New Roman" w:hAnsi="Times New Roman" w:cs="Times New Roman"/>
            <w:color w:val="1D2228"/>
            <w:highlight w:val="white"/>
          </w:rPr>
          <w:t xml:space="preserve"> </w:t>
        </w:r>
      </w:ins>
      <w:del w:id="21" w:author="Matahari Kinanti" w:date="2019-11-03T20:52:00Z">
        <w:r>
          <w:rPr>
            <w:rFonts w:ascii="Times New Roman" w:eastAsia="Times New Roman" w:hAnsi="Times New Roman" w:cs="Times New Roman"/>
            <w:color w:val="1D2228"/>
            <w:highlight w:val="white"/>
          </w:rPr>
          <w:delText xml:space="preserve">. </w:delText>
        </w:r>
      </w:del>
      <w:r>
        <w:rPr>
          <w:rFonts w:ascii="Times New Roman" w:eastAsia="Times New Roman" w:hAnsi="Times New Roman" w:cs="Times New Roman"/>
          <w:color w:val="1D2228"/>
          <w:highlight w:val="white"/>
        </w:rPr>
        <w:t>I wanted to improve</w:t>
      </w:r>
      <w:r>
        <w:rPr>
          <w:rFonts w:ascii="Times New Roman" w:eastAsia="Times New Roman" w:hAnsi="Times New Roman" w:cs="Times New Roman"/>
          <w:color w:val="1D2228"/>
          <w:highlight w:val="white"/>
        </w:rPr>
        <w:t xml:space="preserve"> Indonesian</w:t>
      </w:r>
      <w:del w:id="22" w:author="Paul" w:date="2019-11-09T22:18:00Z">
        <w:r w:rsidDel="005940EF">
          <w:rPr>
            <w:rFonts w:ascii="Times New Roman" w:eastAsia="Times New Roman" w:hAnsi="Times New Roman" w:cs="Times New Roman"/>
            <w:color w:val="1D2228"/>
            <w:highlight w:val="white"/>
          </w:rPr>
          <w:delText>’</w:delText>
        </w:r>
      </w:del>
      <w:r>
        <w:rPr>
          <w:rFonts w:ascii="Times New Roman" w:eastAsia="Times New Roman" w:hAnsi="Times New Roman" w:cs="Times New Roman"/>
          <w:color w:val="1D2228"/>
          <w:highlight w:val="white"/>
        </w:rPr>
        <w:t>s</w:t>
      </w:r>
      <w:ins w:id="23" w:author="Paul" w:date="2019-11-09T22:18:00Z">
        <w:r w:rsidR="005940EF">
          <w:rPr>
            <w:rFonts w:ascii="Times New Roman" w:eastAsia="Times New Roman" w:hAnsi="Times New Roman" w:cs="Times New Roman"/>
            <w:color w:val="1D2228"/>
            <w:highlight w:val="white"/>
          </w:rPr>
          <w:t>’</w:t>
        </w:r>
      </w:ins>
      <w:r>
        <w:rPr>
          <w:rFonts w:ascii="Times New Roman" w:eastAsia="Times New Roman" w:hAnsi="Times New Roman" w:cs="Times New Roman"/>
          <w:color w:val="1D2228"/>
          <w:highlight w:val="white"/>
        </w:rPr>
        <w:t xml:space="preserve"> reading interest. I decided to start with children from low-income families.</w:t>
      </w:r>
    </w:p>
    <w:p w14:paraId="00000009" w14:textId="77777777" w:rsidR="00B85981" w:rsidRDefault="00842659">
      <w:pPr>
        <w:pBdr>
          <w:top w:val="nil"/>
          <w:left w:val="nil"/>
          <w:bottom w:val="nil"/>
          <w:right w:val="nil"/>
          <w:between w:val="nil"/>
        </w:pBdr>
        <w:rPr>
          <w:rFonts w:ascii="Times New Roman" w:eastAsia="Times New Roman" w:hAnsi="Times New Roman" w:cs="Times New Roman"/>
          <w:color w:val="000000"/>
          <w:highlight w:val="white"/>
        </w:rPr>
      </w:pPr>
      <w:r>
        <w:rPr>
          <w:rFonts w:ascii="Times New Roman" w:eastAsia="Times New Roman" w:hAnsi="Times New Roman" w:cs="Times New Roman"/>
          <w:color w:val="1D2228"/>
          <w:highlight w:val="white"/>
        </w:rPr>
        <w:t> </w:t>
      </w:r>
    </w:p>
    <w:p w14:paraId="0000000A" w14:textId="0D25B32D" w:rsidR="00B85981" w:rsidRDefault="00842659">
      <w:pPr>
        <w:pBdr>
          <w:top w:val="nil"/>
          <w:left w:val="nil"/>
          <w:bottom w:val="nil"/>
          <w:right w:val="nil"/>
          <w:between w:val="nil"/>
        </w:pBdr>
        <w:rPr>
          <w:rFonts w:ascii="Times New Roman" w:eastAsia="Times New Roman" w:hAnsi="Times New Roman" w:cs="Times New Roman"/>
          <w:color w:val="1D2228"/>
          <w:highlight w:val="white"/>
        </w:rPr>
      </w:pPr>
      <w:r>
        <w:rPr>
          <w:rFonts w:ascii="Times New Roman" w:eastAsia="Times New Roman" w:hAnsi="Times New Roman" w:cs="Times New Roman"/>
          <w:color w:val="1D2228"/>
          <w:highlight w:val="white"/>
        </w:rPr>
        <w:t>That</w:t>
      </w:r>
      <w:ins w:id="24" w:author="Paul" w:date="2019-11-09T22:18:00Z">
        <w:r w:rsidR="005940EF">
          <w:rPr>
            <w:rFonts w:ascii="Times New Roman" w:eastAsia="Times New Roman" w:hAnsi="Times New Roman" w:cs="Times New Roman"/>
            <w:color w:val="1D2228"/>
            <w:highlight w:val="white"/>
          </w:rPr>
          <w:t xml:space="preserve"> was</w:t>
        </w:r>
      </w:ins>
      <w:del w:id="25" w:author="Paul" w:date="2019-11-09T22:18:00Z">
        <w:r w:rsidDel="005940EF">
          <w:rPr>
            <w:rFonts w:ascii="Times New Roman" w:eastAsia="Times New Roman" w:hAnsi="Times New Roman" w:cs="Times New Roman"/>
            <w:color w:val="1D2228"/>
            <w:highlight w:val="white"/>
          </w:rPr>
          <w:delText>'</w:delText>
        </w:r>
        <w:r w:rsidDel="005940EF">
          <w:rPr>
            <w:rFonts w:ascii="Times New Roman" w:eastAsia="Times New Roman" w:hAnsi="Times New Roman" w:cs="Times New Roman"/>
            <w:color w:val="1D2228"/>
            <w:highlight w:val="white"/>
          </w:rPr>
          <w:delText>s</w:delText>
        </w:r>
      </w:del>
      <w:r>
        <w:rPr>
          <w:rFonts w:ascii="Times New Roman" w:eastAsia="Times New Roman" w:hAnsi="Times New Roman" w:cs="Times New Roman"/>
          <w:color w:val="1D2228"/>
          <w:highlight w:val="white"/>
        </w:rPr>
        <w:t xml:space="preserve"> when I, along with two friends, founded </w:t>
      </w:r>
      <w:r>
        <w:rPr>
          <w:rFonts w:ascii="Times New Roman" w:eastAsia="Times New Roman" w:hAnsi="Times New Roman" w:cs="Times New Roman"/>
          <w:i/>
          <w:color w:val="1D2228"/>
          <w:highlight w:val="white"/>
        </w:rPr>
        <w:t>Cerita Mentari</w:t>
      </w:r>
      <w:del w:id="26" w:author="Paul" w:date="2019-11-09T22:18:00Z">
        <w:r w:rsidDel="005940EF">
          <w:rPr>
            <w:rFonts w:ascii="Times New Roman" w:eastAsia="Times New Roman" w:hAnsi="Times New Roman" w:cs="Times New Roman"/>
            <w:color w:val="1D2228"/>
            <w:highlight w:val="white"/>
          </w:rPr>
          <w:delText xml:space="preserve"> (Instagram: @ceritamentari)</w:delText>
        </w:r>
      </w:del>
      <w:r>
        <w:rPr>
          <w:rFonts w:ascii="Times New Roman" w:eastAsia="Times New Roman" w:hAnsi="Times New Roman" w:cs="Times New Roman"/>
          <w:color w:val="1D2228"/>
          <w:highlight w:val="white"/>
        </w:rPr>
        <w:t>, a literary program in Jakarta. Cerita Mentari</w:t>
      </w:r>
      <w:ins w:id="27" w:author="Paul" w:date="2019-11-09T22:19:00Z">
        <w:r w:rsidR="005940EF">
          <w:rPr>
            <w:rFonts w:ascii="Times New Roman" w:eastAsia="Times New Roman" w:hAnsi="Times New Roman" w:cs="Times New Roman"/>
            <w:color w:val="1D2228"/>
            <w:highlight w:val="white"/>
          </w:rPr>
          <w:t>,</w:t>
        </w:r>
      </w:ins>
      <w:r>
        <w:rPr>
          <w:rFonts w:ascii="Times New Roman" w:eastAsia="Times New Roman" w:hAnsi="Times New Roman" w:cs="Times New Roman"/>
          <w:color w:val="1D2228"/>
          <w:highlight w:val="white"/>
        </w:rPr>
        <w:t xml:space="preserve"> </w:t>
      </w:r>
      <w:ins w:id="28" w:author="Paul" w:date="2019-11-09T22:19:00Z">
        <w:r w:rsidR="005940EF">
          <w:rPr>
            <w:rFonts w:ascii="Times New Roman" w:eastAsia="Times New Roman" w:hAnsi="Times New Roman" w:cs="Times New Roman"/>
            <w:color w:val="1D2228"/>
            <w:highlight w:val="white"/>
          </w:rPr>
          <w:t>“</w:t>
        </w:r>
      </w:ins>
      <w:del w:id="29" w:author="Paul" w:date="2019-11-09T22:19:00Z">
        <w:r w:rsidDel="005940EF">
          <w:rPr>
            <w:rFonts w:ascii="Times New Roman" w:eastAsia="Times New Roman" w:hAnsi="Times New Roman" w:cs="Times New Roman"/>
            <w:color w:val="1D2228"/>
            <w:highlight w:val="white"/>
          </w:rPr>
          <w:delText xml:space="preserve">means </w:delText>
        </w:r>
      </w:del>
      <w:r>
        <w:rPr>
          <w:rFonts w:ascii="Times New Roman" w:eastAsia="Times New Roman" w:hAnsi="Times New Roman" w:cs="Times New Roman"/>
          <w:color w:val="1D2228"/>
          <w:highlight w:val="white"/>
        </w:rPr>
        <w:t>the story of the sun</w:t>
      </w:r>
      <w:ins w:id="30" w:author="Paul" w:date="2019-11-09T22:19:00Z">
        <w:r w:rsidR="005940EF">
          <w:rPr>
            <w:rFonts w:ascii="Times New Roman" w:eastAsia="Times New Roman" w:hAnsi="Times New Roman" w:cs="Times New Roman"/>
            <w:color w:val="1D2228"/>
            <w:highlight w:val="white"/>
          </w:rPr>
          <w:t>”</w:t>
        </w:r>
      </w:ins>
      <w:r>
        <w:rPr>
          <w:rFonts w:ascii="Times New Roman" w:eastAsia="Times New Roman" w:hAnsi="Times New Roman" w:cs="Times New Roman"/>
          <w:color w:val="1D2228"/>
          <w:highlight w:val="white"/>
        </w:rPr>
        <w:t xml:space="preserve"> in Indonesian</w:t>
      </w:r>
      <w:ins w:id="31" w:author="Paul" w:date="2019-11-09T22:19:00Z">
        <w:r w:rsidR="005940EF">
          <w:rPr>
            <w:rFonts w:ascii="Times New Roman" w:eastAsia="Times New Roman" w:hAnsi="Times New Roman" w:cs="Times New Roman"/>
            <w:color w:val="1D2228"/>
            <w:highlight w:val="white"/>
          </w:rPr>
          <w:t>,</w:t>
        </w:r>
      </w:ins>
      <w:del w:id="32" w:author="Paul" w:date="2019-11-09T22:19:00Z">
        <w:r w:rsidDel="005940EF">
          <w:rPr>
            <w:rFonts w:ascii="Times New Roman" w:eastAsia="Times New Roman" w:hAnsi="Times New Roman" w:cs="Times New Roman"/>
            <w:color w:val="1D2228"/>
            <w:highlight w:val="white"/>
          </w:rPr>
          <w:delText>.</w:delText>
        </w:r>
      </w:del>
      <w:r>
        <w:rPr>
          <w:rFonts w:ascii="Times New Roman" w:eastAsia="Times New Roman" w:hAnsi="Times New Roman" w:cs="Times New Roman"/>
          <w:color w:val="1D2228"/>
          <w:highlight w:val="white"/>
        </w:rPr>
        <w:t xml:space="preserve"> </w:t>
      </w:r>
      <w:del w:id="33" w:author="Paul" w:date="2019-11-09T22:19:00Z">
        <w:r w:rsidDel="005940EF">
          <w:rPr>
            <w:rFonts w:ascii="Times New Roman" w:eastAsia="Times New Roman" w:hAnsi="Times New Roman" w:cs="Times New Roman"/>
            <w:color w:val="1D2228"/>
            <w:highlight w:val="white"/>
          </w:rPr>
          <w:delText xml:space="preserve">Our vision is </w:delText>
        </w:r>
      </w:del>
      <w:ins w:id="34" w:author="Paul" w:date="2019-11-09T22:19:00Z">
        <w:r w:rsidR="005940EF">
          <w:rPr>
            <w:rFonts w:ascii="Times New Roman" w:eastAsia="Times New Roman" w:hAnsi="Times New Roman" w:cs="Times New Roman"/>
            <w:color w:val="1D2228"/>
            <w:highlight w:val="white"/>
          </w:rPr>
          <w:t xml:space="preserve">aims </w:t>
        </w:r>
      </w:ins>
      <w:r>
        <w:rPr>
          <w:rFonts w:ascii="Times New Roman" w:eastAsia="Times New Roman" w:hAnsi="Times New Roman" w:cs="Times New Roman"/>
          <w:color w:val="1D2228"/>
          <w:highlight w:val="white"/>
        </w:rPr>
        <w:t xml:space="preserve">to improve </w:t>
      </w:r>
      <w:del w:id="35" w:author="Paul" w:date="2019-11-09T22:19:00Z">
        <w:r w:rsidDel="005940EF">
          <w:rPr>
            <w:rFonts w:ascii="Times New Roman" w:eastAsia="Times New Roman" w:hAnsi="Times New Roman" w:cs="Times New Roman"/>
            <w:color w:val="1D2228"/>
            <w:highlight w:val="white"/>
          </w:rPr>
          <w:delText xml:space="preserve">the </w:delText>
        </w:r>
      </w:del>
      <w:r>
        <w:rPr>
          <w:rFonts w:ascii="Times New Roman" w:eastAsia="Times New Roman" w:hAnsi="Times New Roman" w:cs="Times New Roman"/>
          <w:color w:val="1D2228"/>
          <w:highlight w:val="white"/>
        </w:rPr>
        <w:t xml:space="preserve">children's imagination, to </w:t>
      </w:r>
      <w:ins w:id="36" w:author="Paul" w:date="2019-11-09T22:19:00Z">
        <w:r w:rsidR="005940EF">
          <w:rPr>
            <w:rFonts w:ascii="Times New Roman" w:eastAsia="Times New Roman" w:hAnsi="Times New Roman" w:cs="Times New Roman"/>
            <w:color w:val="1D2228"/>
            <w:highlight w:val="white"/>
          </w:rPr>
          <w:t xml:space="preserve">help them </w:t>
        </w:r>
      </w:ins>
      <w:r>
        <w:rPr>
          <w:rFonts w:ascii="Times New Roman" w:eastAsia="Times New Roman" w:hAnsi="Times New Roman" w:cs="Times New Roman"/>
          <w:color w:val="1D2228"/>
          <w:highlight w:val="white"/>
        </w:rPr>
        <w:t xml:space="preserve">discover their inner selves, to </w:t>
      </w:r>
      <w:del w:id="37" w:author="Paul" w:date="2019-11-09T22:19:00Z">
        <w:r w:rsidDel="005940EF">
          <w:rPr>
            <w:rFonts w:ascii="Times New Roman" w:eastAsia="Times New Roman" w:hAnsi="Times New Roman" w:cs="Times New Roman"/>
            <w:color w:val="1D2228"/>
            <w:highlight w:val="white"/>
          </w:rPr>
          <w:delText xml:space="preserve">earn </w:delText>
        </w:r>
      </w:del>
      <w:ins w:id="38" w:author="Paul" w:date="2019-11-09T22:19:00Z">
        <w:r w:rsidR="005940EF">
          <w:rPr>
            <w:rFonts w:ascii="Times New Roman" w:eastAsia="Times New Roman" w:hAnsi="Times New Roman" w:cs="Times New Roman"/>
            <w:color w:val="1D2228"/>
            <w:highlight w:val="white"/>
          </w:rPr>
          <w:t>acquire</w:t>
        </w:r>
        <w:r w:rsidR="005940EF">
          <w:rPr>
            <w:rFonts w:ascii="Times New Roman" w:eastAsia="Times New Roman" w:hAnsi="Times New Roman" w:cs="Times New Roman"/>
            <w:color w:val="1D2228"/>
            <w:highlight w:val="white"/>
          </w:rPr>
          <w:t xml:space="preserve"> </w:t>
        </w:r>
      </w:ins>
      <w:r>
        <w:rPr>
          <w:rFonts w:ascii="Times New Roman" w:eastAsia="Times New Roman" w:hAnsi="Times New Roman" w:cs="Times New Roman"/>
          <w:color w:val="1D2228"/>
          <w:highlight w:val="white"/>
        </w:rPr>
        <w:t>greater knowledge, and to develop their verba</w:t>
      </w:r>
      <w:r>
        <w:rPr>
          <w:rFonts w:ascii="Times New Roman" w:eastAsia="Times New Roman" w:hAnsi="Times New Roman" w:cs="Times New Roman"/>
          <w:color w:val="1D2228"/>
          <w:highlight w:val="white"/>
        </w:rPr>
        <w:t>l abilities so that they could speak up their mind.</w:t>
      </w:r>
    </w:p>
    <w:p w14:paraId="0000000B" w14:textId="77777777" w:rsidR="00B85981" w:rsidRDefault="00B85981">
      <w:pPr>
        <w:pBdr>
          <w:top w:val="nil"/>
          <w:left w:val="nil"/>
          <w:bottom w:val="nil"/>
          <w:right w:val="nil"/>
          <w:between w:val="nil"/>
        </w:pBdr>
        <w:rPr>
          <w:rFonts w:ascii="Times New Roman" w:eastAsia="Times New Roman" w:hAnsi="Times New Roman" w:cs="Times New Roman"/>
          <w:color w:val="000000"/>
          <w:highlight w:val="white"/>
        </w:rPr>
      </w:pPr>
    </w:p>
    <w:p w14:paraId="0000000C" w14:textId="77777777" w:rsidR="00B85981" w:rsidRDefault="00842659">
      <w:pPr>
        <w:pBdr>
          <w:top w:val="nil"/>
          <w:left w:val="nil"/>
          <w:bottom w:val="nil"/>
          <w:right w:val="nil"/>
          <w:between w:val="nil"/>
        </w:pBdr>
        <w:rPr>
          <w:rFonts w:ascii="Times New Roman" w:eastAsia="Times New Roman" w:hAnsi="Times New Roman" w:cs="Times New Roman"/>
          <w:color w:val="1D2228"/>
          <w:highlight w:val="white"/>
        </w:rPr>
      </w:pPr>
      <w:r>
        <w:rPr>
          <w:rFonts w:ascii="Times New Roman" w:eastAsia="Times New Roman" w:hAnsi="Times New Roman" w:cs="Times New Roman"/>
          <w:color w:val="1D2228"/>
          <w:highlight w:val="white"/>
        </w:rPr>
        <w:t xml:space="preserve">It began by introducing children </w:t>
      </w:r>
      <w:del w:id="39" w:author="Matahari Kinanti" w:date="2019-11-03T20:52:00Z">
        <w:r>
          <w:rPr>
            <w:rFonts w:ascii="Times New Roman" w:eastAsia="Times New Roman" w:hAnsi="Times New Roman" w:cs="Times New Roman"/>
            <w:color w:val="1D2228"/>
            <w:highlight w:val="white"/>
          </w:rPr>
          <w:delText xml:space="preserve">from </w:delText>
        </w:r>
      </w:del>
      <w:r>
        <w:rPr>
          <w:rFonts w:ascii="Times New Roman" w:eastAsia="Times New Roman" w:hAnsi="Times New Roman" w:cs="Times New Roman"/>
          <w:color w:val="1D2228"/>
          <w:highlight w:val="white"/>
        </w:rPr>
        <w:t>ages 5-12 to books. The program includes a read-aloud</w:t>
      </w:r>
      <w:del w:id="40" w:author="Matahari Kinanti" w:date="2019-11-03T21:20:00Z">
        <w:r>
          <w:rPr>
            <w:rFonts w:ascii="Times New Roman" w:eastAsia="Times New Roman" w:hAnsi="Times New Roman" w:cs="Times New Roman"/>
            <w:color w:val="1D2228"/>
            <w:highlight w:val="white"/>
          </w:rPr>
          <w:delText>-page-by-page</w:delText>
        </w:r>
      </w:del>
      <w:r>
        <w:rPr>
          <w:rFonts w:ascii="Times New Roman" w:eastAsia="Times New Roman" w:hAnsi="Times New Roman" w:cs="Times New Roman"/>
          <w:color w:val="1D2228"/>
          <w:highlight w:val="white"/>
        </w:rPr>
        <w:t xml:space="preserve"> session together, some quizzes, and fun games. I spent three years helping the kids to develop</w:t>
      </w:r>
      <w:ins w:id="41" w:author="Matahari Kinanti" w:date="2019-11-03T20:52:00Z">
        <w:r>
          <w:rPr>
            <w:rFonts w:ascii="Times New Roman" w:eastAsia="Times New Roman" w:hAnsi="Times New Roman" w:cs="Times New Roman"/>
            <w:color w:val="1D2228"/>
            <w:highlight w:val="white"/>
          </w:rPr>
          <w:t xml:space="preserve"> an</w:t>
        </w:r>
      </w:ins>
      <w:r>
        <w:rPr>
          <w:rFonts w:ascii="Times New Roman" w:eastAsia="Times New Roman" w:hAnsi="Times New Roman" w:cs="Times New Roman"/>
          <w:color w:val="1D2228"/>
          <w:highlight w:val="white"/>
        </w:rPr>
        <w:t xml:space="preserve"> </w:t>
      </w:r>
      <w:r>
        <w:rPr>
          <w:rFonts w:ascii="Times New Roman" w:eastAsia="Times New Roman" w:hAnsi="Times New Roman" w:cs="Times New Roman"/>
          <w:color w:val="1D2228"/>
          <w:highlight w:val="white"/>
        </w:rPr>
        <w:t xml:space="preserve">in-depth understanding </w:t>
      </w:r>
      <w:ins w:id="42" w:author="Matahari Kinanti" w:date="2019-11-03T20:53:00Z">
        <w:r>
          <w:rPr>
            <w:rFonts w:ascii="Times New Roman" w:eastAsia="Times New Roman" w:hAnsi="Times New Roman" w:cs="Times New Roman"/>
            <w:color w:val="1D2228"/>
            <w:highlight w:val="white"/>
          </w:rPr>
          <w:t xml:space="preserve">of </w:t>
        </w:r>
      </w:ins>
      <w:del w:id="43" w:author="Matahari Kinanti" w:date="2019-11-03T20:53:00Z">
        <w:r>
          <w:rPr>
            <w:rFonts w:ascii="Times New Roman" w:eastAsia="Times New Roman" w:hAnsi="Times New Roman" w:cs="Times New Roman"/>
            <w:color w:val="1D2228"/>
            <w:highlight w:val="white"/>
          </w:rPr>
          <w:delText xml:space="preserve">about </w:delText>
        </w:r>
      </w:del>
      <w:r>
        <w:rPr>
          <w:rFonts w:ascii="Times New Roman" w:eastAsia="Times New Roman" w:hAnsi="Times New Roman" w:cs="Times New Roman"/>
          <w:color w:val="1D2228"/>
          <w:highlight w:val="white"/>
        </w:rPr>
        <w:t xml:space="preserve">themselves and to see the world </w:t>
      </w:r>
      <w:ins w:id="44" w:author="Matahari Kinanti" w:date="2019-11-03T20:53:00Z">
        <w:r>
          <w:rPr>
            <w:rFonts w:ascii="Times New Roman" w:eastAsia="Times New Roman" w:hAnsi="Times New Roman" w:cs="Times New Roman"/>
            <w:color w:val="1D2228"/>
            <w:highlight w:val="white"/>
          </w:rPr>
          <w:t xml:space="preserve">from </w:t>
        </w:r>
      </w:ins>
      <w:del w:id="45" w:author="Matahari Kinanti" w:date="2019-11-03T20:53:00Z">
        <w:r>
          <w:rPr>
            <w:rFonts w:ascii="Times New Roman" w:eastAsia="Times New Roman" w:hAnsi="Times New Roman" w:cs="Times New Roman"/>
            <w:color w:val="1D2228"/>
            <w:highlight w:val="white"/>
          </w:rPr>
          <w:delText>in</w:delText>
        </w:r>
      </w:del>
      <w:r>
        <w:rPr>
          <w:rFonts w:ascii="Times New Roman" w:eastAsia="Times New Roman" w:hAnsi="Times New Roman" w:cs="Times New Roman"/>
          <w:color w:val="1D2228"/>
          <w:highlight w:val="white"/>
        </w:rPr>
        <w:t xml:space="preserve"> many different perspectives through books. </w:t>
      </w:r>
      <w:del w:id="46" w:author="Matahari Kinanti" w:date="2019-11-03T20:54:00Z">
        <w:r>
          <w:rPr>
            <w:rFonts w:ascii="Times New Roman" w:eastAsia="Times New Roman" w:hAnsi="Times New Roman" w:cs="Times New Roman"/>
            <w:color w:val="1D2228"/>
            <w:highlight w:val="white"/>
          </w:rPr>
          <w:delText>The kids are interested in having fun and fitting in.</w:delText>
        </w:r>
      </w:del>
    </w:p>
    <w:p w14:paraId="0000000D" w14:textId="77777777" w:rsidR="00B85981" w:rsidRDefault="00B85981">
      <w:pPr>
        <w:pBdr>
          <w:top w:val="nil"/>
          <w:left w:val="nil"/>
          <w:bottom w:val="nil"/>
          <w:right w:val="nil"/>
          <w:between w:val="nil"/>
        </w:pBdr>
        <w:rPr>
          <w:rFonts w:ascii="Times New Roman" w:eastAsia="Times New Roman" w:hAnsi="Times New Roman" w:cs="Times New Roman"/>
          <w:color w:val="000000"/>
          <w:highlight w:val="white"/>
        </w:rPr>
      </w:pPr>
    </w:p>
    <w:p w14:paraId="0000000E" w14:textId="77777777" w:rsidR="00B85981" w:rsidRDefault="00842659">
      <w:pPr>
        <w:pBdr>
          <w:top w:val="nil"/>
          <w:left w:val="nil"/>
          <w:bottom w:val="nil"/>
          <w:right w:val="nil"/>
          <w:between w:val="nil"/>
        </w:pBdr>
        <w:rPr>
          <w:rFonts w:ascii="Times New Roman" w:eastAsia="Times New Roman" w:hAnsi="Times New Roman" w:cs="Times New Roman"/>
          <w:color w:val="1D2228"/>
          <w:highlight w:val="white"/>
        </w:rPr>
      </w:pPr>
      <w:r>
        <w:rPr>
          <w:rFonts w:ascii="Times New Roman" w:eastAsia="Times New Roman" w:hAnsi="Times New Roman" w:cs="Times New Roman"/>
          <w:color w:val="1D2228"/>
          <w:highlight w:val="white"/>
        </w:rPr>
        <w:t>I</w:t>
      </w:r>
      <w:ins w:id="47" w:author="Matahari Kinanti" w:date="2019-11-03T20:54:00Z">
        <w:r>
          <w:rPr>
            <w:rFonts w:ascii="Times New Roman" w:eastAsia="Times New Roman" w:hAnsi="Times New Roman" w:cs="Times New Roman"/>
            <w:color w:val="1D2228"/>
            <w:highlight w:val="white"/>
          </w:rPr>
          <w:t>t</w:t>
        </w:r>
      </w:ins>
      <w:r>
        <w:rPr>
          <w:rFonts w:ascii="Times New Roman" w:eastAsia="Times New Roman" w:hAnsi="Times New Roman" w:cs="Times New Roman"/>
          <w:color w:val="1D2228"/>
          <w:highlight w:val="white"/>
        </w:rPr>
        <w:t xml:space="preserve"> started with a desire to help the children in poverty by teaching them to read, and I ended </w:t>
      </w:r>
      <w:ins w:id="48" w:author="Matahari Kinanti" w:date="2019-11-03T20:54:00Z">
        <w:r>
          <w:rPr>
            <w:rFonts w:ascii="Times New Roman" w:eastAsia="Times New Roman" w:hAnsi="Times New Roman" w:cs="Times New Roman"/>
            <w:color w:val="1D2228"/>
            <w:highlight w:val="white"/>
          </w:rPr>
          <w:t xml:space="preserve">up </w:t>
        </w:r>
      </w:ins>
      <w:del w:id="49" w:author="Matahari Kinanti" w:date="2019-11-03T20:54:00Z">
        <w:r>
          <w:rPr>
            <w:rFonts w:ascii="Times New Roman" w:eastAsia="Times New Roman" w:hAnsi="Times New Roman" w:cs="Times New Roman"/>
            <w:color w:val="1D2228"/>
            <w:highlight w:val="white"/>
          </w:rPr>
          <w:delText>by</w:delText>
        </w:r>
      </w:del>
      <w:r>
        <w:rPr>
          <w:rFonts w:ascii="Times New Roman" w:eastAsia="Times New Roman" w:hAnsi="Times New Roman" w:cs="Times New Roman"/>
          <w:color w:val="1D2228"/>
          <w:highlight w:val="white"/>
        </w:rPr>
        <w:t xml:space="preserve"> being part of them.</w:t>
      </w:r>
      <w:ins w:id="50" w:author="Matahari Kinanti" w:date="2019-11-03T20:58:00Z">
        <w:r>
          <w:rPr>
            <w:rFonts w:ascii="Times New Roman" w:eastAsia="Times New Roman" w:hAnsi="Times New Roman" w:cs="Times New Roman"/>
            <w:color w:val="1D2228"/>
            <w:highlight w:val="white"/>
          </w:rPr>
          <w:t xml:space="preserve"> The kids that were once strangers become family to me.</w:t>
        </w:r>
      </w:ins>
      <w:r>
        <w:rPr>
          <w:rFonts w:ascii="Times New Roman" w:eastAsia="Times New Roman" w:hAnsi="Times New Roman" w:cs="Times New Roman"/>
          <w:color w:val="1D2228"/>
          <w:highlight w:val="white"/>
        </w:rPr>
        <w:t xml:space="preserve"> Orwell’s </w:t>
      </w:r>
      <w:r>
        <w:rPr>
          <w:rFonts w:ascii="Times New Roman" w:eastAsia="Times New Roman" w:hAnsi="Times New Roman" w:cs="Times New Roman"/>
          <w:i/>
          <w:color w:val="1D2228"/>
          <w:highlight w:val="white"/>
        </w:rPr>
        <w:t xml:space="preserve">Animal Farm </w:t>
      </w:r>
      <w:r>
        <w:rPr>
          <w:rFonts w:ascii="Times New Roman" w:eastAsia="Times New Roman" w:hAnsi="Times New Roman" w:cs="Times New Roman"/>
          <w:color w:val="1D2228"/>
          <w:highlight w:val="white"/>
        </w:rPr>
        <w:t>where there's the great discrimination between the powerful and the weak is always my reminder that it's important to change the conversations that we have about poverty and social class. In a corner in Jakarta, I break down the Orwellian wall that is stil</w:t>
      </w:r>
      <w:r>
        <w:rPr>
          <w:rFonts w:ascii="Times New Roman" w:eastAsia="Times New Roman" w:hAnsi="Times New Roman" w:cs="Times New Roman"/>
          <w:color w:val="1D2228"/>
          <w:highlight w:val="white"/>
        </w:rPr>
        <w:t>l present in our world.</w:t>
      </w:r>
    </w:p>
    <w:p w14:paraId="0000000F" w14:textId="77777777" w:rsidR="00B85981" w:rsidRDefault="00B85981">
      <w:bookmarkStart w:id="51" w:name="_gjdgxs" w:colFirst="0" w:colLast="0"/>
      <w:bookmarkEnd w:id="51"/>
    </w:p>
    <w:p w14:paraId="522F8B97" w14:textId="77777777" w:rsidR="005940EF" w:rsidRDefault="005940EF"/>
    <w:p w14:paraId="050AFBCC" w14:textId="3EBF10DE" w:rsidR="005940EF" w:rsidRDefault="005940EF">
      <w:r>
        <w:t xml:space="preserve">Hey Elysa! </w:t>
      </w:r>
    </w:p>
    <w:p w14:paraId="116A86B9" w14:textId="6E56C1B4" w:rsidR="005940EF" w:rsidRDefault="005940EF">
      <w:r>
        <w:t xml:space="preserve">It’s us again. Cute nod to Orwell! Love it. </w:t>
      </w:r>
    </w:p>
    <w:p w14:paraId="67777F2D" w14:textId="77777777" w:rsidR="005940EF" w:rsidRDefault="005940EF"/>
    <w:p w14:paraId="73507EEF" w14:textId="77777777" w:rsidR="00BD55A0" w:rsidRDefault="005940EF">
      <w:r>
        <w:t xml:space="preserve">Here’s some advice for </w:t>
      </w:r>
      <w:r w:rsidR="00BD55A0">
        <w:t xml:space="preserve">the </w:t>
      </w:r>
      <w:r>
        <w:t>next-level</w:t>
      </w:r>
      <w:r w:rsidR="00BD55A0">
        <w:t xml:space="preserve"> revision, if you choose to take it. </w:t>
      </w:r>
    </w:p>
    <w:p w14:paraId="115206DC" w14:textId="520368DF" w:rsidR="005940EF" w:rsidRDefault="005940EF"/>
    <w:p w14:paraId="67DB0A60" w14:textId="217F3164" w:rsidR="00BD55A0" w:rsidRDefault="00BD55A0">
      <w:r>
        <w:t xml:space="preserve">I think you have a really great experience here that you’ve not milked for all its worth. This is similar to what we’ve said about the other essays, but basically, the admission board, through your essays, does not need a lecture about Indonesia’s literacy rate, just as it does not need a summary of your novel. What it needs is a better understanding of who you are </w:t>
      </w:r>
      <w:r>
        <w:lastRenderedPageBreak/>
        <w:t xml:space="preserve">as a person. So remember to focus on that. Even as you’re thinking about revising this, then you want to think: what does this paragraph say about me? What does this sentence reveal about who I am? </w:t>
      </w:r>
    </w:p>
    <w:p w14:paraId="51721AE9" w14:textId="77777777" w:rsidR="00BD55A0" w:rsidRDefault="00BD55A0"/>
    <w:p w14:paraId="27968D84" w14:textId="6AA8901B" w:rsidR="00BD55A0" w:rsidRDefault="00BD55A0">
      <w:r>
        <w:t xml:space="preserve">With that said, here, you can talk more about the human aspect of Cerita Mentari. </w:t>
      </w:r>
      <w:r w:rsidR="00423A6C">
        <w:t xml:space="preserve">I might want to spend probably one sentence summarizing all the essential facts of what the company is, but really, I’d spend most of my efforts painting a picture about all the amazing children that I’ve helped through this company/organization I’ve founded. </w:t>
      </w:r>
    </w:p>
    <w:p w14:paraId="5FAD53D8" w14:textId="77777777" w:rsidR="00423A6C" w:rsidRDefault="00423A6C"/>
    <w:p w14:paraId="17765EDC" w14:textId="39EBDAFB" w:rsidR="00423A6C" w:rsidRDefault="00423A6C">
      <w:r>
        <w:t xml:space="preserve">For instance, here’s an example of a structure that I might use. </w:t>
      </w:r>
    </w:p>
    <w:p w14:paraId="283CA3C8" w14:textId="77777777" w:rsidR="00423A6C" w:rsidRDefault="00423A6C"/>
    <w:p w14:paraId="3963E5E8" w14:textId="3B2C2E89" w:rsidR="00423A6C" w:rsidRDefault="00423A6C" w:rsidP="00423A6C">
      <w:pPr>
        <w:pStyle w:val="ListParagraph"/>
        <w:numPr>
          <w:ilvl w:val="0"/>
          <w:numId w:val="1"/>
        </w:numPr>
      </w:pPr>
      <w:r>
        <w:t xml:space="preserve">Brief intro of the company + motivation (Orwell. UNESCO stats, what is Cerita Mentari) </w:t>
      </w:r>
    </w:p>
    <w:p w14:paraId="3AF0990C" w14:textId="4A684CE0" w:rsidR="00423A6C" w:rsidRDefault="00423A6C" w:rsidP="00423A6C">
      <w:pPr>
        <w:pStyle w:val="ListParagraph"/>
        <w:numPr>
          <w:ilvl w:val="0"/>
          <w:numId w:val="1"/>
        </w:numPr>
      </w:pPr>
      <w:r>
        <w:t>The struggles in starting Cerita Mentari (if any</w:t>
      </w:r>
      <w:r w:rsidR="00842659">
        <w:t>, and only very briefly</w:t>
      </w:r>
      <w:r>
        <w:t>)</w:t>
      </w:r>
    </w:p>
    <w:p w14:paraId="551082AB" w14:textId="77777777" w:rsidR="00842659" w:rsidRDefault="00423A6C" w:rsidP="00423A6C">
      <w:pPr>
        <w:pStyle w:val="ListParagraph"/>
        <w:numPr>
          <w:ilvl w:val="0"/>
          <w:numId w:val="1"/>
        </w:numPr>
      </w:pPr>
      <w:r>
        <w:t xml:space="preserve">Snapshots of the children. Think of this as a documentary-style camera just following the lives of a few children and how Cerita Mentari has impacted their lives. See, this is where we get to see the human side of you. We don’t care as much about you philosophizing about Orwell. If we want that, we can just go into an international high school and grab a bunch of essays by tenth graders and have enough supply to last us a few lifetimes. Instead, we want to see the people. The human-interest perspective of the story. </w:t>
      </w:r>
      <w:r>
        <w:br/>
      </w:r>
      <w:r>
        <w:br/>
        <w:t xml:space="preserve">Another way to do this is to trail the camera on one student. Show us Fatimah’s tentative look as she first struggles to read a sentence. Show us her family, knee-deep in poverty, living in a house smaller than some people’s bathroom. They think it’s really stupid for Fatimah to go to school and learn how to read. How’s that gonna help her earn money for the family? For her five younger siblings? </w:t>
      </w:r>
    </w:p>
    <w:p w14:paraId="3D3E0EA0" w14:textId="1991F044" w:rsidR="00423A6C" w:rsidRDefault="00842659" w:rsidP="00842659">
      <w:pPr>
        <w:pStyle w:val="ListParagraph"/>
      </w:pPr>
      <w:r>
        <w:br/>
      </w:r>
      <w:r w:rsidR="00423A6C">
        <w:t xml:space="preserve">Fatimah perseveres anyway. </w:t>
      </w:r>
      <w:r>
        <w:t>The other children</w:t>
      </w:r>
      <w:r w:rsidR="00423A6C">
        <w:t xml:space="preserve"> laugh at her. Fatimah perseveres. Her mother tries to dra</w:t>
      </w:r>
      <w:r>
        <w:t xml:space="preserve">g her home. Fatimah perseveres. Her younger brother pushes her down, her only blouse now covered in mud. Fatimah perseveres. </w:t>
      </w:r>
    </w:p>
    <w:p w14:paraId="086EB13C" w14:textId="77777777" w:rsidR="00842659" w:rsidRDefault="00842659" w:rsidP="00842659">
      <w:pPr>
        <w:pStyle w:val="ListParagraph"/>
      </w:pPr>
    </w:p>
    <w:p w14:paraId="0EBB0D4A" w14:textId="1F15DBC4" w:rsidR="00842659" w:rsidRDefault="00842659" w:rsidP="00842659">
      <w:pPr>
        <w:pStyle w:val="ListParagraph"/>
      </w:pPr>
      <w:r>
        <w:t xml:space="preserve">Five months later, her father puts his foot down and pulls her out of Cerita Mentari. You’re sad to see her go, but the tentative look in her eyes is gone, replaced by a slightly more confident, lopsided smile as she squeezes your hand as she says goodbye. Somewhere deep inside your heart you know even though you’ll never see her again, she’ll continue to be a reader and there’s nothing that can take that away from her. </w:t>
      </w:r>
    </w:p>
    <w:p w14:paraId="7BF2723F" w14:textId="77777777" w:rsidR="00842659" w:rsidRDefault="00842659" w:rsidP="00842659">
      <w:pPr>
        <w:pStyle w:val="ListParagraph"/>
      </w:pPr>
    </w:p>
    <w:p w14:paraId="249CB1DE" w14:textId="2A6045F3" w:rsidR="00842659" w:rsidRDefault="00842659" w:rsidP="00842659">
      <w:pPr>
        <w:pStyle w:val="ListParagraph"/>
      </w:pPr>
      <w:r>
        <w:t xml:space="preserve">Tell us that kind of story! </w:t>
      </w:r>
    </w:p>
    <w:p w14:paraId="45E6A1FF" w14:textId="41F78755" w:rsidR="00842659" w:rsidRDefault="00842659" w:rsidP="00842659">
      <w:pPr>
        <w:pStyle w:val="ListParagraph"/>
        <w:numPr>
          <w:ilvl w:val="0"/>
          <w:numId w:val="1"/>
        </w:numPr>
      </w:pPr>
      <w:r>
        <w:t>Philosophize on the big picture, the importance of literacy, yadda yadda (optional).</w:t>
      </w:r>
    </w:p>
    <w:p w14:paraId="1E59FFCC" w14:textId="77777777" w:rsidR="00842659" w:rsidRDefault="00842659" w:rsidP="00842659"/>
    <w:p w14:paraId="37E6279F" w14:textId="515F3536" w:rsidR="00842659" w:rsidRDefault="00842659" w:rsidP="00842659">
      <w:r>
        <w:t>Thanks!</w:t>
      </w:r>
    </w:p>
    <w:p w14:paraId="138ADD79" w14:textId="77777777" w:rsidR="00842659" w:rsidRDefault="00842659" w:rsidP="00842659"/>
    <w:p w14:paraId="4C8932AE" w14:textId="70EBC968" w:rsidR="00842659" w:rsidRDefault="00842659" w:rsidP="00842659">
      <w:r>
        <w:t>Matahari Kinanti and Paul Edison</w:t>
      </w:r>
    </w:p>
    <w:p w14:paraId="466A23CA" w14:textId="209A907F" w:rsidR="00842659" w:rsidRDefault="00842659" w:rsidP="00842659">
      <w:r>
        <w:t>All-in Essay Editors</w:t>
      </w:r>
      <w:bookmarkStart w:id="52" w:name="_GoBack"/>
      <w:bookmarkEnd w:id="52"/>
    </w:p>
    <w:sectPr w:rsidR="00842659">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Helvetica Neue">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551C8"/>
    <w:multiLevelType w:val="hybridMultilevel"/>
    <w:tmpl w:val="BEF41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81"/>
    <w:rsid w:val="00423A6C"/>
    <w:rsid w:val="005940EF"/>
    <w:rsid w:val="00842659"/>
    <w:rsid w:val="00B85981"/>
    <w:rsid w:val="00BD5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137D55-98B9-4947-954B-F8321C3F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23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2</cp:revision>
  <dcterms:created xsi:type="dcterms:W3CDTF">2019-11-09T15:17:00Z</dcterms:created>
  <dcterms:modified xsi:type="dcterms:W3CDTF">2019-11-09T16:06:00Z</dcterms:modified>
</cp:coreProperties>
</file>