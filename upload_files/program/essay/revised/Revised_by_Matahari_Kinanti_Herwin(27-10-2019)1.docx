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0769A" w:rsidRDefault="008408EA">
      <w:pPr>
        <w:shd w:val="clear" w:color="auto" w:fill="FFFFFF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</w:rPr>
        <w:t>Briefly </w:t>
      </w:r>
      <w:r>
        <w:rPr>
          <w:rFonts w:ascii="Georgia" w:eastAsia="Georgia" w:hAnsi="Georgia" w:cs="Georgia"/>
          <w:b/>
          <w:color w:val="000000"/>
        </w:rPr>
        <w:t>(approximately one-half page, single-spaced) </w:t>
      </w:r>
      <w:r>
        <w:rPr>
          <w:rFonts w:ascii="Georgia" w:eastAsia="Georgia" w:hAnsi="Georgia" w:cs="Georgia"/>
          <w:color w:val="000000"/>
        </w:rPr>
        <w:t>discuss the significance to you of the school or summer activity in which you have been most involved. </w:t>
      </w:r>
    </w:p>
    <w:p w14:paraId="00000002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3" w14:textId="658BD44F" w:rsidR="00A0769A" w:rsidRDefault="008408EA">
      <w:pPr>
        <w:rPr>
          <w:rFonts w:ascii="Times New Roman" w:eastAsia="Times New Roman" w:hAnsi="Times New Roman" w:cs="Times New Roman"/>
        </w:rPr>
      </w:pPr>
      <w:commentRangeStart w:id="0"/>
      <w:r>
        <w:rPr>
          <w:rFonts w:ascii="Times New Roman" w:eastAsia="Times New Roman" w:hAnsi="Times New Roman" w:cs="Times New Roman"/>
        </w:rPr>
        <w:t>Throughout my life,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</w:rPr>
        <w:t xml:space="preserve"> I</w:t>
      </w:r>
      <w:ins w:id="1" w:author="Paul" w:date="2019-10-27T21:29:00Z">
        <w:r>
          <w:rPr>
            <w:rFonts w:ascii="Times New Roman" w:eastAsia="Times New Roman" w:hAnsi="Times New Roman" w:cs="Times New Roman"/>
          </w:rPr>
          <w:t>’ve been</w:t>
        </w:r>
      </w:ins>
      <w:del w:id="2" w:author="Paul" w:date="2019-10-27T21:29:00Z">
        <w:r w:rsidDel="008408EA">
          <w:rPr>
            <w:rFonts w:ascii="Times New Roman" w:eastAsia="Times New Roman" w:hAnsi="Times New Roman" w:cs="Times New Roman"/>
          </w:rPr>
          <w:delText xml:space="preserve"> </w:delText>
        </w:r>
        <w:r w:rsidDel="008408EA">
          <w:rPr>
            <w:rFonts w:ascii="Times New Roman" w:eastAsia="Times New Roman" w:hAnsi="Times New Roman" w:cs="Times New Roman"/>
          </w:rPr>
          <w:delText>w</w:delText>
        </w:r>
        <w:r w:rsidDel="008408EA">
          <w:rPr>
            <w:rFonts w:ascii="Times New Roman" w:eastAsia="Times New Roman" w:hAnsi="Times New Roman" w:cs="Times New Roman"/>
          </w:rPr>
          <w:delText>a</w:delText>
        </w:r>
        <w:r w:rsidDel="008408EA">
          <w:rPr>
            <w:rFonts w:ascii="Times New Roman" w:eastAsia="Times New Roman" w:hAnsi="Times New Roman" w:cs="Times New Roman"/>
          </w:rPr>
          <w:delText>s</w:delText>
        </w:r>
      </w:del>
      <w:r>
        <w:rPr>
          <w:rFonts w:ascii="Times New Roman" w:eastAsia="Times New Roman" w:hAnsi="Times New Roman" w:cs="Times New Roman"/>
        </w:rPr>
        <w:t xml:space="preserve"> surrounded by doctors – my parents and </w:t>
      </w:r>
      <w:del w:id="3" w:author="Paul" w:date="2019-10-27T21:30:00Z">
        <w:r w:rsidDel="008408EA">
          <w:rPr>
            <w:rFonts w:ascii="Times New Roman" w:eastAsia="Times New Roman" w:hAnsi="Times New Roman" w:cs="Times New Roman"/>
          </w:rPr>
          <w:delText xml:space="preserve">almost </w:delText>
        </w:r>
      </w:del>
      <w:ins w:id="4" w:author="Paul" w:date="2019-10-27T21:30:00Z">
        <w:r>
          <w:rPr>
            <w:rFonts w:ascii="Times New Roman" w:eastAsia="Times New Roman" w:hAnsi="Times New Roman" w:cs="Times New Roman"/>
          </w:rPr>
          <w:t>nearly</w:t>
        </w:r>
        <w:r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 xml:space="preserve">all </w:t>
      </w:r>
      <w:ins w:id="5" w:author="Paul" w:date="2019-10-27T21:30:00Z">
        <w:r>
          <w:rPr>
            <w:rFonts w:ascii="Times New Roman" w:eastAsia="Times New Roman" w:hAnsi="Times New Roman" w:cs="Times New Roman"/>
          </w:rPr>
          <w:t xml:space="preserve">my </w:t>
        </w:r>
      </w:ins>
      <w:r>
        <w:rPr>
          <w:rFonts w:ascii="Times New Roman" w:eastAsia="Times New Roman" w:hAnsi="Times New Roman" w:cs="Times New Roman"/>
        </w:rPr>
        <w:t xml:space="preserve">extended family members. </w:t>
      </w:r>
      <w:del w:id="6" w:author="Matahari Kinanti" w:date="2019-10-26T13:23:00Z">
        <w:r>
          <w:rPr>
            <w:rFonts w:ascii="Times New Roman" w:eastAsia="Times New Roman" w:hAnsi="Times New Roman" w:cs="Times New Roman"/>
          </w:rPr>
          <w:delText xml:space="preserve">In fact, </w:delText>
        </w:r>
      </w:del>
      <w:r>
        <w:rPr>
          <w:rFonts w:ascii="Times New Roman" w:eastAsia="Times New Roman" w:hAnsi="Times New Roman" w:cs="Times New Roman"/>
        </w:rPr>
        <w:t xml:space="preserve">I grew up in </w:t>
      </w:r>
      <w:del w:id="7" w:author="Paul" w:date="2019-10-27T21:30:00Z">
        <w:r w:rsidDel="008408EA">
          <w:rPr>
            <w:rFonts w:ascii="Times New Roman" w:eastAsia="Times New Roman" w:hAnsi="Times New Roman" w:cs="Times New Roman"/>
          </w:rPr>
          <w:delText xml:space="preserve">a </w:delText>
        </w:r>
      </w:del>
      <w:r>
        <w:rPr>
          <w:rFonts w:ascii="Times New Roman" w:eastAsia="Times New Roman" w:hAnsi="Times New Roman" w:cs="Times New Roman"/>
        </w:rPr>
        <w:t xml:space="preserve">hospital environment, </w:t>
      </w:r>
      <w:del w:id="8" w:author="Paul" w:date="2019-10-27T21:30:00Z">
        <w:r w:rsidDel="008408EA">
          <w:rPr>
            <w:rFonts w:ascii="Times New Roman" w:eastAsia="Times New Roman" w:hAnsi="Times New Roman" w:cs="Times New Roman"/>
          </w:rPr>
          <w:delText>watching everything that happened in it. I listened</w:delText>
        </w:r>
      </w:del>
      <w:ins w:id="9" w:author="Paul" w:date="2019-10-27T21:30:00Z">
        <w:r>
          <w:rPr>
            <w:rFonts w:ascii="Times New Roman" w:eastAsia="Times New Roman" w:hAnsi="Times New Roman" w:cs="Times New Roman"/>
          </w:rPr>
          <w:t>listening</w:t>
        </w:r>
      </w:ins>
      <w:r>
        <w:rPr>
          <w:rFonts w:ascii="Times New Roman" w:eastAsia="Times New Roman" w:hAnsi="Times New Roman" w:cs="Times New Roman"/>
        </w:rPr>
        <w:t xml:space="preserve"> to meetings among surgeons about the best approach to treat kidney complicat</w:t>
      </w:r>
      <w:r>
        <w:rPr>
          <w:rFonts w:ascii="Times New Roman" w:eastAsia="Times New Roman" w:hAnsi="Times New Roman" w:cs="Times New Roman"/>
        </w:rPr>
        <w:t>ions</w:t>
      </w:r>
      <w:ins w:id="10" w:author="Paul" w:date="2019-10-27T21:30:00Z">
        <w:r>
          <w:rPr>
            <w:rFonts w:ascii="Times New Roman" w:eastAsia="Times New Roman" w:hAnsi="Times New Roman" w:cs="Times New Roman"/>
          </w:rPr>
          <w:t>,</w:t>
        </w:r>
      </w:ins>
      <w:del w:id="11" w:author="Paul" w:date="2019-10-27T21:30:00Z">
        <w:r w:rsidDel="008408EA">
          <w:rPr>
            <w:rFonts w:ascii="Times New Roman" w:eastAsia="Times New Roman" w:hAnsi="Times New Roman" w:cs="Times New Roman"/>
          </w:rPr>
          <w:delText>.</w:delText>
        </w:r>
      </w:del>
      <w:r>
        <w:rPr>
          <w:rFonts w:ascii="Times New Roman" w:eastAsia="Times New Roman" w:hAnsi="Times New Roman" w:cs="Times New Roman"/>
        </w:rPr>
        <w:t xml:space="preserve"> </w:t>
      </w:r>
      <w:del w:id="12" w:author="Paul" w:date="2019-10-27T21:30:00Z">
        <w:r w:rsidDel="008408EA">
          <w:rPr>
            <w:rFonts w:ascii="Times New Roman" w:eastAsia="Times New Roman" w:hAnsi="Times New Roman" w:cs="Times New Roman"/>
          </w:rPr>
          <w:delText>I saw</w:delText>
        </w:r>
      </w:del>
      <w:ins w:id="13" w:author="Paul" w:date="2019-10-27T21:30:00Z">
        <w:r>
          <w:rPr>
            <w:rFonts w:ascii="Times New Roman" w:eastAsia="Times New Roman" w:hAnsi="Times New Roman" w:cs="Times New Roman"/>
          </w:rPr>
          <w:t>seeing</w:t>
        </w:r>
      </w:ins>
      <w:r>
        <w:rPr>
          <w:rFonts w:ascii="Times New Roman" w:eastAsia="Times New Roman" w:hAnsi="Times New Roman" w:cs="Times New Roman"/>
        </w:rPr>
        <w:t xml:space="preserve"> people crying over their loved ones’ death. I saw delighted parents looking over their newborn babies in the chamber. I understand the patient cycle inside out. </w:t>
      </w:r>
      <w:commentRangeStart w:id="14"/>
      <w:r>
        <w:rPr>
          <w:rFonts w:ascii="Times New Roman" w:eastAsia="Times New Roman" w:hAnsi="Times New Roman" w:cs="Times New Roman"/>
        </w:rPr>
        <w:t>So often</w:t>
      </w:r>
      <w:commentRangeEnd w:id="14"/>
      <w:r>
        <w:commentReference w:id="14"/>
      </w:r>
      <w:r>
        <w:rPr>
          <w:rFonts w:ascii="Times New Roman" w:eastAsia="Times New Roman" w:hAnsi="Times New Roman" w:cs="Times New Roman"/>
        </w:rPr>
        <w:t xml:space="preserve"> that I became numb </w:t>
      </w:r>
      <w:del w:id="15" w:author="Paul" w:date="2019-10-27T21:31:00Z">
        <w:r w:rsidDel="008408EA">
          <w:rPr>
            <w:rFonts w:ascii="Times New Roman" w:eastAsia="Times New Roman" w:hAnsi="Times New Roman" w:cs="Times New Roman"/>
          </w:rPr>
          <w:delText xml:space="preserve">of </w:delText>
        </w:r>
      </w:del>
      <w:ins w:id="16" w:author="Paul" w:date="2019-10-27T21:31:00Z"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>the</w:t>
      </w:r>
      <w:ins w:id="17" w:author="Paul" w:date="2019-10-27T21:31:00Z">
        <w:r>
          <w:rPr>
            <w:rFonts w:ascii="Times New Roman" w:eastAsia="Times New Roman" w:hAnsi="Times New Roman" w:cs="Times New Roman"/>
          </w:rPr>
          <w:t>se</w:t>
        </w:r>
      </w:ins>
      <w:r>
        <w:rPr>
          <w:rFonts w:ascii="Times New Roman" w:eastAsia="Times New Roman" w:hAnsi="Times New Roman" w:cs="Times New Roman"/>
        </w:rPr>
        <w:t xml:space="preserve"> hospital scenes. </w:t>
      </w:r>
    </w:p>
    <w:p w14:paraId="00000004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5" w14:textId="77777777" w:rsidR="00A0769A" w:rsidRDefault="008408EA">
      <w:pPr>
        <w:rPr>
          <w:rFonts w:ascii="Times New Roman" w:eastAsia="Times New Roman" w:hAnsi="Times New Roman" w:cs="Times New Roman"/>
        </w:rPr>
      </w:pPr>
      <w:commentRangeStart w:id="18"/>
      <w:r>
        <w:rPr>
          <w:rFonts w:ascii="Times New Roman" w:eastAsia="Times New Roman" w:hAnsi="Times New Roman" w:cs="Times New Roman"/>
        </w:rPr>
        <w:t>Until I found a medical NG</w:t>
      </w:r>
      <w:r>
        <w:rPr>
          <w:rFonts w:ascii="Times New Roman" w:eastAsia="Times New Roman" w:hAnsi="Times New Roman" w:cs="Times New Roman"/>
        </w:rPr>
        <w:t xml:space="preserve">O named </w:t>
      </w:r>
      <w:proofErr w:type="spellStart"/>
      <w:r>
        <w:rPr>
          <w:rFonts w:ascii="Times New Roman" w:eastAsia="Times New Roman" w:hAnsi="Times New Roman" w:cs="Times New Roman"/>
        </w:rPr>
        <w:t>DoctorShare</w:t>
      </w:r>
      <w:proofErr w:type="spellEnd"/>
      <w:r>
        <w:rPr>
          <w:rFonts w:ascii="Times New Roman" w:eastAsia="Times New Roman" w:hAnsi="Times New Roman" w:cs="Times New Roman"/>
        </w:rPr>
        <w:t xml:space="preserve"> early this year. I took part in some of their medical outreach in Jakarta. And in the summer, I flew 2000km away to Kei Island, Maluku, with the medical team to serve the local village there.  </w:t>
      </w:r>
      <w:commentRangeEnd w:id="18"/>
      <w:r>
        <w:commentReference w:id="18"/>
      </w:r>
    </w:p>
    <w:p w14:paraId="00000006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7" w14:textId="3A683CE7" w:rsidR="00A0769A" w:rsidDel="008408EA" w:rsidRDefault="008408EA">
      <w:pPr>
        <w:rPr>
          <w:del w:id="19" w:author="Paul" w:date="2019-10-27T21:32:00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I got there, I was really sad to </w:t>
      </w:r>
      <w:r>
        <w:rPr>
          <w:rFonts w:ascii="Times New Roman" w:eastAsia="Times New Roman" w:hAnsi="Times New Roman" w:cs="Times New Roman"/>
        </w:rPr>
        <w:t>see how people suffer in all aspects, mostly healthcare. There was no hospital</w:t>
      </w:r>
      <w:ins w:id="20" w:author="Paul" w:date="2019-10-27T21:32:00Z">
        <w:r>
          <w:rPr>
            <w:rFonts w:ascii="Times New Roman" w:eastAsia="Times New Roman" w:hAnsi="Times New Roman" w:cs="Times New Roman"/>
          </w:rPr>
          <w:t>. O</w:t>
        </w:r>
      </w:ins>
      <w:del w:id="21" w:author="Paul" w:date="2019-10-27T21:32:00Z">
        <w:r w:rsidDel="008408EA">
          <w:rPr>
            <w:rFonts w:ascii="Times New Roman" w:eastAsia="Times New Roman" w:hAnsi="Times New Roman" w:cs="Times New Roman"/>
          </w:rPr>
          <w:delText xml:space="preserve"> </w:delText>
        </w:r>
      </w:del>
      <w:del w:id="22" w:author="Paul" w:date="2019-10-27T21:31:00Z">
        <w:r w:rsidDel="008408EA">
          <w:rPr>
            <w:rFonts w:ascii="Times New Roman" w:eastAsia="Times New Roman" w:hAnsi="Times New Roman" w:cs="Times New Roman"/>
          </w:rPr>
          <w:delText xml:space="preserve">but </w:delText>
        </w:r>
      </w:del>
      <w:del w:id="23" w:author="Paul" w:date="2019-10-27T21:32:00Z">
        <w:r w:rsidDel="008408EA">
          <w:rPr>
            <w:rFonts w:ascii="Times New Roman" w:eastAsia="Times New Roman" w:hAnsi="Times New Roman" w:cs="Times New Roman"/>
          </w:rPr>
          <w:delText>o</w:delText>
        </w:r>
      </w:del>
      <w:r>
        <w:rPr>
          <w:rFonts w:ascii="Times New Roman" w:eastAsia="Times New Roman" w:hAnsi="Times New Roman" w:cs="Times New Roman"/>
        </w:rPr>
        <w:t xml:space="preserve">nly a small health center </w:t>
      </w:r>
      <w:del w:id="24" w:author="Paul" w:date="2019-10-27T21:32:00Z">
        <w:r w:rsidDel="008408EA">
          <w:rPr>
            <w:rFonts w:ascii="Times New Roman" w:eastAsia="Times New Roman" w:hAnsi="Times New Roman" w:cs="Times New Roman"/>
          </w:rPr>
          <w:delText xml:space="preserve">that was </w:delText>
        </w:r>
      </w:del>
      <w:r>
        <w:rPr>
          <w:rFonts w:ascii="Times New Roman" w:eastAsia="Times New Roman" w:hAnsi="Times New Roman" w:cs="Times New Roman"/>
        </w:rPr>
        <w:t xml:space="preserve">lacking </w:t>
      </w:r>
      <w:ins w:id="25" w:author="Paul" w:date="2019-10-27T21:32:00Z">
        <w:r>
          <w:rPr>
            <w:rFonts w:ascii="Times New Roman" w:eastAsia="Times New Roman" w:hAnsi="Times New Roman" w:cs="Times New Roman"/>
          </w:rPr>
          <w:t xml:space="preserve">in </w:t>
        </w:r>
      </w:ins>
      <w:r>
        <w:rPr>
          <w:rFonts w:ascii="Times New Roman" w:eastAsia="Times New Roman" w:hAnsi="Times New Roman" w:cs="Times New Roman"/>
        </w:rPr>
        <w:t>medical facilities</w:t>
      </w:r>
      <w:ins w:id="26" w:author="Paul" w:date="2019-10-27T21:32:00Z">
        <w:r>
          <w:rPr>
            <w:rFonts w:ascii="Times New Roman" w:eastAsia="Times New Roman" w:hAnsi="Times New Roman" w:cs="Times New Roman"/>
          </w:rPr>
          <w:t xml:space="preserve"> stood the ground against the illnesses that often ravaged the locals</w:t>
        </w:r>
      </w:ins>
      <w:r>
        <w:rPr>
          <w:rFonts w:ascii="Times New Roman" w:eastAsia="Times New Roman" w:hAnsi="Times New Roman" w:cs="Times New Roman"/>
        </w:rPr>
        <w:t>.</w:t>
      </w:r>
    </w:p>
    <w:p w14:paraId="00000008" w14:textId="38D3F8E5" w:rsidR="00A0769A" w:rsidRDefault="008408EA">
      <w:pPr>
        <w:rPr>
          <w:rFonts w:ascii="Times New Roman" w:eastAsia="Times New Roman" w:hAnsi="Times New Roman" w:cs="Times New Roman"/>
        </w:rPr>
      </w:pPr>
      <w:ins w:id="27" w:author="Paul" w:date="2019-10-27T21:32:00Z">
        <w:r>
          <w:rPr>
            <w:rFonts w:ascii="Times New Roman" w:eastAsia="Times New Roman" w:hAnsi="Times New Roman" w:cs="Times New Roman"/>
          </w:rPr>
          <w:t xml:space="preserve"> </w:t>
        </w:r>
      </w:ins>
      <w:commentRangeStart w:id="28"/>
      <w:del w:id="29" w:author="Paul" w:date="2019-10-27T21:32:00Z">
        <w:r w:rsidDel="008408EA">
          <w:rPr>
            <w:rFonts w:ascii="Times New Roman" w:eastAsia="Times New Roman" w:hAnsi="Times New Roman" w:cs="Times New Roman"/>
          </w:rPr>
          <w:delText xml:space="preserve">There was this man, </w:delText>
        </w:r>
      </w:del>
      <w:r>
        <w:rPr>
          <w:rFonts w:ascii="Times New Roman" w:eastAsia="Times New Roman" w:hAnsi="Times New Roman" w:cs="Times New Roman"/>
        </w:rPr>
        <w:t xml:space="preserve">Pak </w:t>
      </w:r>
      <w:proofErr w:type="spellStart"/>
      <w:r>
        <w:rPr>
          <w:rFonts w:ascii="Times New Roman" w:eastAsia="Times New Roman" w:hAnsi="Times New Roman" w:cs="Times New Roman"/>
        </w:rPr>
        <w:t>Andi</w:t>
      </w:r>
      <w:proofErr w:type="spellEnd"/>
      <w:r>
        <w:rPr>
          <w:rFonts w:ascii="Times New Roman" w:eastAsia="Times New Roman" w:hAnsi="Times New Roman" w:cs="Times New Roman"/>
        </w:rPr>
        <w:t xml:space="preserve">, who </w:t>
      </w:r>
      <w:del w:id="30" w:author="Paul" w:date="2019-10-27T21:33:00Z">
        <w:r w:rsidDel="008408EA">
          <w:rPr>
            <w:rFonts w:ascii="Times New Roman" w:eastAsia="Times New Roman" w:hAnsi="Times New Roman" w:cs="Times New Roman"/>
          </w:rPr>
          <w:delText>was suffering in pain because of his</w:delText>
        </w:r>
      </w:del>
      <w:ins w:id="31" w:author="Paul" w:date="2019-10-27T21:33:00Z">
        <w:r>
          <w:rPr>
            <w:rFonts w:ascii="Times New Roman" w:eastAsia="Times New Roman" w:hAnsi="Times New Roman" w:cs="Times New Roman"/>
          </w:rPr>
          <w:t>suffered from</w:t>
        </w:r>
      </w:ins>
      <w:r>
        <w:rPr>
          <w:rFonts w:ascii="Times New Roman" w:eastAsia="Times New Roman" w:hAnsi="Times New Roman" w:cs="Times New Roman"/>
        </w:rPr>
        <w:t xml:space="preserve"> hernia disease</w:t>
      </w:r>
      <w:ins w:id="32" w:author="Paul" w:date="2019-10-27T21:33:00Z">
        <w:r>
          <w:rPr>
            <w:rFonts w:ascii="Times New Roman" w:eastAsia="Times New Roman" w:hAnsi="Times New Roman" w:cs="Times New Roman"/>
          </w:rPr>
          <w:t xml:space="preserve">, </w:t>
        </w:r>
      </w:ins>
      <w:del w:id="33" w:author="Paul" w:date="2019-10-27T21:33:00Z">
        <w:r w:rsidDel="008408EA">
          <w:rPr>
            <w:rFonts w:ascii="Times New Roman" w:eastAsia="Times New Roman" w:hAnsi="Times New Roman" w:cs="Times New Roman"/>
          </w:rPr>
          <w:delText>.</w:delText>
        </w:r>
        <w:commentRangeEnd w:id="28"/>
        <w:r w:rsidDel="008408EA">
          <w:commentReference w:id="28"/>
        </w:r>
        <w:r w:rsidDel="008408EA">
          <w:rPr>
            <w:rFonts w:ascii="Times New Roman" w:eastAsia="Times New Roman" w:hAnsi="Times New Roman" w:cs="Times New Roman"/>
          </w:rPr>
          <w:delText xml:space="preserve"> He </w:delText>
        </w:r>
      </w:del>
      <w:r>
        <w:rPr>
          <w:rFonts w:ascii="Times New Roman" w:eastAsia="Times New Roman" w:hAnsi="Times New Roman" w:cs="Times New Roman"/>
        </w:rPr>
        <w:t>came in pain and</w:t>
      </w:r>
      <w:r>
        <w:rPr>
          <w:rFonts w:ascii="Times New Roman" w:eastAsia="Times New Roman" w:hAnsi="Times New Roman" w:cs="Times New Roman"/>
        </w:rPr>
        <w:t xml:space="preserve"> </w:t>
      </w:r>
      <w:del w:id="34" w:author="Paul" w:date="2019-10-27T21:33:00Z">
        <w:r w:rsidDel="008408EA">
          <w:rPr>
            <w:rFonts w:ascii="Times New Roman" w:eastAsia="Times New Roman" w:hAnsi="Times New Roman" w:cs="Times New Roman"/>
          </w:rPr>
          <w:delText xml:space="preserve">asking </w:delText>
        </w:r>
      </w:del>
      <w:ins w:id="35" w:author="Paul" w:date="2019-10-27T21:33:00Z">
        <w:r>
          <w:rPr>
            <w:rFonts w:ascii="Times New Roman" w:eastAsia="Times New Roman" w:hAnsi="Times New Roman" w:cs="Times New Roman"/>
          </w:rPr>
          <w:t>ask</w:t>
        </w:r>
        <w:r>
          <w:rPr>
            <w:rFonts w:ascii="Times New Roman" w:eastAsia="Times New Roman" w:hAnsi="Times New Roman" w:cs="Times New Roman"/>
          </w:rPr>
          <w:t>ed</w:t>
        </w:r>
        <w:r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 xml:space="preserve">for help from the </w:t>
      </w:r>
      <w:proofErr w:type="spellStart"/>
      <w:r>
        <w:rPr>
          <w:rFonts w:ascii="Times New Roman" w:eastAsia="Times New Roman" w:hAnsi="Times New Roman" w:cs="Times New Roman"/>
        </w:rPr>
        <w:t>DoctorShare</w:t>
      </w:r>
      <w:proofErr w:type="spellEnd"/>
      <w:r>
        <w:rPr>
          <w:rFonts w:ascii="Times New Roman" w:eastAsia="Times New Roman" w:hAnsi="Times New Roman" w:cs="Times New Roman"/>
        </w:rPr>
        <w:t xml:space="preserve"> team. I approached him and took care of all his registration, screening, and scheduling for his operation. I</w:t>
      </w:r>
      <w:ins w:id="36" w:author="Matahari Kinanti" w:date="2019-10-26T13:30:00Z">
        <w:r>
          <w:rPr>
            <w:rFonts w:ascii="Times New Roman" w:eastAsia="Times New Roman" w:hAnsi="Times New Roman" w:cs="Times New Roman"/>
          </w:rPr>
          <w:t xml:space="preserve"> also had</w:t>
        </w:r>
      </w:ins>
      <w:del w:id="37" w:author="Matahari Kinanti" w:date="2019-10-26T13:30:00Z">
        <w:r>
          <w:rPr>
            <w:rFonts w:ascii="Times New Roman" w:eastAsia="Times New Roman" w:hAnsi="Times New Roman" w:cs="Times New Roman"/>
          </w:rPr>
          <w:delText xml:space="preserve"> was also given</w:delText>
        </w:r>
      </w:del>
      <w:r>
        <w:rPr>
          <w:rFonts w:ascii="Times New Roman" w:eastAsia="Times New Roman" w:hAnsi="Times New Roman" w:cs="Times New Roman"/>
        </w:rPr>
        <w:t xml:space="preserve"> the opportunity to assist the doctor who performed the surgery for him. After the ope</w:t>
      </w:r>
      <w:r>
        <w:rPr>
          <w:rFonts w:ascii="Times New Roman" w:eastAsia="Times New Roman" w:hAnsi="Times New Roman" w:cs="Times New Roman"/>
        </w:rPr>
        <w:t>ration was completed, he came to me with a drastic change on his face. The “in pain” expression suddenly changed into a happy face. He brought me a bunch of traditional food to share with the team. I was really touched by his action, especially when he sai</w:t>
      </w:r>
      <w:r>
        <w:rPr>
          <w:rFonts w:ascii="Times New Roman" w:eastAsia="Times New Roman" w:hAnsi="Times New Roman" w:cs="Times New Roman"/>
        </w:rPr>
        <w:t xml:space="preserve">d, “thank you”. </w:t>
      </w:r>
      <w:del w:id="38" w:author="Paul" w:date="2019-10-27T21:33:00Z">
        <w:r w:rsidDel="008408EA">
          <w:rPr>
            <w:rFonts w:ascii="Times New Roman" w:eastAsia="Times New Roman" w:hAnsi="Times New Roman" w:cs="Times New Roman"/>
          </w:rPr>
          <w:delText>Subconsciously</w:delText>
        </w:r>
      </w:del>
      <w:ins w:id="39" w:author="Paul" w:date="2019-10-27T21:33:00Z">
        <w:r>
          <w:rPr>
            <w:rFonts w:ascii="Times New Roman" w:eastAsia="Times New Roman" w:hAnsi="Times New Roman" w:cs="Times New Roman"/>
          </w:rPr>
          <w:t>Not being able to help myself</w:t>
        </w:r>
      </w:ins>
      <w:r>
        <w:rPr>
          <w:rFonts w:ascii="Times New Roman" w:eastAsia="Times New Roman" w:hAnsi="Times New Roman" w:cs="Times New Roman"/>
        </w:rPr>
        <w:t xml:space="preserve">, I smiled too. </w:t>
      </w:r>
    </w:p>
    <w:p w14:paraId="00000009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A" w14:textId="77777777" w:rsidR="00A0769A" w:rsidRDefault="008408EA">
      <w:pPr>
        <w:rPr>
          <w:rFonts w:ascii="Times New Roman" w:eastAsia="Times New Roman" w:hAnsi="Times New Roman" w:cs="Times New Roman"/>
        </w:rPr>
      </w:pPr>
      <w:commentRangeStart w:id="40"/>
      <w:r>
        <w:rPr>
          <w:rFonts w:ascii="Times New Roman" w:eastAsia="Times New Roman" w:hAnsi="Times New Roman" w:cs="Times New Roman"/>
        </w:rPr>
        <w:t>I didn’t know that I could be so happy helping people. The rundown hostel, the dirty water, the buzzing mosquito</w:t>
      </w:r>
      <w:ins w:id="41" w:author="Matahari Kinanti" w:date="2019-10-26T13:26:00Z">
        <w:r>
          <w:rPr>
            <w:rFonts w:ascii="Times New Roman" w:eastAsia="Times New Roman" w:hAnsi="Times New Roman" w:cs="Times New Roman"/>
          </w:rPr>
          <w:t>e</w:t>
        </w:r>
      </w:ins>
      <w:r>
        <w:rPr>
          <w:rFonts w:ascii="Times New Roman" w:eastAsia="Times New Roman" w:hAnsi="Times New Roman" w:cs="Times New Roman"/>
        </w:rPr>
        <w:t xml:space="preserve">s became nothing compared to the satisfaction </w:t>
      </w:r>
      <w:ins w:id="42" w:author="Matahari Kinanti" w:date="2019-10-26T13:30:00Z">
        <w:r>
          <w:rPr>
            <w:rFonts w:ascii="Times New Roman" w:eastAsia="Times New Roman" w:hAnsi="Times New Roman" w:cs="Times New Roman"/>
          </w:rPr>
          <w:t xml:space="preserve">of </w:t>
        </w:r>
      </w:ins>
      <w:del w:id="43" w:author="Matahari Kinanti" w:date="2019-10-26T13:30:00Z">
        <w:r>
          <w:rPr>
            <w:rFonts w:ascii="Times New Roman" w:eastAsia="Times New Roman" w:hAnsi="Times New Roman" w:cs="Times New Roman"/>
          </w:rPr>
          <w:delText xml:space="preserve">from </w:delText>
        </w:r>
      </w:del>
      <w:r>
        <w:rPr>
          <w:rFonts w:ascii="Times New Roman" w:eastAsia="Times New Roman" w:hAnsi="Times New Roman" w:cs="Times New Roman"/>
        </w:rPr>
        <w:t xml:space="preserve">seeing </w:t>
      </w:r>
      <w:del w:id="44" w:author="Matahari Kinanti" w:date="2019-10-26T13:26:00Z">
        <w:r>
          <w:rPr>
            <w:rFonts w:ascii="Times New Roman" w:eastAsia="Times New Roman" w:hAnsi="Times New Roman" w:cs="Times New Roman"/>
          </w:rPr>
          <w:delText xml:space="preserve">the </w:delText>
        </w:r>
      </w:del>
      <w:r>
        <w:rPr>
          <w:rFonts w:ascii="Times New Roman" w:eastAsia="Times New Roman" w:hAnsi="Times New Roman" w:cs="Times New Roman"/>
        </w:rPr>
        <w:t xml:space="preserve">people’s grateful faces. </w:t>
      </w:r>
      <w:commentRangeEnd w:id="40"/>
      <w:r>
        <w:commentReference w:id="40"/>
      </w:r>
      <w:r>
        <w:rPr>
          <w:rFonts w:ascii="Times New Roman" w:eastAsia="Times New Roman" w:hAnsi="Times New Roman" w:cs="Times New Roman"/>
        </w:rPr>
        <w:t xml:space="preserve">Speaking to the senior doctors from the team, I found that those faces have been their driving force to work relentlessly, even </w:t>
      </w:r>
      <w:ins w:id="45" w:author="Matahari Kinanti" w:date="2019-10-26T13:31:00Z">
        <w:r>
          <w:rPr>
            <w:rFonts w:ascii="Times New Roman" w:eastAsia="Times New Roman" w:hAnsi="Times New Roman" w:cs="Times New Roman"/>
          </w:rPr>
          <w:t xml:space="preserve">in </w:t>
        </w:r>
      </w:ins>
      <w:del w:id="46" w:author="Matahari Kinanti" w:date="2019-10-26T13:31:00Z">
        <w:r>
          <w:rPr>
            <w:rFonts w:ascii="Times New Roman" w:eastAsia="Times New Roman" w:hAnsi="Times New Roman" w:cs="Times New Roman"/>
          </w:rPr>
          <w:delText>at</w:delText>
        </w:r>
      </w:del>
      <w:r>
        <w:rPr>
          <w:rFonts w:ascii="Times New Roman" w:eastAsia="Times New Roman" w:hAnsi="Times New Roman" w:cs="Times New Roman"/>
        </w:rPr>
        <w:t xml:space="preserve"> the most inaccessible areas and most inconvenient times. That summer opened my eyes </w:t>
      </w:r>
      <w:ins w:id="47" w:author="Matahari Kinanti" w:date="2019-10-26T13:31:00Z">
        <w:r>
          <w:rPr>
            <w:rFonts w:ascii="Times New Roman" w:eastAsia="Times New Roman" w:hAnsi="Times New Roman" w:cs="Times New Roman"/>
          </w:rPr>
          <w:t xml:space="preserve">to </w:t>
        </w:r>
      </w:ins>
      <w:del w:id="48" w:author="Matahari Kinanti" w:date="2019-10-26T13:31:00Z">
        <w:r>
          <w:rPr>
            <w:rFonts w:ascii="Times New Roman" w:eastAsia="Times New Roman" w:hAnsi="Times New Roman" w:cs="Times New Roman"/>
          </w:rPr>
          <w:delText xml:space="preserve">about </w:delText>
        </w:r>
      </w:del>
      <w:r>
        <w:rPr>
          <w:rFonts w:ascii="Times New Roman" w:eastAsia="Times New Roman" w:hAnsi="Times New Roman" w:cs="Times New Roman"/>
        </w:rPr>
        <w:t>what it truly means to become</w:t>
      </w:r>
      <w:r>
        <w:rPr>
          <w:rFonts w:ascii="Times New Roman" w:eastAsia="Times New Roman" w:hAnsi="Times New Roman" w:cs="Times New Roman"/>
        </w:rPr>
        <w:t xml:space="preserve"> a doctor. </w:t>
      </w:r>
    </w:p>
    <w:p w14:paraId="0000000B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C" w14:textId="77777777" w:rsidR="00A0769A" w:rsidRDefault="008408EA">
      <w:pPr>
        <w:rPr>
          <w:rFonts w:ascii="Times New Roman" w:eastAsia="Times New Roman" w:hAnsi="Times New Roman" w:cs="Times New Roman"/>
        </w:rPr>
      </w:pPr>
      <w:bookmarkStart w:id="49" w:name="_gjdgxs" w:colFirst="0" w:colLast="0"/>
      <w:bookmarkEnd w:id="49"/>
      <w:commentRangeStart w:id="50"/>
      <w:r>
        <w:rPr>
          <w:rFonts w:ascii="Times New Roman" w:eastAsia="Times New Roman" w:hAnsi="Times New Roman" w:cs="Times New Roman"/>
        </w:rPr>
        <w:t xml:space="preserve">My perspective changed. I used to think that becoming a doctor would lead you to a comfortable life as it is a well-paid job. But, in fact, a doctor is a person who helps people with a sincere heart without expecting anything in return. </w:t>
      </w:r>
      <w:commentRangeStart w:id="51"/>
      <w:del w:id="52" w:author="Matahari Kinanti" w:date="2019-10-26T13:27:00Z">
        <w:r>
          <w:rPr>
            <w:rFonts w:ascii="Times New Roman" w:eastAsia="Times New Roman" w:hAnsi="Times New Roman" w:cs="Times New Roman"/>
          </w:rPr>
          <w:delText>Someti</w:delText>
        </w:r>
        <w:r>
          <w:rPr>
            <w:rFonts w:ascii="Times New Roman" w:eastAsia="Times New Roman" w:hAnsi="Times New Roman" w:cs="Times New Roman"/>
          </w:rPr>
          <w:delText xml:space="preserve">mes, not even get paid. </w:delText>
        </w:r>
      </w:del>
      <w:commentRangeEnd w:id="51"/>
      <w:r>
        <w:commentReference w:id="51"/>
      </w:r>
      <w:r>
        <w:rPr>
          <w:rFonts w:ascii="Times New Roman" w:eastAsia="Times New Roman" w:hAnsi="Times New Roman" w:cs="Times New Roman"/>
        </w:rPr>
        <w:t>This summer, I developed my own values as an aspiring doctor. It’s about making sacrifices for the good of others.</w:t>
      </w:r>
      <w:commentRangeEnd w:id="50"/>
      <w:r>
        <w:commentReference w:id="50"/>
      </w:r>
    </w:p>
    <w:p w14:paraId="0000000D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E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0F" w14:textId="77777777" w:rsidR="00A0769A" w:rsidRDefault="00A0769A">
      <w:pPr>
        <w:rPr>
          <w:rFonts w:ascii="Times New Roman" w:eastAsia="Times New Roman" w:hAnsi="Times New Roman" w:cs="Times New Roman"/>
        </w:rPr>
      </w:pPr>
      <w:bookmarkStart w:id="53" w:name="_GoBack"/>
      <w:bookmarkEnd w:id="53"/>
    </w:p>
    <w:p w14:paraId="00000010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1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2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3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4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5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6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7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8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9" w14:textId="77777777" w:rsidR="00A0769A" w:rsidRDefault="008408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 Carina!</w:t>
      </w:r>
    </w:p>
    <w:p w14:paraId="0000001A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B" w14:textId="77777777" w:rsidR="00A0769A" w:rsidRDefault="008408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Great job! This is a strong draft and it shines a positive light on you.  Please find the comments and suggestions that I have for you on the right side of the document. Looking forward to reading your next draft.</w:t>
      </w:r>
    </w:p>
    <w:p w14:paraId="0000001C" w14:textId="77777777" w:rsidR="00A0769A" w:rsidRDefault="00A0769A">
      <w:pPr>
        <w:rPr>
          <w:rFonts w:ascii="Times New Roman" w:eastAsia="Times New Roman" w:hAnsi="Times New Roman" w:cs="Times New Roman"/>
        </w:rPr>
      </w:pPr>
    </w:p>
    <w:p w14:paraId="0000001D" w14:textId="77777777" w:rsidR="00A0769A" w:rsidRDefault="008408E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Matahari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Kinanti</w:t>
      </w:r>
      <w:proofErr w:type="spellEnd"/>
    </w:p>
    <w:p w14:paraId="0000001F" w14:textId="2335CAC2" w:rsidR="00A0769A" w:rsidRDefault="008408EA" w:rsidP="008408EA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All-in Essay Editor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sectPr w:rsidR="00A0769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ahari Kinanti" w:date="2019-10-26T23:24:00Z" w:initials="">
    <w:p w14:paraId="00000022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is a great opening paragraph!</w:t>
      </w:r>
    </w:p>
  </w:comment>
  <w:comment w:id="14" w:author="Matahari Kinanti" w:date="2019-10-26T13:24:00Z" w:initials="">
    <w:p w14:paraId="00000025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incomplete though,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maybe you should try rephrasing it or adding something preceding the "so often".</w:t>
      </w:r>
    </w:p>
  </w:comment>
  <w:comment w:id="18" w:author="Matahari Kinanti" w:date="2019-10-26T13:25:00Z" w:initials="">
    <w:p w14:paraId="00000026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bit choppy, I suggest rephrasing it to make it flow better. A suggestion:</w:t>
      </w:r>
    </w:p>
  </w:comment>
  <w:comment w:id="28" w:author="Matahari Kinanti" w:date="2019-10-26T13:34:00Z" w:initials="">
    <w:p w14:paraId="00000020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You already used the word "there" in the previous sentence, consider changing it to avoid redundancy. A suggestion:</w:t>
      </w:r>
    </w:p>
    <w:p w14:paraId="00000021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met a man called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who was suffering because of his hernia. He came in pain asking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DoctorShare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team for help."</w:t>
      </w:r>
    </w:p>
  </w:comment>
  <w:comment w:id="40" w:author="Matahari Kinanti" w:date="2019-10-26T14:32:00Z" w:initials="">
    <w:p w14:paraId="00000027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sentence seems a little mundane, I get what you're trying to say 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aybe try to say it in another way??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Hehehe</w:t>
      </w:r>
      <w:proofErr w:type="spellEnd"/>
    </w:p>
  </w:comment>
  <w:comment w:id="51" w:author="Matahari Kinanti" w:date="2019-10-26T23:28:00Z" w:initials="">
    <w:p w14:paraId="00000023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don't think you really need this sentence because you've already mentioned that doctors help pe</w:t>
      </w:r>
      <w:r>
        <w:rPr>
          <w:rFonts w:ascii="Arial" w:eastAsia="Arial" w:hAnsi="Arial" w:cs="Arial"/>
          <w:color w:val="000000"/>
          <w:sz w:val="22"/>
          <w:szCs w:val="22"/>
        </w:rPr>
        <w:t>ople without expecting anything in return.</w:t>
      </w:r>
    </w:p>
  </w:comment>
  <w:comment w:id="50" w:author="Matahari Kinanti" w:date="2019-10-26T23:31:00Z" w:initials="">
    <w:p w14:paraId="00000024" w14:textId="77777777" w:rsidR="00A0769A" w:rsidRDefault="008408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closing paragraph is good, but I think you can make it stronger. You can talk more about your character development or talk about what’s truly important to you.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22" w15:done="0"/>
  <w15:commentEx w15:paraId="00000025" w15:done="0"/>
  <w15:commentEx w15:paraId="00000026" w15:done="0"/>
  <w15:commentEx w15:paraId="00000021" w15:done="0"/>
  <w15:commentEx w15:paraId="00000027" w15:done="0"/>
  <w15:commentEx w15:paraId="00000023" w15:done="0"/>
  <w15:commentEx w15:paraId="000000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A"/>
    <w:rsid w:val="008408EA"/>
    <w:rsid w:val="00A0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5D511-6C72-451C-9117-A31C37D8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8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2</cp:revision>
  <dcterms:created xsi:type="dcterms:W3CDTF">2019-10-27T14:28:00Z</dcterms:created>
  <dcterms:modified xsi:type="dcterms:W3CDTF">2019-10-27T14:34:00Z</dcterms:modified>
</cp:coreProperties>
</file>