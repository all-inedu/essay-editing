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C85E3" w14:textId="14DE5E37" w:rsidR="00B36311" w:rsidRPr="00331531" w:rsidRDefault="00331531" w:rsidP="00331531">
      <w:pPr>
        <w:jc w:val="both"/>
        <w:rPr>
          <w:b/>
          <w:bCs/>
        </w:rPr>
      </w:pPr>
      <w:r w:rsidRPr="00331531">
        <w:rPr>
          <w:b/>
          <w:bCs/>
        </w:rPr>
        <w:t xml:space="preserve">Describe the </w:t>
      </w:r>
      <w:commentRangeStart w:id="0"/>
      <w:r w:rsidRPr="00331531">
        <w:rPr>
          <w:b/>
          <w:bCs/>
        </w:rPr>
        <w:t xml:space="preserve">unique qualities </w:t>
      </w:r>
      <w:commentRangeEnd w:id="0"/>
      <w:r w:rsidR="00AA2778">
        <w:rPr>
          <w:rStyle w:val="CommentReference"/>
        </w:rPr>
        <w:commentReference w:id="0"/>
      </w:r>
      <w:r w:rsidRPr="00331531">
        <w:rPr>
          <w:b/>
          <w:bCs/>
        </w:rPr>
        <w:t>that attract you to the specific undergraduate College or School (including preferred admission and dual degree programs) to which you are applying at the University of Michigan. How would that curriculum support your interests?</w:t>
      </w:r>
    </w:p>
    <w:p w14:paraId="0F70B74E" w14:textId="7234E75A" w:rsidR="00331531" w:rsidRDefault="00331531" w:rsidP="00331531">
      <w:pPr>
        <w:jc w:val="both"/>
      </w:pPr>
    </w:p>
    <w:p w14:paraId="08F63C80" w14:textId="20B497D3" w:rsidR="00331531" w:rsidRPr="00331531" w:rsidRDefault="00331531" w:rsidP="00331531">
      <w:pPr>
        <w:jc w:val="both"/>
        <w:rPr>
          <w:rFonts w:ascii="Times New Roman" w:eastAsia="Times New Roman" w:hAnsi="Times New Roman" w:cs="Times New Roman"/>
        </w:rPr>
      </w:pPr>
      <w:r w:rsidRPr="00331531">
        <w:rPr>
          <w:rFonts w:ascii="Arial" w:eastAsia="Times New Roman" w:hAnsi="Arial" w:cs="Arial"/>
          <w:color w:val="222222"/>
          <w:sz w:val="21"/>
          <w:szCs w:val="21"/>
          <w:shd w:val="clear" w:color="auto" w:fill="FFFFFF"/>
        </w:rPr>
        <w:t xml:space="preserve">I can still recall the day my six-year-old self was given a rather disturbing image of my favorite food: strawberry yogurt. As a child who grew up learning </w:t>
      </w:r>
      <w:r w:rsidRPr="00331531">
        <w:rPr>
          <w:rFonts w:ascii="Arial" w:eastAsia="Times New Roman" w:hAnsi="Arial" w:cs="Arial"/>
          <w:color w:val="000000"/>
          <w:sz w:val="21"/>
          <w:szCs w:val="21"/>
        </w:rPr>
        <w:t xml:space="preserve">that bacteria </w:t>
      </w:r>
      <w:del w:id="1" w:author="Alyssa Manik" w:date="2021-01-20T00:39:00Z">
        <w:r w:rsidRPr="00331531" w:rsidDel="00665A07">
          <w:rPr>
            <w:rFonts w:ascii="Arial" w:eastAsia="Times New Roman" w:hAnsi="Arial" w:cs="Arial"/>
            <w:color w:val="000000"/>
            <w:sz w:val="21"/>
            <w:szCs w:val="21"/>
          </w:rPr>
          <w:delText>was</w:delText>
        </w:r>
      </w:del>
      <w:ins w:id="2" w:author="Alyssa Manik" w:date="2021-01-20T00:39:00Z">
        <w:r w:rsidR="00665A07" w:rsidRPr="00331531">
          <w:rPr>
            <w:rFonts w:ascii="Arial" w:eastAsia="Times New Roman" w:hAnsi="Arial" w:cs="Arial"/>
            <w:color w:val="000000"/>
            <w:sz w:val="21"/>
            <w:szCs w:val="21"/>
          </w:rPr>
          <w:t>were</w:t>
        </w:r>
      </w:ins>
      <w:r w:rsidRPr="00331531">
        <w:rPr>
          <w:rFonts w:ascii="Arial" w:eastAsia="Times New Roman" w:hAnsi="Arial" w:cs="Arial"/>
          <w:color w:val="000000"/>
          <w:sz w:val="21"/>
          <w:szCs w:val="21"/>
        </w:rPr>
        <w:t xml:space="preserve"> living and harmful, the image of tiny insects swimming within the yogurt’s pools was alarming.</w:t>
      </w:r>
    </w:p>
    <w:p w14:paraId="697BB8FE"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As I sat reading my AP Biology textbook, </w:t>
      </w:r>
      <w:commentRangeStart w:id="3"/>
      <w:r w:rsidRPr="00331531">
        <w:rPr>
          <w:rFonts w:ascii="Arial" w:eastAsia="Times New Roman" w:hAnsi="Arial" w:cs="Arial"/>
          <w:color w:val="000000"/>
          <w:sz w:val="21"/>
          <w:szCs w:val="21"/>
        </w:rPr>
        <w:t xml:space="preserve">I constantly reread the section describing bacteria. However, those two pages weren’t enough to satisfy my curiosity. </w:t>
      </w:r>
      <w:commentRangeEnd w:id="3"/>
      <w:r w:rsidR="00665A07">
        <w:rPr>
          <w:rStyle w:val="CommentReference"/>
        </w:rPr>
        <w:commentReference w:id="3"/>
      </w:r>
      <w:r w:rsidRPr="00331531">
        <w:rPr>
          <w:rFonts w:ascii="Arial" w:eastAsia="Times New Roman" w:hAnsi="Arial" w:cs="Arial"/>
          <w:color w:val="000000"/>
          <w:sz w:val="21"/>
          <w:szCs w:val="21"/>
        </w:rPr>
        <w:t xml:space="preserve">My interests in expanding my knowledge led to my discovery of the “Introduction to Laboratory Research” summer program at Johns Hopkins University, where I was introduced to bacterial transformation. </w:t>
      </w:r>
      <w:commentRangeStart w:id="4"/>
      <w:r w:rsidRPr="00331531">
        <w:rPr>
          <w:rFonts w:ascii="Arial" w:eastAsia="Times New Roman" w:hAnsi="Arial" w:cs="Arial"/>
          <w:color w:val="000000"/>
          <w:sz w:val="21"/>
          <w:szCs w:val="21"/>
        </w:rPr>
        <w:t>Filled with the sudden urge to fight against harmful bacteria and infections, I desired to develop my own pharmaceutical company to produce health products with high efficacy.</w:t>
      </w:r>
      <w:commentRangeEnd w:id="4"/>
      <w:r w:rsidR="003E0175">
        <w:rPr>
          <w:rStyle w:val="CommentReference"/>
        </w:rPr>
        <w:commentReference w:id="4"/>
      </w:r>
      <w:r w:rsidRPr="00331531">
        <w:rPr>
          <w:rFonts w:ascii="Arial" w:eastAsia="Times New Roman" w:hAnsi="Arial" w:cs="Arial"/>
          <w:color w:val="000000"/>
          <w:sz w:val="21"/>
          <w:szCs w:val="21"/>
        </w:rPr>
        <w:t xml:space="preserve"> It was upon attending a seminar on skin bacteria that I thought of formulating plant-based pharmaceutical products. </w:t>
      </w:r>
    </w:p>
    <w:p w14:paraId="4A74C579"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Through the University of Michigan’s unparalleled research opportunities and facilities, I’ll gain exceptional research experience by collaborating with faculty members to engage in the Undergraduate Research Opportunity Program (UROP). I’m particularly looking forward to the prospect of conducting research under the mentorship of Associate Professor Sunitha </w:t>
      </w:r>
      <w:proofErr w:type="spellStart"/>
      <w:r w:rsidRPr="00331531">
        <w:rPr>
          <w:rFonts w:ascii="Arial" w:eastAsia="Times New Roman" w:hAnsi="Arial" w:cs="Arial"/>
          <w:color w:val="000000"/>
          <w:sz w:val="21"/>
          <w:szCs w:val="21"/>
        </w:rPr>
        <w:t>Nagrath</w:t>
      </w:r>
      <w:proofErr w:type="spellEnd"/>
      <w:r w:rsidRPr="00331531">
        <w:rPr>
          <w:rFonts w:ascii="Arial" w:eastAsia="Times New Roman" w:hAnsi="Arial" w:cs="Arial"/>
          <w:color w:val="000000"/>
          <w:sz w:val="21"/>
          <w:szCs w:val="21"/>
        </w:rPr>
        <w:t xml:space="preserve"> from the Chemical Engineering department, whose research on utilizing engineering to generate impacts in medicine, life sciences, and the health industry, aligns with my interests. </w:t>
      </w:r>
      <w:commentRangeStart w:id="5"/>
      <w:r w:rsidRPr="00331531">
        <w:rPr>
          <w:rFonts w:ascii="Arial" w:eastAsia="Times New Roman" w:hAnsi="Arial" w:cs="Arial"/>
          <w:color w:val="000000"/>
          <w:sz w:val="21"/>
          <w:szCs w:val="21"/>
        </w:rPr>
        <w:t xml:space="preserve">I’ve experimented with ingredients such as aloe vera, essential oils, and witch hazel to formulate my own natural soaps and hand-sanitizers in an attempt to help children in local schools in my society. </w:t>
      </w:r>
      <w:commentRangeEnd w:id="5"/>
      <w:r w:rsidR="00665A07">
        <w:rPr>
          <w:rStyle w:val="CommentReference"/>
        </w:rPr>
        <w:commentReference w:id="5"/>
      </w:r>
      <w:r w:rsidRPr="00331531">
        <w:rPr>
          <w:rFonts w:ascii="Arial" w:eastAsia="Times New Roman" w:hAnsi="Arial" w:cs="Arial"/>
          <w:color w:val="000000"/>
          <w:sz w:val="21"/>
          <w:szCs w:val="21"/>
        </w:rPr>
        <w:t xml:space="preserve">I seek to expand this project with Professor Sunitha </w:t>
      </w:r>
      <w:proofErr w:type="spellStart"/>
      <w:r w:rsidRPr="00331531">
        <w:rPr>
          <w:rFonts w:ascii="Arial" w:eastAsia="Times New Roman" w:hAnsi="Arial" w:cs="Arial"/>
          <w:color w:val="000000"/>
          <w:sz w:val="21"/>
          <w:szCs w:val="21"/>
        </w:rPr>
        <w:t>Nagrath</w:t>
      </w:r>
      <w:proofErr w:type="spellEnd"/>
      <w:r w:rsidRPr="00331531">
        <w:rPr>
          <w:rFonts w:ascii="Arial" w:eastAsia="Times New Roman" w:hAnsi="Arial" w:cs="Arial"/>
          <w:color w:val="000000"/>
          <w:sz w:val="21"/>
          <w:szCs w:val="21"/>
        </w:rPr>
        <w:t xml:space="preserve"> and implement engineering practices to create revolutionary pharmaceutical products that’ll save many lives. </w:t>
      </w:r>
    </w:p>
    <w:p w14:paraId="7CC8A25F" w14:textId="13B1AC45"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Furthermore, I’d like to further explore my interests within research through the </w:t>
      </w:r>
      <w:commentRangeStart w:id="6"/>
      <w:r w:rsidRPr="00331531">
        <w:rPr>
          <w:rFonts w:ascii="Arial" w:eastAsia="Times New Roman" w:hAnsi="Arial" w:cs="Arial"/>
          <w:color w:val="000000"/>
          <w:sz w:val="21"/>
          <w:szCs w:val="21"/>
        </w:rPr>
        <w:t xml:space="preserve">SURE </w:t>
      </w:r>
      <w:commentRangeEnd w:id="6"/>
      <w:r w:rsidR="00665A07">
        <w:rPr>
          <w:rStyle w:val="CommentReference"/>
        </w:rPr>
        <w:commentReference w:id="6"/>
      </w:r>
      <w:r w:rsidRPr="00331531">
        <w:rPr>
          <w:rFonts w:ascii="Arial" w:eastAsia="Times New Roman" w:hAnsi="Arial" w:cs="Arial"/>
          <w:color w:val="000000"/>
          <w:sz w:val="21"/>
          <w:szCs w:val="21"/>
        </w:rPr>
        <w:t xml:space="preserve">program after my sophomore year of study, </w:t>
      </w:r>
      <w:commentRangeStart w:id="7"/>
      <w:r w:rsidRPr="00331531">
        <w:rPr>
          <w:rFonts w:ascii="Arial" w:eastAsia="Times New Roman" w:hAnsi="Arial" w:cs="Arial"/>
          <w:color w:val="000000"/>
          <w:sz w:val="21"/>
          <w:szCs w:val="21"/>
        </w:rPr>
        <w:t>where I’ll participate in a summer internship alongside the leading faculty members of the nation</w:t>
      </w:r>
      <w:commentRangeEnd w:id="7"/>
      <w:r w:rsidR="00665A07">
        <w:rPr>
          <w:rStyle w:val="CommentReference"/>
        </w:rPr>
        <w:commentReference w:id="7"/>
      </w:r>
      <w:r w:rsidRPr="00331531">
        <w:rPr>
          <w:rFonts w:ascii="Arial" w:eastAsia="Times New Roman" w:hAnsi="Arial" w:cs="Arial"/>
          <w:color w:val="000000"/>
          <w:sz w:val="21"/>
          <w:szCs w:val="21"/>
        </w:rPr>
        <w:t xml:space="preserve">. Not only do I get to contribute </w:t>
      </w:r>
      <w:proofErr w:type="gramStart"/>
      <w:r w:rsidRPr="00331531">
        <w:rPr>
          <w:rFonts w:ascii="Arial" w:eastAsia="Times New Roman" w:hAnsi="Arial" w:cs="Arial"/>
          <w:color w:val="000000"/>
          <w:sz w:val="21"/>
          <w:szCs w:val="21"/>
        </w:rPr>
        <w:t>in</w:t>
      </w:r>
      <w:proofErr w:type="gramEnd"/>
      <w:r w:rsidRPr="00331531">
        <w:rPr>
          <w:rFonts w:ascii="Arial" w:eastAsia="Times New Roman" w:hAnsi="Arial" w:cs="Arial"/>
          <w:color w:val="000000"/>
          <w:sz w:val="21"/>
          <w:szCs w:val="21"/>
        </w:rPr>
        <w:t xml:space="preserve"> creating an abstract booklet, but I'm also promised the opportunity to assess whether I seek to pursue a Master</w:t>
      </w:r>
      <w:ins w:id="8" w:author="Alyssa Manik" w:date="2021-01-20T00:44:00Z">
        <w:r w:rsidR="00665A07">
          <w:rPr>
            <w:rFonts w:ascii="Arial" w:eastAsia="Times New Roman" w:hAnsi="Arial" w:cs="Arial"/>
            <w:color w:val="000000"/>
            <w:sz w:val="21"/>
            <w:szCs w:val="21"/>
          </w:rPr>
          <w:t>’</w:t>
        </w:r>
      </w:ins>
      <w:r w:rsidRPr="00331531">
        <w:rPr>
          <w:rFonts w:ascii="Arial" w:eastAsia="Times New Roman" w:hAnsi="Arial" w:cs="Arial"/>
          <w:color w:val="000000"/>
          <w:sz w:val="21"/>
          <w:szCs w:val="21"/>
        </w:rPr>
        <w:t xml:space="preserve">s degree, </w:t>
      </w:r>
      <w:commentRangeStart w:id="9"/>
      <w:r w:rsidRPr="00331531">
        <w:rPr>
          <w:rFonts w:ascii="Arial" w:eastAsia="Times New Roman" w:hAnsi="Arial" w:cs="Arial"/>
          <w:color w:val="000000"/>
          <w:sz w:val="21"/>
          <w:szCs w:val="21"/>
        </w:rPr>
        <w:t>which is something I’m planning to do</w:t>
      </w:r>
      <w:commentRangeEnd w:id="9"/>
      <w:r w:rsidR="00665A07">
        <w:rPr>
          <w:rStyle w:val="CommentReference"/>
        </w:rPr>
        <w:commentReference w:id="9"/>
      </w:r>
      <w:r w:rsidRPr="00331531">
        <w:rPr>
          <w:rFonts w:ascii="Arial" w:eastAsia="Times New Roman" w:hAnsi="Arial" w:cs="Arial"/>
          <w:color w:val="000000"/>
          <w:sz w:val="21"/>
          <w:szCs w:val="21"/>
        </w:rPr>
        <w:t>. </w:t>
      </w:r>
    </w:p>
    <w:p w14:paraId="380A1A89"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As work experience is essential in developing a company, the University of Michigan’s Cooperative Education Program provides me with the quintessential opportunity to implement my engineering skills for practical application. Through this program and with the help of the ECRC, I’ll be pursuing </w:t>
      </w:r>
      <w:commentRangeStart w:id="10"/>
      <w:r w:rsidRPr="00331531">
        <w:rPr>
          <w:rFonts w:ascii="Arial" w:eastAsia="Times New Roman" w:hAnsi="Arial" w:cs="Arial"/>
          <w:color w:val="000000"/>
          <w:sz w:val="21"/>
          <w:szCs w:val="21"/>
        </w:rPr>
        <w:t xml:space="preserve">my studies while completing tasks from an official industry, </w:t>
      </w:r>
      <w:commentRangeEnd w:id="10"/>
      <w:r w:rsidR="00665A07">
        <w:rPr>
          <w:rStyle w:val="CommentReference"/>
        </w:rPr>
        <w:commentReference w:id="10"/>
      </w:r>
      <w:r w:rsidRPr="00331531">
        <w:rPr>
          <w:rFonts w:ascii="Arial" w:eastAsia="Times New Roman" w:hAnsi="Arial" w:cs="Arial"/>
          <w:color w:val="000000"/>
          <w:sz w:val="21"/>
          <w:szCs w:val="21"/>
        </w:rPr>
        <w:t xml:space="preserve">which is invaluable experience for an aspiring </w:t>
      </w:r>
      <w:commentRangeStart w:id="11"/>
      <w:r w:rsidRPr="00331531">
        <w:rPr>
          <w:rFonts w:ascii="Arial" w:eastAsia="Times New Roman" w:hAnsi="Arial" w:cs="Arial"/>
          <w:color w:val="000000"/>
          <w:sz w:val="21"/>
          <w:szCs w:val="21"/>
        </w:rPr>
        <w:t>entrepreneur and acts as the bridge between knowledge gained in class and the work industry.</w:t>
      </w:r>
      <w:r w:rsidRPr="00331531">
        <w:rPr>
          <w:rFonts w:ascii="Arial" w:eastAsia="Times New Roman" w:hAnsi="Arial" w:cs="Arial"/>
          <w:color w:val="222222"/>
          <w:sz w:val="21"/>
          <w:szCs w:val="21"/>
          <w:shd w:val="clear" w:color="auto" w:fill="FFFFFF"/>
        </w:rPr>
        <w:t> </w:t>
      </w:r>
      <w:commentRangeEnd w:id="11"/>
      <w:r w:rsidR="00665A07">
        <w:rPr>
          <w:rStyle w:val="CommentReference"/>
        </w:rPr>
        <w:commentReference w:id="11"/>
      </w:r>
    </w:p>
    <w:p w14:paraId="76A8D5B4" w14:textId="77777777" w:rsidR="00331531" w:rsidRPr="00331531" w:rsidRDefault="00331531" w:rsidP="00331531">
      <w:pPr>
        <w:spacing w:before="240" w:after="240"/>
        <w:jc w:val="both"/>
        <w:rPr>
          <w:rFonts w:ascii="Times New Roman" w:eastAsia="Times New Roman" w:hAnsi="Times New Roman" w:cs="Times New Roman"/>
        </w:rPr>
      </w:pPr>
      <w:commentRangeStart w:id="12"/>
      <w:r w:rsidRPr="00331531">
        <w:rPr>
          <w:rFonts w:ascii="Arial" w:eastAsia="Times New Roman" w:hAnsi="Arial" w:cs="Arial"/>
          <w:color w:val="000000"/>
          <w:sz w:val="21"/>
          <w:szCs w:val="21"/>
        </w:rPr>
        <w:t xml:space="preserve">As such, </w:t>
      </w:r>
      <w:commentRangeEnd w:id="12"/>
      <w:r w:rsidR="00665A07">
        <w:rPr>
          <w:rStyle w:val="CommentReference"/>
        </w:rPr>
        <w:commentReference w:id="12"/>
      </w:r>
      <w:r w:rsidRPr="00331531">
        <w:rPr>
          <w:rFonts w:ascii="Arial" w:eastAsia="Times New Roman" w:hAnsi="Arial" w:cs="Arial"/>
          <w:color w:val="000000"/>
          <w:sz w:val="21"/>
          <w:szCs w:val="21"/>
        </w:rPr>
        <w:t xml:space="preserve">developing a company requires more than just skills and work experience, it calls for leadership and entrepreneurial skills. Therefore, the Entrepreneurs Leadership Program (ELP), unique to the University of Michigan, is the perfect program to enhance those skills. Through the 3-credit courses, internships at growing start-ups, opportunities to </w:t>
      </w:r>
      <w:commentRangeStart w:id="13"/>
      <w:r w:rsidRPr="00331531">
        <w:rPr>
          <w:rFonts w:ascii="Arial" w:eastAsia="Times New Roman" w:hAnsi="Arial" w:cs="Arial"/>
          <w:color w:val="000000"/>
          <w:sz w:val="21"/>
          <w:szCs w:val="21"/>
        </w:rPr>
        <w:t xml:space="preserve">shadow as an </w:t>
      </w:r>
      <w:commentRangeEnd w:id="13"/>
      <w:r w:rsidR="00665A07">
        <w:rPr>
          <w:rStyle w:val="CommentReference"/>
        </w:rPr>
        <w:commentReference w:id="13"/>
      </w:r>
      <w:r w:rsidRPr="00331531">
        <w:rPr>
          <w:rFonts w:ascii="Arial" w:eastAsia="Times New Roman" w:hAnsi="Arial" w:cs="Arial"/>
          <w:color w:val="000000"/>
          <w:sz w:val="21"/>
          <w:szCs w:val="21"/>
        </w:rPr>
        <w:t xml:space="preserve">entrepreneurial leader or begin a venture, and exclusive access to engaging notable investors and entrepreneurs, this program will help distinguish myself from all the other good </w:t>
      </w:r>
      <w:commentRangeStart w:id="14"/>
      <w:r w:rsidRPr="00331531">
        <w:rPr>
          <w:rFonts w:ascii="Arial" w:eastAsia="Times New Roman" w:hAnsi="Arial" w:cs="Arial"/>
          <w:color w:val="000000"/>
          <w:sz w:val="21"/>
          <w:szCs w:val="21"/>
        </w:rPr>
        <w:t>entrepreneurs</w:t>
      </w:r>
      <w:commentRangeEnd w:id="14"/>
      <w:r w:rsidR="00665A07">
        <w:rPr>
          <w:rStyle w:val="CommentReference"/>
        </w:rPr>
        <w:commentReference w:id="14"/>
      </w:r>
      <w:r w:rsidRPr="00331531">
        <w:rPr>
          <w:rFonts w:ascii="Arial" w:eastAsia="Times New Roman" w:hAnsi="Arial" w:cs="Arial"/>
          <w:color w:val="000000"/>
          <w:sz w:val="21"/>
          <w:szCs w:val="21"/>
        </w:rPr>
        <w:t xml:space="preserve"> out there. </w:t>
      </w:r>
    </w:p>
    <w:p w14:paraId="461B55B9"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My dream of developing a pharmaceutical company requires various foundational qualities and skills, and that’s why there’s no suitable place like the University of Michigan, which equips its students with </w:t>
      </w:r>
      <w:commentRangeStart w:id="15"/>
      <w:commentRangeStart w:id="16"/>
      <w:r w:rsidRPr="00331531">
        <w:rPr>
          <w:rFonts w:ascii="Arial" w:eastAsia="Times New Roman" w:hAnsi="Arial" w:cs="Arial"/>
          <w:color w:val="000000"/>
          <w:sz w:val="21"/>
          <w:szCs w:val="21"/>
        </w:rPr>
        <w:t xml:space="preserve">exceptional research opportunities and student programs, encouraging them to pursue their goals and turn their dream into a reality. </w:t>
      </w:r>
      <w:commentRangeEnd w:id="15"/>
      <w:r w:rsidR="00665A07">
        <w:rPr>
          <w:rStyle w:val="CommentReference"/>
        </w:rPr>
        <w:commentReference w:id="15"/>
      </w:r>
      <w:commentRangeEnd w:id="16"/>
      <w:r w:rsidR="00A67A7A">
        <w:rPr>
          <w:rStyle w:val="CommentReference"/>
        </w:rPr>
        <w:commentReference w:id="16"/>
      </w:r>
    </w:p>
    <w:p w14:paraId="21B47373" w14:textId="77777777" w:rsidR="00331531" w:rsidRPr="00331531" w:rsidRDefault="00331531" w:rsidP="00331531">
      <w:pPr>
        <w:jc w:val="both"/>
        <w:rPr>
          <w:rFonts w:ascii="Times New Roman" w:eastAsia="Times New Roman" w:hAnsi="Times New Roman" w:cs="Times New Roman"/>
        </w:rPr>
      </w:pPr>
    </w:p>
    <w:p w14:paraId="729C547D" w14:textId="1C0BA661" w:rsidR="00331531" w:rsidRDefault="00AA2778" w:rsidP="00331531">
      <w:pPr>
        <w:jc w:val="both"/>
        <w:rPr>
          <w:ins w:id="17" w:author="Alyssa Manik" w:date="2021-01-20T00:51:00Z"/>
          <w:sz w:val="22"/>
          <w:szCs w:val="22"/>
        </w:rPr>
      </w:pPr>
      <w:ins w:id="18" w:author="Alyssa Manik" w:date="2021-01-20T00:50:00Z">
        <w:r w:rsidRPr="00AA2778">
          <w:rPr>
            <w:sz w:val="22"/>
            <w:szCs w:val="22"/>
            <w:rPrChange w:id="19" w:author="Alyssa Manik" w:date="2021-01-20T00:51:00Z">
              <w:rPr/>
            </w:rPrChange>
          </w:rPr>
          <w:t xml:space="preserve">Hey! While </w:t>
        </w:r>
      </w:ins>
      <w:ins w:id="20" w:author="Alyssa Manik" w:date="2021-01-20T00:51:00Z">
        <w:r w:rsidRPr="00AA2778">
          <w:rPr>
            <w:sz w:val="22"/>
            <w:szCs w:val="22"/>
            <w:rPrChange w:id="21" w:author="Alyssa Manik" w:date="2021-01-20T00:51:00Z">
              <w:rPr/>
            </w:rPrChange>
          </w:rPr>
          <w:t>I’m glad to see you did your research and formulated your intended curriculum, I don’t think I see the unique quality aspect they’re asking for.</w:t>
        </w:r>
      </w:ins>
    </w:p>
    <w:p w14:paraId="05FAA0E6" w14:textId="77777777" w:rsidR="00AA2778" w:rsidRPr="00AA2778" w:rsidRDefault="00AA2778" w:rsidP="00331531">
      <w:pPr>
        <w:jc w:val="both"/>
        <w:rPr>
          <w:ins w:id="22" w:author="Alyssa Manik" w:date="2021-01-20T00:51:00Z"/>
          <w:sz w:val="22"/>
          <w:szCs w:val="22"/>
          <w:rPrChange w:id="23" w:author="Alyssa Manik" w:date="2021-01-20T00:51:00Z">
            <w:rPr>
              <w:ins w:id="24" w:author="Alyssa Manik" w:date="2021-01-20T00:51:00Z"/>
            </w:rPr>
          </w:rPrChange>
        </w:rPr>
      </w:pPr>
    </w:p>
    <w:p w14:paraId="5F52847A" w14:textId="704619F2" w:rsidR="00AA2778" w:rsidRDefault="00AA2778" w:rsidP="00331531">
      <w:pPr>
        <w:jc w:val="both"/>
        <w:rPr>
          <w:ins w:id="25" w:author="Alyssa Manik" w:date="2021-01-20T01:06:00Z"/>
          <w:sz w:val="22"/>
          <w:szCs w:val="22"/>
        </w:rPr>
      </w:pPr>
      <w:ins w:id="26" w:author="Alyssa Manik" w:date="2021-01-20T01:04:00Z">
        <w:r>
          <w:rPr>
            <w:sz w:val="22"/>
            <w:szCs w:val="22"/>
          </w:rPr>
          <w:lastRenderedPageBreak/>
          <w:t xml:space="preserve">By this I mean that I don’t think I understand what specific value or quality from U </w:t>
        </w:r>
        <w:proofErr w:type="spellStart"/>
        <w:r>
          <w:rPr>
            <w:sz w:val="22"/>
            <w:szCs w:val="22"/>
          </w:rPr>
          <w:t>Mich</w:t>
        </w:r>
        <w:proofErr w:type="spellEnd"/>
        <w:r>
          <w:rPr>
            <w:sz w:val="22"/>
            <w:szCs w:val="22"/>
          </w:rPr>
          <w:t xml:space="preserve"> that you consider </w:t>
        </w:r>
        <w:proofErr w:type="gramStart"/>
        <w:r>
          <w:rPr>
            <w:sz w:val="22"/>
            <w:szCs w:val="22"/>
          </w:rPr>
          <w:t>to resonate</w:t>
        </w:r>
        <w:proofErr w:type="gramEnd"/>
        <w:r>
          <w:rPr>
            <w:sz w:val="22"/>
            <w:szCs w:val="22"/>
          </w:rPr>
          <w:t xml:space="preserve"> with you. I see activities and programs, but what specific </w:t>
        </w:r>
        <w:r w:rsidR="00CB2E3C">
          <w:rPr>
            <w:sz w:val="22"/>
            <w:szCs w:val="22"/>
          </w:rPr>
          <w:t xml:space="preserve">part of U </w:t>
        </w:r>
        <w:proofErr w:type="spellStart"/>
        <w:r w:rsidR="00CB2E3C">
          <w:rPr>
            <w:sz w:val="22"/>
            <w:szCs w:val="22"/>
          </w:rPr>
          <w:t>Mich</w:t>
        </w:r>
        <w:proofErr w:type="spellEnd"/>
        <w:r w:rsidR="00CB2E3C">
          <w:rPr>
            <w:sz w:val="22"/>
            <w:szCs w:val="22"/>
          </w:rPr>
          <w:t xml:space="preserve"> do you feel is necessary for your career prospects?</w:t>
        </w:r>
      </w:ins>
      <w:ins w:id="27" w:author="Alyssa Manik" w:date="2021-01-20T01:05:00Z">
        <w:r w:rsidR="00CB2E3C">
          <w:rPr>
            <w:sz w:val="22"/>
            <w:szCs w:val="22"/>
          </w:rPr>
          <w:t xml:space="preserve"> I think this essay answered the second question, but not the first one, yet. I also don’t see your specified school or college? </w:t>
        </w:r>
        <w:proofErr w:type="gramStart"/>
        <w:r w:rsidR="00CB2E3C">
          <w:rPr>
            <w:sz w:val="22"/>
            <w:szCs w:val="22"/>
          </w:rPr>
          <w:t>E.g.</w:t>
        </w:r>
        <w:proofErr w:type="gramEnd"/>
        <w:r w:rsidR="00CB2E3C">
          <w:rPr>
            <w:sz w:val="22"/>
            <w:szCs w:val="22"/>
          </w:rPr>
          <w:t xml:space="preserve"> B</w:t>
        </w:r>
        <w:del w:id="28" w:author="Paul Edison" w:date="2021-01-21T22:44:00Z">
          <w:r w:rsidR="00CB2E3C" w:rsidDel="008E33BD">
            <w:rPr>
              <w:sz w:val="22"/>
              <w:szCs w:val="22"/>
            </w:rPr>
            <w:delText>a</w:delText>
          </w:r>
        </w:del>
      </w:ins>
      <w:ins w:id="29" w:author="Paul Edison" w:date="2021-01-21T22:44:00Z">
        <w:r w:rsidR="008E33BD">
          <w:rPr>
            <w:sz w:val="22"/>
            <w:szCs w:val="22"/>
          </w:rPr>
          <w:t>e</w:t>
        </w:r>
      </w:ins>
      <w:ins w:id="30" w:author="Alyssa Manik" w:date="2021-01-20T01:05:00Z">
        <w:r w:rsidR="00CB2E3C">
          <w:rPr>
            <w:sz w:val="22"/>
            <w:szCs w:val="22"/>
          </w:rPr>
          <w:t>rkeley</w:t>
        </w:r>
      </w:ins>
      <w:ins w:id="31" w:author="Alyssa Manik" w:date="2021-01-20T01:06:00Z">
        <w:r w:rsidR="00CB2E3C">
          <w:rPr>
            <w:sz w:val="22"/>
            <w:szCs w:val="22"/>
          </w:rPr>
          <w:t xml:space="preserve"> Haas School of Business</w:t>
        </w:r>
      </w:ins>
    </w:p>
    <w:p w14:paraId="4C6BC43D" w14:textId="5D542AE1" w:rsidR="00CB2E3C" w:rsidRDefault="00CB2E3C" w:rsidP="00331531">
      <w:pPr>
        <w:jc w:val="both"/>
        <w:rPr>
          <w:ins w:id="32" w:author="Alyssa Manik" w:date="2021-01-20T01:06:00Z"/>
          <w:sz w:val="22"/>
          <w:szCs w:val="22"/>
        </w:rPr>
      </w:pPr>
    </w:p>
    <w:p w14:paraId="00FDE7F6" w14:textId="37B123D5" w:rsidR="00CB2E3C" w:rsidRPr="00AA2778" w:rsidRDefault="00CB2E3C" w:rsidP="00331531">
      <w:pPr>
        <w:jc w:val="both"/>
        <w:rPr>
          <w:ins w:id="33" w:author="Alyssa Manik" w:date="2021-01-20T00:51:00Z"/>
          <w:sz w:val="22"/>
          <w:szCs w:val="22"/>
          <w:rPrChange w:id="34" w:author="Alyssa Manik" w:date="2021-01-20T00:51:00Z">
            <w:rPr>
              <w:ins w:id="35" w:author="Alyssa Manik" w:date="2021-01-20T00:51:00Z"/>
            </w:rPr>
          </w:rPrChange>
        </w:rPr>
      </w:pPr>
      <w:ins w:id="36" w:author="Alyssa Manik" w:date="2021-01-20T01:06:00Z">
        <w:r>
          <w:rPr>
            <w:sz w:val="22"/>
            <w:szCs w:val="22"/>
          </w:rPr>
          <w:t xml:space="preserve">I love the way you’re progressing through the essay, but I think you need to make sure the prior experiences you’re discussing (like the soap bar, </w:t>
        </w:r>
        <w:proofErr w:type="spellStart"/>
        <w:r>
          <w:rPr>
            <w:sz w:val="22"/>
            <w:szCs w:val="22"/>
          </w:rPr>
          <w:t>etc</w:t>
        </w:r>
        <w:proofErr w:type="spellEnd"/>
        <w:r>
          <w:rPr>
            <w:sz w:val="22"/>
            <w:szCs w:val="22"/>
          </w:rPr>
          <w:t xml:space="preserve">) is carefully integrated into </w:t>
        </w:r>
      </w:ins>
      <w:ins w:id="37" w:author="Alyssa Manik" w:date="2021-01-20T01:07:00Z">
        <w:r>
          <w:rPr>
            <w:sz w:val="22"/>
            <w:szCs w:val="22"/>
          </w:rPr>
          <w:t>how you want to benefit from U Mich. Don’t make it sound like your main focus</w:t>
        </w:r>
      </w:ins>
      <w:ins w:id="38" w:author="Alyssa Manik" w:date="2021-01-20T01:08:00Z">
        <w:r>
          <w:rPr>
            <w:sz w:val="22"/>
            <w:szCs w:val="22"/>
          </w:rPr>
          <w:t xml:space="preserve"> the entire 4-years</w:t>
        </w:r>
      </w:ins>
      <w:ins w:id="39" w:author="Alyssa Manik" w:date="2021-01-20T01:07:00Z">
        <w:r>
          <w:rPr>
            <w:sz w:val="22"/>
            <w:szCs w:val="22"/>
          </w:rPr>
          <w:t xml:space="preserve"> </w:t>
        </w:r>
      </w:ins>
      <w:ins w:id="40" w:author="Alyssa Manik" w:date="2021-01-20T01:08:00Z">
        <w:r>
          <w:rPr>
            <w:sz w:val="22"/>
            <w:szCs w:val="22"/>
          </w:rPr>
          <w:t>will be</w:t>
        </w:r>
      </w:ins>
      <w:ins w:id="41" w:author="Alyssa Manik" w:date="2021-01-20T01:07:00Z">
        <w:r>
          <w:rPr>
            <w:sz w:val="22"/>
            <w:szCs w:val="22"/>
          </w:rPr>
          <w:t xml:space="preserve"> the soap bar company and these programs are the </w:t>
        </w:r>
        <w:proofErr w:type="gramStart"/>
        <w:r>
          <w:rPr>
            <w:sz w:val="22"/>
            <w:szCs w:val="22"/>
          </w:rPr>
          <w:t>stepping stones</w:t>
        </w:r>
        <w:proofErr w:type="gramEnd"/>
        <w:r>
          <w:rPr>
            <w:sz w:val="22"/>
            <w:szCs w:val="22"/>
          </w:rPr>
          <w:t xml:space="preserve">. Try to frame it that your soap bar is in the back of your mind and </w:t>
        </w:r>
      </w:ins>
      <w:ins w:id="42" w:author="Alyssa Manik" w:date="2021-01-20T01:08:00Z">
        <w:r>
          <w:rPr>
            <w:sz w:val="22"/>
            <w:szCs w:val="22"/>
          </w:rPr>
          <w:t xml:space="preserve">as </w:t>
        </w:r>
      </w:ins>
      <w:ins w:id="43" w:author="Alyssa Manik" w:date="2021-01-20T01:07:00Z">
        <w:r>
          <w:rPr>
            <w:sz w:val="22"/>
            <w:szCs w:val="22"/>
          </w:rPr>
          <w:t>these accumul</w:t>
        </w:r>
      </w:ins>
      <w:ins w:id="44" w:author="Alyssa Manik" w:date="2021-01-20T01:08:00Z">
        <w:r>
          <w:rPr>
            <w:sz w:val="22"/>
            <w:szCs w:val="22"/>
          </w:rPr>
          <w:t>ated knowledge increase, it will help yo</w:t>
        </w:r>
      </w:ins>
      <w:ins w:id="45" w:author="Alyssa Manik" w:date="2021-01-20T01:09:00Z">
        <w:r>
          <w:rPr>
            <w:sz w:val="22"/>
            <w:szCs w:val="22"/>
          </w:rPr>
          <w:t>u</w:t>
        </w:r>
      </w:ins>
      <w:ins w:id="46" w:author="Alyssa Manik" w:date="2021-01-20T01:08:00Z">
        <w:r>
          <w:rPr>
            <w:sz w:val="22"/>
            <w:szCs w:val="22"/>
          </w:rPr>
          <w:t>.</w:t>
        </w:r>
      </w:ins>
    </w:p>
    <w:p w14:paraId="56ED8F10" w14:textId="77777777" w:rsidR="00AA2778" w:rsidRDefault="00AA2778" w:rsidP="00331531">
      <w:pPr>
        <w:jc w:val="both"/>
      </w:pPr>
    </w:p>
    <w:sectPr w:rsidR="00AA2778"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1-01-20T00:50:00Z" w:initials="AM">
    <w:p w14:paraId="6C3E46B9" w14:textId="4EFB4FDA" w:rsidR="00AA2778" w:rsidRDefault="00AA2778">
      <w:pPr>
        <w:pStyle w:val="CommentText"/>
      </w:pPr>
      <w:r>
        <w:rPr>
          <w:rStyle w:val="CommentReference"/>
        </w:rPr>
        <w:annotationRef/>
      </w:r>
      <w:r>
        <w:t>!!</w:t>
      </w:r>
    </w:p>
  </w:comment>
  <w:comment w:id="3" w:author="Alyssa Manik" w:date="2021-01-20T00:39:00Z" w:initials="AM">
    <w:p w14:paraId="395AD420" w14:textId="6F819612" w:rsidR="00665A07" w:rsidRDefault="00665A07">
      <w:pPr>
        <w:pStyle w:val="CommentText"/>
      </w:pPr>
      <w:r>
        <w:rPr>
          <w:rStyle w:val="CommentReference"/>
        </w:rPr>
        <w:annotationRef/>
      </w:r>
      <w:r>
        <w:t>I think it was a bit fast how that horror turned into curiosity? Might want a bit of transition here</w:t>
      </w:r>
    </w:p>
  </w:comment>
  <w:comment w:id="4" w:author="Alyssa Manik" w:date="2021-01-20T01:09:00Z" w:initials="AM">
    <w:p w14:paraId="105EC028" w14:textId="55F9FE45" w:rsidR="003E0175" w:rsidRDefault="003E0175">
      <w:pPr>
        <w:pStyle w:val="CommentText"/>
      </w:pPr>
      <w:r>
        <w:rPr>
          <w:rStyle w:val="CommentReference"/>
        </w:rPr>
        <w:annotationRef/>
      </w:r>
      <w:r>
        <w:t xml:space="preserve">I think it’s a bit of a stretch from the yoghurt </w:t>
      </w:r>
      <w:proofErr w:type="gramStart"/>
      <w:r>
        <w:t>bacterium?</w:t>
      </w:r>
      <w:proofErr w:type="gramEnd"/>
      <w:r>
        <w:t xml:space="preserve"> I was expecting you to discuss harmful vs helpful bacteria from the way you phrased the intro.</w:t>
      </w:r>
    </w:p>
  </w:comment>
  <w:comment w:id="5" w:author="Alyssa Manik" w:date="2021-01-20T00:41:00Z" w:initials="AM">
    <w:p w14:paraId="5967353C" w14:textId="36AB8C2C" w:rsidR="00665A07" w:rsidRDefault="00665A07">
      <w:pPr>
        <w:pStyle w:val="CommentText"/>
      </w:pPr>
      <w:r>
        <w:rPr>
          <w:rStyle w:val="CommentReference"/>
        </w:rPr>
        <w:annotationRef/>
      </w:r>
      <w:r>
        <w:t xml:space="preserve">It’s good to include prior experiences, but right now it feels like an aside. Kindly include a bit of a transition in the beginning. </w:t>
      </w:r>
      <w:proofErr w:type="gramStart"/>
      <w:r>
        <w:t>“..</w:t>
      </w:r>
      <w:proofErr w:type="gramEnd"/>
      <w:r>
        <w:t>Aligns with my interests” and then write something after.</w:t>
      </w:r>
    </w:p>
  </w:comment>
  <w:comment w:id="6" w:author="Alyssa Manik" w:date="2021-01-20T00:43:00Z" w:initials="AM">
    <w:p w14:paraId="6E2D395E" w14:textId="5C23D8EF" w:rsidR="00665A07" w:rsidRDefault="00665A07">
      <w:pPr>
        <w:pStyle w:val="CommentText"/>
      </w:pPr>
      <w:r>
        <w:rPr>
          <w:rStyle w:val="CommentReference"/>
        </w:rPr>
        <w:annotationRef/>
      </w:r>
      <w:r>
        <w:t>Your acronyms are inconsistent, some of them you cited fully like the UROP or ELP, but this one and ECRC wasn’t.</w:t>
      </w:r>
    </w:p>
  </w:comment>
  <w:comment w:id="7" w:author="Alyssa Manik" w:date="2021-01-20T00:43:00Z" w:initials="AM">
    <w:p w14:paraId="66464248" w14:textId="76D44A66" w:rsidR="00665A07" w:rsidRDefault="00665A07">
      <w:pPr>
        <w:pStyle w:val="CommentText"/>
      </w:pPr>
      <w:r>
        <w:rPr>
          <w:rStyle w:val="CommentReference"/>
        </w:rPr>
        <w:annotationRef/>
      </w:r>
      <w:r>
        <w:t xml:space="preserve">They know their </w:t>
      </w:r>
      <w:proofErr w:type="gramStart"/>
      <w:r>
        <w:t>programs,</w:t>
      </w:r>
      <w:proofErr w:type="gramEnd"/>
      <w:r>
        <w:t xml:space="preserve"> you don’t need to describe WHAT it’s about but HOW you’re going to benefit from it.</w:t>
      </w:r>
    </w:p>
  </w:comment>
  <w:comment w:id="9" w:author="Alyssa Manik" w:date="2021-01-20T00:44:00Z" w:initials="AM">
    <w:p w14:paraId="222A9C93" w14:textId="542AF73B" w:rsidR="00665A07" w:rsidRDefault="00665A07">
      <w:pPr>
        <w:pStyle w:val="CommentText"/>
      </w:pPr>
      <w:r>
        <w:rPr>
          <w:rStyle w:val="CommentReference"/>
        </w:rPr>
        <w:annotationRef/>
      </w:r>
      <w:r>
        <w:t>This part is irrelevant because you already said “seek to pursue”</w:t>
      </w:r>
    </w:p>
  </w:comment>
  <w:comment w:id="10" w:author="Alyssa Manik" w:date="2021-01-20T00:45:00Z" w:initials="AM">
    <w:p w14:paraId="0F5B829B" w14:textId="5810E7C3" w:rsidR="00665A07" w:rsidRDefault="00665A07">
      <w:pPr>
        <w:pStyle w:val="CommentText"/>
      </w:pPr>
      <w:r>
        <w:rPr>
          <w:rStyle w:val="CommentReference"/>
        </w:rPr>
        <w:annotationRef/>
      </w:r>
      <w:r>
        <w:t>What industry? Company?</w:t>
      </w:r>
    </w:p>
  </w:comment>
  <w:comment w:id="11" w:author="Alyssa Manik" w:date="2021-01-20T00:45:00Z" w:initials="AM">
    <w:p w14:paraId="1B9819DB" w14:textId="4E8FC586" w:rsidR="00665A07" w:rsidRDefault="00665A07">
      <w:pPr>
        <w:pStyle w:val="CommentText"/>
      </w:pPr>
      <w:r>
        <w:rPr>
          <w:rStyle w:val="CommentReference"/>
        </w:rPr>
        <w:annotationRef/>
      </w:r>
      <w:r>
        <w:t xml:space="preserve">This sounds a bit </w:t>
      </w:r>
      <w:proofErr w:type="gramStart"/>
      <w:r>
        <w:t>too vague,</w:t>
      </w:r>
      <w:proofErr w:type="gramEnd"/>
      <w:r>
        <w:t xml:space="preserve"> you might want to discuss application or networking instead.</w:t>
      </w:r>
    </w:p>
  </w:comment>
  <w:comment w:id="12" w:author="Alyssa Manik" w:date="2021-01-20T00:45:00Z" w:initials="AM">
    <w:p w14:paraId="7C99959F" w14:textId="3A45A910" w:rsidR="00665A07" w:rsidRDefault="00665A07">
      <w:pPr>
        <w:pStyle w:val="CommentText"/>
      </w:pPr>
      <w:r>
        <w:rPr>
          <w:rStyle w:val="CommentReference"/>
        </w:rPr>
        <w:annotationRef/>
      </w:r>
      <w:r>
        <w:t>Wrong preposition, please change</w:t>
      </w:r>
    </w:p>
  </w:comment>
  <w:comment w:id="13" w:author="Alyssa Manik" w:date="2021-01-20T00:47:00Z" w:initials="AM">
    <w:p w14:paraId="1811FD25" w14:textId="62BB88B7" w:rsidR="00665A07" w:rsidRDefault="00665A07">
      <w:pPr>
        <w:pStyle w:val="CommentText"/>
      </w:pPr>
      <w:r>
        <w:rPr>
          <w:rStyle w:val="CommentReference"/>
        </w:rPr>
        <w:annotationRef/>
      </w:r>
      <w:r>
        <w:t>Delete the “an”? Are you saying you want to shadow a leader or become a leader?</w:t>
      </w:r>
    </w:p>
  </w:comment>
  <w:comment w:id="14" w:author="Alyssa Manik" w:date="2021-01-20T00:47:00Z" w:initials="AM">
    <w:p w14:paraId="1D7399F0" w14:textId="0FCF202C" w:rsidR="00665A07" w:rsidRDefault="00665A07">
      <w:pPr>
        <w:pStyle w:val="CommentText"/>
      </w:pPr>
      <w:r>
        <w:rPr>
          <w:rStyle w:val="CommentReference"/>
        </w:rPr>
        <w:annotationRef/>
      </w:r>
      <w:r>
        <w:t>Please try to experiment with another synonym, there was a lot of repetition here.</w:t>
      </w:r>
    </w:p>
  </w:comment>
  <w:comment w:id="15" w:author="Alyssa Manik" w:date="2021-01-20T00:48:00Z" w:initials="AM">
    <w:p w14:paraId="4F78C4B9" w14:textId="12170B25" w:rsidR="00665A07" w:rsidRDefault="00665A07">
      <w:pPr>
        <w:pStyle w:val="CommentText"/>
      </w:pPr>
      <w:r>
        <w:rPr>
          <w:rStyle w:val="CommentReference"/>
        </w:rPr>
        <w:annotationRef/>
      </w:r>
      <w:r>
        <w:t>This sounds like it’s applicable to all university. Try to be a little more Michigan specific, what do they value there? What is their motto? What research</w:t>
      </w:r>
      <w:r w:rsidR="00273F93">
        <w:t xml:space="preserve">er skill </w:t>
      </w:r>
      <w:r>
        <w:t xml:space="preserve">do they </w:t>
      </w:r>
      <w:r w:rsidR="00273F93">
        <w:t>focus on?</w:t>
      </w:r>
    </w:p>
  </w:comment>
  <w:comment w:id="16" w:author="Alyssa Manik" w:date="2021-01-20T01:10:00Z" w:initials="AM">
    <w:p w14:paraId="28D2FCA4" w14:textId="537E700B" w:rsidR="00A67A7A" w:rsidRDefault="00A67A7A">
      <w:pPr>
        <w:pStyle w:val="CommentText"/>
      </w:pPr>
      <w:r>
        <w:rPr>
          <w:rStyle w:val="CommentReference"/>
        </w:rPr>
        <w:annotationRef/>
      </w:r>
      <w:r>
        <w:t>You can change the university name and it can still work, which isn’t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3E46B9" w15:done="0"/>
  <w15:commentEx w15:paraId="395AD420" w15:done="0"/>
  <w15:commentEx w15:paraId="105EC028" w15:done="0"/>
  <w15:commentEx w15:paraId="5967353C" w15:done="0"/>
  <w15:commentEx w15:paraId="6E2D395E" w15:done="0"/>
  <w15:commentEx w15:paraId="66464248" w15:done="0"/>
  <w15:commentEx w15:paraId="222A9C93" w15:done="0"/>
  <w15:commentEx w15:paraId="0F5B829B" w15:done="0"/>
  <w15:commentEx w15:paraId="1B9819DB" w15:done="0"/>
  <w15:commentEx w15:paraId="7C99959F" w15:done="0"/>
  <w15:commentEx w15:paraId="1811FD25" w15:done="0"/>
  <w15:commentEx w15:paraId="1D7399F0" w15:done="0"/>
  <w15:commentEx w15:paraId="4F78C4B9" w15:done="0"/>
  <w15:commentEx w15:paraId="28D2FCA4" w15:paraIdParent="4F78C4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FCE4" w16cex:dateUtc="2021-01-19T17:50:00Z"/>
  <w16cex:commentExtensible w16cex:durableId="23B1FA4E" w16cex:dateUtc="2021-01-19T17:39:00Z"/>
  <w16cex:commentExtensible w16cex:durableId="23B20147" w16cex:dateUtc="2021-01-19T18:09:00Z"/>
  <w16cex:commentExtensible w16cex:durableId="23B1FAA0" w16cex:dateUtc="2021-01-19T17:41:00Z"/>
  <w16cex:commentExtensible w16cex:durableId="23B1FB29" w16cex:dateUtc="2021-01-19T17:43:00Z"/>
  <w16cex:commentExtensible w16cex:durableId="23B1FB4B" w16cex:dateUtc="2021-01-19T17:43:00Z"/>
  <w16cex:commentExtensible w16cex:durableId="23B1FB73" w16cex:dateUtc="2021-01-19T17:44:00Z"/>
  <w16cex:commentExtensible w16cex:durableId="23B1FB96" w16cex:dateUtc="2021-01-19T17:45:00Z"/>
  <w16cex:commentExtensible w16cex:durableId="23B1FBA4" w16cex:dateUtc="2021-01-19T17:45:00Z"/>
  <w16cex:commentExtensible w16cex:durableId="23B1FBC6" w16cex:dateUtc="2021-01-19T17:45:00Z"/>
  <w16cex:commentExtensible w16cex:durableId="23B1FC2B" w16cex:dateUtc="2021-01-19T17:47:00Z"/>
  <w16cex:commentExtensible w16cex:durableId="23B1FC0A" w16cex:dateUtc="2021-01-19T17:47:00Z"/>
  <w16cex:commentExtensible w16cex:durableId="23B1FC56" w16cex:dateUtc="2021-01-19T17:48:00Z"/>
  <w16cex:commentExtensible w16cex:durableId="23B2017D" w16cex:dateUtc="2021-01-19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3E46B9" w16cid:durableId="23B1FCE4"/>
  <w16cid:commentId w16cid:paraId="395AD420" w16cid:durableId="23B1FA4E"/>
  <w16cid:commentId w16cid:paraId="105EC028" w16cid:durableId="23B20147"/>
  <w16cid:commentId w16cid:paraId="5967353C" w16cid:durableId="23B1FAA0"/>
  <w16cid:commentId w16cid:paraId="6E2D395E" w16cid:durableId="23B1FB29"/>
  <w16cid:commentId w16cid:paraId="66464248" w16cid:durableId="23B1FB4B"/>
  <w16cid:commentId w16cid:paraId="222A9C93" w16cid:durableId="23B1FB73"/>
  <w16cid:commentId w16cid:paraId="0F5B829B" w16cid:durableId="23B1FB96"/>
  <w16cid:commentId w16cid:paraId="1B9819DB" w16cid:durableId="23B1FBA4"/>
  <w16cid:commentId w16cid:paraId="7C99959F" w16cid:durableId="23B1FBC6"/>
  <w16cid:commentId w16cid:paraId="1811FD25" w16cid:durableId="23B1FC2B"/>
  <w16cid:commentId w16cid:paraId="1D7399F0" w16cid:durableId="23B1FC0A"/>
  <w16cid:commentId w16cid:paraId="4F78C4B9" w16cid:durableId="23B1FC56"/>
  <w16cid:commentId w16cid:paraId="28D2FCA4" w16cid:durableId="23B201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31"/>
    <w:rsid w:val="00273F93"/>
    <w:rsid w:val="00331531"/>
    <w:rsid w:val="003E0175"/>
    <w:rsid w:val="004A375B"/>
    <w:rsid w:val="00665A07"/>
    <w:rsid w:val="008E33BD"/>
    <w:rsid w:val="00A3079B"/>
    <w:rsid w:val="00A67A7A"/>
    <w:rsid w:val="00AA2778"/>
    <w:rsid w:val="00CB2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2F64"/>
  <w15:chartTrackingRefBased/>
  <w15:docId w15:val="{A8AE1A61-29AF-C24A-A15C-8F8A48D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3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65A07"/>
    <w:rPr>
      <w:sz w:val="16"/>
      <w:szCs w:val="16"/>
    </w:rPr>
  </w:style>
  <w:style w:type="paragraph" w:styleId="CommentText">
    <w:name w:val="annotation text"/>
    <w:basedOn w:val="Normal"/>
    <w:link w:val="CommentTextChar"/>
    <w:uiPriority w:val="99"/>
    <w:semiHidden/>
    <w:unhideWhenUsed/>
    <w:rsid w:val="00665A07"/>
    <w:rPr>
      <w:sz w:val="20"/>
      <w:szCs w:val="20"/>
    </w:rPr>
  </w:style>
  <w:style w:type="character" w:customStyle="1" w:styleId="CommentTextChar">
    <w:name w:val="Comment Text Char"/>
    <w:basedOn w:val="DefaultParagraphFont"/>
    <w:link w:val="CommentText"/>
    <w:uiPriority w:val="99"/>
    <w:semiHidden/>
    <w:rsid w:val="00665A07"/>
    <w:rPr>
      <w:sz w:val="20"/>
      <w:szCs w:val="20"/>
    </w:rPr>
  </w:style>
  <w:style w:type="paragraph" w:styleId="CommentSubject">
    <w:name w:val="annotation subject"/>
    <w:basedOn w:val="CommentText"/>
    <w:next w:val="CommentText"/>
    <w:link w:val="CommentSubjectChar"/>
    <w:uiPriority w:val="99"/>
    <w:semiHidden/>
    <w:unhideWhenUsed/>
    <w:rsid w:val="00665A07"/>
    <w:rPr>
      <w:b/>
      <w:bCs/>
    </w:rPr>
  </w:style>
  <w:style w:type="character" w:customStyle="1" w:styleId="CommentSubjectChar">
    <w:name w:val="Comment Subject Char"/>
    <w:basedOn w:val="CommentTextChar"/>
    <w:link w:val="CommentSubject"/>
    <w:uiPriority w:val="99"/>
    <w:semiHidden/>
    <w:rsid w:val="00665A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5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7</cp:revision>
  <dcterms:created xsi:type="dcterms:W3CDTF">2021-01-18T02:30:00Z</dcterms:created>
  <dcterms:modified xsi:type="dcterms:W3CDTF">2021-01-21T15:44:00Z</dcterms:modified>
</cp:coreProperties>
</file>