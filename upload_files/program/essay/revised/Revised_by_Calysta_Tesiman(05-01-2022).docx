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75D8" w14:textId="24D46187" w:rsidR="00D11C7C" w:rsidRDefault="00FE3E09" w:rsidP="00D11C7C">
      <w:pPr>
        <w:spacing w:after="240"/>
        <w:rPr>
          <w:rFonts w:ascii="Source Sans Pro" w:eastAsia="Source Sans Pro" w:hAnsi="Source Sans Pro" w:cs="Source Sans Pro"/>
          <w:color w:val="FF0000"/>
          <w:sz w:val="72"/>
          <w:szCs w:val="72"/>
        </w:rPr>
      </w:pPr>
      <w:ins w:id="0" w:author="Tesiman, Calysta" w:date="2022-01-03T21:58:00Z">
        <w:r>
          <w:rPr>
            <w:rFonts w:ascii="Source Sans Pro" w:eastAsia="Source Sans Pro" w:hAnsi="Source Sans Pro" w:cs="Source Sans Pro"/>
            <w:color w:val="FF0000"/>
            <w:sz w:val="72"/>
            <w:szCs w:val="72"/>
          </w:rPr>
          <w:t>2</w:t>
        </w:r>
      </w:ins>
      <w:r w:rsidR="00D11C7C">
        <w:rPr>
          <w:rFonts w:ascii="Source Sans Pro" w:eastAsia="Source Sans Pro" w:hAnsi="Source Sans Pro" w:cs="Source Sans Pro"/>
          <w:color w:val="FF0000"/>
          <w:sz w:val="72"/>
          <w:szCs w:val="72"/>
        </w:rPr>
        <w:t>Dead Line: January 4th</w:t>
      </w:r>
    </w:p>
    <w:p w14:paraId="023FDB7B" w14:textId="77777777" w:rsidR="00D11C7C" w:rsidRDefault="00D11C7C" w:rsidP="00D11C7C">
      <w:pPr>
        <w:spacing w:after="240"/>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In your statement of purpose, you should succinctly describe your reasons for applying to the proposed program, which may include:</w:t>
      </w:r>
    </w:p>
    <w:p w14:paraId="66D3A279" w14:textId="77777777" w:rsidR="00D11C7C" w:rsidRDefault="00D11C7C" w:rsidP="00D11C7C">
      <w:pPr>
        <w:numPr>
          <w:ilvl w:val="0"/>
          <w:numId w:val="1"/>
        </w:numPr>
        <w:spacing w:before="280"/>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Preparation for this field of study</w:t>
      </w:r>
    </w:p>
    <w:p w14:paraId="600CDCEA"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Motivation for graduate study</w:t>
      </w:r>
    </w:p>
    <w:p w14:paraId="6883EF7F"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Why our program is a good fit for you</w:t>
      </w:r>
    </w:p>
    <w:p w14:paraId="2887C9F5"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Future career plans</w:t>
      </w:r>
    </w:p>
    <w:p w14:paraId="7C5B8847"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Other relevant aspects of your background and interests</w:t>
      </w:r>
    </w:p>
    <w:p w14:paraId="5E88088C" w14:textId="77777777" w:rsidR="00D11C7C" w:rsidRDefault="00D11C7C" w:rsidP="00D11C7C">
      <w:pPr>
        <w:numPr>
          <w:ilvl w:val="0"/>
          <w:numId w:val="1"/>
        </w:numPr>
        <w:spacing w:after="280"/>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Interest in specific research or faculty members at Stanford</w:t>
      </w:r>
    </w:p>
    <w:p w14:paraId="23BCCD56" w14:textId="77777777" w:rsidR="00D11C7C" w:rsidRDefault="00D11C7C" w:rsidP="00D11C7C">
      <w:pPr>
        <w:shd w:val="clear" w:color="auto" w:fill="FFFF00"/>
        <w:spacing w:before="280" w:after="280"/>
        <w:rPr>
          <w:rFonts w:ascii="Times New Roman" w:eastAsia="Times New Roman" w:hAnsi="Times New Roman" w:cs="Times New Roman"/>
        </w:rPr>
      </w:pPr>
      <w:r>
        <w:rPr>
          <w:sz w:val="28"/>
          <w:szCs w:val="28"/>
        </w:rPr>
        <w:t xml:space="preserve">Remember in your Statement of Purpose, we want to get a snapshot of YOU (in two pages or less – single space, 11-12pt font, 1-inch margins </w:t>
      </w:r>
      <w:proofErr w:type="gramStart"/>
      <w:r>
        <w:rPr>
          <w:sz w:val="28"/>
          <w:szCs w:val="28"/>
        </w:rPr>
        <w:t>is</w:t>
      </w:r>
      <w:proofErr w:type="gramEnd"/>
      <w:r>
        <w:rPr>
          <w:sz w:val="28"/>
          <w:szCs w:val="28"/>
        </w:rPr>
        <w:t xml:space="preserve"> acceptable). For example: </w:t>
      </w:r>
    </w:p>
    <w:p w14:paraId="1D1E13FE" w14:textId="77777777" w:rsidR="00D11C7C" w:rsidRDefault="00D11C7C" w:rsidP="00D11C7C">
      <w:pPr>
        <w:numPr>
          <w:ilvl w:val="0"/>
          <w:numId w:val="2"/>
        </w:numPr>
        <w:shd w:val="clear" w:color="auto" w:fill="FFFF00"/>
        <w:spacing w:before="280"/>
        <w:rPr>
          <w:rFonts w:ascii="Times New Roman" w:eastAsia="Times New Roman" w:hAnsi="Times New Roman" w:cs="Times New Roman"/>
        </w:rPr>
      </w:pPr>
      <w:proofErr w:type="gramStart"/>
      <w:r>
        <w:rPr>
          <w:rFonts w:ascii="Noto Sans Symbols" w:eastAsia="Noto Sans Symbols" w:hAnsi="Noto Sans Symbols" w:cs="Noto Sans Symbols"/>
          <w:sz w:val="28"/>
          <w:szCs w:val="28"/>
        </w:rPr>
        <w:t>∙  </w:t>
      </w:r>
      <w:r>
        <w:rPr>
          <w:sz w:val="28"/>
          <w:szCs w:val="28"/>
        </w:rPr>
        <w:t>What</w:t>
      </w:r>
      <w:proofErr w:type="gramEnd"/>
      <w:r>
        <w:rPr>
          <w:sz w:val="28"/>
          <w:szCs w:val="28"/>
        </w:rPr>
        <w:t xml:space="preserve"> made you decide to apply for the Materials Science program? What are your aims/goals? </w:t>
      </w:r>
    </w:p>
    <w:p w14:paraId="25F1B025" w14:textId="77777777" w:rsidR="00D11C7C" w:rsidRDefault="00D11C7C" w:rsidP="00D11C7C">
      <w:pPr>
        <w:numPr>
          <w:ilvl w:val="0"/>
          <w:numId w:val="2"/>
        </w:numPr>
        <w:shd w:val="clear" w:color="auto" w:fill="FFFF00"/>
        <w:rPr>
          <w:rFonts w:ascii="Times New Roman" w:eastAsia="Times New Roman" w:hAnsi="Times New Roman" w:cs="Times New Roman"/>
        </w:rPr>
      </w:pPr>
      <w:proofErr w:type="gramStart"/>
      <w:r>
        <w:rPr>
          <w:rFonts w:ascii="Noto Sans Symbols" w:eastAsia="Noto Sans Symbols" w:hAnsi="Noto Sans Symbols" w:cs="Noto Sans Symbols"/>
          <w:sz w:val="28"/>
          <w:szCs w:val="28"/>
        </w:rPr>
        <w:t>∙  </w:t>
      </w:r>
      <w:r>
        <w:rPr>
          <w:sz w:val="28"/>
          <w:szCs w:val="28"/>
        </w:rPr>
        <w:t>What</w:t>
      </w:r>
      <w:proofErr w:type="gramEnd"/>
      <w:r>
        <w:rPr>
          <w:sz w:val="28"/>
          <w:szCs w:val="28"/>
        </w:rPr>
        <w:t xml:space="preserve"> kind of courses, work, or research have you done that directly relate to your aims/goals? </w:t>
      </w:r>
    </w:p>
    <w:p w14:paraId="43FF501C" w14:textId="77777777" w:rsidR="00D11C7C" w:rsidRDefault="00D11C7C" w:rsidP="00D11C7C">
      <w:pPr>
        <w:numPr>
          <w:ilvl w:val="0"/>
          <w:numId w:val="2"/>
        </w:numPr>
        <w:shd w:val="clear" w:color="auto" w:fill="FFFF00"/>
        <w:rPr>
          <w:rFonts w:ascii="Times New Roman" w:eastAsia="Times New Roman" w:hAnsi="Times New Roman" w:cs="Times New Roman"/>
        </w:rPr>
      </w:pPr>
      <w:proofErr w:type="gramStart"/>
      <w:r>
        <w:rPr>
          <w:rFonts w:ascii="Noto Sans Symbols" w:eastAsia="Noto Sans Symbols" w:hAnsi="Noto Sans Symbols" w:cs="Noto Sans Symbols"/>
          <w:sz w:val="28"/>
          <w:szCs w:val="28"/>
        </w:rPr>
        <w:t>∙  </w:t>
      </w:r>
      <w:r>
        <w:rPr>
          <w:sz w:val="28"/>
          <w:szCs w:val="28"/>
        </w:rPr>
        <w:t>What</w:t>
      </w:r>
      <w:proofErr w:type="gramEnd"/>
      <w:r>
        <w:rPr>
          <w:sz w:val="28"/>
          <w:szCs w:val="28"/>
        </w:rPr>
        <w:t xml:space="preserve"> are your future plans, and how can our Materials Science program help you get there? </w:t>
      </w:r>
    </w:p>
    <w:p w14:paraId="34B125C1" w14:textId="77777777" w:rsidR="00D11C7C" w:rsidRDefault="00D11C7C" w:rsidP="00D11C7C">
      <w:pPr>
        <w:numPr>
          <w:ilvl w:val="0"/>
          <w:numId w:val="2"/>
        </w:numPr>
        <w:shd w:val="clear" w:color="auto" w:fill="FFFF00"/>
        <w:spacing w:after="280"/>
        <w:rPr>
          <w:rFonts w:ascii="Times New Roman" w:eastAsia="Times New Roman" w:hAnsi="Times New Roman" w:cs="Times New Roman"/>
        </w:rPr>
      </w:pPr>
      <w:proofErr w:type="gramStart"/>
      <w:r>
        <w:rPr>
          <w:rFonts w:ascii="Noto Sans Symbols" w:eastAsia="Noto Sans Symbols" w:hAnsi="Noto Sans Symbols" w:cs="Noto Sans Symbols"/>
          <w:sz w:val="28"/>
          <w:szCs w:val="28"/>
        </w:rPr>
        <w:t>∙  </w:t>
      </w:r>
      <w:r>
        <w:rPr>
          <w:sz w:val="28"/>
          <w:szCs w:val="28"/>
        </w:rPr>
        <w:t>Is</w:t>
      </w:r>
      <w:proofErr w:type="gramEnd"/>
      <w:r>
        <w:rPr>
          <w:sz w:val="28"/>
          <w:szCs w:val="28"/>
        </w:rPr>
        <w:t xml:space="preserve"> there anything we need to know about you that you think make you stand out from others? </w:t>
      </w:r>
    </w:p>
    <w:p w14:paraId="0B021FF4" w14:textId="77777777" w:rsidR="00D11C7C" w:rsidRDefault="00D11C7C" w:rsidP="00D11C7C">
      <w:pPr>
        <w:spacing w:after="240"/>
        <w:rPr>
          <w:rFonts w:ascii="Source Sans Pro" w:eastAsia="Source Sans Pro" w:hAnsi="Source Sans Pro" w:cs="Source Sans Pro"/>
          <w:color w:val="2E2D29"/>
          <w:sz w:val="21"/>
          <w:szCs w:val="21"/>
        </w:rPr>
      </w:pPr>
    </w:p>
    <w:p w14:paraId="6B908803" w14:textId="77777777" w:rsidR="00D11C7C" w:rsidRDefault="00D11C7C" w:rsidP="00D11C7C">
      <w:pPr>
        <w:jc w:val="center"/>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294AB40C" wp14:editId="31EA075A">
            <wp:extent cx="4500297" cy="1555872"/>
            <wp:effectExtent l="6350" t="6350" r="6350" b="6350"/>
            <wp:docPr id="34" name="image1.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4" name="image1.png" descr="Graphical user interface&#10;&#10;Description automatically generated with low confidence"/>
                    <pic:cNvPicPr preferRelativeResize="0"/>
                  </pic:nvPicPr>
                  <pic:blipFill>
                    <a:blip r:embed="rId6"/>
                    <a:srcRect/>
                    <a:stretch>
                      <a:fillRect/>
                    </a:stretch>
                  </pic:blipFill>
                  <pic:spPr>
                    <a:xfrm>
                      <a:off x="0" y="0"/>
                      <a:ext cx="4500297" cy="1555872"/>
                    </a:xfrm>
                    <a:prstGeom prst="rect">
                      <a:avLst/>
                    </a:prstGeom>
                    <a:ln w="6350">
                      <a:solidFill>
                        <a:srgbClr val="000000"/>
                      </a:solidFill>
                      <a:prstDash val="solid"/>
                    </a:ln>
                  </pic:spPr>
                </pic:pic>
              </a:graphicData>
            </a:graphic>
          </wp:inline>
        </w:drawing>
      </w:r>
    </w:p>
    <w:p w14:paraId="22BEDA05" w14:textId="77777777" w:rsidR="00D11C7C" w:rsidRDefault="00D11C7C" w:rsidP="00D11C7C">
      <w:pPr>
        <w:ind w:firstLine="720"/>
        <w:jc w:val="both"/>
        <w:rPr>
          <w:rFonts w:ascii="Times New Roman" w:eastAsia="Times New Roman" w:hAnsi="Times New Roman" w:cs="Times New Roman"/>
        </w:rPr>
      </w:pPr>
      <w:r>
        <w:rPr>
          <w:noProof/>
          <w:lang w:eastAsia="en-US"/>
        </w:rPr>
        <mc:AlternateContent>
          <mc:Choice Requires="wps">
            <w:drawing>
              <wp:anchor distT="0" distB="0" distL="114300" distR="114300" simplePos="0" relativeHeight="251659264" behindDoc="0" locked="0" layoutInCell="1" hidden="0" allowOverlap="1" wp14:anchorId="7A28DD1C" wp14:editId="0CB77E13">
                <wp:simplePos x="0" y="0"/>
                <wp:positionH relativeFrom="column">
                  <wp:posOffset>1</wp:posOffset>
                </wp:positionH>
                <wp:positionV relativeFrom="paragraph">
                  <wp:posOffset>165100</wp:posOffset>
                </wp:positionV>
                <wp:extent cx="5965825" cy="716915"/>
                <wp:effectExtent l="0" t="0" r="0" b="0"/>
                <wp:wrapNone/>
                <wp:docPr id="33" name="Rectangle 33"/>
                <wp:cNvGraphicFramePr/>
                <a:graphic xmlns:a="http://schemas.openxmlformats.org/drawingml/2006/main">
                  <a:graphicData uri="http://schemas.microsoft.com/office/word/2010/wordprocessingShape">
                    <wps:wsp>
                      <wps:cNvSpPr/>
                      <wps:spPr>
                        <a:xfrm>
                          <a:off x="2367850" y="3426305"/>
                          <a:ext cx="5956300" cy="707390"/>
                        </a:xfrm>
                        <a:prstGeom prst="rect">
                          <a:avLst/>
                        </a:prstGeom>
                        <a:noFill/>
                        <a:ln>
                          <a:noFill/>
                        </a:ln>
                      </wps:spPr>
                      <wps:txbx>
                        <w:txbxContent>
                          <w:p w14:paraId="228D440B" w14:textId="77777777" w:rsidR="0010591F" w:rsidRDefault="0010591F" w:rsidP="00C35920">
                            <w:pPr>
                              <w:jc w:val="both"/>
                              <w:textDirection w:val="btLr"/>
                            </w:pPr>
                            <w:r>
                              <w:rPr>
                                <w:b/>
                                <w:color w:val="000000"/>
                                <w:sz w:val="20"/>
                              </w:rPr>
                              <w:t>Figure 1.</w:t>
                            </w:r>
                            <w:r>
                              <w:rPr>
                                <w:color w:val="000000"/>
                                <w:sz w:val="20"/>
                              </w:rPr>
                              <w:t xml:space="preserve"> Research findings. (a) The size distribution and the optical absorption spectrum of nanodroplets; (b) The ultrasound images before and after nanodroplets activation; (c) The photoacoustic images before and after nanodroplets activation. The scale bar is 1 mm. (~360 </w:t>
                            </w:r>
                            <w:proofErr w:type="gramStart"/>
                            <w:r>
                              <w:rPr>
                                <w:color w:val="000000"/>
                                <w:sz w:val="20"/>
                              </w:rPr>
                              <w:t>nm  size</w:t>
                            </w:r>
                            <w:proofErr w:type="gramEnd"/>
                            <w:r>
                              <w:rPr>
                                <w:color w:val="000000"/>
                                <w:sz w:val="20"/>
                              </w:rPr>
                              <w:t xml:space="preserve">). (d) Hysteresis loops of multi-layered films measured at room temperature for </w:t>
                            </w:r>
                            <w:proofErr w:type="gramStart"/>
                            <w:r>
                              <w:rPr>
                                <w:color w:val="000000"/>
                                <w:sz w:val="20"/>
                              </w:rPr>
                              <w:t>Ta(</w:t>
                            </w:r>
                            <w:proofErr w:type="gramEnd"/>
                            <w:r>
                              <w:rPr>
                                <w:color w:val="000000"/>
                                <w:sz w:val="20"/>
                              </w:rPr>
                              <w:t>1 nm)/Pt(5 nm)/[Co(0.3 nm)/Pt(1 nm)]</w:t>
                            </w:r>
                            <w:r>
                              <w:rPr>
                                <w:color w:val="000000"/>
                                <w:sz w:val="20"/>
                                <w:vertAlign w:val="subscript"/>
                              </w:rPr>
                              <w:t>10</w:t>
                            </w:r>
                            <w:r>
                              <w:rPr>
                                <w:color w:val="000000"/>
                                <w:sz w:val="20"/>
                              </w:rPr>
                              <w:t xml:space="preserve">/Pt(1 nm). </w:t>
                            </w:r>
                          </w:p>
                        </w:txbxContent>
                      </wps:txbx>
                      <wps:bodyPr spcFirstLastPara="1" wrap="square" lIns="91425" tIns="45700" rIns="91425" bIns="45700" anchor="t" anchorCtr="0">
                        <a:noAutofit/>
                      </wps:bodyPr>
                    </wps:wsp>
                  </a:graphicData>
                </a:graphic>
              </wp:anchor>
            </w:drawing>
          </mc:Choice>
          <mc:Fallback>
            <w:pict>
              <v:rect w14:anchorId="7A28DD1C" id="Rectangle 33" o:spid="_x0000_s1026" style="position:absolute;left:0;text-align:left;margin-left:0;margin-top:13pt;width:469.75pt;height:5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" filled="f" stroked="f">
                <v:textbox inset="2.53958mm,1.2694mm,2.53958mm,1.2694mm">
                  <w:txbxContent>
                    <w:p w14:paraId="228D440B" w14:textId="77777777" w:rsidR="0010591F" w:rsidRDefault="0010591F" w:rsidP="00C35920">
                      <w:pPr>
                        <w:jc w:val="both"/>
                        <w:textDirection w:val="btLr"/>
                      </w:pPr>
                      <w:r>
                        <w:rPr>
                          <w:b/>
                          <w:color w:val="000000"/>
                          <w:sz w:val="20"/>
                        </w:rPr>
                        <w:t>Figure 1.</w:t>
                      </w:r>
                      <w:r>
                        <w:rPr>
                          <w:color w:val="000000"/>
                          <w:sz w:val="20"/>
                        </w:rPr>
                        <w:t xml:space="preserve"> Research findings. (a) The size distribution and the optical absorption spectrum of nanodroplets; (b) The ultrasound images before and after nanodroplets activation; (c) The photoacoustic images before and after nanodroplets activation. The scale bar is 1 mm. (~360 </w:t>
                      </w:r>
                      <w:proofErr w:type="gramStart"/>
                      <w:r>
                        <w:rPr>
                          <w:color w:val="000000"/>
                          <w:sz w:val="20"/>
                        </w:rPr>
                        <w:t>nm  size</w:t>
                      </w:r>
                      <w:proofErr w:type="gramEnd"/>
                      <w:r>
                        <w:rPr>
                          <w:color w:val="000000"/>
                          <w:sz w:val="20"/>
                        </w:rPr>
                        <w:t xml:space="preserve">). (d) Hysteresis loops of multi-layered films measured at room temperature for </w:t>
                      </w:r>
                      <w:proofErr w:type="gramStart"/>
                      <w:r>
                        <w:rPr>
                          <w:color w:val="000000"/>
                          <w:sz w:val="20"/>
                        </w:rPr>
                        <w:t>Ta(</w:t>
                      </w:r>
                      <w:proofErr w:type="gramEnd"/>
                      <w:r>
                        <w:rPr>
                          <w:color w:val="000000"/>
                          <w:sz w:val="20"/>
                        </w:rPr>
                        <w:t>1 nm)/Pt(5 nm)/[Co(0.3 nm)/Pt(1 nm)]</w:t>
                      </w:r>
                      <w:r>
                        <w:rPr>
                          <w:color w:val="000000"/>
                          <w:sz w:val="20"/>
                          <w:vertAlign w:val="subscript"/>
                        </w:rPr>
                        <w:t>10</w:t>
                      </w:r>
                      <w:r>
                        <w:rPr>
                          <w:color w:val="000000"/>
                          <w:sz w:val="20"/>
                        </w:rPr>
                        <w:t xml:space="preserve">/Pt(1 nm). </w:t>
                      </w:r>
                    </w:p>
                  </w:txbxContent>
                </v:textbox>
              </v:rect>
            </w:pict>
          </mc:Fallback>
        </mc:AlternateContent>
      </w:r>
    </w:p>
    <w:p w14:paraId="0EBEC045" w14:textId="77777777" w:rsidR="00D11C7C" w:rsidRDefault="00D11C7C" w:rsidP="00D11C7C">
      <w:pPr>
        <w:ind w:firstLine="720"/>
        <w:jc w:val="both"/>
        <w:rPr>
          <w:rFonts w:ascii="Times New Roman" w:eastAsia="Times New Roman" w:hAnsi="Times New Roman" w:cs="Times New Roman"/>
        </w:rPr>
      </w:pPr>
    </w:p>
    <w:p w14:paraId="46E2D15C" w14:textId="77777777" w:rsidR="00D11C7C" w:rsidRDefault="00D11C7C" w:rsidP="00D11C7C">
      <w:pPr>
        <w:ind w:firstLine="720"/>
        <w:jc w:val="both"/>
        <w:rPr>
          <w:rFonts w:ascii="Times New Roman" w:eastAsia="Times New Roman" w:hAnsi="Times New Roman" w:cs="Times New Roman"/>
        </w:rPr>
      </w:pPr>
    </w:p>
    <w:p w14:paraId="06869C67" w14:textId="77777777" w:rsidR="00D11C7C" w:rsidRDefault="00D11C7C" w:rsidP="00D11C7C">
      <w:pPr>
        <w:ind w:firstLine="720"/>
        <w:jc w:val="both"/>
        <w:rPr>
          <w:rFonts w:ascii="Times New Roman" w:eastAsia="Times New Roman" w:hAnsi="Times New Roman" w:cs="Times New Roman"/>
        </w:rPr>
      </w:pPr>
    </w:p>
    <w:p w14:paraId="752AD70F" w14:textId="77777777" w:rsidR="00D11C7C" w:rsidRDefault="00D11C7C" w:rsidP="00D11C7C">
      <w:pPr>
        <w:rPr>
          <w:rFonts w:ascii="Times New Roman" w:eastAsia="Times New Roman" w:hAnsi="Times New Roman" w:cs="Times New Roman"/>
          <w:b/>
          <w:color w:val="C00000"/>
          <w:sz w:val="32"/>
          <w:szCs w:val="32"/>
        </w:rPr>
      </w:pPr>
    </w:p>
    <w:p w14:paraId="07894AC5" w14:textId="03E05645" w:rsidR="00D11C7C" w:rsidRDefault="00D11C7C" w:rsidP="00C35920">
      <w:pPr>
        <w:rPr>
          <w:rFonts w:ascii="Times New Roman" w:eastAsia="Times New Roman" w:hAnsi="Times New Roman" w:cs="Times New Roman"/>
          <w:b/>
          <w:color w:val="C00000"/>
          <w:sz w:val="32"/>
          <w:szCs w:val="32"/>
        </w:rPr>
      </w:pPr>
    </w:p>
    <w:p w14:paraId="390625D5" w14:textId="77777777" w:rsidR="00D11C7C" w:rsidRDefault="00D11C7C" w:rsidP="00D11C7C">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lastRenderedPageBreak/>
        <w:t>Statement of Purpose:</w:t>
      </w:r>
    </w:p>
    <w:p w14:paraId="3BE6340C" w14:textId="77777777" w:rsidR="00D11C7C" w:rsidRDefault="00D11C7C" w:rsidP="00D11C7C">
      <w:pPr>
        <w:rPr>
          <w:rFonts w:ascii="Times New Roman" w:eastAsia="Times New Roman" w:hAnsi="Times New Roman" w:cs="Times New Roman"/>
        </w:rPr>
      </w:pPr>
    </w:p>
    <w:p w14:paraId="096777C5" w14:textId="77777777" w:rsidR="00D11C7C" w:rsidRPr="00D97057" w:rsidRDefault="00D11C7C" w:rsidP="00C35920">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As a first-generation college student, participating in research is a huge milestone. I consider the opportunity to work on cutting edge scientific problems to be a privilege that I am very thankful for. While I focused more on building my theoretical fundamentals in my first year through taking courses, </w:t>
      </w:r>
      <w:commentRangeStart w:id="1"/>
      <w:r w:rsidRPr="00D97057">
        <w:rPr>
          <w:rFonts w:ascii="Times New Roman" w:eastAsia="Times New Roman" w:hAnsi="Times New Roman" w:cs="Times New Roman"/>
          <w:color w:val="000000" w:themeColor="text1"/>
        </w:rPr>
        <w:t xml:space="preserve">I knew that I would learn much more about science and innovation by </w:t>
      </w:r>
      <w:proofErr w:type="gramStart"/>
      <w:r w:rsidRPr="00D97057">
        <w:rPr>
          <w:rFonts w:ascii="Times New Roman" w:eastAsia="Times New Roman" w:hAnsi="Times New Roman" w:cs="Times New Roman"/>
          <w:color w:val="000000" w:themeColor="text1"/>
        </w:rPr>
        <w:t>actually getting</w:t>
      </w:r>
      <w:proofErr w:type="gramEnd"/>
      <w:r w:rsidRPr="00D97057">
        <w:rPr>
          <w:rFonts w:ascii="Times New Roman" w:eastAsia="Times New Roman" w:hAnsi="Times New Roman" w:cs="Times New Roman"/>
          <w:color w:val="000000" w:themeColor="text1"/>
        </w:rPr>
        <w:t xml:space="preserve"> involved in research</w:t>
      </w:r>
      <w:commentRangeEnd w:id="1"/>
      <w:r w:rsidR="00C35920">
        <w:rPr>
          <w:rStyle w:val="CommentReference"/>
        </w:rPr>
        <w:commentReference w:id="1"/>
      </w:r>
      <w:r w:rsidRPr="00D97057">
        <w:rPr>
          <w:rFonts w:ascii="Times New Roman" w:eastAsia="Times New Roman" w:hAnsi="Times New Roman" w:cs="Times New Roman"/>
          <w:color w:val="000000" w:themeColor="text1"/>
        </w:rPr>
        <w:t>. I also decided to try multiple research areas to find one that truly resonates with my strength, interest, and view of the future.</w:t>
      </w:r>
    </w:p>
    <w:p w14:paraId="616A7803" w14:textId="77777777" w:rsidR="00D11C7C" w:rsidRPr="00D97057" w:rsidRDefault="00D11C7C" w:rsidP="00D11C7C">
      <w:pPr>
        <w:ind w:firstLine="720"/>
        <w:jc w:val="both"/>
        <w:rPr>
          <w:rFonts w:ascii="Times New Roman" w:eastAsia="Times New Roman" w:hAnsi="Times New Roman" w:cs="Times New Roman"/>
          <w:color w:val="000000" w:themeColor="text1"/>
        </w:rPr>
      </w:pPr>
    </w:p>
    <w:p w14:paraId="4C8AF4D0" w14:textId="2667404F" w:rsidR="00D11C7C" w:rsidRPr="00D97057" w:rsidRDefault="00D11C7C" w:rsidP="00D11C7C">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Throughout my journey in nanotechnology research, I have been involved in several projects, one of which involved the fabrication of stable microbubbles and nanodroplets for ultrasound imaging applications in Prof. Zhao’s group at UIUC. </w:t>
      </w:r>
      <w:r w:rsidR="002A08E0" w:rsidRPr="00D97057">
        <w:rPr>
          <w:rFonts w:ascii="Times New Roman" w:eastAsia="Times New Roman" w:hAnsi="Times New Roman" w:cs="Times New Roman"/>
          <w:color w:val="000000" w:themeColor="text1"/>
        </w:rPr>
        <w:t>M</w:t>
      </w:r>
      <w:r w:rsidRPr="00D97057">
        <w:rPr>
          <w:rFonts w:ascii="Times New Roman" w:eastAsia="Times New Roman" w:hAnsi="Times New Roman" w:cs="Times New Roman"/>
          <w:color w:val="000000" w:themeColor="text1"/>
        </w:rPr>
        <w:t xml:space="preserve">y task was to fabricate </w:t>
      </w:r>
      <w:r w:rsidR="00A92257" w:rsidRPr="00D97057">
        <w:rPr>
          <w:rFonts w:ascii="Times New Roman" w:eastAsia="Times New Roman" w:hAnsi="Times New Roman" w:cs="Times New Roman"/>
          <w:color w:val="000000" w:themeColor="text1"/>
        </w:rPr>
        <w:t xml:space="preserve">highly stable </w:t>
      </w:r>
      <w:r w:rsidRPr="00D97057">
        <w:rPr>
          <w:rFonts w:ascii="Times New Roman" w:eastAsia="Times New Roman" w:hAnsi="Times New Roman" w:cs="Times New Roman"/>
          <w:color w:val="000000" w:themeColor="text1"/>
        </w:rPr>
        <w:t xml:space="preserve">lipid-shell microbubbles by fine-tuning the concentration of the reactants </w:t>
      </w:r>
      <w:r w:rsidR="00A92257" w:rsidRPr="00D97057">
        <w:rPr>
          <w:rFonts w:ascii="Times New Roman" w:eastAsia="Times New Roman" w:hAnsi="Times New Roman" w:cs="Times New Roman"/>
          <w:color w:val="000000" w:themeColor="text1"/>
        </w:rPr>
        <w:t xml:space="preserve">such that they can </w:t>
      </w:r>
      <w:r w:rsidR="00B634AA" w:rsidRPr="00D97057">
        <w:rPr>
          <w:rFonts w:ascii="Times New Roman" w:eastAsia="Times New Roman" w:hAnsi="Times New Roman" w:cs="Times New Roman"/>
          <w:color w:val="000000" w:themeColor="text1"/>
        </w:rPr>
        <w:t>stay</w:t>
      </w:r>
      <w:r w:rsidR="00A92257" w:rsidRPr="00D97057">
        <w:rPr>
          <w:rFonts w:ascii="Times New Roman" w:eastAsia="Times New Roman" w:hAnsi="Times New Roman" w:cs="Times New Roman"/>
          <w:color w:val="000000" w:themeColor="text1"/>
        </w:rPr>
        <w:t xml:space="preserve"> in the target’s blood circulation system</w:t>
      </w:r>
      <w:r w:rsidR="00B634AA" w:rsidRPr="00D97057">
        <w:rPr>
          <w:rFonts w:ascii="Times New Roman" w:eastAsia="Times New Roman" w:hAnsi="Times New Roman" w:cs="Times New Roman"/>
          <w:color w:val="000000" w:themeColor="text1"/>
        </w:rPr>
        <w:t xml:space="preserve"> longer than 6 minutes before getting dissolved</w:t>
      </w:r>
      <w:r w:rsidRPr="00D97057">
        <w:rPr>
          <w:rFonts w:ascii="Times New Roman" w:eastAsia="Times New Roman" w:hAnsi="Times New Roman" w:cs="Times New Roman"/>
          <w:color w:val="000000" w:themeColor="text1"/>
        </w:rPr>
        <w:t>.</w:t>
      </w:r>
      <w:r w:rsidR="008C7E96" w:rsidRPr="00D97057">
        <w:rPr>
          <w:color w:val="000000" w:themeColor="text1"/>
        </w:rPr>
        <w:t xml:space="preserve"> </w:t>
      </w:r>
      <w:r w:rsidR="008C7E96" w:rsidRPr="00D97057">
        <w:rPr>
          <w:rFonts w:ascii="Times New Roman" w:eastAsia="Times New Roman" w:hAnsi="Times New Roman" w:cs="Times New Roman"/>
          <w:color w:val="000000" w:themeColor="text1"/>
        </w:rPr>
        <w:t>I also ensure</w:t>
      </w:r>
      <w:r w:rsidR="000C7269" w:rsidRPr="00D97057">
        <w:rPr>
          <w:rFonts w:ascii="Times New Roman" w:eastAsia="Times New Roman" w:hAnsi="Times New Roman" w:cs="Times New Roman"/>
          <w:color w:val="000000" w:themeColor="text1"/>
        </w:rPr>
        <w:t>d</w:t>
      </w:r>
      <w:r w:rsidR="008C7E96" w:rsidRPr="00D97057">
        <w:rPr>
          <w:rFonts w:ascii="Times New Roman" w:eastAsia="Times New Roman" w:hAnsi="Times New Roman" w:cs="Times New Roman"/>
          <w:color w:val="000000" w:themeColor="text1"/>
        </w:rPr>
        <w:t xml:space="preserve"> the uniformity of the bubbles’ size because the contrast enhancement is size-dependent</w:t>
      </w:r>
      <w:r w:rsidR="000C7269" w:rsidRPr="00D97057">
        <w:rPr>
          <w:rFonts w:ascii="Times New Roman" w:eastAsia="Times New Roman" w:hAnsi="Times New Roman" w:cs="Times New Roman"/>
          <w:color w:val="000000" w:themeColor="text1"/>
        </w:rPr>
        <w:t>; hence,</w:t>
      </w:r>
      <w:r w:rsidR="008C7E96" w:rsidRPr="00D97057">
        <w:rPr>
          <w:rFonts w:ascii="Times New Roman" w:eastAsia="Times New Roman" w:hAnsi="Times New Roman" w:cs="Times New Roman"/>
          <w:color w:val="000000" w:themeColor="text1"/>
        </w:rPr>
        <w:t xml:space="preserve"> I applied the differential centrifugation technique to separate the larger microbubbles from the smaller ones. </w:t>
      </w:r>
      <w:r w:rsidRPr="00D97057">
        <w:rPr>
          <w:rFonts w:ascii="Times New Roman" w:eastAsia="Times New Roman" w:hAnsi="Times New Roman" w:cs="Times New Roman"/>
          <w:color w:val="000000" w:themeColor="text1"/>
        </w:rPr>
        <w:t>The success of the development of highly stable microbubble contrast agents resulted in our group being highlighted in the World Molecular Imaging Congress 2021. Since then, I became more confident in doing research and curious to take on new projects related to nanotechnology.</w:t>
      </w:r>
    </w:p>
    <w:p w14:paraId="09DEB4B8" w14:textId="77777777" w:rsidR="00D11C7C" w:rsidRPr="00D97057" w:rsidRDefault="00D11C7C" w:rsidP="00D11C7C">
      <w:pPr>
        <w:ind w:firstLine="720"/>
        <w:jc w:val="both"/>
        <w:rPr>
          <w:rFonts w:ascii="Times New Roman" w:eastAsia="Times New Roman" w:hAnsi="Times New Roman" w:cs="Times New Roman"/>
          <w:color w:val="000000" w:themeColor="text1"/>
        </w:rPr>
      </w:pPr>
    </w:p>
    <w:p w14:paraId="3FC7B290" w14:textId="77777777" w:rsidR="00D11C7C" w:rsidRPr="00D97057" w:rsidRDefault="00D11C7C" w:rsidP="00C35920">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In Fall 2020, I learned about neuromorphic chips from a seminar by </w:t>
      </w:r>
      <w:proofErr w:type="spellStart"/>
      <w:r w:rsidRPr="00D97057">
        <w:rPr>
          <w:rFonts w:ascii="Times New Roman" w:eastAsia="Times New Roman" w:hAnsi="Times New Roman" w:cs="Times New Roman"/>
          <w:color w:val="000000" w:themeColor="text1"/>
        </w:rPr>
        <w:t>Artha</w:t>
      </w:r>
      <w:proofErr w:type="spellEnd"/>
      <w:r w:rsidRPr="00D97057">
        <w:rPr>
          <w:rFonts w:ascii="Times New Roman" w:eastAsia="Times New Roman" w:hAnsi="Times New Roman" w:cs="Times New Roman"/>
          <w:color w:val="000000" w:themeColor="text1"/>
        </w:rPr>
        <w:t xml:space="preserve"> </w:t>
      </w:r>
      <w:proofErr w:type="spellStart"/>
      <w:r w:rsidRPr="00D97057">
        <w:rPr>
          <w:rFonts w:ascii="Times New Roman" w:eastAsia="Times New Roman" w:hAnsi="Times New Roman" w:cs="Times New Roman"/>
          <w:color w:val="000000" w:themeColor="text1"/>
        </w:rPr>
        <w:t>Telekomindo</w:t>
      </w:r>
      <w:proofErr w:type="spellEnd"/>
      <w:r w:rsidRPr="00D97057">
        <w:rPr>
          <w:rFonts w:ascii="Times New Roman" w:eastAsia="Times New Roman" w:hAnsi="Times New Roman" w:cs="Times New Roman"/>
          <w:color w:val="000000" w:themeColor="text1"/>
        </w:rPr>
        <w:t xml:space="preserve">, a leading Indonesia-based Information Technology company. The topic piqued my interest because these chips consume significantly less power than current supercomputers to perform complex calculations and can be a breakthrough technology in the high-performance computing space. My grandfather’s death due to a car accident has been the motivation for me to improve car safety through engineering, and I learned about the possibility of implementing these neuromorphic chips for AI-assisted car safety systems. </w:t>
      </w:r>
      <w:commentRangeStart w:id="2"/>
      <w:r w:rsidRPr="00D97057">
        <w:rPr>
          <w:rFonts w:ascii="Times New Roman" w:eastAsia="Times New Roman" w:hAnsi="Times New Roman" w:cs="Times New Roman"/>
          <w:color w:val="000000" w:themeColor="text1"/>
        </w:rPr>
        <w:t>My goal is to create a start-up that commercializes this technology to reduce car accident rates globally</w:t>
      </w:r>
      <w:commentRangeEnd w:id="2"/>
      <w:r w:rsidR="00C35920">
        <w:rPr>
          <w:rStyle w:val="CommentReference"/>
        </w:rPr>
        <w:commentReference w:id="2"/>
      </w:r>
      <w:r w:rsidRPr="00D97057">
        <w:rPr>
          <w:rFonts w:ascii="Times New Roman" w:eastAsia="Times New Roman" w:hAnsi="Times New Roman" w:cs="Times New Roman"/>
          <w:color w:val="000000" w:themeColor="text1"/>
        </w:rPr>
        <w:t xml:space="preserve">. </w:t>
      </w:r>
    </w:p>
    <w:p w14:paraId="6B1A0F3C" w14:textId="77777777" w:rsidR="00D11C7C" w:rsidRPr="00D97057" w:rsidRDefault="00D11C7C" w:rsidP="00D11C7C">
      <w:pPr>
        <w:jc w:val="both"/>
        <w:rPr>
          <w:rFonts w:ascii="Times New Roman" w:eastAsia="Times New Roman" w:hAnsi="Times New Roman" w:cs="Times New Roman"/>
          <w:color w:val="000000" w:themeColor="text1"/>
        </w:rPr>
      </w:pPr>
    </w:p>
    <w:p w14:paraId="506CA8A4" w14:textId="263B3B43" w:rsidR="009D1308" w:rsidRPr="0010591F" w:rsidRDefault="00B6481F" w:rsidP="009D1308">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Therefore, </w:t>
      </w:r>
      <w:r w:rsidR="00B634AA" w:rsidRPr="00D97057">
        <w:rPr>
          <w:rFonts w:ascii="Times New Roman" w:eastAsia="Times New Roman" w:hAnsi="Times New Roman" w:cs="Times New Roman"/>
          <w:color w:val="000000" w:themeColor="text1"/>
        </w:rPr>
        <w:t xml:space="preserve">I </w:t>
      </w:r>
      <w:r w:rsidR="00F70679" w:rsidRPr="00D97057">
        <w:rPr>
          <w:rFonts w:ascii="Times New Roman" w:eastAsia="Times New Roman" w:hAnsi="Times New Roman" w:cs="Times New Roman"/>
          <w:color w:val="000000" w:themeColor="text1"/>
        </w:rPr>
        <w:t xml:space="preserve">went to UIUC site, </w:t>
      </w:r>
      <w:r w:rsidR="00B634AA" w:rsidRPr="00D97057">
        <w:rPr>
          <w:rFonts w:ascii="Times New Roman" w:eastAsia="Times New Roman" w:hAnsi="Times New Roman" w:cs="Times New Roman"/>
          <w:color w:val="000000" w:themeColor="text1"/>
        </w:rPr>
        <w:t xml:space="preserve">searched for faculty members working </w:t>
      </w:r>
      <w:r w:rsidR="00F70679" w:rsidRPr="00D97057">
        <w:rPr>
          <w:rFonts w:ascii="Times New Roman" w:eastAsia="Times New Roman" w:hAnsi="Times New Roman" w:cs="Times New Roman"/>
          <w:color w:val="000000" w:themeColor="text1"/>
        </w:rPr>
        <w:t>neuromorphic computing,</w:t>
      </w:r>
      <w:r w:rsidR="00B634AA" w:rsidRPr="00D97057">
        <w:rPr>
          <w:rFonts w:ascii="Times New Roman" w:eastAsia="Times New Roman" w:hAnsi="Times New Roman" w:cs="Times New Roman"/>
          <w:color w:val="000000" w:themeColor="text1"/>
        </w:rPr>
        <w:t xml:space="preserve"> and found Prof Axel Hoffmann.</w:t>
      </w:r>
      <w:r w:rsidR="00F70679" w:rsidRPr="00D97057">
        <w:rPr>
          <w:rFonts w:ascii="Times New Roman" w:eastAsia="Times New Roman" w:hAnsi="Times New Roman" w:cs="Times New Roman"/>
          <w:color w:val="000000" w:themeColor="text1"/>
        </w:rPr>
        <w:t xml:space="preserve"> Additionally, I also learned during my search that h</w:t>
      </w:r>
      <w:r w:rsidR="000016A1" w:rsidRPr="00D97057">
        <w:rPr>
          <w:rFonts w:ascii="Times New Roman" w:eastAsia="Times New Roman" w:hAnsi="Times New Roman" w:cs="Times New Roman"/>
          <w:color w:val="000000" w:themeColor="text1"/>
        </w:rPr>
        <w:t>is post-doctoral fello</w:t>
      </w:r>
      <w:r w:rsidR="00F70679" w:rsidRPr="00D97057">
        <w:rPr>
          <w:rFonts w:ascii="Times New Roman" w:eastAsia="Times New Roman" w:hAnsi="Times New Roman" w:cs="Times New Roman"/>
          <w:color w:val="000000" w:themeColor="text1"/>
        </w:rPr>
        <w:t xml:space="preserve">w, </w:t>
      </w:r>
      <w:r w:rsidR="000016A1" w:rsidRPr="00D97057">
        <w:rPr>
          <w:rFonts w:ascii="Times New Roman" w:eastAsia="Times New Roman" w:hAnsi="Times New Roman" w:cs="Times New Roman"/>
          <w:color w:val="000000" w:themeColor="text1"/>
        </w:rPr>
        <w:t>Dr. Jonathan Gibbons,</w:t>
      </w:r>
      <w:r w:rsidR="00F70679" w:rsidRPr="00D97057">
        <w:rPr>
          <w:rFonts w:ascii="Times New Roman" w:eastAsia="Times New Roman" w:hAnsi="Times New Roman" w:cs="Times New Roman"/>
          <w:color w:val="000000" w:themeColor="text1"/>
        </w:rPr>
        <w:t xml:space="preserve"> who later became my mentor, </w:t>
      </w:r>
      <w:r w:rsidR="000016A1" w:rsidRPr="00D97057">
        <w:rPr>
          <w:rFonts w:ascii="Times New Roman" w:eastAsia="Times New Roman" w:hAnsi="Times New Roman" w:cs="Times New Roman"/>
          <w:color w:val="000000" w:themeColor="text1"/>
        </w:rPr>
        <w:t xml:space="preserve">is a member of the Quantum Materials for Energy Efficient Neuromorphic Computing (QMEENC). My </w:t>
      </w:r>
      <w:r w:rsidR="00707447" w:rsidRPr="00D97057">
        <w:rPr>
          <w:rFonts w:ascii="Times New Roman" w:eastAsia="Times New Roman" w:hAnsi="Times New Roman" w:cs="Times New Roman"/>
          <w:color w:val="000000" w:themeColor="text1"/>
        </w:rPr>
        <w:t>main</w:t>
      </w:r>
      <w:r w:rsidR="000016A1" w:rsidRPr="00D97057">
        <w:rPr>
          <w:rFonts w:ascii="Times New Roman" w:eastAsia="Times New Roman" w:hAnsi="Times New Roman" w:cs="Times New Roman"/>
          <w:color w:val="000000" w:themeColor="text1"/>
        </w:rPr>
        <w:t xml:space="preserve"> </w:t>
      </w:r>
      <w:r w:rsidR="00D022BC" w:rsidRPr="00D97057">
        <w:rPr>
          <w:rFonts w:ascii="Times New Roman" w:eastAsia="Times New Roman" w:hAnsi="Times New Roman" w:cs="Times New Roman"/>
          <w:color w:val="000000" w:themeColor="text1"/>
        </w:rPr>
        <w:t xml:space="preserve">goals </w:t>
      </w:r>
      <w:r w:rsidR="00897BD3" w:rsidRPr="00D97057">
        <w:rPr>
          <w:rFonts w:ascii="Times New Roman" w:eastAsia="Times New Roman" w:hAnsi="Times New Roman" w:cs="Times New Roman"/>
          <w:color w:val="000000" w:themeColor="text1"/>
        </w:rPr>
        <w:t xml:space="preserve">for working in </w:t>
      </w:r>
      <w:r w:rsidR="00D13BC7" w:rsidRPr="00D97057">
        <w:rPr>
          <w:rFonts w:ascii="Times New Roman" w:eastAsia="Times New Roman" w:hAnsi="Times New Roman" w:cs="Times New Roman"/>
          <w:color w:val="000000" w:themeColor="text1"/>
        </w:rPr>
        <w:t xml:space="preserve">this group </w:t>
      </w:r>
      <w:r w:rsidR="00707447" w:rsidRPr="00D97057">
        <w:rPr>
          <w:rFonts w:ascii="Times New Roman" w:eastAsia="Times New Roman" w:hAnsi="Times New Roman" w:cs="Times New Roman"/>
          <w:color w:val="000000" w:themeColor="text1"/>
        </w:rPr>
        <w:t>are</w:t>
      </w:r>
      <w:r w:rsidR="000016A1" w:rsidRPr="00D97057">
        <w:rPr>
          <w:rFonts w:ascii="Times New Roman" w:eastAsia="Times New Roman" w:hAnsi="Times New Roman" w:cs="Times New Roman"/>
          <w:color w:val="000000" w:themeColor="text1"/>
        </w:rPr>
        <w:t xml:space="preserve"> to </w:t>
      </w:r>
      <w:r w:rsidR="00707447" w:rsidRPr="00D97057">
        <w:rPr>
          <w:rFonts w:ascii="Times New Roman" w:eastAsia="Times New Roman" w:hAnsi="Times New Roman" w:cs="Times New Roman"/>
          <w:color w:val="000000" w:themeColor="text1"/>
        </w:rPr>
        <w:t xml:space="preserve">obtain a hands-on experience </w:t>
      </w:r>
      <w:r w:rsidR="00D022BC" w:rsidRPr="00D97057">
        <w:rPr>
          <w:rFonts w:ascii="Times New Roman" w:eastAsia="Times New Roman" w:hAnsi="Times New Roman" w:cs="Times New Roman"/>
          <w:color w:val="000000" w:themeColor="text1"/>
        </w:rPr>
        <w:t xml:space="preserve">in </w:t>
      </w:r>
      <w:r w:rsidR="00707447" w:rsidRPr="00D97057">
        <w:rPr>
          <w:rFonts w:ascii="Times New Roman" w:eastAsia="Times New Roman" w:hAnsi="Times New Roman" w:cs="Times New Roman"/>
          <w:color w:val="000000" w:themeColor="text1"/>
        </w:rPr>
        <w:t xml:space="preserve">fabricating neuromorphic devices and direct guidance from </w:t>
      </w:r>
      <w:r w:rsidR="00D022BC" w:rsidRPr="00D97057">
        <w:rPr>
          <w:rFonts w:ascii="Times New Roman" w:eastAsia="Times New Roman" w:hAnsi="Times New Roman" w:cs="Times New Roman"/>
          <w:color w:val="000000" w:themeColor="text1"/>
        </w:rPr>
        <w:t xml:space="preserve">the </w:t>
      </w:r>
      <w:r w:rsidR="00707447" w:rsidRPr="00D97057">
        <w:rPr>
          <w:rFonts w:ascii="Times New Roman" w:eastAsia="Times New Roman" w:hAnsi="Times New Roman" w:cs="Times New Roman"/>
          <w:color w:val="000000" w:themeColor="text1"/>
        </w:rPr>
        <w:t>expert</w:t>
      </w:r>
      <w:r w:rsidR="00D022BC" w:rsidRPr="00D97057">
        <w:rPr>
          <w:rFonts w:ascii="Times New Roman" w:eastAsia="Times New Roman" w:hAnsi="Times New Roman" w:cs="Times New Roman"/>
          <w:color w:val="000000" w:themeColor="text1"/>
        </w:rPr>
        <w:t>s</w:t>
      </w:r>
      <w:r w:rsidR="00707447" w:rsidRPr="00D97057">
        <w:rPr>
          <w:rFonts w:ascii="Times New Roman" w:eastAsia="Times New Roman" w:hAnsi="Times New Roman" w:cs="Times New Roman"/>
          <w:color w:val="000000" w:themeColor="text1"/>
        </w:rPr>
        <w:t xml:space="preserve"> in this field. </w:t>
      </w:r>
      <w:r w:rsidR="00D11C7C" w:rsidRPr="00D97057">
        <w:rPr>
          <w:rFonts w:ascii="Times New Roman" w:eastAsia="Times New Roman" w:hAnsi="Times New Roman" w:cs="Times New Roman"/>
          <w:color w:val="000000" w:themeColor="text1"/>
        </w:rPr>
        <w:t xml:space="preserve">With the support of my first research advisor, I joined the Hoffmann Research Group. </w:t>
      </w:r>
      <w:r w:rsidR="00D11C7C" w:rsidRPr="0010591F">
        <w:rPr>
          <w:rFonts w:ascii="Times New Roman" w:eastAsia="Times New Roman" w:hAnsi="Times New Roman" w:cs="Times New Roman"/>
          <w:color w:val="000000" w:themeColor="text1"/>
        </w:rPr>
        <w:t>This is the only research group in UIUC working on neuromorphic chips based on magnetic materials</w:t>
      </w:r>
      <w:r w:rsidR="00D11C7C" w:rsidRPr="00D97057">
        <w:rPr>
          <w:rFonts w:ascii="Times New Roman" w:eastAsia="Times New Roman" w:hAnsi="Times New Roman" w:cs="Times New Roman"/>
          <w:color w:val="000000" w:themeColor="text1"/>
        </w:rPr>
        <w:t xml:space="preserve">. In this group, I performed thin film growth through the sputtering technique and optimized the magnetic materials that can be used as spin torque oscillators. These devices have promising implementation schemes for neuromorphic computing as they can mimic the functioning of the neural system through complex dynamics that arise from the interactions between individual oscillators. The goal of my project is to optimize the thickness, the number of layers, and growth parameters of Co-Pt multilayer thin films for a high perpendicular magnetic anisotropy (PMA). The Co-Pt sample is characterized using the vibrating sample magnetometer to observe the magnetization by obtaining the hysteresis curve. After several iterations, I obtained a high level of perpendicular </w:t>
      </w:r>
      <w:r w:rsidR="00D11C7C" w:rsidRPr="00D97057">
        <w:rPr>
          <w:rFonts w:ascii="Times New Roman" w:eastAsia="Times New Roman" w:hAnsi="Times New Roman" w:cs="Times New Roman"/>
          <w:color w:val="000000" w:themeColor="text1"/>
        </w:rPr>
        <w:lastRenderedPageBreak/>
        <w:t>magnetization that allowed me to incorporate these films into neuromorphic devices or magnetic memory.</w:t>
      </w:r>
    </w:p>
    <w:p w14:paraId="043CC41B" w14:textId="597D029E" w:rsidR="00D11C7C" w:rsidRPr="0010591F" w:rsidRDefault="003934FD" w:rsidP="007C2E76">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My excitement in performing device fabrication and materials characterization did not stop </w:t>
      </w:r>
      <w:r w:rsidR="0010591F" w:rsidRPr="0010591F">
        <w:rPr>
          <w:rFonts w:ascii="Times New Roman" w:eastAsia="Times New Roman" w:hAnsi="Times New Roman" w:cs="Times New Roman"/>
          <w:color w:val="000000" w:themeColor="text1"/>
        </w:rPr>
        <w:t>there;</w:t>
      </w:r>
      <w:r w:rsidRPr="0010591F">
        <w:rPr>
          <w:rFonts w:ascii="Times New Roman" w:eastAsia="Times New Roman" w:hAnsi="Times New Roman" w:cs="Times New Roman"/>
          <w:color w:val="000000" w:themeColor="text1"/>
        </w:rPr>
        <w:t xml:space="preserve"> </w:t>
      </w:r>
      <w:r w:rsidR="009E3A5F" w:rsidRPr="0010591F">
        <w:rPr>
          <w:rFonts w:ascii="Times New Roman" w:eastAsia="Times New Roman" w:hAnsi="Times New Roman" w:cs="Times New Roman"/>
          <w:color w:val="000000" w:themeColor="text1"/>
        </w:rPr>
        <w:t>I began</w:t>
      </w:r>
      <w:r w:rsidR="00D11C7C" w:rsidRPr="0010591F">
        <w:rPr>
          <w:rFonts w:ascii="Times New Roman" w:eastAsia="Times New Roman" w:hAnsi="Times New Roman" w:cs="Times New Roman"/>
          <w:color w:val="000000" w:themeColor="text1"/>
        </w:rPr>
        <w:t xml:space="preserve"> </w:t>
      </w:r>
      <w:r w:rsidR="00D13BC7" w:rsidRPr="0010591F">
        <w:rPr>
          <w:rFonts w:ascii="Times New Roman" w:eastAsia="Times New Roman" w:hAnsi="Times New Roman" w:cs="Times New Roman"/>
          <w:color w:val="000000" w:themeColor="text1"/>
        </w:rPr>
        <w:t>to fabricate the</w:t>
      </w:r>
      <w:r w:rsidR="00D11C7C" w:rsidRPr="0010591F">
        <w:rPr>
          <w:rFonts w:ascii="Times New Roman" w:eastAsia="Times New Roman" w:hAnsi="Times New Roman" w:cs="Times New Roman"/>
          <w:color w:val="000000" w:themeColor="text1"/>
        </w:rPr>
        <w:t xml:space="preserve"> spin torque oscillator devices. In this project, I started by performing a nanofabrication technique to create the devices. I performed </w:t>
      </w:r>
      <w:r w:rsidR="0010591F" w:rsidRPr="0010591F">
        <w:rPr>
          <w:rFonts w:ascii="Times New Roman" w:eastAsia="Times New Roman" w:hAnsi="Times New Roman" w:cs="Times New Roman"/>
          <w:color w:val="000000" w:themeColor="text1"/>
        </w:rPr>
        <w:t>e</w:t>
      </w:r>
      <w:r w:rsidR="00D11C7C" w:rsidRPr="0010591F">
        <w:rPr>
          <w:rFonts w:ascii="Times New Roman" w:eastAsia="Times New Roman" w:hAnsi="Times New Roman" w:cs="Times New Roman"/>
          <w:color w:val="000000" w:themeColor="text1"/>
        </w:rPr>
        <w:t xml:space="preserve">-beam lithography to create the pattern of the device. </w:t>
      </w:r>
      <w:r w:rsidR="00D022BC" w:rsidRPr="0010591F">
        <w:rPr>
          <w:rFonts w:ascii="Times New Roman" w:eastAsia="Times New Roman" w:hAnsi="Times New Roman" w:cs="Times New Roman"/>
          <w:color w:val="000000" w:themeColor="text1"/>
        </w:rPr>
        <w:t>Though</w:t>
      </w:r>
      <w:r w:rsidR="00121ADC" w:rsidRPr="0010591F">
        <w:rPr>
          <w:rFonts w:ascii="Times New Roman" w:eastAsia="Times New Roman" w:hAnsi="Times New Roman" w:cs="Times New Roman"/>
          <w:color w:val="000000" w:themeColor="text1"/>
        </w:rPr>
        <w:t xml:space="preserve"> I kept </w:t>
      </w:r>
      <w:r w:rsidR="00D13BC7" w:rsidRPr="0010591F">
        <w:rPr>
          <w:rFonts w:ascii="Times New Roman" w:eastAsia="Times New Roman" w:hAnsi="Times New Roman" w:cs="Times New Roman"/>
          <w:color w:val="000000" w:themeColor="text1"/>
        </w:rPr>
        <w:t>encountering errors</w:t>
      </w:r>
      <w:r w:rsidR="00121ADC" w:rsidRPr="0010591F">
        <w:rPr>
          <w:rFonts w:ascii="Times New Roman" w:eastAsia="Times New Roman" w:hAnsi="Times New Roman" w:cs="Times New Roman"/>
          <w:color w:val="000000" w:themeColor="text1"/>
        </w:rPr>
        <w:t xml:space="preserve"> with the dimension of the pattern and </w:t>
      </w:r>
      <w:r w:rsidR="009E3A5F" w:rsidRPr="0010591F">
        <w:rPr>
          <w:rFonts w:ascii="Times New Roman" w:eastAsia="Times New Roman" w:hAnsi="Times New Roman" w:cs="Times New Roman"/>
          <w:color w:val="000000" w:themeColor="text1"/>
        </w:rPr>
        <w:t>the sample preparation process</w:t>
      </w:r>
      <w:r w:rsidR="000D6478" w:rsidRPr="0010591F">
        <w:rPr>
          <w:rFonts w:ascii="Times New Roman" w:eastAsia="Times New Roman" w:hAnsi="Times New Roman" w:cs="Times New Roman"/>
          <w:color w:val="000000" w:themeColor="text1"/>
        </w:rPr>
        <w:t xml:space="preserve"> in the beginning</w:t>
      </w:r>
      <w:r w:rsidR="00897BD3" w:rsidRPr="0010591F">
        <w:rPr>
          <w:rFonts w:ascii="Times New Roman" w:eastAsia="Times New Roman" w:hAnsi="Times New Roman" w:cs="Times New Roman"/>
          <w:color w:val="000000" w:themeColor="text1"/>
        </w:rPr>
        <w:t xml:space="preserve"> of the project</w:t>
      </w:r>
      <w:r w:rsidR="000D6478" w:rsidRPr="0010591F">
        <w:rPr>
          <w:rFonts w:ascii="Times New Roman" w:eastAsia="Times New Roman" w:hAnsi="Times New Roman" w:cs="Times New Roman"/>
          <w:color w:val="000000" w:themeColor="text1"/>
        </w:rPr>
        <w:t>,</w:t>
      </w:r>
      <w:r w:rsidR="009E3A5F" w:rsidRPr="0010591F">
        <w:rPr>
          <w:rFonts w:ascii="Times New Roman" w:eastAsia="Times New Roman" w:hAnsi="Times New Roman" w:cs="Times New Roman"/>
          <w:color w:val="000000" w:themeColor="text1"/>
        </w:rPr>
        <w:t xml:space="preserve"> </w:t>
      </w:r>
      <w:r w:rsidR="009D1308" w:rsidRPr="0010591F">
        <w:rPr>
          <w:rFonts w:ascii="Times New Roman" w:eastAsia="Times New Roman" w:hAnsi="Times New Roman" w:cs="Times New Roman"/>
          <w:color w:val="000000" w:themeColor="text1"/>
        </w:rPr>
        <w:t>I reached out to the facility manager and work</w:t>
      </w:r>
      <w:r w:rsidR="00897BD3" w:rsidRPr="0010591F">
        <w:rPr>
          <w:rFonts w:ascii="Times New Roman" w:eastAsia="Times New Roman" w:hAnsi="Times New Roman" w:cs="Times New Roman"/>
          <w:color w:val="000000" w:themeColor="text1"/>
        </w:rPr>
        <w:t>ed</w:t>
      </w:r>
      <w:r w:rsidR="009D1308" w:rsidRPr="0010591F">
        <w:rPr>
          <w:rFonts w:ascii="Times New Roman" w:eastAsia="Times New Roman" w:hAnsi="Times New Roman" w:cs="Times New Roman"/>
          <w:color w:val="000000" w:themeColor="text1"/>
        </w:rPr>
        <w:t xml:space="preserve"> </w:t>
      </w:r>
      <w:r w:rsidR="000D6478" w:rsidRPr="0010591F">
        <w:rPr>
          <w:rFonts w:ascii="Times New Roman" w:eastAsia="Times New Roman" w:hAnsi="Times New Roman" w:cs="Times New Roman"/>
          <w:color w:val="000000" w:themeColor="text1"/>
        </w:rPr>
        <w:t xml:space="preserve">together </w:t>
      </w:r>
      <w:r w:rsidR="009D1308" w:rsidRPr="0010591F">
        <w:rPr>
          <w:rFonts w:ascii="Times New Roman" w:eastAsia="Times New Roman" w:hAnsi="Times New Roman" w:cs="Times New Roman"/>
          <w:color w:val="000000" w:themeColor="text1"/>
        </w:rPr>
        <w:t>rigorously until we obtain</w:t>
      </w:r>
      <w:r w:rsidR="000D6478" w:rsidRPr="0010591F">
        <w:rPr>
          <w:rFonts w:ascii="Times New Roman" w:eastAsia="Times New Roman" w:hAnsi="Times New Roman" w:cs="Times New Roman"/>
          <w:color w:val="000000" w:themeColor="text1"/>
        </w:rPr>
        <w:t>ed</w:t>
      </w:r>
      <w:r w:rsidR="009D1308" w:rsidRPr="0010591F">
        <w:rPr>
          <w:rFonts w:ascii="Times New Roman" w:eastAsia="Times New Roman" w:hAnsi="Times New Roman" w:cs="Times New Roman"/>
          <w:color w:val="000000" w:themeColor="text1"/>
        </w:rPr>
        <w:t xml:space="preserve"> a </w:t>
      </w:r>
      <w:r w:rsidR="000D6478" w:rsidRPr="0010591F">
        <w:rPr>
          <w:rFonts w:ascii="Times New Roman" w:eastAsia="Times New Roman" w:hAnsi="Times New Roman" w:cs="Times New Roman"/>
          <w:color w:val="000000" w:themeColor="text1"/>
        </w:rPr>
        <w:t>solution to the problems</w:t>
      </w:r>
      <w:r w:rsidR="009D1308" w:rsidRPr="0010591F">
        <w:rPr>
          <w:rFonts w:ascii="Times New Roman" w:eastAsia="Times New Roman" w:hAnsi="Times New Roman" w:cs="Times New Roman"/>
          <w:color w:val="000000" w:themeColor="text1"/>
        </w:rPr>
        <w:t xml:space="preserve">. </w:t>
      </w:r>
      <w:r w:rsidR="000D6478" w:rsidRPr="0010591F">
        <w:rPr>
          <w:rFonts w:ascii="Times New Roman" w:eastAsia="Times New Roman" w:hAnsi="Times New Roman" w:cs="Times New Roman"/>
          <w:color w:val="000000" w:themeColor="text1"/>
        </w:rPr>
        <w:t>Afterwards</w:t>
      </w:r>
      <w:r w:rsidR="00D11C7C" w:rsidRPr="0010591F">
        <w:rPr>
          <w:rFonts w:ascii="Times New Roman" w:eastAsia="Times New Roman" w:hAnsi="Times New Roman" w:cs="Times New Roman"/>
          <w:color w:val="000000" w:themeColor="text1"/>
        </w:rPr>
        <w:t>, I deposit</w:t>
      </w:r>
      <w:r w:rsidR="000D6478" w:rsidRPr="0010591F">
        <w:rPr>
          <w:rFonts w:ascii="Times New Roman" w:eastAsia="Times New Roman" w:hAnsi="Times New Roman" w:cs="Times New Roman"/>
          <w:color w:val="000000" w:themeColor="text1"/>
        </w:rPr>
        <w:t>ed</w:t>
      </w:r>
      <w:r w:rsidR="00D11C7C" w:rsidRPr="0010591F">
        <w:rPr>
          <w:rFonts w:ascii="Times New Roman" w:eastAsia="Times New Roman" w:hAnsi="Times New Roman" w:cs="Times New Roman"/>
          <w:color w:val="000000" w:themeColor="text1"/>
        </w:rPr>
        <w:t xml:space="preserve"> </w:t>
      </w:r>
      <w:r w:rsidR="0010591F" w:rsidRPr="0010591F">
        <w:rPr>
          <w:rFonts w:ascii="Times New Roman" w:eastAsia="Times New Roman" w:hAnsi="Times New Roman" w:cs="Times New Roman"/>
          <w:color w:val="000000" w:themeColor="text1"/>
        </w:rPr>
        <w:t>Permalloy</w:t>
      </w:r>
      <w:r w:rsidR="00D11C7C" w:rsidRPr="0010591F">
        <w:rPr>
          <w:rFonts w:ascii="Times New Roman" w:eastAsia="Times New Roman" w:hAnsi="Times New Roman" w:cs="Times New Roman"/>
          <w:color w:val="000000" w:themeColor="text1"/>
        </w:rPr>
        <w:t xml:space="preserve"> and platinum by sputtering technique and performed the lift-off process to release the device. The </w:t>
      </w:r>
      <w:proofErr w:type="gramStart"/>
      <w:r w:rsidR="00D11C7C" w:rsidRPr="0010591F">
        <w:rPr>
          <w:rFonts w:ascii="Times New Roman" w:eastAsia="Times New Roman" w:hAnsi="Times New Roman" w:cs="Times New Roman"/>
          <w:color w:val="000000" w:themeColor="text1"/>
        </w:rPr>
        <w:t>ultimate goal</w:t>
      </w:r>
      <w:proofErr w:type="gramEnd"/>
      <w:r w:rsidR="00D11C7C" w:rsidRPr="0010591F">
        <w:rPr>
          <w:rFonts w:ascii="Times New Roman" w:eastAsia="Times New Roman" w:hAnsi="Times New Roman" w:cs="Times New Roman"/>
          <w:color w:val="000000" w:themeColor="text1"/>
        </w:rPr>
        <w:t xml:space="preserve"> is to characterize the magnetization dynamics both optically and electrically</w:t>
      </w:r>
      <w:r w:rsidR="000D6478" w:rsidRPr="0010591F">
        <w:rPr>
          <w:rFonts w:ascii="Times New Roman" w:eastAsia="Times New Roman" w:hAnsi="Times New Roman" w:cs="Times New Roman"/>
          <w:color w:val="000000" w:themeColor="text1"/>
        </w:rPr>
        <w:t>, which has been my focus in the last few weeks</w:t>
      </w:r>
      <w:r w:rsidR="00D11C7C" w:rsidRPr="0010591F">
        <w:rPr>
          <w:rFonts w:ascii="Times New Roman" w:eastAsia="Times New Roman" w:hAnsi="Times New Roman" w:cs="Times New Roman"/>
          <w:color w:val="000000" w:themeColor="text1"/>
        </w:rPr>
        <w:t>. If successful, these spin torque oscillators will be implemented for neuromorphic devices or chips.</w:t>
      </w:r>
    </w:p>
    <w:p w14:paraId="2A3C0485" w14:textId="77777777" w:rsidR="00D11C7C" w:rsidRPr="0010591F" w:rsidRDefault="00D11C7C" w:rsidP="00D11C7C">
      <w:pPr>
        <w:jc w:val="both"/>
        <w:rPr>
          <w:rFonts w:ascii="Times New Roman" w:eastAsia="Times New Roman" w:hAnsi="Times New Roman" w:cs="Times New Roman"/>
          <w:color w:val="000000" w:themeColor="text1"/>
        </w:rPr>
      </w:pPr>
    </w:p>
    <w:p w14:paraId="5B862B72" w14:textId="77777777"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In Spring 2021, </w:t>
      </w:r>
      <w:sdt>
        <w:sdtPr>
          <w:rPr>
            <w:color w:val="000000" w:themeColor="text1"/>
          </w:rPr>
          <w:tag w:val="goog_rdk_1"/>
          <w:id w:val="1270361570"/>
        </w:sdtPr>
        <w:sdtEndPr/>
        <w:sdtContent/>
      </w:sdt>
      <w:r w:rsidRPr="0010591F">
        <w:rPr>
          <w:rFonts w:ascii="Times New Roman" w:eastAsia="Times New Roman" w:hAnsi="Times New Roman" w:cs="Times New Roman"/>
          <w:color w:val="000000" w:themeColor="text1"/>
        </w:rPr>
        <w:t xml:space="preserve">I took a nanotechnology course with Prof. Joseph Lyding and had an open-ended project proposal, where I chose novel memristor devices based on 2D phase-change materials for neuromorphic computing applications. I liked the topic and decided to work on neuromorphic devices for my master’s program. I saw the potential of implementing different materials to fabricate the device and broaden its functionality, such as using polymer, magnetic, oxides, and semiconductor materials. While having experience on fabricating the device using magnetic materials, I would like to have the opportunity to create polymer-based or phase change materials-based neuromorphic devices where I can directly apply my knowledge of transport phenomena, chemistry of materials, electrochemical engineering, and nanofabrication techniques. Therefore, I would like to work with Prof. Alberto </w:t>
      </w:r>
      <w:proofErr w:type="spellStart"/>
      <w:r w:rsidRPr="0010591F">
        <w:rPr>
          <w:rFonts w:ascii="Times New Roman" w:eastAsia="Times New Roman" w:hAnsi="Times New Roman" w:cs="Times New Roman"/>
          <w:color w:val="000000" w:themeColor="text1"/>
        </w:rPr>
        <w:t>Salleo</w:t>
      </w:r>
      <w:proofErr w:type="spellEnd"/>
      <w:r w:rsidRPr="0010591F">
        <w:rPr>
          <w:rFonts w:ascii="Times New Roman" w:eastAsia="Times New Roman" w:hAnsi="Times New Roman" w:cs="Times New Roman"/>
          <w:color w:val="000000" w:themeColor="text1"/>
        </w:rPr>
        <w:t xml:space="preserve"> or Prof. Philip Wong, the two groups at Stanford MSE and EE, respectively, who are innovating the neuromorphic technologies. I believe that the </w:t>
      </w:r>
      <w:proofErr w:type="spellStart"/>
      <w:r w:rsidRPr="0010591F">
        <w:rPr>
          <w:rFonts w:ascii="Times New Roman" w:eastAsia="Times New Roman" w:hAnsi="Times New Roman" w:cs="Times New Roman"/>
          <w:color w:val="000000" w:themeColor="text1"/>
        </w:rPr>
        <w:t>Salleo</w:t>
      </w:r>
      <w:proofErr w:type="spellEnd"/>
      <w:r w:rsidRPr="0010591F">
        <w:rPr>
          <w:rFonts w:ascii="Times New Roman" w:eastAsia="Times New Roman" w:hAnsi="Times New Roman" w:cs="Times New Roman"/>
          <w:color w:val="000000" w:themeColor="text1"/>
        </w:rPr>
        <w:t xml:space="preserve"> research group is the only group in the US that work on polymer-based neuromorphic device.</w:t>
      </w:r>
    </w:p>
    <w:p w14:paraId="453D990B" w14:textId="77777777" w:rsidR="00D11C7C" w:rsidRPr="0010591F" w:rsidRDefault="00D11C7C" w:rsidP="00D11C7C">
      <w:pPr>
        <w:ind w:firstLine="720"/>
        <w:jc w:val="both"/>
        <w:rPr>
          <w:rFonts w:ascii="Times New Roman" w:eastAsia="Times New Roman" w:hAnsi="Times New Roman" w:cs="Times New Roman"/>
          <w:color w:val="000000" w:themeColor="text1"/>
        </w:rPr>
      </w:pPr>
    </w:p>
    <w:p w14:paraId="672512A9" w14:textId="7D0F2DC1"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 am interested in the fabrication </w:t>
      </w:r>
      <w:r w:rsidR="0010591F" w:rsidRPr="0010591F">
        <w:rPr>
          <w:rFonts w:ascii="Times New Roman" w:eastAsia="Times New Roman" w:hAnsi="Times New Roman" w:cs="Times New Roman"/>
          <w:color w:val="000000" w:themeColor="text1"/>
        </w:rPr>
        <w:t>of crossbar-structured memristor devices</w:t>
      </w:r>
      <w:r w:rsidRPr="0010591F">
        <w:rPr>
          <w:rFonts w:ascii="Times New Roman" w:eastAsia="Times New Roman" w:hAnsi="Times New Roman" w:cs="Times New Roman"/>
          <w:color w:val="000000" w:themeColor="text1"/>
        </w:rPr>
        <w:t xml:space="preserve"> utilizing a functionalized organic material for the electrodes that can be used for high-performance artificial neural network accelerators. I would also like to incorporate nanoelectromechanical devices into the memory to help address challenges due to scaling, such as sub-threshold leakage. To push the frontier of neuromorphic devices, I aim to have a deeper understanding of materials characterization, design, and fabrication, which are key concepts in materials innovation. </w:t>
      </w:r>
    </w:p>
    <w:p w14:paraId="1449CB2B" w14:textId="77777777" w:rsidR="00D11C7C" w:rsidRPr="0010591F" w:rsidRDefault="00D11C7C" w:rsidP="00D11C7C">
      <w:pPr>
        <w:ind w:firstLine="720"/>
        <w:jc w:val="both"/>
        <w:rPr>
          <w:rFonts w:ascii="Times New Roman" w:eastAsia="Times New Roman" w:hAnsi="Times New Roman" w:cs="Times New Roman"/>
          <w:color w:val="000000" w:themeColor="text1"/>
        </w:rPr>
      </w:pPr>
    </w:p>
    <w:p w14:paraId="6E03E811" w14:textId="77777777"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 believe Stanford MSE master’s program and the unparalleled courses that are not available elsewhere would help me achieve my goal. </w:t>
      </w:r>
      <w:proofErr w:type="gramStart"/>
      <w:r w:rsidRPr="0010591F">
        <w:rPr>
          <w:rFonts w:ascii="Times New Roman" w:eastAsia="Times New Roman" w:hAnsi="Times New Roman" w:cs="Times New Roman"/>
          <w:color w:val="000000" w:themeColor="text1"/>
        </w:rPr>
        <w:t>In particular, I</w:t>
      </w:r>
      <w:proofErr w:type="gramEnd"/>
      <w:r w:rsidRPr="0010591F">
        <w:rPr>
          <w:rFonts w:ascii="Times New Roman" w:eastAsia="Times New Roman" w:hAnsi="Times New Roman" w:cs="Times New Roman"/>
          <w:color w:val="000000" w:themeColor="text1"/>
        </w:rPr>
        <w:t xml:space="preserve"> would like to take Materials Advances in Neurotechnology (MATSCI 384) and </w:t>
      </w:r>
      <w:proofErr w:type="spellStart"/>
      <w:r w:rsidRPr="0010591F">
        <w:rPr>
          <w:rFonts w:ascii="Times New Roman" w:eastAsia="Times New Roman" w:hAnsi="Times New Roman" w:cs="Times New Roman"/>
          <w:color w:val="000000" w:themeColor="text1"/>
        </w:rPr>
        <w:t>Nanocharacterization</w:t>
      </w:r>
      <w:proofErr w:type="spellEnd"/>
      <w:r w:rsidRPr="0010591F">
        <w:rPr>
          <w:rFonts w:ascii="Times New Roman" w:eastAsia="Times New Roman" w:hAnsi="Times New Roman" w:cs="Times New Roman"/>
          <w:color w:val="000000" w:themeColor="text1"/>
        </w:rPr>
        <w:t xml:space="preserve"> of Materials (MATSCI 320), both are important courses that will advance my knowledge in nanotechnology and </w:t>
      </w:r>
      <w:proofErr w:type="spellStart"/>
      <w:r w:rsidRPr="0010591F">
        <w:rPr>
          <w:rFonts w:ascii="Times New Roman" w:eastAsia="Times New Roman" w:hAnsi="Times New Roman" w:cs="Times New Roman"/>
          <w:color w:val="000000" w:themeColor="text1"/>
        </w:rPr>
        <w:t>neuroengineering</w:t>
      </w:r>
      <w:proofErr w:type="spellEnd"/>
      <w:r w:rsidRPr="0010591F">
        <w:rPr>
          <w:rFonts w:ascii="Times New Roman" w:eastAsia="Times New Roman" w:hAnsi="Times New Roman" w:cs="Times New Roman"/>
          <w:color w:val="000000" w:themeColor="text1"/>
        </w:rPr>
        <w:t xml:space="preserve"> to create a breakthrough in the neuromorphic field. Additionally, I appreciate the opportunity to take the Strategy in Technology-Based Companies (MS&amp;E 270) course from the Stanford GSB department. This course is extremely important because I need a deeper understanding of competitive positioning and co-operation concepts to strive in a pool of neuromorphic computing startups in Silicon Valley. </w:t>
      </w:r>
      <w:commentRangeStart w:id="3"/>
      <w:r w:rsidRPr="0010591F">
        <w:rPr>
          <w:rFonts w:ascii="Times New Roman" w:eastAsia="Times New Roman" w:hAnsi="Times New Roman" w:cs="Times New Roman"/>
          <w:color w:val="000000" w:themeColor="text1"/>
        </w:rPr>
        <w:t>Further</w:t>
      </w:r>
      <w:commentRangeEnd w:id="3"/>
      <w:r w:rsidR="00C35920">
        <w:rPr>
          <w:rStyle w:val="CommentReference"/>
        </w:rPr>
        <w:commentReference w:id="3"/>
      </w:r>
      <w:r w:rsidRPr="0010591F">
        <w:rPr>
          <w:rFonts w:ascii="Times New Roman" w:eastAsia="Times New Roman" w:hAnsi="Times New Roman" w:cs="Times New Roman"/>
          <w:color w:val="000000" w:themeColor="text1"/>
        </w:rPr>
        <w:t xml:space="preserve">, due to its interdisciplinary nature, neuromorphic technology requires a diverse understanding from various fields. The </w:t>
      </w:r>
      <w:proofErr w:type="spellStart"/>
      <w:r w:rsidRPr="0010591F">
        <w:rPr>
          <w:rFonts w:ascii="Times New Roman" w:eastAsia="Times New Roman" w:hAnsi="Times New Roman" w:cs="Times New Roman"/>
          <w:color w:val="000000" w:themeColor="text1"/>
        </w:rPr>
        <w:t>Nanolab</w:t>
      </w:r>
      <w:proofErr w:type="spellEnd"/>
      <w:r w:rsidRPr="0010591F">
        <w:rPr>
          <w:rFonts w:ascii="Times New Roman" w:eastAsia="Times New Roman" w:hAnsi="Times New Roman" w:cs="Times New Roman"/>
          <w:color w:val="000000" w:themeColor="text1"/>
        </w:rPr>
        <w:t xml:space="preserve"> facility is the best place to work alongside other Stanford groups to lay the foundation of my pursuit of building a start-up.</w:t>
      </w:r>
    </w:p>
    <w:p w14:paraId="26EABDE7" w14:textId="77777777" w:rsidR="00D11C7C" w:rsidRPr="0010591F" w:rsidRDefault="00D11C7C" w:rsidP="00D11C7C">
      <w:pPr>
        <w:jc w:val="both"/>
        <w:rPr>
          <w:rFonts w:ascii="Times New Roman" w:eastAsia="Times New Roman" w:hAnsi="Times New Roman" w:cs="Times New Roman"/>
          <w:color w:val="000000" w:themeColor="text1"/>
        </w:rPr>
      </w:pPr>
    </w:p>
    <w:p w14:paraId="73CAAA5C" w14:textId="673A83C0" w:rsidR="00D022BC" w:rsidRDefault="00D11C7C" w:rsidP="0010591F">
      <w:pPr>
        <w:ind w:firstLine="720"/>
        <w:jc w:val="both"/>
        <w:rPr>
          <w:ins w:id="4" w:author="Tesiman, Calysta" w:date="2022-01-04T21:27:00Z"/>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Lastly, throughout my research journey, I have worked in the Chemical Engineering, Material Science, and Electrical Engineering departments. Fostering ideas from diverse engineering fields to innovate in the material science space is where Stanford MSE’s and my vision align. Therefore, my motivation, entrepreneurial goal, and diverse research background are a perfect fit for Stanford MSE. </w:t>
      </w:r>
    </w:p>
    <w:p w14:paraId="0263DBB6" w14:textId="0260BD47" w:rsidR="003E18C5" w:rsidRDefault="003E18C5" w:rsidP="0010591F">
      <w:pPr>
        <w:ind w:firstLine="720"/>
        <w:jc w:val="both"/>
        <w:rPr>
          <w:ins w:id="5" w:author="Tesiman, Calysta" w:date="2022-01-04T22:07:00Z"/>
          <w:color w:val="000000" w:themeColor="text1"/>
        </w:rPr>
      </w:pPr>
    </w:p>
    <w:p w14:paraId="6C8B247F" w14:textId="32DAD569" w:rsidR="003E18C5" w:rsidRDefault="003E18C5" w:rsidP="0010591F">
      <w:pPr>
        <w:ind w:firstLine="720"/>
        <w:jc w:val="both"/>
        <w:rPr>
          <w:ins w:id="6" w:author="Tesiman, Calysta" w:date="2022-01-04T22:07:00Z"/>
          <w:color w:val="000000" w:themeColor="text1"/>
        </w:rPr>
      </w:pPr>
    </w:p>
    <w:p w14:paraId="1039EC46" w14:textId="33AD719D" w:rsidR="003E18C5" w:rsidRDefault="003E18C5" w:rsidP="0010591F">
      <w:pPr>
        <w:ind w:firstLine="720"/>
        <w:jc w:val="both"/>
        <w:rPr>
          <w:ins w:id="7" w:author="Tesiman, Calysta" w:date="2022-01-04T22:07:00Z"/>
          <w:color w:val="000000" w:themeColor="text1"/>
        </w:rPr>
      </w:pPr>
      <w:ins w:id="8" w:author="Tesiman, Calysta" w:date="2022-01-04T22:07:00Z">
        <w:r>
          <w:rPr>
            <w:color w:val="000000" w:themeColor="text1"/>
          </w:rPr>
          <w:t>Hi Jonathan!</w:t>
        </w:r>
      </w:ins>
    </w:p>
    <w:p w14:paraId="1FEC542D" w14:textId="1AEE03FD" w:rsidR="003E18C5" w:rsidRDefault="003E18C5" w:rsidP="0010591F">
      <w:pPr>
        <w:ind w:firstLine="720"/>
        <w:jc w:val="both"/>
        <w:rPr>
          <w:ins w:id="9" w:author="Tesiman, Calysta" w:date="2022-01-04T22:07:00Z"/>
          <w:color w:val="000000" w:themeColor="text1"/>
        </w:rPr>
      </w:pPr>
    </w:p>
    <w:p w14:paraId="220BD14F" w14:textId="33103E2B" w:rsidR="003E18C5" w:rsidRDefault="003E18C5" w:rsidP="003E18C5">
      <w:pPr>
        <w:ind w:firstLine="720"/>
        <w:jc w:val="both"/>
        <w:rPr>
          <w:ins w:id="10" w:author="Tesiman, Calysta" w:date="2022-01-04T22:17:00Z"/>
          <w:rFonts w:ascii="Segoe UI Emoji" w:eastAsia="Segoe UI Emoji" w:hAnsi="Segoe UI Emoji" w:cs="Segoe UI Emoji"/>
          <w:color w:val="000000" w:themeColor="text1"/>
        </w:rPr>
      </w:pPr>
      <w:ins w:id="11" w:author="Tesiman, Calysta" w:date="2022-01-04T22:07:00Z">
        <w:r>
          <w:rPr>
            <w:color w:val="000000" w:themeColor="text1"/>
          </w:rPr>
          <w:t>Reading through your essay, I am thoroughly impressed at the caliber of research and a</w:t>
        </w:r>
      </w:ins>
      <w:ins w:id="12" w:author="Tesiman, Calysta" w:date="2022-01-04T22:08:00Z">
        <w:r>
          <w:rPr>
            <w:color w:val="000000" w:themeColor="text1"/>
          </w:rPr>
          <w:t xml:space="preserve">ccomplishment that you have done in your undergraduate years. As a </w:t>
        </w:r>
      </w:ins>
      <w:proofErr w:type="gramStart"/>
      <w:ins w:id="13" w:author="Tesiman, Calysta" w:date="2022-01-04T22:11:00Z">
        <w:r>
          <w:rPr>
            <w:color w:val="000000" w:themeColor="text1"/>
          </w:rPr>
          <w:t>Materials</w:t>
        </w:r>
      </w:ins>
      <w:proofErr w:type="gramEnd"/>
      <w:ins w:id="14" w:author="Tesiman, Calysta" w:date="2022-01-04T22:08:00Z">
        <w:r>
          <w:rPr>
            <w:color w:val="000000" w:themeColor="text1"/>
          </w:rPr>
          <w:t xml:space="preserve"> Science student myself, I find your </w:t>
        </w:r>
      </w:ins>
      <w:ins w:id="15" w:author="Tesiman, Calysta" w:date="2022-01-04T22:11:00Z">
        <w:r>
          <w:rPr>
            <w:color w:val="000000" w:themeColor="text1"/>
          </w:rPr>
          <w:t>motivation and experiences inspirational. I’ll be commenting</w:t>
        </w:r>
      </w:ins>
      <w:ins w:id="16" w:author="Tesiman, Calysta" w:date="2022-01-04T22:12:00Z">
        <w:r>
          <w:rPr>
            <w:color w:val="000000" w:themeColor="text1"/>
          </w:rPr>
          <w:t xml:space="preserve"> about 3 separate parts of your essay; your </w:t>
        </w:r>
        <w:r w:rsidR="002478C3">
          <w:rPr>
            <w:color w:val="000000" w:themeColor="text1"/>
          </w:rPr>
          <w:t xml:space="preserve">research, your motivation to study Materials Science and lastly, how your personality and qualities translate </w:t>
        </w:r>
      </w:ins>
      <w:ins w:id="17" w:author="Tesiman, Calysta" w:date="2022-01-04T22:13:00Z">
        <w:r w:rsidR="002478C3">
          <w:rPr>
            <w:color w:val="000000" w:themeColor="text1"/>
          </w:rPr>
          <w:t>within your essay</w:t>
        </w:r>
      </w:ins>
      <w:ins w:id="18" w:author="Tesiman, Calysta" w:date="2022-01-04T22:16:00Z">
        <w:r w:rsidR="002478C3">
          <w:rPr>
            <w:color w:val="000000" w:themeColor="text1"/>
          </w:rPr>
          <w:t>. I’ll try my best to give the most objective comments</w:t>
        </w:r>
      </w:ins>
      <w:ins w:id="19" w:author="Tesiman, Calysta" w:date="2022-01-04T22:17:00Z">
        <w:r w:rsidR="002478C3">
          <w:rPr>
            <w:color w:val="000000" w:themeColor="text1"/>
          </w:rPr>
          <w:t xml:space="preserve">, especially on the research bits so please do bear with me </w:t>
        </w:r>
        <w:r w:rsidR="002478C3" w:rsidRPr="002478C3">
          <w:rPr>
            <w:rFonts w:ascii="Segoe UI Emoji" w:eastAsia="Segoe UI Emoji" w:hAnsi="Segoe UI Emoji" w:cs="Segoe UI Emoji"/>
            <w:color w:val="000000" w:themeColor="text1"/>
          </w:rPr>
          <w:t>😊</w:t>
        </w:r>
      </w:ins>
    </w:p>
    <w:p w14:paraId="112DC5C6" w14:textId="43528DD3" w:rsidR="002478C3" w:rsidRDefault="002478C3" w:rsidP="003E18C5">
      <w:pPr>
        <w:ind w:firstLine="720"/>
        <w:jc w:val="both"/>
        <w:rPr>
          <w:ins w:id="20" w:author="Tesiman, Calysta" w:date="2022-01-04T22:17:00Z"/>
          <w:rFonts w:ascii="Segoe UI Emoji" w:eastAsia="Segoe UI Emoji" w:hAnsi="Segoe UI Emoji" w:cs="Segoe UI Emoji"/>
          <w:color w:val="000000" w:themeColor="text1"/>
        </w:rPr>
      </w:pPr>
    </w:p>
    <w:p w14:paraId="036C11D2" w14:textId="77777777" w:rsidR="00E3105C" w:rsidRPr="009D17F9" w:rsidRDefault="00E3105C" w:rsidP="003E18C5">
      <w:pPr>
        <w:ind w:firstLine="720"/>
        <w:jc w:val="both"/>
        <w:rPr>
          <w:ins w:id="21" w:author="Tesiman, Calysta" w:date="2022-01-04T22:22:00Z"/>
          <w:rFonts w:asciiTheme="minorHAnsi" w:eastAsia="Segoe UI Emoji" w:hAnsiTheme="minorHAnsi" w:cstheme="minorHAnsi"/>
          <w:color w:val="000000" w:themeColor="text1"/>
          <w:rPrChange w:id="22" w:author="Tesiman, Calysta" w:date="2022-01-04T22:59:00Z">
            <w:rPr>
              <w:ins w:id="23" w:author="Tesiman, Calysta" w:date="2022-01-04T22:22:00Z"/>
              <w:rFonts w:ascii="Segoe UI Emoji" w:eastAsia="Segoe UI Emoji" w:hAnsi="Segoe UI Emoji" w:cs="Segoe UI Emoji"/>
              <w:color w:val="000000" w:themeColor="text1"/>
            </w:rPr>
          </w:rPrChange>
        </w:rPr>
      </w:pPr>
      <w:ins w:id="24" w:author="Tesiman, Calysta" w:date="2022-01-04T22:17:00Z">
        <w:r w:rsidRPr="009D17F9">
          <w:rPr>
            <w:rFonts w:asciiTheme="minorHAnsi" w:eastAsia="Segoe UI Emoji" w:hAnsiTheme="minorHAnsi" w:cstheme="minorHAnsi"/>
            <w:color w:val="000000" w:themeColor="text1"/>
            <w:rPrChange w:id="25" w:author="Tesiman, Calysta" w:date="2022-01-04T22:59:00Z">
              <w:rPr>
                <w:rFonts w:ascii="Segoe UI Emoji" w:eastAsia="Segoe UI Emoji" w:hAnsi="Segoe UI Emoji" w:cs="Segoe UI Emoji"/>
                <w:color w:val="000000" w:themeColor="text1"/>
              </w:rPr>
            </w:rPrChange>
          </w:rPr>
          <w:t>In terms of answering the question of why you want to study Materials Sc</w:t>
        </w:r>
      </w:ins>
      <w:ins w:id="26" w:author="Tesiman, Calysta" w:date="2022-01-04T22:18:00Z">
        <w:r w:rsidRPr="009D17F9">
          <w:rPr>
            <w:rFonts w:asciiTheme="minorHAnsi" w:eastAsia="Segoe UI Emoji" w:hAnsiTheme="minorHAnsi" w:cstheme="minorHAnsi"/>
            <w:color w:val="000000" w:themeColor="text1"/>
            <w:rPrChange w:id="27" w:author="Tesiman, Calysta" w:date="2022-01-04T22:59:00Z">
              <w:rPr>
                <w:rFonts w:ascii="Segoe UI Emoji" w:eastAsia="Segoe UI Emoji" w:hAnsi="Segoe UI Emoji" w:cs="Segoe UI Emoji"/>
                <w:color w:val="000000" w:themeColor="text1"/>
              </w:rPr>
            </w:rPrChange>
          </w:rPr>
          <w:t>ience at Stanford and the description of your past experiences in research, you have thoroughly answered this question</w:t>
        </w:r>
      </w:ins>
      <w:ins w:id="28" w:author="Tesiman, Calysta" w:date="2022-01-04T22:19:00Z">
        <w:r w:rsidRPr="009D17F9">
          <w:rPr>
            <w:rFonts w:asciiTheme="minorHAnsi" w:eastAsia="Segoe UI Emoji" w:hAnsiTheme="minorHAnsi" w:cstheme="minorHAnsi"/>
            <w:color w:val="000000" w:themeColor="text1"/>
            <w:rPrChange w:id="29" w:author="Tesiman, Calysta" w:date="2022-01-04T22:59:00Z">
              <w:rPr>
                <w:rFonts w:ascii="Segoe UI Emoji" w:eastAsia="Segoe UI Emoji" w:hAnsi="Segoe UI Emoji" w:cs="Segoe UI Emoji"/>
                <w:color w:val="000000" w:themeColor="text1"/>
              </w:rPr>
            </w:rPrChange>
          </w:rPr>
          <w:t xml:space="preserve">. It’s clear that you are very passionate and knowledgeable about your academic interests which fortifies </w:t>
        </w:r>
      </w:ins>
      <w:ins w:id="30" w:author="Tesiman, Calysta" w:date="2022-01-04T22:20:00Z">
        <w:r w:rsidRPr="009D17F9">
          <w:rPr>
            <w:rFonts w:asciiTheme="minorHAnsi" w:eastAsia="Segoe UI Emoji" w:hAnsiTheme="minorHAnsi" w:cstheme="minorHAnsi"/>
            <w:color w:val="000000" w:themeColor="text1"/>
            <w:rPrChange w:id="31" w:author="Tesiman, Calysta" w:date="2022-01-04T22:59:00Z">
              <w:rPr>
                <w:rFonts w:ascii="Segoe UI Emoji" w:eastAsia="Segoe UI Emoji" w:hAnsi="Segoe UI Emoji" w:cs="Segoe UI Emoji"/>
                <w:color w:val="000000" w:themeColor="text1"/>
              </w:rPr>
            </w:rPrChange>
          </w:rPr>
          <w:t>your reasons to apply to Stanford’s MSE program. Despite this, I do have some questions regarding the d</w:t>
        </w:r>
      </w:ins>
      <w:ins w:id="32" w:author="Tesiman, Calysta" w:date="2022-01-04T22:21:00Z">
        <w:r w:rsidRPr="009D17F9">
          <w:rPr>
            <w:rFonts w:asciiTheme="minorHAnsi" w:eastAsia="Segoe UI Emoji" w:hAnsiTheme="minorHAnsi" w:cstheme="minorHAnsi"/>
            <w:color w:val="000000" w:themeColor="text1"/>
            <w:rPrChange w:id="33" w:author="Tesiman, Calysta" w:date="2022-01-04T22:59:00Z">
              <w:rPr>
                <w:rFonts w:ascii="Segoe UI Emoji" w:eastAsia="Segoe UI Emoji" w:hAnsi="Segoe UI Emoji" w:cs="Segoe UI Emoji"/>
                <w:color w:val="000000" w:themeColor="text1"/>
              </w:rPr>
            </w:rPrChange>
          </w:rPr>
          <w:t xml:space="preserve">iscussion of your research that I hope you’d clarify when you edit this essay. I’ll summarize them below in bullet points. Please bear in mind that I’m still a freshman, so if </w:t>
        </w:r>
      </w:ins>
      <w:ins w:id="34" w:author="Tesiman, Calysta" w:date="2022-01-04T22:22:00Z">
        <w:r w:rsidRPr="009D17F9">
          <w:rPr>
            <w:rFonts w:asciiTheme="minorHAnsi" w:eastAsia="Segoe UI Emoji" w:hAnsiTheme="minorHAnsi" w:cstheme="minorHAnsi"/>
            <w:color w:val="000000" w:themeColor="text1"/>
            <w:rPrChange w:id="35" w:author="Tesiman, Calysta" w:date="2022-01-04T22:59:00Z">
              <w:rPr>
                <w:rFonts w:ascii="Segoe UI Emoji" w:eastAsia="Segoe UI Emoji" w:hAnsi="Segoe UI Emoji" w:cs="Segoe UI Emoji"/>
                <w:color w:val="000000" w:themeColor="text1"/>
              </w:rPr>
            </w:rPrChange>
          </w:rPr>
          <w:t xml:space="preserve">my questions have been answered, just disregard </w:t>
        </w:r>
        <w:proofErr w:type="gramStart"/>
        <w:r w:rsidRPr="009D17F9">
          <w:rPr>
            <w:rFonts w:asciiTheme="minorHAnsi" w:eastAsia="Segoe UI Emoji" w:hAnsiTheme="minorHAnsi" w:cstheme="minorHAnsi"/>
            <w:color w:val="000000" w:themeColor="text1"/>
            <w:rPrChange w:id="36" w:author="Tesiman, Calysta" w:date="2022-01-04T22:59:00Z">
              <w:rPr>
                <w:rFonts w:ascii="Segoe UI Emoji" w:eastAsia="Segoe UI Emoji" w:hAnsi="Segoe UI Emoji" w:cs="Segoe UI Emoji"/>
                <w:color w:val="000000" w:themeColor="text1"/>
              </w:rPr>
            </w:rPrChange>
          </w:rPr>
          <w:t>them</w:t>
        </w:r>
        <w:proofErr w:type="gramEnd"/>
        <w:r w:rsidRPr="009D17F9">
          <w:rPr>
            <w:rFonts w:asciiTheme="minorHAnsi" w:eastAsia="Segoe UI Emoji" w:hAnsiTheme="minorHAnsi" w:cstheme="minorHAnsi"/>
            <w:color w:val="000000" w:themeColor="text1"/>
            <w:rPrChange w:id="37" w:author="Tesiman, Calysta" w:date="2022-01-04T22:59:00Z">
              <w:rPr>
                <w:rFonts w:ascii="Segoe UI Emoji" w:eastAsia="Segoe UI Emoji" w:hAnsi="Segoe UI Emoji" w:cs="Segoe UI Emoji"/>
                <w:color w:val="000000" w:themeColor="text1"/>
              </w:rPr>
            </w:rPrChange>
          </w:rPr>
          <w:t xml:space="preserve"> and carry on editing your essay:</w:t>
        </w:r>
      </w:ins>
    </w:p>
    <w:p w14:paraId="5117A607" w14:textId="7CC26EDC" w:rsidR="00E3105C" w:rsidRPr="009D17F9" w:rsidRDefault="00F37A12" w:rsidP="00E3105C">
      <w:pPr>
        <w:pStyle w:val="ListParagraph"/>
        <w:numPr>
          <w:ilvl w:val="0"/>
          <w:numId w:val="4"/>
        </w:numPr>
        <w:jc w:val="both"/>
        <w:rPr>
          <w:ins w:id="38" w:author="Tesiman, Calysta" w:date="2022-01-04T22:27:00Z"/>
          <w:rFonts w:asciiTheme="minorHAnsi" w:eastAsia="Segoe UI Emoji" w:hAnsiTheme="minorHAnsi" w:cstheme="minorHAnsi"/>
          <w:color w:val="000000" w:themeColor="text1"/>
          <w:rPrChange w:id="39" w:author="Tesiman, Calysta" w:date="2022-01-04T22:59:00Z">
            <w:rPr>
              <w:ins w:id="40" w:author="Tesiman, Calysta" w:date="2022-01-04T22:27:00Z"/>
              <w:rFonts w:ascii="Segoe UI Emoji" w:eastAsia="Segoe UI Emoji" w:hAnsi="Segoe UI Emoji" w:cs="Segoe UI Emoji"/>
              <w:color w:val="000000" w:themeColor="text1"/>
            </w:rPr>
          </w:rPrChange>
        </w:rPr>
      </w:pPr>
      <w:ins w:id="41" w:author="Tesiman, Calysta" w:date="2022-01-04T22:22:00Z">
        <w:r w:rsidRPr="009D17F9">
          <w:rPr>
            <w:rFonts w:asciiTheme="minorHAnsi" w:eastAsia="Segoe UI Emoji" w:hAnsiTheme="minorHAnsi" w:cstheme="minorHAnsi"/>
            <w:color w:val="000000" w:themeColor="text1"/>
            <w:rPrChange w:id="42" w:author="Tesiman, Calysta" w:date="2022-01-04T22:59:00Z">
              <w:rPr>
                <w:rFonts w:ascii="Segoe UI Emoji" w:eastAsia="Segoe UI Emoji" w:hAnsi="Segoe UI Emoji" w:cs="Segoe UI Emoji"/>
                <w:color w:val="000000" w:themeColor="text1"/>
              </w:rPr>
            </w:rPrChange>
          </w:rPr>
          <w:t>The</w:t>
        </w:r>
      </w:ins>
      <w:ins w:id="43" w:author="Tesiman, Calysta" w:date="2022-01-04T22:23:00Z">
        <w:r w:rsidRPr="009D17F9">
          <w:rPr>
            <w:rFonts w:asciiTheme="minorHAnsi" w:eastAsia="Segoe UI Emoji" w:hAnsiTheme="minorHAnsi" w:cstheme="minorHAnsi"/>
            <w:color w:val="000000" w:themeColor="text1"/>
            <w:rPrChange w:id="44" w:author="Tesiman, Calysta" w:date="2022-01-04T22:59:00Z">
              <w:rPr>
                <w:rFonts w:ascii="Segoe UI Emoji" w:eastAsia="Segoe UI Emoji" w:hAnsi="Segoe UI Emoji" w:cs="Segoe UI Emoji"/>
                <w:color w:val="000000" w:themeColor="text1"/>
              </w:rPr>
            </w:rPrChange>
          </w:rPr>
          <w:t xml:space="preserve"> 2</w:t>
        </w:r>
        <w:r w:rsidRPr="009D17F9">
          <w:rPr>
            <w:rFonts w:asciiTheme="minorHAnsi" w:eastAsia="Segoe UI Emoji" w:hAnsiTheme="minorHAnsi" w:cstheme="minorHAnsi"/>
            <w:color w:val="000000" w:themeColor="text1"/>
            <w:vertAlign w:val="superscript"/>
            <w:rPrChange w:id="45" w:author="Tesiman, Calysta" w:date="2022-01-04T22:59:00Z">
              <w:rPr>
                <w:rFonts w:ascii="Segoe UI Emoji" w:eastAsia="Segoe UI Emoji" w:hAnsi="Segoe UI Emoji" w:cs="Segoe UI Emoji"/>
                <w:color w:val="000000" w:themeColor="text1"/>
              </w:rPr>
            </w:rPrChange>
          </w:rPr>
          <w:t>nd</w:t>
        </w:r>
        <w:r w:rsidRPr="009D17F9">
          <w:rPr>
            <w:rFonts w:asciiTheme="minorHAnsi" w:eastAsia="Segoe UI Emoji" w:hAnsiTheme="minorHAnsi" w:cstheme="minorHAnsi"/>
            <w:color w:val="000000" w:themeColor="text1"/>
            <w:rPrChange w:id="46" w:author="Tesiman, Calysta" w:date="2022-01-04T22:59:00Z">
              <w:rPr>
                <w:rFonts w:ascii="Segoe UI Emoji" w:eastAsia="Segoe UI Emoji" w:hAnsi="Segoe UI Emoji" w:cs="Segoe UI Emoji"/>
                <w:color w:val="000000" w:themeColor="text1"/>
              </w:rPr>
            </w:rPrChange>
          </w:rPr>
          <w:t xml:space="preserve"> paragraph of your essay is about producing stable microbubbles for biomedical purposes. I understand how this relates to nanotechnology, but </w:t>
        </w:r>
      </w:ins>
      <w:ins w:id="47" w:author="Tesiman, Calysta" w:date="2022-01-04T22:24:00Z">
        <w:r w:rsidRPr="009D17F9">
          <w:rPr>
            <w:rFonts w:asciiTheme="minorHAnsi" w:eastAsia="Segoe UI Emoji" w:hAnsiTheme="minorHAnsi" w:cstheme="minorHAnsi"/>
            <w:color w:val="000000" w:themeColor="text1"/>
            <w:rPrChange w:id="48" w:author="Tesiman, Calysta" w:date="2022-01-04T22:59:00Z">
              <w:rPr>
                <w:rFonts w:ascii="Segoe UI Emoji" w:eastAsia="Segoe UI Emoji" w:hAnsi="Segoe UI Emoji" w:cs="Segoe UI Emoji"/>
                <w:color w:val="000000" w:themeColor="text1"/>
              </w:rPr>
            </w:rPrChange>
          </w:rPr>
          <w:t>I believe</w:t>
        </w:r>
      </w:ins>
      <w:ins w:id="49" w:author="Tesiman, Calysta" w:date="2022-01-04T22:25:00Z">
        <w:r w:rsidRPr="009D17F9">
          <w:rPr>
            <w:rFonts w:asciiTheme="minorHAnsi" w:eastAsia="Segoe UI Emoji" w:hAnsiTheme="minorHAnsi" w:cstheme="minorHAnsi"/>
            <w:color w:val="000000" w:themeColor="text1"/>
            <w:rPrChange w:id="50" w:author="Tesiman, Calysta" w:date="2022-01-04T22:59:00Z">
              <w:rPr>
                <w:rFonts w:ascii="Segoe UI Emoji" w:eastAsia="Segoe UI Emoji" w:hAnsi="Segoe UI Emoji" w:cs="Segoe UI Emoji"/>
                <w:color w:val="000000" w:themeColor="text1"/>
              </w:rPr>
            </w:rPrChange>
          </w:rPr>
          <w:t xml:space="preserve"> that this research isn’t much related to the materials involved, but the methodology that you have adopted to achieve success. This is great </w:t>
        </w:r>
      </w:ins>
      <w:ins w:id="51" w:author="Tesiman, Calysta" w:date="2022-01-04T22:59:00Z">
        <w:r w:rsidR="009D17F9" w:rsidRPr="009D17F9">
          <w:rPr>
            <w:rFonts w:asciiTheme="minorHAnsi" w:eastAsia="Segoe UI Emoji" w:hAnsiTheme="minorHAnsi" w:cstheme="minorHAnsi"/>
            <w:color w:val="000000" w:themeColor="text1"/>
          </w:rPr>
          <w:t>research;</w:t>
        </w:r>
      </w:ins>
      <w:ins w:id="52" w:author="Tesiman, Calysta" w:date="2022-01-04T22:25:00Z">
        <w:r w:rsidRPr="009D17F9">
          <w:rPr>
            <w:rFonts w:asciiTheme="minorHAnsi" w:eastAsia="Segoe UI Emoji" w:hAnsiTheme="minorHAnsi" w:cstheme="minorHAnsi"/>
            <w:color w:val="000000" w:themeColor="text1"/>
            <w:rPrChange w:id="53" w:author="Tesiman, Calysta" w:date="2022-01-04T22:59:00Z">
              <w:rPr>
                <w:rFonts w:ascii="Segoe UI Emoji" w:eastAsia="Segoe UI Emoji" w:hAnsi="Segoe UI Emoji" w:cs="Segoe UI Emoji"/>
                <w:color w:val="000000" w:themeColor="text1"/>
              </w:rPr>
            </w:rPrChange>
          </w:rPr>
          <w:t xml:space="preserve"> </w:t>
        </w:r>
      </w:ins>
      <w:ins w:id="54" w:author="Tesiman, Calysta" w:date="2022-01-04T22:59:00Z">
        <w:r w:rsidR="009D17F9" w:rsidRPr="009D17F9">
          <w:rPr>
            <w:rFonts w:asciiTheme="minorHAnsi" w:eastAsia="Segoe UI Emoji" w:hAnsiTheme="minorHAnsi" w:cstheme="minorHAnsi"/>
            <w:color w:val="000000" w:themeColor="text1"/>
          </w:rPr>
          <w:t>however,</w:t>
        </w:r>
      </w:ins>
      <w:ins w:id="55" w:author="Tesiman, Calysta" w:date="2022-01-04T22:25:00Z">
        <w:r w:rsidRPr="009D17F9">
          <w:rPr>
            <w:rFonts w:asciiTheme="minorHAnsi" w:eastAsia="Segoe UI Emoji" w:hAnsiTheme="minorHAnsi" w:cstheme="minorHAnsi"/>
            <w:color w:val="000000" w:themeColor="text1"/>
            <w:rPrChange w:id="56" w:author="Tesiman, Calysta" w:date="2022-01-04T22:59:00Z">
              <w:rPr>
                <w:rFonts w:ascii="Segoe UI Emoji" w:eastAsia="Segoe UI Emoji" w:hAnsi="Segoe UI Emoji" w:cs="Segoe UI Emoji"/>
                <w:color w:val="000000" w:themeColor="text1"/>
              </w:rPr>
            </w:rPrChange>
          </w:rPr>
          <w:t xml:space="preserve"> I feel like this could</w:t>
        </w:r>
      </w:ins>
      <w:ins w:id="57" w:author="Tesiman, Calysta" w:date="2022-01-04T22:26:00Z">
        <w:r w:rsidRPr="009D17F9">
          <w:rPr>
            <w:rFonts w:asciiTheme="minorHAnsi" w:eastAsia="Segoe UI Emoji" w:hAnsiTheme="minorHAnsi" w:cstheme="minorHAnsi"/>
            <w:color w:val="000000" w:themeColor="text1"/>
            <w:rPrChange w:id="58" w:author="Tesiman, Calysta" w:date="2022-01-04T22:59:00Z">
              <w:rPr>
                <w:rFonts w:ascii="Segoe UI Emoji" w:eastAsia="Segoe UI Emoji" w:hAnsi="Segoe UI Emoji" w:cs="Segoe UI Emoji"/>
                <w:color w:val="000000" w:themeColor="text1"/>
              </w:rPr>
            </w:rPrChange>
          </w:rPr>
          <w:t xml:space="preserve"> be a complementary paragraph that can support the credibility of your research expertise instead. </w:t>
        </w:r>
      </w:ins>
    </w:p>
    <w:p w14:paraId="4B62D016" w14:textId="42EA8A27" w:rsidR="00F37A12" w:rsidRPr="009D17F9" w:rsidRDefault="00F37A12" w:rsidP="00E3105C">
      <w:pPr>
        <w:pStyle w:val="ListParagraph"/>
        <w:numPr>
          <w:ilvl w:val="0"/>
          <w:numId w:val="4"/>
        </w:numPr>
        <w:jc w:val="both"/>
        <w:rPr>
          <w:ins w:id="59" w:author="Tesiman, Calysta" w:date="2022-01-04T22:30:00Z"/>
          <w:rFonts w:asciiTheme="minorHAnsi" w:eastAsia="Segoe UI Emoji" w:hAnsiTheme="minorHAnsi" w:cstheme="minorHAnsi"/>
          <w:color w:val="000000" w:themeColor="text1"/>
          <w:rPrChange w:id="60" w:author="Tesiman, Calysta" w:date="2022-01-04T22:59:00Z">
            <w:rPr>
              <w:ins w:id="61" w:author="Tesiman, Calysta" w:date="2022-01-04T22:30:00Z"/>
              <w:rFonts w:ascii="Segoe UI Emoji" w:eastAsia="Segoe UI Emoji" w:hAnsi="Segoe UI Emoji" w:cs="Segoe UI Emoji"/>
              <w:color w:val="000000" w:themeColor="text1"/>
            </w:rPr>
          </w:rPrChange>
        </w:rPr>
      </w:pPr>
      <w:ins w:id="62" w:author="Tesiman, Calysta" w:date="2022-01-04T22:27:00Z">
        <w:r w:rsidRPr="009D17F9">
          <w:rPr>
            <w:rFonts w:asciiTheme="minorHAnsi" w:eastAsia="Segoe UI Emoji" w:hAnsiTheme="minorHAnsi" w:cstheme="minorHAnsi"/>
            <w:color w:val="000000" w:themeColor="text1"/>
            <w:rPrChange w:id="63" w:author="Tesiman, Calysta" w:date="2022-01-04T22:59:00Z">
              <w:rPr>
                <w:rFonts w:ascii="Segoe UI Emoji" w:eastAsia="Segoe UI Emoji" w:hAnsi="Segoe UI Emoji" w:cs="Segoe UI Emoji"/>
                <w:color w:val="000000" w:themeColor="text1"/>
              </w:rPr>
            </w:rPrChange>
          </w:rPr>
          <w:t xml:space="preserve">I’ve noticed that you’ve included research findings </w:t>
        </w:r>
        <w:r w:rsidR="00154CE9" w:rsidRPr="009D17F9">
          <w:rPr>
            <w:rFonts w:asciiTheme="minorHAnsi" w:eastAsia="Segoe UI Emoji" w:hAnsiTheme="minorHAnsi" w:cstheme="minorHAnsi"/>
            <w:color w:val="000000" w:themeColor="text1"/>
            <w:rPrChange w:id="64" w:author="Tesiman, Calysta" w:date="2022-01-04T22:59:00Z">
              <w:rPr>
                <w:rFonts w:ascii="Segoe UI Emoji" w:eastAsia="Segoe UI Emoji" w:hAnsi="Segoe UI Emoji" w:cs="Segoe UI Emoji"/>
                <w:color w:val="000000" w:themeColor="text1"/>
              </w:rPr>
            </w:rPrChange>
          </w:rPr>
          <w:t>in your essay. The ima</w:t>
        </w:r>
      </w:ins>
      <w:ins w:id="65" w:author="Tesiman, Calysta" w:date="2022-01-04T22:28:00Z">
        <w:r w:rsidR="00154CE9" w:rsidRPr="009D17F9">
          <w:rPr>
            <w:rFonts w:asciiTheme="minorHAnsi" w:eastAsia="Segoe UI Emoji" w:hAnsiTheme="minorHAnsi" w:cstheme="minorHAnsi"/>
            <w:color w:val="000000" w:themeColor="text1"/>
            <w:rPrChange w:id="66" w:author="Tesiman, Calysta" w:date="2022-01-04T22:59:00Z">
              <w:rPr>
                <w:rFonts w:ascii="Segoe UI Emoji" w:eastAsia="Segoe UI Emoji" w:hAnsi="Segoe UI Emoji" w:cs="Segoe UI Emoji"/>
                <w:color w:val="000000" w:themeColor="text1"/>
              </w:rPr>
            </w:rPrChange>
          </w:rPr>
          <w:t>g</w:t>
        </w:r>
      </w:ins>
      <w:ins w:id="67" w:author="Tesiman, Calysta" w:date="2022-01-04T22:29:00Z">
        <w:r w:rsidR="00154CE9" w:rsidRPr="009D17F9">
          <w:rPr>
            <w:rFonts w:asciiTheme="minorHAnsi" w:eastAsia="Segoe UI Emoji" w:hAnsiTheme="minorHAnsi" w:cstheme="minorHAnsi"/>
            <w:color w:val="000000" w:themeColor="text1"/>
            <w:rPrChange w:id="68" w:author="Tesiman, Calysta" w:date="2022-01-04T22:59:00Z">
              <w:rPr>
                <w:rFonts w:ascii="Segoe UI Emoji" w:eastAsia="Segoe UI Emoji" w:hAnsi="Segoe UI Emoji" w:cs="Segoe UI Emoji"/>
                <w:color w:val="000000" w:themeColor="text1"/>
              </w:rPr>
            </w:rPrChange>
          </w:rPr>
          <w:t xml:space="preserve">es b) and c) could be described in the text as you didn’t mention photoacoustic </w:t>
        </w:r>
      </w:ins>
      <w:ins w:id="69" w:author="Tesiman, Calysta" w:date="2022-01-04T22:30:00Z">
        <w:r w:rsidR="00154CE9" w:rsidRPr="009D17F9">
          <w:rPr>
            <w:rFonts w:asciiTheme="minorHAnsi" w:eastAsia="Segoe UI Emoji" w:hAnsiTheme="minorHAnsi" w:cstheme="minorHAnsi"/>
            <w:color w:val="000000" w:themeColor="text1"/>
            <w:rPrChange w:id="70" w:author="Tesiman, Calysta" w:date="2022-01-04T22:59:00Z">
              <w:rPr>
                <w:rFonts w:ascii="Segoe UI Emoji" w:eastAsia="Segoe UI Emoji" w:hAnsi="Segoe UI Emoji" w:cs="Segoe UI Emoji"/>
                <w:color w:val="000000" w:themeColor="text1"/>
              </w:rPr>
            </w:rPrChange>
          </w:rPr>
          <w:t xml:space="preserve">spectroscopy or ultrasound imaging in the paragraph related to this experiment </w:t>
        </w:r>
      </w:ins>
    </w:p>
    <w:p w14:paraId="3AC2D176" w14:textId="5C121A73" w:rsidR="00154CE9" w:rsidRPr="009D17F9" w:rsidRDefault="00154CE9" w:rsidP="00E3105C">
      <w:pPr>
        <w:pStyle w:val="ListParagraph"/>
        <w:numPr>
          <w:ilvl w:val="0"/>
          <w:numId w:val="4"/>
        </w:numPr>
        <w:jc w:val="both"/>
        <w:rPr>
          <w:ins w:id="71" w:author="Tesiman, Calysta" w:date="2022-01-04T22:33:00Z"/>
          <w:rFonts w:asciiTheme="minorHAnsi" w:eastAsia="Segoe UI Emoji" w:hAnsiTheme="minorHAnsi" w:cstheme="minorHAnsi"/>
          <w:color w:val="000000" w:themeColor="text1"/>
          <w:rPrChange w:id="72" w:author="Tesiman, Calysta" w:date="2022-01-04T22:59:00Z">
            <w:rPr>
              <w:ins w:id="73" w:author="Tesiman, Calysta" w:date="2022-01-04T22:33:00Z"/>
              <w:rFonts w:ascii="Segoe UI Emoji" w:eastAsia="Segoe UI Emoji" w:hAnsi="Segoe UI Emoji" w:cs="Segoe UI Emoji"/>
              <w:color w:val="000000" w:themeColor="text1"/>
            </w:rPr>
          </w:rPrChange>
        </w:rPr>
      </w:pPr>
      <w:ins w:id="74" w:author="Tesiman, Calysta" w:date="2022-01-04T22:30:00Z">
        <w:r w:rsidRPr="009D17F9">
          <w:rPr>
            <w:rFonts w:asciiTheme="minorHAnsi" w:eastAsia="Segoe UI Emoji" w:hAnsiTheme="minorHAnsi" w:cstheme="minorHAnsi"/>
            <w:color w:val="000000" w:themeColor="text1"/>
            <w:rPrChange w:id="75" w:author="Tesiman, Calysta" w:date="2022-01-04T22:59:00Z">
              <w:rPr>
                <w:rFonts w:ascii="Segoe UI Emoji" w:eastAsia="Segoe UI Emoji" w:hAnsi="Segoe UI Emoji" w:cs="Segoe UI Emoji"/>
                <w:color w:val="000000" w:themeColor="text1"/>
              </w:rPr>
            </w:rPrChange>
          </w:rPr>
          <w:t xml:space="preserve">Though you used differential centrifugation </w:t>
        </w:r>
      </w:ins>
      <w:ins w:id="76" w:author="Tesiman, Calysta" w:date="2022-01-04T22:31:00Z">
        <w:r w:rsidRPr="009D17F9">
          <w:rPr>
            <w:rFonts w:asciiTheme="minorHAnsi" w:eastAsia="Segoe UI Emoji" w:hAnsiTheme="minorHAnsi" w:cstheme="minorHAnsi"/>
            <w:color w:val="000000" w:themeColor="text1"/>
            <w:rPrChange w:id="77" w:author="Tesiman, Calysta" w:date="2022-01-04T22:59:00Z">
              <w:rPr>
                <w:rFonts w:ascii="Segoe UI Emoji" w:eastAsia="Segoe UI Emoji" w:hAnsi="Segoe UI Emoji" w:cs="Segoe UI Emoji"/>
                <w:color w:val="000000" w:themeColor="text1"/>
              </w:rPr>
            </w:rPrChange>
          </w:rPr>
          <w:t>to separate smaller and larger microbubbles, how do you ensure the uniformity of the smaller micro</w:t>
        </w:r>
      </w:ins>
      <w:ins w:id="78" w:author="Tesiman, Calysta" w:date="2022-01-04T22:32:00Z">
        <w:r w:rsidRPr="009D17F9">
          <w:rPr>
            <w:rFonts w:asciiTheme="minorHAnsi" w:eastAsia="Segoe UI Emoji" w:hAnsiTheme="minorHAnsi" w:cstheme="minorHAnsi"/>
            <w:color w:val="000000" w:themeColor="text1"/>
            <w:rPrChange w:id="79" w:author="Tesiman, Calysta" w:date="2022-01-04T22:59:00Z">
              <w:rPr>
                <w:rFonts w:ascii="Segoe UI Emoji" w:eastAsia="Segoe UI Emoji" w:hAnsi="Segoe UI Emoji" w:cs="Segoe UI Emoji"/>
                <w:color w:val="000000" w:themeColor="text1"/>
              </w:rPr>
            </w:rPrChange>
          </w:rPr>
          <w:t xml:space="preserve">bubbles produced. What are the uncertainties of the absorbance variance of your microbubbles, and if these uncertainties are overlooked, it may be wise </w:t>
        </w:r>
        <w:r w:rsidR="00C507C4" w:rsidRPr="009D17F9">
          <w:rPr>
            <w:rFonts w:asciiTheme="minorHAnsi" w:eastAsia="Segoe UI Emoji" w:hAnsiTheme="minorHAnsi" w:cstheme="minorHAnsi"/>
            <w:color w:val="000000" w:themeColor="text1"/>
            <w:rPrChange w:id="80" w:author="Tesiman, Calysta" w:date="2022-01-04T22:59:00Z">
              <w:rPr>
                <w:rFonts w:ascii="Segoe UI Emoji" w:eastAsia="Segoe UI Emoji" w:hAnsi="Segoe UI Emoji" w:cs="Segoe UI Emoji"/>
                <w:color w:val="000000" w:themeColor="text1"/>
              </w:rPr>
            </w:rPrChange>
          </w:rPr>
          <w:t xml:space="preserve">to briefly describe </w:t>
        </w:r>
      </w:ins>
      <w:ins w:id="81" w:author="Tesiman, Calysta" w:date="2022-01-04T22:39:00Z">
        <w:r w:rsidR="005D2272" w:rsidRPr="009D17F9">
          <w:rPr>
            <w:rFonts w:asciiTheme="minorHAnsi" w:eastAsia="Segoe UI Emoji" w:hAnsiTheme="minorHAnsi" w:cstheme="minorHAnsi"/>
            <w:color w:val="000000" w:themeColor="text1"/>
            <w:rPrChange w:id="82" w:author="Tesiman, Calysta" w:date="2022-01-04T22:59:00Z">
              <w:rPr>
                <w:rFonts w:ascii="Segoe UI Emoji" w:eastAsia="Segoe UI Emoji" w:hAnsi="Segoe UI Emoji" w:cs="Segoe UI Emoji"/>
                <w:color w:val="000000" w:themeColor="text1"/>
              </w:rPr>
            </w:rPrChange>
          </w:rPr>
          <w:t>why?</w:t>
        </w:r>
      </w:ins>
    </w:p>
    <w:p w14:paraId="7C8CD07E" w14:textId="5975639B" w:rsidR="00C507C4" w:rsidRPr="009D17F9" w:rsidRDefault="00C507C4" w:rsidP="00E3105C">
      <w:pPr>
        <w:pStyle w:val="ListParagraph"/>
        <w:numPr>
          <w:ilvl w:val="0"/>
          <w:numId w:val="4"/>
        </w:numPr>
        <w:jc w:val="both"/>
        <w:rPr>
          <w:ins w:id="83" w:author="Tesiman, Calysta" w:date="2022-01-04T22:38:00Z"/>
          <w:rFonts w:asciiTheme="minorHAnsi" w:eastAsia="Segoe UI Emoji" w:hAnsiTheme="minorHAnsi" w:cstheme="minorHAnsi"/>
          <w:color w:val="000000" w:themeColor="text1"/>
          <w:rPrChange w:id="84" w:author="Tesiman, Calysta" w:date="2022-01-04T22:59:00Z">
            <w:rPr>
              <w:ins w:id="85" w:author="Tesiman, Calysta" w:date="2022-01-04T22:38:00Z"/>
              <w:rFonts w:ascii="Segoe UI Emoji" w:eastAsia="Segoe UI Emoji" w:hAnsi="Segoe UI Emoji" w:cs="Segoe UI Emoji"/>
              <w:color w:val="000000" w:themeColor="text1"/>
            </w:rPr>
          </w:rPrChange>
        </w:rPr>
      </w:pPr>
      <w:ins w:id="86" w:author="Tesiman, Calysta" w:date="2022-01-04T22:33:00Z">
        <w:r w:rsidRPr="009D17F9">
          <w:rPr>
            <w:rFonts w:asciiTheme="minorHAnsi" w:eastAsia="Segoe UI Emoji" w:hAnsiTheme="minorHAnsi" w:cstheme="minorHAnsi"/>
            <w:color w:val="000000" w:themeColor="text1"/>
            <w:rPrChange w:id="87" w:author="Tesiman, Calysta" w:date="2022-01-04T22:59:00Z">
              <w:rPr>
                <w:rFonts w:ascii="Segoe UI Emoji" w:eastAsia="Segoe UI Emoji" w:hAnsi="Segoe UI Emoji" w:cs="Segoe UI Emoji"/>
                <w:color w:val="000000" w:themeColor="text1"/>
              </w:rPr>
            </w:rPrChange>
          </w:rPr>
          <w:t>Neuro</w:t>
        </w:r>
      </w:ins>
      <w:ins w:id="88" w:author="Tesiman, Calysta" w:date="2022-01-04T22:34:00Z">
        <w:r w:rsidRPr="009D17F9">
          <w:rPr>
            <w:rFonts w:asciiTheme="minorHAnsi" w:eastAsia="Segoe UI Emoji" w:hAnsiTheme="minorHAnsi" w:cstheme="minorHAnsi"/>
            <w:color w:val="000000" w:themeColor="text1"/>
            <w:rPrChange w:id="89" w:author="Tesiman, Calysta" w:date="2022-01-04T22:59:00Z">
              <w:rPr>
                <w:rFonts w:ascii="Segoe UI Emoji" w:eastAsia="Segoe UI Emoji" w:hAnsi="Segoe UI Emoji" w:cs="Segoe UI Emoji"/>
                <w:color w:val="000000" w:themeColor="text1"/>
              </w:rPr>
            </w:rPrChange>
          </w:rPr>
          <w:t>morphic chips basically make up the bulk of your essay and motivation and your budding interest in this field led you to j</w:t>
        </w:r>
      </w:ins>
      <w:ins w:id="90" w:author="Tesiman, Calysta" w:date="2022-01-04T22:35:00Z">
        <w:r w:rsidRPr="009D17F9">
          <w:rPr>
            <w:rFonts w:asciiTheme="minorHAnsi" w:eastAsia="Segoe UI Emoji" w:hAnsiTheme="minorHAnsi" w:cstheme="minorHAnsi"/>
            <w:color w:val="000000" w:themeColor="text1"/>
            <w:rPrChange w:id="91" w:author="Tesiman, Calysta" w:date="2022-01-04T22:59:00Z">
              <w:rPr>
                <w:rFonts w:ascii="Segoe UI Emoji" w:eastAsia="Segoe UI Emoji" w:hAnsi="Segoe UI Emoji" w:cs="Segoe UI Emoji"/>
                <w:color w:val="000000" w:themeColor="text1"/>
              </w:rPr>
            </w:rPrChange>
          </w:rPr>
          <w:t>oin Prof. Axel Hoffmann’s research group on neuromorphic magnetic materials. I feel like you described much more methodology in your lipid microbub</w:t>
        </w:r>
      </w:ins>
      <w:ins w:id="92" w:author="Tesiman, Calysta" w:date="2022-01-04T22:36:00Z">
        <w:r w:rsidRPr="009D17F9">
          <w:rPr>
            <w:rFonts w:asciiTheme="minorHAnsi" w:eastAsia="Segoe UI Emoji" w:hAnsiTheme="minorHAnsi" w:cstheme="minorHAnsi"/>
            <w:color w:val="000000" w:themeColor="text1"/>
            <w:rPrChange w:id="93" w:author="Tesiman, Calysta" w:date="2022-01-04T22:59:00Z">
              <w:rPr>
                <w:rFonts w:ascii="Segoe UI Emoji" w:eastAsia="Segoe UI Emoji" w:hAnsi="Segoe UI Emoji" w:cs="Segoe UI Emoji"/>
                <w:color w:val="000000" w:themeColor="text1"/>
              </w:rPr>
            </w:rPrChange>
          </w:rPr>
          <w:t xml:space="preserve">bles research than this one. As a reader and MSE </w:t>
        </w:r>
        <w:r w:rsidRPr="009D17F9">
          <w:rPr>
            <w:rFonts w:asciiTheme="minorHAnsi" w:eastAsia="Segoe UI Emoji" w:hAnsiTheme="minorHAnsi" w:cstheme="minorHAnsi"/>
            <w:color w:val="000000" w:themeColor="text1"/>
            <w:rPrChange w:id="94" w:author="Tesiman, Calysta" w:date="2022-01-04T22:59:00Z">
              <w:rPr>
                <w:rFonts w:ascii="Segoe UI Emoji" w:eastAsia="Segoe UI Emoji" w:hAnsi="Segoe UI Emoji" w:cs="Segoe UI Emoji"/>
                <w:color w:val="000000" w:themeColor="text1"/>
              </w:rPr>
            </w:rPrChange>
          </w:rPr>
          <w:lastRenderedPageBreak/>
          <w:t>student, I would like to know more how you ensured you have the optimal thickness and number of layers of Co-Pt</w:t>
        </w:r>
      </w:ins>
      <w:ins w:id="95" w:author="Tesiman, Calysta" w:date="2022-01-04T22:37:00Z">
        <w:r w:rsidRPr="009D17F9">
          <w:rPr>
            <w:rFonts w:asciiTheme="minorHAnsi" w:eastAsia="Segoe UI Emoji" w:hAnsiTheme="minorHAnsi" w:cstheme="minorHAnsi"/>
            <w:color w:val="000000" w:themeColor="text1"/>
            <w:rPrChange w:id="96" w:author="Tesiman, Calysta" w:date="2022-01-04T22:59:00Z">
              <w:rPr>
                <w:rFonts w:ascii="Segoe UI Emoji" w:eastAsia="Segoe UI Emoji" w:hAnsi="Segoe UI Emoji" w:cs="Segoe UI Emoji"/>
                <w:color w:val="000000" w:themeColor="text1"/>
              </w:rPr>
            </w:rPrChange>
          </w:rPr>
          <w:t>, or what composition of Co-Pt or even the microstructure that allows high PMA</w:t>
        </w:r>
        <w:r w:rsidR="005D2272" w:rsidRPr="009D17F9">
          <w:rPr>
            <w:rFonts w:asciiTheme="minorHAnsi" w:eastAsia="Segoe UI Emoji" w:hAnsiTheme="minorHAnsi" w:cstheme="minorHAnsi"/>
            <w:color w:val="000000" w:themeColor="text1"/>
            <w:rPrChange w:id="97" w:author="Tesiman, Calysta" w:date="2022-01-04T22:59:00Z">
              <w:rPr>
                <w:rFonts w:ascii="Segoe UI Emoji" w:eastAsia="Segoe UI Emoji" w:hAnsi="Segoe UI Emoji" w:cs="Segoe UI Emoji"/>
                <w:color w:val="000000" w:themeColor="text1"/>
              </w:rPr>
            </w:rPrChange>
          </w:rPr>
          <w:t xml:space="preserve">. </w:t>
        </w:r>
      </w:ins>
    </w:p>
    <w:p w14:paraId="077B0D66" w14:textId="39B931A0" w:rsidR="005D2272" w:rsidRPr="009D17F9" w:rsidRDefault="005D2272" w:rsidP="00E3105C">
      <w:pPr>
        <w:pStyle w:val="ListParagraph"/>
        <w:numPr>
          <w:ilvl w:val="0"/>
          <w:numId w:val="4"/>
        </w:numPr>
        <w:jc w:val="both"/>
        <w:rPr>
          <w:ins w:id="98" w:author="Tesiman, Calysta" w:date="2022-01-04T22:41:00Z"/>
          <w:rFonts w:asciiTheme="minorHAnsi" w:eastAsia="Segoe UI Emoji" w:hAnsiTheme="minorHAnsi" w:cstheme="minorHAnsi"/>
          <w:color w:val="000000" w:themeColor="text1"/>
          <w:rPrChange w:id="99" w:author="Tesiman, Calysta" w:date="2022-01-04T22:59:00Z">
            <w:rPr>
              <w:ins w:id="100" w:author="Tesiman, Calysta" w:date="2022-01-04T22:41:00Z"/>
              <w:rFonts w:ascii="Segoe UI Emoji" w:eastAsia="Segoe UI Emoji" w:hAnsi="Segoe UI Emoji" w:cs="Segoe UI Emoji"/>
              <w:color w:val="000000" w:themeColor="text1"/>
            </w:rPr>
          </w:rPrChange>
        </w:rPr>
      </w:pPr>
      <w:ins w:id="101" w:author="Tesiman, Calysta" w:date="2022-01-04T22:39:00Z">
        <w:r w:rsidRPr="009D17F9">
          <w:rPr>
            <w:rFonts w:asciiTheme="minorHAnsi" w:eastAsia="Segoe UI Emoji" w:hAnsiTheme="minorHAnsi" w:cstheme="minorHAnsi"/>
            <w:color w:val="000000" w:themeColor="text1"/>
            <w:rPrChange w:id="102" w:author="Tesiman, Calysta" w:date="2022-01-04T22:59:00Z">
              <w:rPr>
                <w:rFonts w:ascii="Segoe UI Emoji" w:eastAsia="Segoe UI Emoji" w:hAnsi="Segoe UI Emoji" w:cs="Segoe UI Emoji"/>
                <w:color w:val="000000" w:themeColor="text1"/>
              </w:rPr>
            </w:rPrChange>
          </w:rPr>
          <w:t>On your experiment on spin torque oscillator devices, it would be be</w:t>
        </w:r>
      </w:ins>
      <w:ins w:id="103" w:author="Tesiman, Calysta" w:date="2022-01-04T22:40:00Z">
        <w:r w:rsidRPr="009D17F9">
          <w:rPr>
            <w:rFonts w:asciiTheme="minorHAnsi" w:eastAsia="Segoe UI Emoji" w:hAnsiTheme="minorHAnsi" w:cstheme="minorHAnsi"/>
            <w:color w:val="000000" w:themeColor="text1"/>
            <w:rPrChange w:id="104" w:author="Tesiman, Calysta" w:date="2022-01-04T22:59:00Z">
              <w:rPr>
                <w:rFonts w:ascii="Segoe UI Emoji" w:eastAsia="Segoe UI Emoji" w:hAnsi="Segoe UI Emoji" w:cs="Segoe UI Emoji"/>
                <w:color w:val="000000" w:themeColor="text1"/>
              </w:rPr>
            </w:rPrChange>
          </w:rPr>
          <w:t xml:space="preserve">st to describe what you did with the facility manager instead of just mentioning that you worked together. This will help you bring out your cooperativity through a story. </w:t>
        </w:r>
      </w:ins>
    </w:p>
    <w:p w14:paraId="7CBED9E6" w14:textId="22DAFF7C" w:rsidR="002171AF" w:rsidRPr="009D17F9" w:rsidRDefault="005D2272" w:rsidP="002171AF">
      <w:pPr>
        <w:pStyle w:val="ListParagraph"/>
        <w:numPr>
          <w:ilvl w:val="0"/>
          <w:numId w:val="4"/>
        </w:numPr>
        <w:jc w:val="both"/>
        <w:rPr>
          <w:ins w:id="105" w:author="Tesiman, Calysta" w:date="2022-01-04T22:46:00Z"/>
          <w:rFonts w:asciiTheme="minorHAnsi" w:eastAsia="Segoe UI Emoji" w:hAnsiTheme="minorHAnsi" w:cstheme="minorHAnsi"/>
          <w:color w:val="000000" w:themeColor="text1"/>
          <w:rPrChange w:id="106" w:author="Tesiman, Calysta" w:date="2022-01-04T22:59:00Z">
            <w:rPr>
              <w:ins w:id="107" w:author="Tesiman, Calysta" w:date="2022-01-04T22:46:00Z"/>
              <w:rFonts w:ascii="Segoe UI Emoji" w:eastAsia="Segoe UI Emoji" w:hAnsi="Segoe UI Emoji" w:cs="Segoe UI Emoji"/>
              <w:color w:val="000000" w:themeColor="text1"/>
            </w:rPr>
          </w:rPrChange>
        </w:rPr>
      </w:pPr>
      <w:ins w:id="108" w:author="Tesiman, Calysta" w:date="2022-01-04T22:41:00Z">
        <w:r w:rsidRPr="009D17F9">
          <w:rPr>
            <w:rFonts w:asciiTheme="minorHAnsi" w:eastAsia="Segoe UI Emoji" w:hAnsiTheme="minorHAnsi" w:cstheme="minorHAnsi"/>
            <w:color w:val="000000" w:themeColor="text1"/>
            <w:rPrChange w:id="109" w:author="Tesiman, Calysta" w:date="2022-01-04T22:59:00Z">
              <w:rPr>
                <w:rFonts w:ascii="Segoe UI Emoji" w:eastAsia="Segoe UI Emoji" w:hAnsi="Segoe UI Emoji" w:cs="Segoe UI Emoji"/>
                <w:color w:val="000000" w:themeColor="text1"/>
              </w:rPr>
            </w:rPrChange>
          </w:rPr>
          <w:t xml:space="preserve">You are interested in Stanford’s MSE program because you’d like to work like Prof. </w:t>
        </w:r>
        <w:proofErr w:type="spellStart"/>
        <w:r w:rsidRPr="009D17F9">
          <w:rPr>
            <w:rFonts w:asciiTheme="minorHAnsi" w:eastAsia="Segoe UI Emoji" w:hAnsiTheme="minorHAnsi" w:cstheme="minorHAnsi"/>
            <w:color w:val="000000" w:themeColor="text1"/>
            <w:rPrChange w:id="110" w:author="Tesiman, Calysta" w:date="2022-01-04T22:59:00Z">
              <w:rPr>
                <w:rFonts w:ascii="Segoe UI Emoji" w:eastAsia="Segoe UI Emoji" w:hAnsi="Segoe UI Emoji" w:cs="Segoe UI Emoji"/>
                <w:color w:val="000000" w:themeColor="text1"/>
              </w:rPr>
            </w:rPrChange>
          </w:rPr>
          <w:t>Salleo</w:t>
        </w:r>
        <w:proofErr w:type="spellEnd"/>
        <w:r w:rsidRPr="009D17F9">
          <w:rPr>
            <w:rFonts w:asciiTheme="minorHAnsi" w:eastAsia="Segoe UI Emoji" w:hAnsiTheme="minorHAnsi" w:cstheme="minorHAnsi"/>
            <w:color w:val="000000" w:themeColor="text1"/>
            <w:rPrChange w:id="111" w:author="Tesiman, Calysta" w:date="2022-01-04T22:59:00Z">
              <w:rPr>
                <w:rFonts w:ascii="Segoe UI Emoji" w:eastAsia="Segoe UI Emoji" w:hAnsi="Segoe UI Emoji" w:cs="Segoe UI Emoji"/>
                <w:color w:val="000000" w:themeColor="text1"/>
              </w:rPr>
            </w:rPrChange>
          </w:rPr>
          <w:t xml:space="preserve"> on polymer based neuromorphic devices. It would be better to explain why you choose to wor</w:t>
        </w:r>
      </w:ins>
      <w:ins w:id="112" w:author="Tesiman, Calysta" w:date="2022-01-04T22:42:00Z">
        <w:r w:rsidRPr="009D17F9">
          <w:rPr>
            <w:rFonts w:asciiTheme="minorHAnsi" w:eastAsia="Segoe UI Emoji" w:hAnsiTheme="minorHAnsi" w:cstheme="minorHAnsi"/>
            <w:color w:val="000000" w:themeColor="text1"/>
            <w:rPrChange w:id="113" w:author="Tesiman, Calysta" w:date="2022-01-04T22:59:00Z">
              <w:rPr>
                <w:rFonts w:ascii="Segoe UI Emoji" w:eastAsia="Segoe UI Emoji" w:hAnsi="Segoe UI Emoji" w:cs="Segoe UI Emoji"/>
                <w:color w:val="000000" w:themeColor="text1"/>
              </w:rPr>
            </w:rPrChange>
          </w:rPr>
          <w:t xml:space="preserve">k with polymer neuromorphic devices. There are </w:t>
        </w:r>
        <w:proofErr w:type="gramStart"/>
        <w:r w:rsidRPr="009D17F9">
          <w:rPr>
            <w:rFonts w:asciiTheme="minorHAnsi" w:eastAsia="Segoe UI Emoji" w:hAnsiTheme="minorHAnsi" w:cstheme="minorHAnsi"/>
            <w:color w:val="000000" w:themeColor="text1"/>
            <w:rPrChange w:id="114" w:author="Tesiman, Calysta" w:date="2022-01-04T22:59:00Z">
              <w:rPr>
                <w:rFonts w:ascii="Segoe UI Emoji" w:eastAsia="Segoe UI Emoji" w:hAnsi="Segoe UI Emoji" w:cs="Segoe UI Emoji"/>
                <w:color w:val="000000" w:themeColor="text1"/>
              </w:rPr>
            </w:rPrChange>
          </w:rPr>
          <w:t>definitely other</w:t>
        </w:r>
        <w:proofErr w:type="gramEnd"/>
        <w:r w:rsidRPr="009D17F9">
          <w:rPr>
            <w:rFonts w:asciiTheme="minorHAnsi" w:eastAsia="Segoe UI Emoji" w:hAnsiTheme="minorHAnsi" w:cstheme="minorHAnsi"/>
            <w:color w:val="000000" w:themeColor="text1"/>
            <w:rPrChange w:id="115" w:author="Tesiman, Calysta" w:date="2022-01-04T22:59:00Z">
              <w:rPr>
                <w:rFonts w:ascii="Segoe UI Emoji" w:eastAsia="Segoe UI Emoji" w:hAnsi="Segoe UI Emoji" w:cs="Segoe UI Emoji"/>
                <w:color w:val="000000" w:themeColor="text1"/>
              </w:rPr>
            </w:rPrChange>
          </w:rPr>
          <w:t xml:space="preserve"> materials that </w:t>
        </w:r>
      </w:ins>
      <w:ins w:id="116" w:author="Tesiman, Calysta" w:date="2022-01-04T22:43:00Z">
        <w:r w:rsidR="002171AF" w:rsidRPr="009D17F9">
          <w:rPr>
            <w:rFonts w:asciiTheme="minorHAnsi" w:eastAsia="Segoe UI Emoji" w:hAnsiTheme="minorHAnsi" w:cstheme="minorHAnsi"/>
            <w:color w:val="000000" w:themeColor="text1"/>
            <w:rPrChange w:id="117" w:author="Tesiman, Calysta" w:date="2022-01-04T22:59:00Z">
              <w:rPr>
                <w:rFonts w:ascii="Segoe UI Emoji" w:eastAsia="Segoe UI Emoji" w:hAnsi="Segoe UI Emoji" w:cs="Segoe UI Emoji"/>
                <w:color w:val="000000" w:themeColor="text1"/>
              </w:rPr>
            </w:rPrChange>
          </w:rPr>
          <w:t xml:space="preserve">exhibit semiconductive properties like silicon, which is already widely used. You could mention the reason for this to enhance your </w:t>
        </w:r>
      </w:ins>
      <w:ins w:id="118" w:author="Tesiman, Calysta" w:date="2022-01-04T22:44:00Z">
        <w:r w:rsidR="002171AF" w:rsidRPr="009D17F9">
          <w:rPr>
            <w:rFonts w:asciiTheme="minorHAnsi" w:eastAsia="Segoe UI Emoji" w:hAnsiTheme="minorHAnsi" w:cstheme="minorHAnsi"/>
            <w:color w:val="000000" w:themeColor="text1"/>
            <w:rPrChange w:id="119" w:author="Tesiman, Calysta" w:date="2022-01-04T22:59:00Z">
              <w:rPr>
                <w:rFonts w:ascii="Segoe UI Emoji" w:eastAsia="Segoe UI Emoji" w:hAnsi="Segoe UI Emoji" w:cs="Segoe UI Emoji"/>
                <w:color w:val="000000" w:themeColor="text1"/>
              </w:rPr>
            </w:rPrChange>
          </w:rPr>
          <w:t xml:space="preserve">intention to join Prof. </w:t>
        </w:r>
        <w:proofErr w:type="spellStart"/>
        <w:r w:rsidR="002171AF" w:rsidRPr="009D17F9">
          <w:rPr>
            <w:rFonts w:asciiTheme="minorHAnsi" w:eastAsia="Segoe UI Emoji" w:hAnsiTheme="minorHAnsi" w:cstheme="minorHAnsi"/>
            <w:color w:val="000000" w:themeColor="text1"/>
            <w:rPrChange w:id="120" w:author="Tesiman, Calysta" w:date="2022-01-04T22:59:00Z">
              <w:rPr>
                <w:rFonts w:ascii="Segoe UI Emoji" w:eastAsia="Segoe UI Emoji" w:hAnsi="Segoe UI Emoji" w:cs="Segoe UI Emoji"/>
                <w:color w:val="000000" w:themeColor="text1"/>
              </w:rPr>
            </w:rPrChange>
          </w:rPr>
          <w:t>Salleo’s</w:t>
        </w:r>
        <w:proofErr w:type="spellEnd"/>
        <w:r w:rsidR="002171AF" w:rsidRPr="009D17F9">
          <w:rPr>
            <w:rFonts w:asciiTheme="minorHAnsi" w:eastAsia="Segoe UI Emoji" w:hAnsiTheme="minorHAnsi" w:cstheme="minorHAnsi"/>
            <w:color w:val="000000" w:themeColor="text1"/>
            <w:rPrChange w:id="121" w:author="Tesiman, Calysta" w:date="2022-01-04T22:59:00Z">
              <w:rPr>
                <w:rFonts w:ascii="Segoe UI Emoji" w:eastAsia="Segoe UI Emoji" w:hAnsi="Segoe UI Emoji" w:cs="Segoe UI Emoji"/>
                <w:color w:val="000000" w:themeColor="text1"/>
              </w:rPr>
            </w:rPrChange>
          </w:rPr>
          <w:t xml:space="preserve"> group. If this is </w:t>
        </w:r>
      </w:ins>
      <w:ins w:id="122" w:author="Tesiman, Calysta" w:date="2022-01-04T22:45:00Z">
        <w:r w:rsidR="002171AF" w:rsidRPr="009D17F9">
          <w:rPr>
            <w:rFonts w:asciiTheme="minorHAnsi" w:eastAsia="Segoe UI Emoji" w:hAnsiTheme="minorHAnsi" w:cstheme="minorHAnsi"/>
            <w:color w:val="000000" w:themeColor="text1"/>
            <w:rPrChange w:id="123" w:author="Tesiman, Calysta" w:date="2022-01-04T22:59:00Z">
              <w:rPr>
                <w:rFonts w:ascii="Segoe UI Emoji" w:eastAsia="Segoe UI Emoji" w:hAnsi="Segoe UI Emoji" w:cs="Segoe UI Emoji"/>
                <w:color w:val="000000" w:themeColor="text1"/>
              </w:rPr>
            </w:rPrChange>
          </w:rPr>
          <w:t xml:space="preserve">directly related to your interest in creating an organic crossbar structure memristor, it would be great to link it with good old </w:t>
        </w:r>
      </w:ins>
      <w:ins w:id="124" w:author="Tesiman, Calysta" w:date="2022-01-04T22:46:00Z">
        <w:r w:rsidR="002171AF" w:rsidRPr="009D17F9">
          <w:rPr>
            <w:rFonts w:asciiTheme="minorHAnsi" w:eastAsia="Segoe UI Emoji" w:hAnsiTheme="minorHAnsi" w:cstheme="minorHAnsi"/>
            <w:color w:val="000000" w:themeColor="text1"/>
            <w:rPrChange w:id="125" w:author="Tesiman, Calysta" w:date="2022-01-04T22:59:00Z">
              <w:rPr>
                <w:rFonts w:ascii="Segoe UI Emoji" w:eastAsia="Segoe UI Emoji" w:hAnsi="Segoe UI Emoji" w:cs="Segoe UI Emoji"/>
                <w:color w:val="000000" w:themeColor="text1"/>
              </w:rPr>
            </w:rPrChange>
          </w:rPr>
          <w:t>conjunctions</w:t>
        </w:r>
      </w:ins>
      <w:ins w:id="126" w:author="Tesiman, Calysta" w:date="2022-01-04T22:45:00Z">
        <w:r w:rsidR="002171AF" w:rsidRPr="009D17F9">
          <w:rPr>
            <w:rFonts w:asciiTheme="minorHAnsi" w:eastAsia="Segoe UI Emoji" w:hAnsiTheme="minorHAnsi" w:cstheme="minorHAnsi"/>
            <w:color w:val="000000" w:themeColor="text1"/>
            <w:rPrChange w:id="127" w:author="Tesiman, Calysta" w:date="2022-01-04T22:59:00Z">
              <w:rPr>
                <w:rFonts w:ascii="Segoe UI Emoji" w:eastAsia="Segoe UI Emoji" w:hAnsi="Segoe UI Emoji" w:cs="Segoe UI Emoji"/>
                <w:color w:val="000000" w:themeColor="text1"/>
              </w:rPr>
            </w:rPrChange>
          </w:rPr>
          <w:t xml:space="preserve"> like </w:t>
        </w:r>
      </w:ins>
      <w:ins w:id="128" w:author="Tesiman, Calysta" w:date="2022-01-04T22:46:00Z">
        <w:r w:rsidR="002171AF" w:rsidRPr="009D17F9">
          <w:rPr>
            <w:rFonts w:asciiTheme="minorHAnsi" w:eastAsia="Segoe UI Emoji" w:hAnsiTheme="minorHAnsi" w:cstheme="minorHAnsi"/>
            <w:color w:val="000000" w:themeColor="text1"/>
            <w:rPrChange w:id="129" w:author="Tesiman, Calysta" w:date="2022-01-04T22:59:00Z">
              <w:rPr>
                <w:rFonts w:ascii="Segoe UI Emoji" w:eastAsia="Segoe UI Emoji" w:hAnsi="Segoe UI Emoji" w:cs="Segoe UI Emoji"/>
                <w:color w:val="000000" w:themeColor="text1"/>
              </w:rPr>
            </w:rPrChange>
          </w:rPr>
          <w:t xml:space="preserve">“hence…” </w:t>
        </w:r>
      </w:ins>
    </w:p>
    <w:p w14:paraId="46880D04" w14:textId="77777777" w:rsidR="002171AF" w:rsidRPr="009D17F9" w:rsidDel="00AD46C7" w:rsidRDefault="002171AF" w:rsidP="00AD46C7">
      <w:pPr>
        <w:pStyle w:val="ListParagraph"/>
        <w:ind w:left="1080"/>
        <w:jc w:val="both"/>
        <w:rPr>
          <w:ins w:id="130" w:author="Tesiman, Calysta" w:date="2022-01-04T22:17:00Z"/>
          <w:del w:id="131" w:author="Paul Edison" w:date="2022-01-05T06:48:00Z"/>
          <w:rFonts w:asciiTheme="minorHAnsi" w:eastAsia="Segoe UI Emoji" w:hAnsiTheme="minorHAnsi" w:cstheme="minorHAnsi"/>
          <w:color w:val="000000" w:themeColor="text1"/>
          <w:rPrChange w:id="132" w:author="Tesiman, Calysta" w:date="2022-01-04T22:59:00Z">
            <w:rPr>
              <w:ins w:id="133" w:author="Tesiman, Calysta" w:date="2022-01-04T22:17:00Z"/>
              <w:del w:id="134" w:author="Paul Edison" w:date="2022-01-05T06:48:00Z"/>
            </w:rPr>
          </w:rPrChange>
        </w:rPr>
        <w:pPrChange w:id="135" w:author="Paul Edison" w:date="2022-01-05T06:48:00Z">
          <w:pPr>
            <w:ind w:firstLine="720"/>
            <w:jc w:val="both"/>
          </w:pPr>
        </w:pPrChange>
      </w:pPr>
    </w:p>
    <w:p w14:paraId="190BD827" w14:textId="77777777" w:rsidR="002478C3" w:rsidRPr="00AD46C7" w:rsidRDefault="002478C3" w:rsidP="00AD46C7">
      <w:pPr>
        <w:pStyle w:val="ListParagraph"/>
        <w:ind w:left="1080"/>
        <w:jc w:val="both"/>
        <w:rPr>
          <w:ins w:id="136" w:author="Tesiman, Calysta" w:date="2022-01-04T22:11:00Z"/>
          <w:color w:val="000000" w:themeColor="text1"/>
          <w:rPrChange w:id="137" w:author="Paul Edison" w:date="2022-01-05T06:48:00Z">
            <w:rPr>
              <w:ins w:id="138" w:author="Tesiman, Calysta" w:date="2022-01-04T22:11:00Z"/>
            </w:rPr>
          </w:rPrChange>
        </w:rPr>
        <w:pPrChange w:id="139" w:author="Paul Edison" w:date="2022-01-05T06:48:00Z">
          <w:pPr>
            <w:ind w:firstLine="720"/>
            <w:jc w:val="both"/>
          </w:pPr>
        </w:pPrChange>
      </w:pPr>
    </w:p>
    <w:p w14:paraId="7B194A80" w14:textId="144BFFC6" w:rsidR="003E18C5" w:rsidRPr="003E18C5" w:rsidRDefault="003E18C5">
      <w:pPr>
        <w:rPr>
          <w:ins w:id="140" w:author="Tesiman, Calysta" w:date="2022-01-04T22:11:00Z"/>
          <w:rPrChange w:id="141" w:author="Tesiman, Calysta" w:date="2022-01-04T22:11:00Z">
            <w:rPr>
              <w:ins w:id="142" w:author="Tesiman, Calysta" w:date="2022-01-04T22:11:00Z"/>
              <w:color w:val="000000" w:themeColor="text1"/>
            </w:rPr>
          </w:rPrChange>
        </w:rPr>
        <w:pPrChange w:id="143" w:author="Tesiman, Calysta" w:date="2022-01-04T22:11:00Z">
          <w:pPr>
            <w:ind w:firstLine="720"/>
            <w:jc w:val="both"/>
          </w:pPr>
        </w:pPrChange>
      </w:pPr>
    </w:p>
    <w:p w14:paraId="429FF85D" w14:textId="44D1F29A" w:rsidR="003E18C5" w:rsidRDefault="002171AF" w:rsidP="003E18C5">
      <w:pPr>
        <w:rPr>
          <w:ins w:id="144" w:author="Tesiman, Calysta" w:date="2022-01-04T22:58:00Z"/>
        </w:rPr>
      </w:pPr>
      <w:ins w:id="145" w:author="Tesiman, Calysta" w:date="2022-01-04T22:46:00Z">
        <w:r>
          <w:t xml:space="preserve">In terms of your motivation, I </w:t>
        </w:r>
      </w:ins>
      <w:ins w:id="146" w:author="Tesiman, Calysta" w:date="2022-01-04T22:48:00Z">
        <w:r w:rsidR="003A6766">
          <w:t>could both an entrepreneurial and personal motive be</w:t>
        </w:r>
      </w:ins>
      <w:ins w:id="147" w:author="Tesiman, Calysta" w:date="2022-01-04T22:49:00Z">
        <w:r w:rsidR="003A6766">
          <w:t xml:space="preserve">hind your choice to apply to Stanford. After all, all your hard work is </w:t>
        </w:r>
        <w:proofErr w:type="gramStart"/>
        <w:r w:rsidR="003A6766">
          <w:t>definitely for</w:t>
        </w:r>
        <w:proofErr w:type="gramEnd"/>
        <w:r w:rsidR="003A6766">
          <w:t xml:space="preserve"> </w:t>
        </w:r>
      </w:ins>
      <w:ins w:id="148" w:author="Tesiman, Calysta" w:date="2022-01-04T22:50:00Z">
        <w:r w:rsidR="003A6766">
          <w:t xml:space="preserve">something, but I feel that you could strengthen </w:t>
        </w:r>
      </w:ins>
      <w:ins w:id="149" w:author="Tesiman, Calysta" w:date="2022-01-04T22:51:00Z">
        <w:r w:rsidR="003A6766">
          <w:t>these motivations so that it could increase the gravity of your essay. For e</w:t>
        </w:r>
      </w:ins>
      <w:ins w:id="150" w:author="Tesiman, Calysta" w:date="2022-01-04T22:52:00Z">
        <w:r w:rsidR="003A6766">
          <w:t xml:space="preserve">xample, you could include your entrepreneurial intentions (creating a Start up at Silicon Valley) throughout </w:t>
        </w:r>
        <w:proofErr w:type="gramStart"/>
        <w:r w:rsidR="003A6766">
          <w:t>all of</w:t>
        </w:r>
        <w:proofErr w:type="gramEnd"/>
        <w:r w:rsidR="003A6766">
          <w:t xml:space="preserve"> your paragraphs, and not just one or two </w:t>
        </w:r>
      </w:ins>
      <w:ins w:id="151" w:author="Tesiman, Calysta" w:date="2022-01-04T22:53:00Z">
        <w:r w:rsidR="003A6766">
          <w:t>sentences. This helps the AOs have a strong grasp of your Personal Brand because you constantly remind them about who you are: an entrepreneurial scientist who wants to revolutionize the world with neuromorphic materials</w:t>
        </w:r>
      </w:ins>
      <w:ins w:id="152" w:author="Tesiman, Calysta" w:date="2022-01-04T22:54:00Z">
        <w:r w:rsidR="00072A38">
          <w:t xml:space="preserve"> made accessible to everyone. </w:t>
        </w:r>
      </w:ins>
      <w:ins w:id="153" w:author="Tesiman, Calysta" w:date="2022-01-04T22:56:00Z">
        <w:r w:rsidR="00072A38">
          <w:t xml:space="preserve">Moreover, including personal stories that influence your motivations can also help strengthen your personal brand. It doesn’t have to be as dramatic as your </w:t>
        </w:r>
        <w:proofErr w:type="gramStart"/>
        <w:r w:rsidR="00072A38">
          <w:t>Grandfather’</w:t>
        </w:r>
      </w:ins>
      <w:ins w:id="154" w:author="Tesiman, Calysta" w:date="2022-01-04T22:57:00Z">
        <w:r w:rsidR="00072A38">
          <w:t>s</w:t>
        </w:r>
        <w:proofErr w:type="gramEnd"/>
        <w:r w:rsidR="00072A38">
          <w:t xml:space="preserve"> passing, but even simple things in life (perhaps family traditions or things you do for fun) that influenced your choice to pursue Materials Science would help paint a better profile of y</w:t>
        </w:r>
      </w:ins>
      <w:ins w:id="155" w:author="Tesiman, Calysta" w:date="2022-01-04T22:58:00Z">
        <w:r w:rsidR="00072A38">
          <w:t xml:space="preserve">ou by adding a humane touch to your achievements and research.  </w:t>
        </w:r>
      </w:ins>
    </w:p>
    <w:p w14:paraId="4554D875" w14:textId="1BFEDF64" w:rsidR="00072A38" w:rsidRDefault="00072A38" w:rsidP="003E18C5">
      <w:pPr>
        <w:rPr>
          <w:ins w:id="156" w:author="Tesiman, Calysta" w:date="2022-01-04T22:58:00Z"/>
        </w:rPr>
      </w:pPr>
    </w:p>
    <w:p w14:paraId="1BCCD2E0" w14:textId="1EE73B6D" w:rsidR="00072A38" w:rsidRDefault="00072A38" w:rsidP="003E18C5">
      <w:pPr>
        <w:rPr>
          <w:ins w:id="157" w:author="Tesiman, Calysta" w:date="2022-01-04T23:04:00Z"/>
        </w:rPr>
      </w:pPr>
      <w:ins w:id="158" w:author="Tesiman, Calysta" w:date="2022-01-04T22:58:00Z">
        <w:r>
          <w:t xml:space="preserve">This ties into the </w:t>
        </w:r>
        <w:r w:rsidR="009D17F9">
          <w:t>f</w:t>
        </w:r>
      </w:ins>
      <w:ins w:id="159" w:author="Tesiman, Calysta" w:date="2022-01-04T22:59:00Z">
        <w:r w:rsidR="009D17F9">
          <w:t xml:space="preserve">inal issue I have with the essay: your Personality. Though this essay may seem very </w:t>
        </w:r>
      </w:ins>
      <w:ins w:id="160" w:author="Tesiman, Calysta" w:date="2022-01-04T23:00:00Z">
        <w:r w:rsidR="009D17F9">
          <w:t>technical and doesn’t give much room to showcase your persona, it helps to provide context clues in between the paragraphs that describe your achievements and mission</w:t>
        </w:r>
      </w:ins>
      <w:ins w:id="161" w:author="Tesiman, Calysta" w:date="2022-01-04T23:01:00Z">
        <w:r w:rsidR="009D17F9">
          <w:t>. Talking about how you dealt with problems (ref to spin torque oscillator devices) or how you and your research team wo</w:t>
        </w:r>
      </w:ins>
      <w:ins w:id="162" w:author="Tesiman, Calysta" w:date="2022-01-04T23:02:00Z">
        <w:r w:rsidR="009D17F9">
          <w:t>rked together dynamically without sacrificing the technicality of your content would fit so much more meaning in your essay. Readers would not only get a greater se</w:t>
        </w:r>
      </w:ins>
      <w:ins w:id="163" w:author="Tesiman, Calysta" w:date="2022-01-04T23:03:00Z">
        <w:r w:rsidR="009D17F9">
          <w:t xml:space="preserve">nse of your achievement and what you did, but also think about your personality. This way, </w:t>
        </w:r>
      </w:ins>
      <w:ins w:id="164" w:author="Tesiman, Calysta" w:date="2022-01-04T23:04:00Z">
        <w:r w:rsidR="009D17F9">
          <w:t>readers</w:t>
        </w:r>
      </w:ins>
      <w:ins w:id="165" w:author="Tesiman, Calysta" w:date="2022-01-04T23:03:00Z">
        <w:r w:rsidR="009D17F9">
          <w:t xml:space="preserve"> are not only reading the story of your motivation</w:t>
        </w:r>
      </w:ins>
      <w:ins w:id="166" w:author="Tesiman, Calysta" w:date="2022-01-04T23:04:00Z">
        <w:r w:rsidR="009D17F9">
          <w:t>, but also envisioning the person you are and the growth that has taken place as you move through experience to experience.</w:t>
        </w:r>
      </w:ins>
    </w:p>
    <w:p w14:paraId="27DF89C2" w14:textId="06DF5724" w:rsidR="009D17F9" w:rsidRDefault="009D17F9" w:rsidP="003E18C5">
      <w:pPr>
        <w:rPr>
          <w:ins w:id="167" w:author="Tesiman, Calysta" w:date="2022-01-04T23:04:00Z"/>
        </w:rPr>
      </w:pPr>
    </w:p>
    <w:p w14:paraId="411EB115" w14:textId="59FF1C4E" w:rsidR="009D17F9" w:rsidRDefault="009D17F9" w:rsidP="003E18C5">
      <w:pPr>
        <w:rPr>
          <w:ins w:id="168" w:author="Tesiman, Calysta" w:date="2022-01-04T23:05:00Z"/>
        </w:rPr>
      </w:pPr>
      <w:ins w:id="169" w:author="Tesiman, Calysta" w:date="2022-01-04T23:04:00Z">
        <w:r>
          <w:t xml:space="preserve">This is quite long for an essay commentary, but I hope </w:t>
        </w:r>
      </w:ins>
      <w:ins w:id="170" w:author="Tesiman, Calysta" w:date="2022-01-04T23:05:00Z">
        <w:r>
          <w:t>it’s useful. Feel free to ask me about my comments</w:t>
        </w:r>
      </w:ins>
    </w:p>
    <w:p w14:paraId="21A6A766" w14:textId="67DDD7C5" w:rsidR="009D17F9" w:rsidRPr="003E18C5" w:rsidRDefault="009D17F9">
      <w:pPr>
        <w:pStyle w:val="ListParagraph"/>
        <w:numPr>
          <w:ilvl w:val="0"/>
          <w:numId w:val="4"/>
        </w:numPr>
        <w:rPr>
          <w:ins w:id="171" w:author="Tesiman, Calysta" w:date="2022-01-04T22:11:00Z"/>
          <w:rPrChange w:id="172" w:author="Tesiman, Calysta" w:date="2022-01-04T22:11:00Z">
            <w:rPr>
              <w:ins w:id="173" w:author="Tesiman, Calysta" w:date="2022-01-04T22:11:00Z"/>
              <w:color w:val="000000" w:themeColor="text1"/>
            </w:rPr>
          </w:rPrChange>
        </w:rPr>
        <w:pPrChange w:id="174" w:author="Tesiman, Calysta" w:date="2022-01-04T23:05:00Z">
          <w:pPr>
            <w:ind w:firstLine="720"/>
            <w:jc w:val="both"/>
          </w:pPr>
        </w:pPrChange>
      </w:pPr>
      <w:ins w:id="175" w:author="Tesiman, Calysta" w:date="2022-01-04T23:05:00Z">
        <w:r>
          <w:t xml:space="preserve">Calysta Tesiman. </w:t>
        </w:r>
        <w:proofErr w:type="spellStart"/>
        <w:r>
          <w:t>ALL-In</w:t>
        </w:r>
        <w:proofErr w:type="spellEnd"/>
        <w:r>
          <w:t xml:space="preserve"> </w:t>
        </w:r>
        <w:proofErr w:type="spellStart"/>
        <w:r>
          <w:t>Eduspace</w:t>
        </w:r>
        <w:proofErr w:type="spellEnd"/>
        <w:r>
          <w:t xml:space="preserve"> Essay Editor </w:t>
        </w:r>
      </w:ins>
    </w:p>
    <w:p w14:paraId="61F9CB2E" w14:textId="46F48C76" w:rsidR="003E18C5" w:rsidRPr="003E18C5" w:rsidRDefault="003E18C5">
      <w:pPr>
        <w:rPr>
          <w:ins w:id="176" w:author="Tesiman, Calysta" w:date="2022-01-04T22:11:00Z"/>
          <w:rPrChange w:id="177" w:author="Tesiman, Calysta" w:date="2022-01-04T22:11:00Z">
            <w:rPr>
              <w:ins w:id="178" w:author="Tesiman, Calysta" w:date="2022-01-04T22:11:00Z"/>
              <w:color w:val="000000" w:themeColor="text1"/>
            </w:rPr>
          </w:rPrChange>
        </w:rPr>
        <w:pPrChange w:id="179" w:author="Tesiman, Calysta" w:date="2022-01-04T22:11:00Z">
          <w:pPr>
            <w:ind w:firstLine="720"/>
            <w:jc w:val="both"/>
          </w:pPr>
        </w:pPrChange>
      </w:pPr>
    </w:p>
    <w:p w14:paraId="2EBD6229" w14:textId="326B89D3" w:rsidR="003E18C5" w:rsidRPr="003E18C5" w:rsidRDefault="003E18C5">
      <w:pPr>
        <w:rPr>
          <w:ins w:id="180" w:author="Tesiman, Calysta" w:date="2022-01-04T22:11:00Z"/>
          <w:rPrChange w:id="181" w:author="Tesiman, Calysta" w:date="2022-01-04T22:11:00Z">
            <w:rPr>
              <w:ins w:id="182" w:author="Tesiman, Calysta" w:date="2022-01-04T22:11:00Z"/>
              <w:color w:val="000000" w:themeColor="text1"/>
            </w:rPr>
          </w:rPrChange>
        </w:rPr>
        <w:pPrChange w:id="183" w:author="Tesiman, Calysta" w:date="2022-01-04T22:11:00Z">
          <w:pPr>
            <w:ind w:firstLine="720"/>
            <w:jc w:val="both"/>
          </w:pPr>
        </w:pPrChange>
      </w:pPr>
    </w:p>
    <w:p w14:paraId="5145B3F0" w14:textId="2C4F3406" w:rsidR="003E18C5" w:rsidRPr="003E18C5" w:rsidRDefault="003E18C5">
      <w:pPr>
        <w:tabs>
          <w:tab w:val="left" w:pos="6035"/>
        </w:tabs>
        <w:rPr>
          <w:rPrChange w:id="184" w:author="Tesiman, Calysta" w:date="2022-01-04T22:11:00Z">
            <w:rPr>
              <w:color w:val="000000" w:themeColor="text1"/>
            </w:rPr>
          </w:rPrChange>
        </w:rPr>
        <w:pPrChange w:id="185" w:author="Tesiman, Calysta" w:date="2022-01-04T22:11:00Z">
          <w:pPr>
            <w:ind w:firstLine="720"/>
            <w:jc w:val="both"/>
          </w:pPr>
        </w:pPrChange>
      </w:pPr>
    </w:p>
    <w:sectPr w:rsidR="003E18C5" w:rsidRPr="003E18C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esiman, Calysta" w:date="2022-01-05T04:30:00Z" w:initials="TC">
    <w:p w14:paraId="60CFFA9F" w14:textId="77777777" w:rsidR="00C35920" w:rsidRDefault="00C35920">
      <w:pPr>
        <w:pStyle w:val="CommentText"/>
      </w:pPr>
      <w:r>
        <w:rPr>
          <w:rStyle w:val="CommentReference"/>
        </w:rPr>
        <w:annotationRef/>
      </w:r>
      <w:r>
        <w:t xml:space="preserve">This is a great introduction to why you’re interested in research, hence pursuing higher education at Stanford. However, since you are also interested in being entrepreneurial by hopefully creating a </w:t>
      </w:r>
      <w:proofErr w:type="spellStart"/>
      <w:r>
        <w:t>start up</w:t>
      </w:r>
      <w:proofErr w:type="spellEnd"/>
      <w:r>
        <w:t>, it is worth mentioning in the introduction to give the AOs an overarching theme of who you want to become through Stanford Education.</w:t>
      </w:r>
    </w:p>
    <w:p w14:paraId="3380E3F4" w14:textId="7A7B21E3" w:rsidR="00C35920" w:rsidRDefault="00C35920">
      <w:pPr>
        <w:pStyle w:val="CommentText"/>
      </w:pPr>
    </w:p>
  </w:comment>
  <w:comment w:id="2" w:author="Tesiman, Calysta" w:date="2022-01-05T04:33:00Z" w:initials="TC">
    <w:p w14:paraId="5DC86A40" w14:textId="0DD07B9B" w:rsidR="00C35920" w:rsidRDefault="00C35920">
      <w:pPr>
        <w:pStyle w:val="CommentText"/>
      </w:pPr>
      <w:r>
        <w:rPr>
          <w:rStyle w:val="CommentReference"/>
        </w:rPr>
        <w:annotationRef/>
      </w:r>
      <w:r>
        <w:t>It’s worth mentioning this again at the conclusion to remind your readers</w:t>
      </w:r>
    </w:p>
  </w:comment>
  <w:comment w:id="3" w:author="Tesiman, Calysta" w:date="2022-01-05T04:34:00Z" w:initials="TC">
    <w:p w14:paraId="1BEF153D" w14:textId="1FED7D1B" w:rsidR="00C35920" w:rsidRDefault="00C35920">
      <w:pPr>
        <w:pStyle w:val="CommentText"/>
      </w:pPr>
      <w:r>
        <w:rPr>
          <w:rStyle w:val="CommentReference"/>
        </w:rPr>
        <w:annotationRef/>
      </w:r>
      <w:r>
        <w:t>Change to “Furthermore”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80E3F4" w15:done="0"/>
  <w15:commentEx w15:paraId="5DC86A40" w15:done="0"/>
  <w15:commentEx w15:paraId="1BEF1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3AF5" w16cex:dateUtc="2022-01-04T21:30:00Z"/>
  <w16cex:commentExtensible w16cex:durableId="257F3B8F" w16cex:dateUtc="2022-01-04T21:33:00Z"/>
  <w16cex:commentExtensible w16cex:durableId="257F3BF8" w16cex:dateUtc="2022-01-04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80E3F4" w16cid:durableId="257F3AF5"/>
  <w16cid:commentId w16cid:paraId="5DC86A40" w16cid:durableId="257F3B8F"/>
  <w16cid:commentId w16cid:paraId="1BEF153D" w16cid:durableId="257F3B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Segoe UI"/>
    <w:charset w:val="00"/>
    <w:family w:val="auto"/>
    <w:pitch w:val="variable"/>
    <w:sig w:usb0="E1000AEF" w:usb1="5000A1FF" w:usb2="00000000" w:usb3="00000000" w:csb0="000001B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60E0"/>
    <w:multiLevelType w:val="hybridMultilevel"/>
    <w:tmpl w:val="D0667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4422E"/>
    <w:multiLevelType w:val="multilevel"/>
    <w:tmpl w:val="44B2C4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0393AF0"/>
    <w:multiLevelType w:val="hybridMultilevel"/>
    <w:tmpl w:val="E4623970"/>
    <w:lvl w:ilvl="0" w:tplc="E7A64B94">
      <w:numFmt w:val="bullet"/>
      <w:lvlText w:val="-"/>
      <w:lvlJc w:val="left"/>
      <w:pPr>
        <w:ind w:left="1080" w:hanging="360"/>
      </w:pPr>
      <w:rPr>
        <w:rFonts w:ascii="Segoe UI Emoji" w:eastAsia="Segoe UI Emoji" w:hAnsi="Segoe UI Emoji" w:cs="Segoe UI Emoj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6FE73A22"/>
    <w:multiLevelType w:val="multilevel"/>
    <w:tmpl w:val="F536C4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C7C"/>
    <w:rsid w:val="000016A1"/>
    <w:rsid w:val="00051049"/>
    <w:rsid w:val="00072A38"/>
    <w:rsid w:val="000C7269"/>
    <w:rsid w:val="000D6478"/>
    <w:rsid w:val="000F05F6"/>
    <w:rsid w:val="000F0C87"/>
    <w:rsid w:val="0010591F"/>
    <w:rsid w:val="00121ADC"/>
    <w:rsid w:val="00154CE9"/>
    <w:rsid w:val="001D27CF"/>
    <w:rsid w:val="001E1BBB"/>
    <w:rsid w:val="002171AF"/>
    <w:rsid w:val="00223362"/>
    <w:rsid w:val="002478C3"/>
    <w:rsid w:val="0028540B"/>
    <w:rsid w:val="002A08E0"/>
    <w:rsid w:val="002A23CD"/>
    <w:rsid w:val="002F4E4E"/>
    <w:rsid w:val="003934FD"/>
    <w:rsid w:val="003A6766"/>
    <w:rsid w:val="003E18C5"/>
    <w:rsid w:val="00400835"/>
    <w:rsid w:val="00466277"/>
    <w:rsid w:val="004C3489"/>
    <w:rsid w:val="004E7EAD"/>
    <w:rsid w:val="00524A29"/>
    <w:rsid w:val="005B7FFB"/>
    <w:rsid w:val="005D2272"/>
    <w:rsid w:val="005D5949"/>
    <w:rsid w:val="006A2D72"/>
    <w:rsid w:val="00707447"/>
    <w:rsid w:val="007C2E76"/>
    <w:rsid w:val="007D55C0"/>
    <w:rsid w:val="00800C42"/>
    <w:rsid w:val="00865EB5"/>
    <w:rsid w:val="00897BD3"/>
    <w:rsid w:val="008B73BE"/>
    <w:rsid w:val="008C7E96"/>
    <w:rsid w:val="00917688"/>
    <w:rsid w:val="00976BAA"/>
    <w:rsid w:val="009A4240"/>
    <w:rsid w:val="009B0457"/>
    <w:rsid w:val="009D1308"/>
    <w:rsid w:val="009D17F9"/>
    <w:rsid w:val="009E3A5F"/>
    <w:rsid w:val="00A638DA"/>
    <w:rsid w:val="00A74AC3"/>
    <w:rsid w:val="00A92257"/>
    <w:rsid w:val="00AD46C7"/>
    <w:rsid w:val="00B27FEF"/>
    <w:rsid w:val="00B634AA"/>
    <w:rsid w:val="00B6481F"/>
    <w:rsid w:val="00BA1DAE"/>
    <w:rsid w:val="00BD4E6D"/>
    <w:rsid w:val="00C35920"/>
    <w:rsid w:val="00C507C4"/>
    <w:rsid w:val="00D022BC"/>
    <w:rsid w:val="00D11C7C"/>
    <w:rsid w:val="00D13BC7"/>
    <w:rsid w:val="00D739AD"/>
    <w:rsid w:val="00D97057"/>
    <w:rsid w:val="00E3105C"/>
    <w:rsid w:val="00ED6EDD"/>
    <w:rsid w:val="00F37A12"/>
    <w:rsid w:val="00F53560"/>
    <w:rsid w:val="00F70679"/>
    <w:rsid w:val="00F966CF"/>
    <w:rsid w:val="00FE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6C312"/>
  <w14:defaultImageDpi w14:val="32767"/>
  <w15:docId w15:val="{1F66CDB1-C08C-451A-AAF0-830B89B9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7C"/>
    <w:rPr>
      <w:rFonts w:ascii="Calibri" w:eastAsia="Calibri" w:hAnsi="Calibri" w:cs="Calibri"/>
    </w:rPr>
  </w:style>
  <w:style w:type="paragraph" w:styleId="Heading1">
    <w:name w:val="heading 1"/>
    <w:basedOn w:val="Caption"/>
    <w:next w:val="List5"/>
    <w:link w:val="Heading1Char"/>
    <w:autoRedefine/>
    <w:uiPriority w:val="9"/>
    <w:qFormat/>
    <w:rsid w:val="00A638DA"/>
    <w:pPr>
      <w:keepNext/>
      <w:keepLines/>
      <w:spacing w:before="240"/>
      <w:outlineLvl w:val="0"/>
    </w:pPr>
    <w:rPr>
      <w:rFonts w:eastAsiaTheme="majorEastAsia" w:cstheme="majorBidi"/>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autoRedefine/>
    <w:qFormat/>
    <w:rsid w:val="00A638DA"/>
    <w:pPr>
      <w:jc w:val="center"/>
    </w:pPr>
    <w:rPr>
      <w:b/>
      <w:bCs/>
      <w:i w:val="0"/>
      <w:iCs w:val="0"/>
      <w:sz w:val="20"/>
    </w:rPr>
  </w:style>
  <w:style w:type="character" w:customStyle="1" w:styleId="Style1Char">
    <w:name w:val="Style1 Char"/>
    <w:basedOn w:val="DefaultParagraphFont"/>
    <w:link w:val="Style1"/>
    <w:rsid w:val="00A638DA"/>
    <w:rPr>
      <w:rFonts w:ascii="Times New Roman" w:eastAsia="Times New Roman" w:hAnsi="Times New Roman" w:cs="Times New Roman"/>
      <w:b/>
      <w:bCs/>
      <w:color w:val="000000" w:themeColor="text1"/>
      <w:sz w:val="20"/>
      <w:szCs w:val="18"/>
    </w:rPr>
  </w:style>
  <w:style w:type="paragraph" w:styleId="Caption">
    <w:name w:val="caption"/>
    <w:basedOn w:val="Normal"/>
    <w:next w:val="Normal"/>
    <w:link w:val="CaptionChar"/>
    <w:autoRedefine/>
    <w:uiPriority w:val="35"/>
    <w:unhideWhenUsed/>
    <w:qFormat/>
    <w:rsid w:val="00ED6EDD"/>
    <w:pPr>
      <w:spacing w:after="200"/>
    </w:pPr>
    <w:rPr>
      <w:rFonts w:ascii="Times New Roman" w:eastAsia="Times New Roman" w:hAnsi="Times New Roman" w:cs="Times New Roman"/>
      <w:i/>
      <w:iCs/>
      <w:color w:val="000000" w:themeColor="text1"/>
      <w:sz w:val="22"/>
      <w:szCs w:val="18"/>
    </w:rPr>
  </w:style>
  <w:style w:type="character" w:customStyle="1" w:styleId="Heading1Char">
    <w:name w:val="Heading 1 Char"/>
    <w:basedOn w:val="DefaultParagraphFont"/>
    <w:link w:val="Heading1"/>
    <w:uiPriority w:val="9"/>
    <w:rsid w:val="00A638DA"/>
    <w:rPr>
      <w:rFonts w:ascii="Times New Roman" w:eastAsiaTheme="majorEastAsia" w:hAnsi="Times New Roman" w:cstheme="majorBidi"/>
      <w:i/>
      <w:iCs/>
      <w:color w:val="000000" w:themeColor="text1"/>
      <w:sz w:val="20"/>
      <w:szCs w:val="32"/>
    </w:rPr>
  </w:style>
  <w:style w:type="paragraph" w:styleId="List5">
    <w:name w:val="List 5"/>
    <w:basedOn w:val="Normal"/>
    <w:uiPriority w:val="99"/>
    <w:semiHidden/>
    <w:unhideWhenUsed/>
    <w:rsid w:val="00A638DA"/>
    <w:pPr>
      <w:ind w:left="1800" w:hanging="360"/>
      <w:contextualSpacing/>
    </w:pPr>
  </w:style>
  <w:style w:type="paragraph" w:customStyle="1" w:styleId="Style2">
    <w:name w:val="Style2"/>
    <w:basedOn w:val="Caption"/>
    <w:autoRedefine/>
    <w:qFormat/>
    <w:rsid w:val="00A638DA"/>
    <w:rPr>
      <w:sz w:val="20"/>
    </w:rPr>
  </w:style>
  <w:style w:type="character" w:customStyle="1" w:styleId="CaptionChar">
    <w:name w:val="Caption Char"/>
    <w:basedOn w:val="DefaultParagraphFont"/>
    <w:link w:val="Caption"/>
    <w:uiPriority w:val="35"/>
    <w:rsid w:val="00ED6EDD"/>
    <w:rPr>
      <w:rFonts w:ascii="Times New Roman" w:eastAsia="Times New Roman" w:hAnsi="Times New Roman" w:cs="Times New Roman"/>
      <w:i/>
      <w:iCs/>
      <w:color w:val="000000" w:themeColor="text1"/>
      <w:sz w:val="22"/>
      <w:szCs w:val="18"/>
    </w:rPr>
  </w:style>
  <w:style w:type="character" w:styleId="CommentReference">
    <w:name w:val="annotation reference"/>
    <w:basedOn w:val="DefaultParagraphFont"/>
    <w:uiPriority w:val="99"/>
    <w:semiHidden/>
    <w:unhideWhenUsed/>
    <w:rsid w:val="00D11C7C"/>
    <w:rPr>
      <w:sz w:val="16"/>
      <w:szCs w:val="16"/>
    </w:rPr>
  </w:style>
  <w:style w:type="paragraph" w:styleId="CommentText">
    <w:name w:val="annotation text"/>
    <w:basedOn w:val="Normal"/>
    <w:link w:val="CommentTextChar"/>
    <w:uiPriority w:val="99"/>
    <w:semiHidden/>
    <w:unhideWhenUsed/>
    <w:rsid w:val="00D11C7C"/>
    <w:rPr>
      <w:sz w:val="20"/>
      <w:szCs w:val="20"/>
    </w:rPr>
  </w:style>
  <w:style w:type="character" w:customStyle="1" w:styleId="CommentTextChar">
    <w:name w:val="Comment Text Char"/>
    <w:basedOn w:val="DefaultParagraphFont"/>
    <w:link w:val="CommentText"/>
    <w:uiPriority w:val="99"/>
    <w:semiHidden/>
    <w:rsid w:val="00D11C7C"/>
    <w:rPr>
      <w:rFonts w:ascii="Calibri" w:eastAsia="Calibri" w:hAnsi="Calibri" w:cs="Calibri"/>
      <w:sz w:val="20"/>
      <w:szCs w:val="20"/>
    </w:rPr>
  </w:style>
  <w:style w:type="paragraph" w:styleId="Revision">
    <w:name w:val="Revision"/>
    <w:hidden/>
    <w:uiPriority w:val="99"/>
    <w:semiHidden/>
    <w:rsid w:val="00917688"/>
    <w:rPr>
      <w:rFonts w:ascii="Calibri" w:eastAsia="Calibri" w:hAnsi="Calibri" w:cs="Calibri"/>
    </w:rPr>
  </w:style>
  <w:style w:type="paragraph" w:styleId="BalloonText">
    <w:name w:val="Balloon Text"/>
    <w:basedOn w:val="Normal"/>
    <w:link w:val="BalloonTextChar"/>
    <w:uiPriority w:val="99"/>
    <w:semiHidden/>
    <w:unhideWhenUsed/>
    <w:rsid w:val="00D022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2BC"/>
    <w:rPr>
      <w:rFonts w:ascii="Lucida Grande" w:eastAsia="Calibr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022BC"/>
    <w:rPr>
      <w:b/>
      <w:bCs/>
    </w:rPr>
  </w:style>
  <w:style w:type="character" w:customStyle="1" w:styleId="CommentSubjectChar">
    <w:name w:val="Comment Subject Char"/>
    <w:basedOn w:val="CommentTextChar"/>
    <w:link w:val="CommentSubject"/>
    <w:uiPriority w:val="99"/>
    <w:semiHidden/>
    <w:rsid w:val="00D022BC"/>
    <w:rPr>
      <w:rFonts w:ascii="Calibri" w:eastAsia="Calibri" w:hAnsi="Calibri" w:cs="Calibri"/>
      <w:b/>
      <w:bCs/>
      <w:sz w:val="20"/>
      <w:szCs w:val="20"/>
    </w:rPr>
  </w:style>
  <w:style w:type="paragraph" w:styleId="ListParagraph">
    <w:name w:val="List Paragraph"/>
    <w:basedOn w:val="Normal"/>
    <w:uiPriority w:val="34"/>
    <w:qFormat/>
    <w:rsid w:val="00E31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218A5-D359-499F-9A48-A476E3AA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6</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Hartanto, Jonathan</dc:creator>
  <cp:keywords/>
  <dc:description/>
  <cp:lastModifiedBy>Paul Edison</cp:lastModifiedBy>
  <cp:revision>8</cp:revision>
  <dcterms:created xsi:type="dcterms:W3CDTF">2021-12-31T00:48:00Z</dcterms:created>
  <dcterms:modified xsi:type="dcterms:W3CDTF">2022-01-04T23:48:00Z</dcterms:modified>
</cp:coreProperties>
</file>