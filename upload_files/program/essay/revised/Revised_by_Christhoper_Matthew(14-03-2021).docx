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7" w14:textId="77777777" w:rsidR="008B6EFA" w:rsidRDefault="006E1F76">
      <w:pPr>
        <w:rPr>
          <w:sz w:val="24"/>
          <w:szCs w:val="24"/>
        </w:rPr>
      </w:pPr>
      <w:r>
        <w:rPr>
          <w:sz w:val="24"/>
          <w:szCs w:val="24"/>
        </w:rPr>
        <w:t xml:space="preserve">Topic C: </w:t>
      </w:r>
    </w:p>
    <w:p w14:paraId="00000018" w14:textId="77777777" w:rsidR="008B6EFA" w:rsidRDefault="008B6EFA">
      <w:pPr>
        <w:rPr>
          <w:sz w:val="24"/>
          <w:szCs w:val="24"/>
        </w:rPr>
      </w:pPr>
    </w:p>
    <w:p w14:paraId="00000019" w14:textId="4E4AC500" w:rsidR="008B6EFA" w:rsidRDefault="006E1F76">
      <w:pPr>
        <w:rPr>
          <w:sz w:val="24"/>
          <w:szCs w:val="24"/>
        </w:rPr>
      </w:pPr>
      <w:r>
        <w:rPr>
          <w:sz w:val="24"/>
          <w:szCs w:val="24"/>
        </w:rPr>
        <w:t xml:space="preserve">There may be personal information that you want considered as part of your admissions application. Write an essay describing that information. You might include exceptional hardships, challenges or opportunities that have shaped or impacted your abilities or academic credentials, personal responsibilities, exceptional achievements or talents, educational </w:t>
      </w:r>
      <w:proofErr w:type="gramStart"/>
      <w:r>
        <w:rPr>
          <w:sz w:val="24"/>
          <w:szCs w:val="24"/>
        </w:rPr>
        <w:t>goals</w:t>
      </w:r>
      <w:proofErr w:type="gramEnd"/>
      <w:r>
        <w:rPr>
          <w:sz w:val="24"/>
          <w:szCs w:val="24"/>
        </w:rPr>
        <w:t xml:space="preserve"> or ways in which you might contribute to an institution committed to creating a diverse learning environment. (Word limit: 600-750)</w:t>
      </w:r>
    </w:p>
    <w:p w14:paraId="0000001A" w14:textId="77777777" w:rsidR="008B6EFA" w:rsidRDefault="006E1F76">
      <w:pPr>
        <w:rPr>
          <w:sz w:val="24"/>
          <w:szCs w:val="24"/>
          <w:shd w:val="clear" w:color="auto" w:fill="F9CB9C"/>
        </w:rPr>
      </w:pPr>
      <w:r>
        <w:rPr>
          <w:sz w:val="24"/>
          <w:szCs w:val="24"/>
          <w:shd w:val="clear" w:color="auto" w:fill="F9CB9C"/>
        </w:rPr>
        <w:t>Word Count: 720</w:t>
      </w:r>
    </w:p>
    <w:p w14:paraId="0000001B" w14:textId="77777777" w:rsidR="008B6EFA" w:rsidRDefault="008B6EFA">
      <w:pPr>
        <w:rPr>
          <w:sz w:val="24"/>
          <w:szCs w:val="24"/>
          <w:shd w:val="clear" w:color="auto" w:fill="F9CB9C"/>
        </w:rPr>
      </w:pPr>
    </w:p>
    <w:p w14:paraId="0000001C" w14:textId="0A69F689" w:rsidR="008B6EFA" w:rsidRDefault="006E1F76">
      <w:pPr>
        <w:rPr>
          <w:sz w:val="24"/>
          <w:szCs w:val="24"/>
        </w:rPr>
      </w:pPr>
      <w:r>
        <w:rPr>
          <w:sz w:val="24"/>
          <w:szCs w:val="24"/>
        </w:rPr>
        <w:tab/>
        <w:t>My heart pulsated wildly. My hands turned cold and clammy. “What if I fail</w:t>
      </w:r>
      <w:del w:id="0" w:author="Matthew" w:date="2021-03-13T23:39:00Z">
        <w:r w:rsidDel="0007557D">
          <w:rPr>
            <w:sz w:val="24"/>
            <w:szCs w:val="24"/>
          </w:rPr>
          <w:delText>ed</w:delText>
        </w:r>
      </w:del>
      <w:r>
        <w:rPr>
          <w:sz w:val="24"/>
          <w:szCs w:val="24"/>
        </w:rPr>
        <w:t xml:space="preserve"> to make this event successful?”</w:t>
      </w:r>
      <w:del w:id="1" w:author="Matthew" w:date="2021-03-13T23:51:00Z">
        <w:r w:rsidDel="00406EA2">
          <w:rPr>
            <w:sz w:val="24"/>
            <w:szCs w:val="24"/>
          </w:rPr>
          <w:delText xml:space="preserve"> I wondered. </w:delText>
        </w:r>
      </w:del>
    </w:p>
    <w:p w14:paraId="0000001D" w14:textId="77777777" w:rsidR="008B6EFA" w:rsidRDefault="006E1F76">
      <w:pPr>
        <w:shd w:val="clear" w:color="auto" w:fill="FAFAFA"/>
        <w:rPr>
          <w:sz w:val="24"/>
          <w:szCs w:val="24"/>
        </w:rPr>
      </w:pPr>
      <w:r>
        <w:rPr>
          <w:sz w:val="24"/>
          <w:szCs w:val="24"/>
        </w:rPr>
        <w:t xml:space="preserve"> </w:t>
      </w:r>
    </w:p>
    <w:p w14:paraId="0000001E" w14:textId="5E7AD43E" w:rsidR="008B6EFA" w:rsidRDefault="006E1F76">
      <w:pPr>
        <w:shd w:val="clear" w:color="auto" w:fill="FAFAFA"/>
        <w:ind w:firstLine="720"/>
        <w:rPr>
          <w:sz w:val="24"/>
          <w:szCs w:val="24"/>
        </w:rPr>
      </w:pPr>
      <w:r>
        <w:rPr>
          <w:sz w:val="24"/>
          <w:szCs w:val="24"/>
        </w:rPr>
        <w:t xml:space="preserve">Deep down, I felt anxious about leading </w:t>
      </w:r>
      <w:del w:id="2" w:author="Matthew" w:date="2021-03-13T23:51:00Z">
        <w:r w:rsidDel="00406EA2">
          <w:rPr>
            <w:sz w:val="24"/>
            <w:szCs w:val="24"/>
          </w:rPr>
          <w:delText xml:space="preserve">such </w:delText>
        </w:r>
      </w:del>
      <w:r>
        <w:rPr>
          <w:sz w:val="24"/>
          <w:szCs w:val="24"/>
        </w:rPr>
        <w:t>a highly</w:t>
      </w:r>
      <w:ins w:id="3" w:author="Matthew" w:date="2021-03-13T23:40:00Z">
        <w:r w:rsidR="0007557D">
          <w:rPr>
            <w:sz w:val="24"/>
            <w:szCs w:val="24"/>
          </w:rPr>
          <w:t xml:space="preserve"> </w:t>
        </w:r>
      </w:ins>
      <w:del w:id="4" w:author="Matthew" w:date="2021-03-13T23:40:00Z">
        <w:r w:rsidDel="0007557D">
          <w:rPr>
            <w:sz w:val="24"/>
            <w:szCs w:val="24"/>
          </w:rPr>
          <w:delText>-</w:delText>
        </w:r>
      </w:del>
      <w:r>
        <w:rPr>
          <w:sz w:val="24"/>
          <w:szCs w:val="24"/>
        </w:rPr>
        <w:t>anticipated annual charity event by one of the oldest and biggest NGOs in the world. I was appointed as the head organizer of the Leo Victory Allegiance</w:t>
      </w:r>
      <w:ins w:id="5" w:author="Paul Edison" w:date="2021-03-14T00:24:00Z">
        <w:r w:rsidR="00AD1F8F">
          <w:rPr>
            <w:sz w:val="24"/>
            <w:szCs w:val="24"/>
          </w:rPr>
          <w:t>,</w:t>
        </w:r>
      </w:ins>
      <w:r>
        <w:rPr>
          <w:sz w:val="24"/>
          <w:szCs w:val="24"/>
        </w:rPr>
        <w:t xml:space="preserve"> </w:t>
      </w:r>
      <w:del w:id="6" w:author="Matthew" w:date="2021-03-13T23:52:00Z">
        <w:r w:rsidDel="00406EA2">
          <w:rPr>
            <w:sz w:val="24"/>
            <w:szCs w:val="24"/>
          </w:rPr>
          <w:delText xml:space="preserve">for the first time </w:delText>
        </w:r>
      </w:del>
      <w:r>
        <w:rPr>
          <w:sz w:val="24"/>
          <w:szCs w:val="24"/>
        </w:rPr>
        <w:t xml:space="preserve">with 31 youth volunteers and 10 lifelong club leaders under my helm. </w:t>
      </w:r>
      <w:del w:id="7" w:author="Matthew" w:date="2021-03-13T23:52:00Z">
        <w:r w:rsidDel="00406EA2">
          <w:rPr>
            <w:sz w:val="24"/>
            <w:szCs w:val="24"/>
          </w:rPr>
          <w:delText xml:space="preserve">After </w:delText>
        </w:r>
      </w:del>
      <w:ins w:id="8" w:author="Matthew" w:date="2021-03-13T23:52:00Z">
        <w:r w:rsidR="00406EA2">
          <w:rPr>
            <w:sz w:val="24"/>
            <w:szCs w:val="24"/>
          </w:rPr>
          <w:t xml:space="preserve">Despite having </w:t>
        </w:r>
      </w:ins>
      <w:r>
        <w:rPr>
          <w:sz w:val="24"/>
          <w:szCs w:val="24"/>
        </w:rPr>
        <w:t>personally serv</w:t>
      </w:r>
      <w:ins w:id="9" w:author="Matthew" w:date="2021-03-13T23:52:00Z">
        <w:r w:rsidR="00406EA2">
          <w:rPr>
            <w:sz w:val="24"/>
            <w:szCs w:val="24"/>
          </w:rPr>
          <w:t>ed</w:t>
        </w:r>
      </w:ins>
      <w:del w:id="10" w:author="Matthew" w:date="2021-03-13T23:52:00Z">
        <w:r w:rsidDel="00406EA2">
          <w:rPr>
            <w:sz w:val="24"/>
            <w:szCs w:val="24"/>
          </w:rPr>
          <w:delText>ing</w:delText>
        </w:r>
      </w:del>
      <w:r>
        <w:rPr>
          <w:sz w:val="24"/>
          <w:szCs w:val="24"/>
        </w:rPr>
        <w:t xml:space="preserve"> in the club for three years, </w:t>
      </w:r>
      <w:del w:id="11" w:author="Matthew" w:date="2021-03-13T23:53:00Z">
        <w:r w:rsidDel="00406EA2">
          <w:rPr>
            <w:sz w:val="24"/>
            <w:szCs w:val="24"/>
          </w:rPr>
          <w:delText>I understoo</w:delText>
        </w:r>
      </w:del>
      <w:ins w:id="12" w:author="Matthew" w:date="2021-03-13T23:53:00Z">
        <w:r w:rsidR="00406EA2">
          <w:rPr>
            <w:sz w:val="24"/>
            <w:szCs w:val="24"/>
          </w:rPr>
          <w:t xml:space="preserve">all </w:t>
        </w:r>
      </w:ins>
      <w:ins w:id="13" w:author="Matthew" w:date="2021-03-13T23:54:00Z">
        <w:r w:rsidR="00406EA2">
          <w:rPr>
            <w:sz w:val="24"/>
            <w:szCs w:val="24"/>
          </w:rPr>
          <w:t>that my mind could weigh in was</w:t>
        </w:r>
      </w:ins>
      <w:del w:id="14" w:author="Matthew" w:date="2021-03-13T23:53:00Z">
        <w:r w:rsidDel="00406EA2">
          <w:rPr>
            <w:sz w:val="24"/>
            <w:szCs w:val="24"/>
          </w:rPr>
          <w:delText>d</w:delText>
        </w:r>
      </w:del>
      <w:r>
        <w:rPr>
          <w:sz w:val="24"/>
          <w:szCs w:val="24"/>
        </w:rPr>
        <w:t xml:space="preserve"> the </w:t>
      </w:r>
      <w:ins w:id="15" w:author="Matthew" w:date="2021-03-13T23:54:00Z">
        <w:r w:rsidR="00406EA2">
          <w:rPr>
            <w:sz w:val="24"/>
            <w:szCs w:val="24"/>
          </w:rPr>
          <w:t xml:space="preserve">seemingly </w:t>
        </w:r>
      </w:ins>
      <w:r>
        <w:rPr>
          <w:sz w:val="24"/>
          <w:szCs w:val="24"/>
        </w:rPr>
        <w:t>high expectations involved</w:t>
      </w:r>
      <w:ins w:id="16" w:author="Matthew" w:date="2021-03-13T23:54:00Z">
        <w:r w:rsidR="00406EA2">
          <w:rPr>
            <w:sz w:val="24"/>
            <w:szCs w:val="24"/>
          </w:rPr>
          <w:t xml:space="preserve"> </w:t>
        </w:r>
      </w:ins>
      <w:del w:id="17" w:author="Matthew" w:date="2021-03-13T23:54:00Z">
        <w:r w:rsidDel="00406EA2">
          <w:rPr>
            <w:sz w:val="24"/>
            <w:szCs w:val="24"/>
          </w:rPr>
          <w:delText xml:space="preserve">, but I could not help to doubt myself </w:delText>
        </w:r>
      </w:del>
      <w:ins w:id="18" w:author="Matthew" w:date="2021-03-13T23:41:00Z">
        <w:r w:rsidR="0007557D">
          <w:rPr>
            <w:sz w:val="24"/>
            <w:szCs w:val="24"/>
          </w:rPr>
          <w:t xml:space="preserve">– </w:t>
        </w:r>
      </w:ins>
      <w:r>
        <w:rPr>
          <w:sz w:val="24"/>
          <w:szCs w:val="24"/>
        </w:rPr>
        <w:t>especially</w:t>
      </w:r>
      <w:ins w:id="19" w:author="Matthew" w:date="2021-03-13T23:41:00Z">
        <w:r w:rsidR="0007557D">
          <w:rPr>
            <w:sz w:val="24"/>
            <w:szCs w:val="24"/>
          </w:rPr>
          <w:t xml:space="preserve"> </w:t>
        </w:r>
      </w:ins>
      <w:del w:id="20" w:author="Matthew" w:date="2021-03-13T23:41:00Z">
        <w:r w:rsidDel="0007557D">
          <w:rPr>
            <w:sz w:val="24"/>
            <w:szCs w:val="24"/>
          </w:rPr>
          <w:delText xml:space="preserve"> </w:delText>
        </w:r>
      </w:del>
      <w:del w:id="21" w:author="Matthew" w:date="2021-03-14T00:40:00Z">
        <w:r w:rsidDel="00ED13D6">
          <w:rPr>
            <w:sz w:val="24"/>
            <w:szCs w:val="24"/>
          </w:rPr>
          <w:delText>with the uphill task to match</w:delText>
        </w:r>
      </w:del>
      <w:ins w:id="22" w:author="Matthew" w:date="2021-03-14T00:40:00Z">
        <w:r w:rsidR="00ED13D6">
          <w:rPr>
            <w:sz w:val="24"/>
            <w:szCs w:val="24"/>
          </w:rPr>
          <w:t>that</w:t>
        </w:r>
      </w:ins>
      <w:r>
        <w:rPr>
          <w:sz w:val="24"/>
          <w:szCs w:val="24"/>
        </w:rPr>
        <w:t xml:space="preserve"> last year’s </w:t>
      </w:r>
      <w:del w:id="23" w:author="Matthew" w:date="2021-03-14T00:40:00Z">
        <w:r w:rsidDel="00ED13D6">
          <w:rPr>
            <w:sz w:val="24"/>
            <w:szCs w:val="24"/>
          </w:rPr>
          <w:delText xml:space="preserve">amazing accomplishment </w:delText>
        </w:r>
      </w:del>
      <w:del w:id="24" w:author="Matthew" w:date="2021-03-13T23:41:00Z">
        <w:r w:rsidDel="0007557D">
          <w:rPr>
            <w:sz w:val="24"/>
            <w:szCs w:val="24"/>
          </w:rPr>
          <w:delText xml:space="preserve">with </w:delText>
        </w:r>
      </w:del>
      <w:del w:id="25" w:author="Matthew" w:date="2021-03-14T00:40:00Z">
        <w:r w:rsidDel="00ED13D6">
          <w:rPr>
            <w:sz w:val="24"/>
            <w:szCs w:val="24"/>
          </w:rPr>
          <w:delText>the annual event being streamed on</w:delText>
        </w:r>
      </w:del>
      <w:ins w:id="26" w:author="Matthew" w:date="2021-03-14T00:40:00Z">
        <w:r w:rsidR="00ED13D6">
          <w:rPr>
            <w:sz w:val="24"/>
            <w:szCs w:val="24"/>
          </w:rPr>
          <w:t>charity secured a position on</w:t>
        </w:r>
      </w:ins>
      <w:r>
        <w:rPr>
          <w:sz w:val="24"/>
          <w:szCs w:val="24"/>
        </w:rPr>
        <w:t xml:space="preserve"> national television.</w:t>
      </w:r>
    </w:p>
    <w:p w14:paraId="0000001F" w14:textId="77777777" w:rsidR="008B6EFA" w:rsidRDefault="006E1F76">
      <w:pPr>
        <w:shd w:val="clear" w:color="auto" w:fill="FAFAFA"/>
        <w:rPr>
          <w:sz w:val="24"/>
          <w:szCs w:val="24"/>
        </w:rPr>
      </w:pPr>
      <w:r>
        <w:rPr>
          <w:sz w:val="24"/>
          <w:szCs w:val="24"/>
        </w:rPr>
        <w:t xml:space="preserve"> </w:t>
      </w:r>
    </w:p>
    <w:p w14:paraId="00000020" w14:textId="46C26ED1" w:rsidR="008B6EFA" w:rsidRDefault="006E1F76">
      <w:pPr>
        <w:shd w:val="clear" w:color="auto" w:fill="FAFAFA"/>
        <w:ind w:firstLine="720"/>
        <w:rPr>
          <w:sz w:val="24"/>
          <w:szCs w:val="24"/>
        </w:rPr>
      </w:pPr>
      <w:r>
        <w:rPr>
          <w:sz w:val="24"/>
          <w:szCs w:val="24"/>
        </w:rPr>
        <w:t xml:space="preserve">As I took up the baton, I called a kick-off meeting four months prior to the event’s date and pitched to my delegates about my plan to rejuvenate the grand event by adding </w:t>
      </w:r>
      <w:del w:id="27" w:author="Matthew" w:date="2021-03-13T23:55:00Z">
        <w:r w:rsidDel="00406EA2">
          <w:rPr>
            <w:sz w:val="24"/>
            <w:szCs w:val="24"/>
          </w:rPr>
          <w:delText xml:space="preserve">some </w:delText>
        </w:r>
      </w:del>
      <w:ins w:id="28" w:author="Matthew" w:date="2021-03-13T23:55:00Z">
        <w:r w:rsidR="00406EA2">
          <w:rPr>
            <w:sz w:val="24"/>
            <w:szCs w:val="24"/>
          </w:rPr>
          <w:t xml:space="preserve">fresh </w:t>
        </w:r>
      </w:ins>
      <w:r>
        <w:rPr>
          <w:sz w:val="24"/>
          <w:szCs w:val="24"/>
        </w:rPr>
        <w:t>“spices” to last year’s event. With a set theme of “Feed the Hungry”, I proposed to expand our target audience to younger kids below 10 years old to raise awareness about hunger and poverty</w:t>
      </w:r>
      <w:del w:id="29" w:author="Matthew" w:date="2021-03-13T23:55:00Z">
        <w:r w:rsidDel="00406EA2">
          <w:rPr>
            <w:sz w:val="24"/>
            <w:szCs w:val="24"/>
          </w:rPr>
          <w:delText xml:space="preserve"> earl</w:delText>
        </w:r>
      </w:del>
      <w:del w:id="30" w:author="Matthew" w:date="2021-03-13T23:42:00Z">
        <w:r w:rsidDel="0007557D">
          <w:rPr>
            <w:sz w:val="24"/>
            <w:szCs w:val="24"/>
          </w:rPr>
          <w:delText>ier</w:delText>
        </w:r>
      </w:del>
      <w:r>
        <w:rPr>
          <w:sz w:val="24"/>
          <w:szCs w:val="24"/>
        </w:rPr>
        <w:t>. To form a stronger bond between</w:t>
      </w:r>
      <w:ins w:id="31" w:author="Matthew" w:date="2021-03-13T23:42:00Z">
        <w:r w:rsidR="0007557D">
          <w:rPr>
            <w:sz w:val="24"/>
            <w:szCs w:val="24"/>
          </w:rPr>
          <w:t xml:space="preserve"> </w:t>
        </w:r>
      </w:ins>
      <w:del w:id="32" w:author="Matthew" w:date="2021-03-13T23:42:00Z">
        <w:r w:rsidDel="0007557D">
          <w:rPr>
            <w:sz w:val="24"/>
            <w:szCs w:val="24"/>
          </w:rPr>
          <w:delText xml:space="preserve"> the </w:delText>
        </w:r>
      </w:del>
      <w:r>
        <w:rPr>
          <w:sz w:val="24"/>
          <w:szCs w:val="24"/>
        </w:rPr>
        <w:t xml:space="preserve">volunteers, I </w:t>
      </w:r>
      <w:del w:id="33" w:author="Paul Edison" w:date="2021-03-14T00:25:00Z">
        <w:r w:rsidDel="00AD1F8F">
          <w:rPr>
            <w:sz w:val="24"/>
            <w:szCs w:val="24"/>
          </w:rPr>
          <w:delText xml:space="preserve">intended to </w:delText>
        </w:r>
      </w:del>
      <w:r>
        <w:rPr>
          <w:sz w:val="24"/>
          <w:szCs w:val="24"/>
        </w:rPr>
        <w:t>organize</w:t>
      </w:r>
      <w:ins w:id="34" w:author="Paul Edison" w:date="2021-03-14T00:25:00Z">
        <w:r w:rsidR="00AD1F8F">
          <w:rPr>
            <w:sz w:val="24"/>
            <w:szCs w:val="24"/>
          </w:rPr>
          <w:t>d</w:t>
        </w:r>
      </w:ins>
      <w:r>
        <w:rPr>
          <w:sz w:val="24"/>
          <w:szCs w:val="24"/>
        </w:rPr>
        <w:t xml:space="preserve"> dish-plating competitions, mini basketball games and relay runs, emphasizing the importance of teamwork in tackling challenges</w:t>
      </w:r>
      <w:ins w:id="35" w:author="Matthew" w:date="2021-03-13T23:55:00Z">
        <w:r w:rsidR="00406EA2">
          <w:rPr>
            <w:sz w:val="24"/>
            <w:szCs w:val="24"/>
          </w:rPr>
          <w:t xml:space="preserve"> early on.</w:t>
        </w:r>
      </w:ins>
      <w:del w:id="36" w:author="Matthew" w:date="2021-03-13T23:55:00Z">
        <w:r w:rsidDel="00406EA2">
          <w:rPr>
            <w:sz w:val="24"/>
            <w:szCs w:val="24"/>
          </w:rPr>
          <w:delText xml:space="preserve">. </w:delText>
        </w:r>
      </w:del>
    </w:p>
    <w:p w14:paraId="00000021" w14:textId="77777777" w:rsidR="008B6EFA" w:rsidRDefault="006E1F76">
      <w:pPr>
        <w:shd w:val="clear" w:color="auto" w:fill="FAFAFA"/>
        <w:rPr>
          <w:sz w:val="24"/>
          <w:szCs w:val="24"/>
        </w:rPr>
      </w:pPr>
      <w:r>
        <w:rPr>
          <w:sz w:val="24"/>
          <w:szCs w:val="24"/>
        </w:rPr>
        <w:t xml:space="preserve"> </w:t>
      </w:r>
    </w:p>
    <w:p w14:paraId="00000022" w14:textId="010B2926" w:rsidR="008B6EFA" w:rsidRDefault="006E1F76">
      <w:pPr>
        <w:shd w:val="clear" w:color="auto" w:fill="FAFAFA"/>
        <w:ind w:firstLine="720"/>
        <w:rPr>
          <w:sz w:val="24"/>
          <w:szCs w:val="24"/>
        </w:rPr>
      </w:pPr>
      <w:r>
        <w:rPr>
          <w:sz w:val="24"/>
          <w:szCs w:val="24"/>
        </w:rPr>
        <w:t xml:space="preserve">However, just before </w:t>
      </w:r>
      <w:ins w:id="37" w:author="Matthew" w:date="2021-03-13T23:55:00Z">
        <w:r w:rsidR="00406EA2">
          <w:rPr>
            <w:sz w:val="24"/>
            <w:szCs w:val="24"/>
          </w:rPr>
          <w:t xml:space="preserve">I could </w:t>
        </w:r>
      </w:ins>
      <w:r>
        <w:rPr>
          <w:sz w:val="24"/>
          <w:szCs w:val="24"/>
        </w:rPr>
        <w:t>complet</w:t>
      </w:r>
      <w:ins w:id="38" w:author="Matthew" w:date="2021-03-13T23:55:00Z">
        <w:r w:rsidR="00406EA2">
          <w:rPr>
            <w:sz w:val="24"/>
            <w:szCs w:val="24"/>
          </w:rPr>
          <w:t>e</w:t>
        </w:r>
      </w:ins>
      <w:del w:id="39" w:author="Matthew" w:date="2021-03-13T23:55:00Z">
        <w:r w:rsidDel="00406EA2">
          <w:rPr>
            <w:sz w:val="24"/>
            <w:szCs w:val="24"/>
          </w:rPr>
          <w:delText>ing</w:delText>
        </w:r>
      </w:del>
      <w:r>
        <w:rPr>
          <w:sz w:val="24"/>
          <w:szCs w:val="24"/>
        </w:rPr>
        <w:t xml:space="preserve"> my sentence, the head of finance, who was also a veteran in the club, immediately stepped in and </w:t>
      </w:r>
      <w:ins w:id="40" w:author="Matthew" w:date="2021-03-13T23:56:00Z">
        <w:del w:id="41" w:author="Paul Edison" w:date="2021-03-14T00:26:00Z">
          <w:r w:rsidR="00406EA2" w:rsidDel="00AD1F8F">
            <w:rPr>
              <w:sz w:val="24"/>
              <w:szCs w:val="24"/>
            </w:rPr>
            <w:delText xml:space="preserve">blatantly </w:delText>
          </w:r>
        </w:del>
      </w:ins>
      <w:r>
        <w:rPr>
          <w:sz w:val="24"/>
          <w:szCs w:val="24"/>
        </w:rPr>
        <w:t xml:space="preserve">disagreed with the idea of having sports games since we </w:t>
      </w:r>
      <w:del w:id="42" w:author="Matthew" w:date="2021-03-13T23:56:00Z">
        <w:r w:rsidDel="00406EA2">
          <w:rPr>
            <w:sz w:val="24"/>
            <w:szCs w:val="24"/>
          </w:rPr>
          <w:delText>will be</w:delText>
        </w:r>
      </w:del>
      <w:ins w:id="43" w:author="Matthew" w:date="2021-03-13T23:56:00Z">
        <w:r w:rsidR="00406EA2">
          <w:rPr>
            <w:sz w:val="24"/>
            <w:szCs w:val="24"/>
          </w:rPr>
          <w:t>would</w:t>
        </w:r>
      </w:ins>
      <w:r>
        <w:rPr>
          <w:sz w:val="24"/>
          <w:szCs w:val="24"/>
        </w:rPr>
        <w:t xml:space="preserve"> run</w:t>
      </w:r>
      <w:del w:id="44" w:author="Matthew" w:date="2021-03-13T23:56:00Z">
        <w:r w:rsidDel="00406EA2">
          <w:rPr>
            <w:sz w:val="24"/>
            <w:szCs w:val="24"/>
          </w:rPr>
          <w:delText>ning</w:delText>
        </w:r>
      </w:del>
      <w:r>
        <w:rPr>
          <w:sz w:val="24"/>
          <w:szCs w:val="24"/>
        </w:rPr>
        <w:t xml:space="preserve"> out of budget. “But we can buy cheaper balls, right?” </w:t>
      </w:r>
      <w:ins w:id="45" w:author="Matthew" w:date="2021-03-13T23:56:00Z">
        <w:del w:id="46" w:author="Paul Edison" w:date="2021-03-14T00:26:00Z">
          <w:r w:rsidR="00406EA2" w:rsidDel="00AD1F8F">
            <w:rPr>
              <w:sz w:val="24"/>
              <w:szCs w:val="24"/>
            </w:rPr>
            <w:delText>o</w:delText>
          </w:r>
        </w:del>
      </w:ins>
      <w:ins w:id="47" w:author="Paul Edison" w:date="2021-03-14T00:26:00Z">
        <w:r w:rsidR="00AD1F8F">
          <w:rPr>
            <w:sz w:val="24"/>
            <w:szCs w:val="24"/>
          </w:rPr>
          <w:t>O</w:t>
        </w:r>
      </w:ins>
      <w:del w:id="48" w:author="Matthew" w:date="2021-03-13T23:56:00Z">
        <w:r w:rsidDel="00406EA2">
          <w:rPr>
            <w:sz w:val="24"/>
            <w:szCs w:val="24"/>
          </w:rPr>
          <w:delText>O</w:delText>
        </w:r>
      </w:del>
      <w:r>
        <w:rPr>
          <w:sz w:val="24"/>
          <w:szCs w:val="24"/>
        </w:rPr>
        <w:t xml:space="preserve">ne of the </w:t>
      </w:r>
      <w:ins w:id="49" w:author="Matthew" w:date="2021-03-13T23:56:00Z">
        <w:r w:rsidR="00406EA2">
          <w:rPr>
            <w:sz w:val="24"/>
            <w:szCs w:val="24"/>
          </w:rPr>
          <w:t xml:space="preserve">younger </w:t>
        </w:r>
      </w:ins>
      <w:r>
        <w:rPr>
          <w:sz w:val="24"/>
          <w:szCs w:val="24"/>
        </w:rPr>
        <w:t>members</w:t>
      </w:r>
      <w:del w:id="50" w:author="Matthew" w:date="2021-03-13T23:57:00Z">
        <w:r w:rsidDel="00406EA2">
          <w:rPr>
            <w:sz w:val="24"/>
            <w:szCs w:val="24"/>
          </w:rPr>
          <w:delText xml:space="preserve"> </w:delText>
        </w:r>
      </w:del>
      <w:ins w:id="51" w:author="Matthew" w:date="2021-03-13T23:57:00Z">
        <w:r w:rsidR="00406EA2">
          <w:rPr>
            <w:sz w:val="24"/>
            <w:szCs w:val="24"/>
          </w:rPr>
          <w:t>’ fast reflex sounded through the room</w:t>
        </w:r>
      </w:ins>
      <w:del w:id="52" w:author="Matthew" w:date="2021-03-13T23:57:00Z">
        <w:r w:rsidDel="00406EA2">
          <w:rPr>
            <w:sz w:val="24"/>
            <w:szCs w:val="24"/>
          </w:rPr>
          <w:delText>bashed in rudely</w:delText>
        </w:r>
      </w:del>
      <w:r>
        <w:rPr>
          <w:sz w:val="24"/>
          <w:szCs w:val="24"/>
        </w:rPr>
        <w:t xml:space="preserve">. </w:t>
      </w:r>
    </w:p>
    <w:p w14:paraId="00000023" w14:textId="77777777" w:rsidR="008B6EFA" w:rsidRDefault="006E1F76">
      <w:pPr>
        <w:shd w:val="clear" w:color="auto" w:fill="FAFAFA"/>
        <w:rPr>
          <w:sz w:val="24"/>
          <w:szCs w:val="24"/>
        </w:rPr>
      </w:pPr>
      <w:r>
        <w:rPr>
          <w:sz w:val="24"/>
          <w:szCs w:val="24"/>
        </w:rPr>
        <w:t xml:space="preserve"> </w:t>
      </w:r>
    </w:p>
    <w:p w14:paraId="00000024" w14:textId="255B24EE" w:rsidR="008B6EFA" w:rsidRDefault="006E1F76">
      <w:pPr>
        <w:shd w:val="clear" w:color="auto" w:fill="FAFAFA"/>
        <w:ind w:firstLine="720"/>
        <w:rPr>
          <w:sz w:val="24"/>
          <w:szCs w:val="24"/>
        </w:rPr>
      </w:pPr>
      <w:r>
        <w:rPr>
          <w:sz w:val="24"/>
          <w:szCs w:val="24"/>
        </w:rPr>
        <w:t xml:space="preserve">The meeting slowly turned into chaos as, one by one, everyone started </w:t>
      </w:r>
      <w:ins w:id="53" w:author="Matthew" w:date="2021-03-13T23:58:00Z">
        <w:r w:rsidR="00406EA2">
          <w:rPr>
            <w:sz w:val="24"/>
            <w:szCs w:val="24"/>
          </w:rPr>
          <w:t xml:space="preserve">blindly </w:t>
        </w:r>
      </w:ins>
      <w:del w:id="54" w:author="Matthew" w:date="2021-03-13T23:58:00Z">
        <w:r w:rsidDel="00406EA2">
          <w:rPr>
            <w:sz w:val="24"/>
            <w:szCs w:val="24"/>
          </w:rPr>
          <w:delText>disagreeing with each other</w:delText>
        </w:r>
      </w:del>
      <w:ins w:id="55" w:author="Matthew" w:date="2021-03-13T23:58:00Z">
        <w:r w:rsidR="00406EA2">
          <w:rPr>
            <w:sz w:val="24"/>
            <w:szCs w:val="24"/>
          </w:rPr>
          <w:t>defending their own positions</w:t>
        </w:r>
      </w:ins>
      <w:r>
        <w:rPr>
          <w:sz w:val="24"/>
          <w:szCs w:val="24"/>
        </w:rPr>
        <w:t xml:space="preserve">. The creative, out-of-the-box ideas from the youth members were opposed by the club leaders, and the proven approach from the veterans was </w:t>
      </w:r>
      <w:del w:id="56" w:author="Matthew" w:date="2021-03-13T23:59:00Z">
        <w:r w:rsidDel="00642811">
          <w:rPr>
            <w:sz w:val="24"/>
            <w:szCs w:val="24"/>
          </w:rPr>
          <w:delText xml:space="preserve">outright </w:delText>
        </w:r>
      </w:del>
      <w:ins w:id="57" w:author="Matthew" w:date="2021-03-13T23:59:00Z">
        <w:r w:rsidR="00642811">
          <w:rPr>
            <w:sz w:val="24"/>
            <w:szCs w:val="24"/>
          </w:rPr>
          <w:t xml:space="preserve">ambitiously </w:t>
        </w:r>
      </w:ins>
      <w:r>
        <w:rPr>
          <w:sz w:val="24"/>
          <w:szCs w:val="24"/>
        </w:rPr>
        <w:t>rejected by the younger generations. Noticing the argument was not going anywhere, and while trying not to lose the grip of the situation, I stood up and called for a break. I thought long and hard. Sweat started running through my forehead. I could feel the heat on my forehead and palms.</w:t>
      </w:r>
    </w:p>
    <w:p w14:paraId="00000025" w14:textId="77777777" w:rsidR="008B6EFA" w:rsidRDefault="006E1F76">
      <w:pPr>
        <w:shd w:val="clear" w:color="auto" w:fill="FAFAFA"/>
        <w:rPr>
          <w:sz w:val="24"/>
          <w:szCs w:val="24"/>
        </w:rPr>
      </w:pPr>
      <w:r>
        <w:rPr>
          <w:sz w:val="24"/>
          <w:szCs w:val="24"/>
        </w:rPr>
        <w:lastRenderedPageBreak/>
        <w:t xml:space="preserve"> </w:t>
      </w:r>
    </w:p>
    <w:p w14:paraId="00000026" w14:textId="77777777" w:rsidR="008B6EFA" w:rsidRDefault="006E1F76">
      <w:pPr>
        <w:shd w:val="clear" w:color="auto" w:fill="FAFAFA"/>
        <w:ind w:firstLine="720"/>
        <w:rPr>
          <w:sz w:val="24"/>
          <w:szCs w:val="24"/>
        </w:rPr>
      </w:pPr>
      <w:r>
        <w:rPr>
          <w:sz w:val="24"/>
          <w:szCs w:val="24"/>
        </w:rPr>
        <w:t>Should I side with the veterans and take the safe path? Or should I promote the youth’s ideas and take a bold risk? I felt sandwiched between two generations. I could not make up my mind as there was no right or wrong answer. Thus, I decided to understand both parties.</w:t>
      </w:r>
    </w:p>
    <w:p w14:paraId="00000027" w14:textId="77777777" w:rsidR="008B6EFA" w:rsidRDefault="006E1F76">
      <w:pPr>
        <w:shd w:val="clear" w:color="auto" w:fill="FAFAFA"/>
        <w:rPr>
          <w:sz w:val="24"/>
          <w:szCs w:val="24"/>
        </w:rPr>
      </w:pPr>
      <w:r>
        <w:rPr>
          <w:sz w:val="24"/>
          <w:szCs w:val="24"/>
        </w:rPr>
        <w:t xml:space="preserve"> </w:t>
      </w:r>
    </w:p>
    <w:p w14:paraId="00000028" w14:textId="6F74F397" w:rsidR="008B6EFA" w:rsidRDefault="006E1F76">
      <w:pPr>
        <w:shd w:val="clear" w:color="auto" w:fill="FAFAFA"/>
        <w:ind w:firstLine="720"/>
        <w:rPr>
          <w:sz w:val="24"/>
          <w:szCs w:val="24"/>
        </w:rPr>
      </w:pPr>
      <w:r>
        <w:rPr>
          <w:sz w:val="24"/>
          <w:szCs w:val="24"/>
        </w:rPr>
        <w:t xml:space="preserve">During the break, I approached the volunteers and asked them </w:t>
      </w:r>
      <w:ins w:id="58" w:author="Matthew" w:date="2021-03-14T00:00:00Z">
        <w:r w:rsidR="00642811">
          <w:rPr>
            <w:sz w:val="24"/>
            <w:szCs w:val="24"/>
          </w:rPr>
          <w:t xml:space="preserve">about </w:t>
        </w:r>
      </w:ins>
      <w:r>
        <w:rPr>
          <w:sz w:val="24"/>
          <w:szCs w:val="24"/>
        </w:rPr>
        <w:t xml:space="preserve">their vision </w:t>
      </w:r>
      <w:ins w:id="59" w:author="Matthew" w:date="2021-03-14T00:01:00Z">
        <w:r w:rsidR="00642811">
          <w:rPr>
            <w:sz w:val="24"/>
            <w:szCs w:val="24"/>
          </w:rPr>
          <w:t>for</w:t>
        </w:r>
      </w:ins>
      <w:del w:id="60" w:author="Matthew" w:date="2021-03-14T00:00:00Z">
        <w:r w:rsidDel="00642811">
          <w:rPr>
            <w:sz w:val="24"/>
            <w:szCs w:val="24"/>
          </w:rPr>
          <w:delText>of</w:delText>
        </w:r>
      </w:del>
      <w:r>
        <w:rPr>
          <w:sz w:val="24"/>
          <w:szCs w:val="24"/>
        </w:rPr>
        <w:t xml:space="preserve"> the event. </w:t>
      </w:r>
      <w:del w:id="61" w:author="Matthew" w:date="2021-03-14T00:01:00Z">
        <w:r w:rsidDel="00642811">
          <w:rPr>
            <w:sz w:val="24"/>
            <w:szCs w:val="24"/>
          </w:rPr>
          <w:delText>Turns out, they were envisioning a memorable sports-</w:delText>
        </w:r>
      </w:del>
      <w:ins w:id="62" w:author="Matthew" w:date="2021-03-14T00:01:00Z">
        <w:r w:rsidR="00642811">
          <w:rPr>
            <w:sz w:val="24"/>
            <w:szCs w:val="24"/>
          </w:rPr>
          <w:t xml:space="preserve">They sounded their arguments as to why a sports-oriented </w:t>
        </w:r>
      </w:ins>
      <w:r>
        <w:rPr>
          <w:sz w:val="24"/>
          <w:szCs w:val="24"/>
        </w:rPr>
        <w:t>charity program</w:t>
      </w:r>
      <w:del w:id="63" w:author="Matthew" w:date="2021-03-14T00:02:00Z">
        <w:r w:rsidDel="00642811">
          <w:rPr>
            <w:sz w:val="24"/>
            <w:szCs w:val="24"/>
          </w:rPr>
          <w:delText>, none like the ordinary charity programs</w:delText>
        </w:r>
      </w:del>
      <w:ins w:id="64" w:author="Matthew" w:date="2021-03-14T00:02:00Z">
        <w:r w:rsidR="00642811">
          <w:rPr>
            <w:sz w:val="24"/>
            <w:szCs w:val="24"/>
          </w:rPr>
          <w:t xml:space="preserve"> is a winning recipe for the new target audience</w:t>
        </w:r>
      </w:ins>
      <w:r>
        <w:rPr>
          <w:sz w:val="24"/>
          <w:szCs w:val="24"/>
        </w:rPr>
        <w:t>. Next, I approached the head of finance and operations</w:t>
      </w:r>
      <w:ins w:id="65" w:author="Matthew" w:date="2021-03-14T00:43:00Z">
        <w:r w:rsidR="00ED13D6">
          <w:rPr>
            <w:sz w:val="24"/>
            <w:szCs w:val="24"/>
          </w:rPr>
          <w:t xml:space="preserve"> </w:t>
        </w:r>
      </w:ins>
      <w:ins w:id="66" w:author="Matthew" w:date="2021-03-14T00:54:00Z">
        <w:r w:rsidR="00E84059">
          <w:rPr>
            <w:sz w:val="24"/>
            <w:szCs w:val="24"/>
          </w:rPr>
          <w:t xml:space="preserve">who went through </w:t>
        </w:r>
      </w:ins>
      <w:del w:id="67" w:author="Matthew" w:date="2021-03-14T00:03:00Z">
        <w:r w:rsidDel="00642811">
          <w:rPr>
            <w:sz w:val="24"/>
            <w:szCs w:val="24"/>
          </w:rPr>
          <w:delText xml:space="preserve"> and learned that they wanted to ensure the event went successful by focusing on just donating without adding such activities</w:delText>
        </w:r>
      </w:del>
      <w:ins w:id="68" w:author="Matthew" w:date="2021-03-14T00:05:00Z">
        <w:r w:rsidR="00642811">
          <w:rPr>
            <w:sz w:val="24"/>
            <w:szCs w:val="24"/>
          </w:rPr>
          <w:t>convincing historical figures</w:t>
        </w:r>
      </w:ins>
      <w:r>
        <w:rPr>
          <w:sz w:val="24"/>
          <w:szCs w:val="24"/>
        </w:rPr>
        <w:t xml:space="preserve">. </w:t>
      </w:r>
      <w:del w:id="69" w:author="Matthew" w:date="2021-03-14T00:54:00Z">
        <w:r w:rsidDel="00E84059">
          <w:rPr>
            <w:sz w:val="24"/>
            <w:szCs w:val="24"/>
          </w:rPr>
          <w:delText>It was a eureka moment for me.</w:delText>
        </w:r>
      </w:del>
      <w:ins w:id="70" w:author="Matthew" w:date="2021-03-14T00:54:00Z">
        <w:r w:rsidR="00E84059">
          <w:rPr>
            <w:sz w:val="24"/>
            <w:szCs w:val="24"/>
          </w:rPr>
          <w:t>“Eureka,” I figured,</w:t>
        </w:r>
      </w:ins>
      <w:r>
        <w:rPr>
          <w:sz w:val="24"/>
          <w:szCs w:val="24"/>
        </w:rPr>
        <w:t xml:space="preserve"> </w:t>
      </w:r>
      <w:ins w:id="71" w:author="Matthew" w:date="2021-03-14T00:55:00Z">
        <w:r w:rsidR="00E84059">
          <w:rPr>
            <w:sz w:val="24"/>
            <w:szCs w:val="24"/>
          </w:rPr>
          <w:t>“n</w:t>
        </w:r>
      </w:ins>
      <w:del w:id="72" w:author="Matthew" w:date="2021-03-14T00:55:00Z">
        <w:r w:rsidDel="00E84059">
          <w:rPr>
            <w:sz w:val="24"/>
            <w:szCs w:val="24"/>
          </w:rPr>
          <w:delText>N</w:delText>
        </w:r>
      </w:del>
      <w:r>
        <w:rPr>
          <w:sz w:val="24"/>
          <w:szCs w:val="24"/>
        </w:rPr>
        <w:t>o wonder they were screaming at each other.</w:t>
      </w:r>
      <w:ins w:id="73" w:author="Matthew" w:date="2021-03-14T00:55:00Z">
        <w:r w:rsidR="00E84059">
          <w:rPr>
            <w:sz w:val="24"/>
            <w:szCs w:val="24"/>
          </w:rPr>
          <w:t>”</w:t>
        </w:r>
      </w:ins>
      <w:r>
        <w:rPr>
          <w:sz w:val="24"/>
          <w:szCs w:val="24"/>
        </w:rPr>
        <w:t xml:space="preserve"> Their </w:t>
      </w:r>
      <w:del w:id="74" w:author="Matthew" w:date="2021-03-14T00:07:00Z">
        <w:r w:rsidDel="00642811">
          <w:rPr>
            <w:sz w:val="24"/>
            <w:szCs w:val="24"/>
          </w:rPr>
          <w:delText xml:space="preserve">vision and </w:delText>
        </w:r>
      </w:del>
      <w:ins w:id="75" w:author="Matthew" w:date="2021-03-14T00:07:00Z">
        <w:r w:rsidR="00642811">
          <w:rPr>
            <w:sz w:val="24"/>
            <w:szCs w:val="24"/>
          </w:rPr>
          <w:t xml:space="preserve">stakeholder </w:t>
        </w:r>
      </w:ins>
      <w:r>
        <w:rPr>
          <w:sz w:val="24"/>
          <w:szCs w:val="24"/>
        </w:rPr>
        <w:t xml:space="preserve">concerns were not aligned in the first place! I should have sorted this </w:t>
      </w:r>
      <w:ins w:id="76" w:author="Matthew" w:date="2021-03-14T00:07:00Z">
        <w:r w:rsidR="00642811">
          <w:rPr>
            <w:sz w:val="24"/>
            <w:szCs w:val="24"/>
          </w:rPr>
          <w:t xml:space="preserve">out </w:t>
        </w:r>
      </w:ins>
      <w:r>
        <w:rPr>
          <w:sz w:val="24"/>
          <w:szCs w:val="24"/>
        </w:rPr>
        <w:t xml:space="preserve">from the beginning rather than jumping straight into </w:t>
      </w:r>
      <w:del w:id="77" w:author="Matthew" w:date="2021-03-14T00:55:00Z">
        <w:r w:rsidDel="002966E9">
          <w:rPr>
            <w:sz w:val="24"/>
            <w:szCs w:val="24"/>
          </w:rPr>
          <w:delText xml:space="preserve">the </w:delText>
        </w:r>
      </w:del>
      <w:r>
        <w:rPr>
          <w:sz w:val="24"/>
          <w:szCs w:val="24"/>
        </w:rPr>
        <w:t>ideation and brainstorming</w:t>
      </w:r>
      <w:del w:id="78" w:author="Matthew" w:date="2021-03-14T00:55:00Z">
        <w:r w:rsidDel="002966E9">
          <w:rPr>
            <w:sz w:val="24"/>
            <w:szCs w:val="24"/>
          </w:rPr>
          <w:delText xml:space="preserve"> process</w:delText>
        </w:r>
      </w:del>
      <w:r>
        <w:rPr>
          <w:sz w:val="24"/>
          <w:szCs w:val="24"/>
        </w:rPr>
        <w:t>.</w:t>
      </w:r>
    </w:p>
    <w:p w14:paraId="00000029" w14:textId="77777777" w:rsidR="008B6EFA" w:rsidRDefault="006E1F76">
      <w:pPr>
        <w:shd w:val="clear" w:color="auto" w:fill="FAFAFA"/>
        <w:rPr>
          <w:sz w:val="24"/>
          <w:szCs w:val="24"/>
        </w:rPr>
      </w:pPr>
      <w:r>
        <w:rPr>
          <w:sz w:val="24"/>
          <w:szCs w:val="24"/>
        </w:rPr>
        <w:t xml:space="preserve"> </w:t>
      </w:r>
    </w:p>
    <w:p w14:paraId="0000002A" w14:textId="57C75C21" w:rsidR="008B6EFA" w:rsidRDefault="006E1F76">
      <w:pPr>
        <w:shd w:val="clear" w:color="auto" w:fill="FAFAFA"/>
        <w:ind w:firstLine="720"/>
        <w:rPr>
          <w:sz w:val="24"/>
          <w:szCs w:val="24"/>
        </w:rPr>
      </w:pPr>
      <w:del w:id="79" w:author="Matthew" w:date="2021-03-14T00:08:00Z">
        <w:r w:rsidDel="00642811">
          <w:rPr>
            <w:sz w:val="24"/>
            <w:szCs w:val="24"/>
          </w:rPr>
          <w:delText>Understanding the situation better</w:delText>
        </w:r>
      </w:del>
      <w:ins w:id="80" w:author="Matthew" w:date="2021-03-14T00:08:00Z">
        <w:r w:rsidR="00642811">
          <w:rPr>
            <w:sz w:val="24"/>
            <w:szCs w:val="24"/>
          </w:rPr>
          <w:t>Having heard both sides of the story</w:t>
        </w:r>
      </w:ins>
      <w:r>
        <w:rPr>
          <w:sz w:val="24"/>
          <w:szCs w:val="24"/>
        </w:rPr>
        <w:t>, I gathered my courage to apologize to everyone</w:t>
      </w:r>
      <w:del w:id="81" w:author="Matthew" w:date="2021-03-14T00:37:00Z">
        <w:r w:rsidDel="00ED13D6">
          <w:rPr>
            <w:sz w:val="24"/>
            <w:szCs w:val="24"/>
          </w:rPr>
          <w:delText>. It was my fault that this misunderstanding happened</w:delText>
        </w:r>
      </w:del>
      <w:ins w:id="82" w:author="Matthew" w:date="2021-03-14T00:37:00Z">
        <w:r w:rsidR="00ED13D6">
          <w:rPr>
            <w:sz w:val="24"/>
            <w:szCs w:val="24"/>
          </w:rPr>
          <w:t xml:space="preserve"> for the </w:t>
        </w:r>
        <w:commentRangeStart w:id="83"/>
        <w:r w:rsidR="00ED13D6">
          <w:rPr>
            <w:sz w:val="24"/>
            <w:szCs w:val="24"/>
          </w:rPr>
          <w:t xml:space="preserve">undirected </w:t>
        </w:r>
      </w:ins>
      <w:commentRangeEnd w:id="83"/>
      <w:r w:rsidR="00AD1F8F">
        <w:rPr>
          <w:rStyle w:val="CommentReference"/>
        </w:rPr>
        <w:commentReference w:id="83"/>
      </w:r>
      <w:ins w:id="84" w:author="Matthew" w:date="2021-03-14T00:37:00Z">
        <w:r w:rsidR="00ED13D6">
          <w:rPr>
            <w:sz w:val="24"/>
            <w:szCs w:val="24"/>
          </w:rPr>
          <w:t>imbalance</w:t>
        </w:r>
      </w:ins>
      <w:r>
        <w:rPr>
          <w:sz w:val="24"/>
          <w:szCs w:val="24"/>
        </w:rPr>
        <w:t xml:space="preserve">. </w:t>
      </w:r>
      <w:ins w:id="85" w:author="Matthew" w:date="2021-03-14T00:38:00Z">
        <w:r w:rsidR="00ED13D6">
          <w:rPr>
            <w:sz w:val="24"/>
            <w:szCs w:val="24"/>
          </w:rPr>
          <w:t xml:space="preserve">As </w:t>
        </w:r>
      </w:ins>
      <w:del w:id="86" w:author="Matthew" w:date="2021-03-14T00:37:00Z">
        <w:r w:rsidDel="00ED13D6">
          <w:rPr>
            <w:sz w:val="24"/>
            <w:szCs w:val="24"/>
          </w:rPr>
          <w:delText xml:space="preserve">Continuing the meeting, </w:delText>
        </w:r>
      </w:del>
      <w:r>
        <w:rPr>
          <w:sz w:val="24"/>
          <w:szCs w:val="24"/>
        </w:rPr>
        <w:t>I communicated the seniors’ concerns about the budget and</w:t>
      </w:r>
      <w:del w:id="87" w:author="Matthew" w:date="2021-03-14T00:37:00Z">
        <w:r w:rsidDel="00ED13D6">
          <w:rPr>
            <w:sz w:val="24"/>
            <w:szCs w:val="24"/>
          </w:rPr>
          <w:delText xml:space="preserve"> the</w:delText>
        </w:r>
      </w:del>
      <w:r>
        <w:rPr>
          <w:sz w:val="24"/>
          <w:szCs w:val="24"/>
        </w:rPr>
        <w:t xml:space="preserve"> execution risk of the event</w:t>
      </w:r>
      <w:ins w:id="88" w:author="Matthew" w:date="2021-03-14T00:38:00Z">
        <w:r w:rsidR="00ED13D6">
          <w:rPr>
            <w:sz w:val="24"/>
            <w:szCs w:val="24"/>
          </w:rPr>
          <w:t xml:space="preserve">, </w:t>
        </w:r>
      </w:ins>
      <w:del w:id="89" w:author="Matthew" w:date="2021-03-14T00:38:00Z">
        <w:r w:rsidDel="00ED13D6">
          <w:rPr>
            <w:sz w:val="24"/>
            <w:szCs w:val="24"/>
          </w:rPr>
          <w:delText xml:space="preserve">. At the same time, </w:delText>
        </w:r>
      </w:del>
      <w:r>
        <w:rPr>
          <w:sz w:val="24"/>
          <w:szCs w:val="24"/>
        </w:rPr>
        <w:t>I let the youth volunteers</w:t>
      </w:r>
      <w:ins w:id="90" w:author="Matthew" w:date="2021-03-14T00:38:00Z">
        <w:r w:rsidR="00ED13D6">
          <w:rPr>
            <w:sz w:val="24"/>
            <w:szCs w:val="24"/>
          </w:rPr>
          <w:t xml:space="preserve">’ </w:t>
        </w:r>
      </w:ins>
      <w:del w:id="91" w:author="Matthew" w:date="2021-03-14T00:38:00Z">
        <w:r w:rsidDel="00ED13D6">
          <w:rPr>
            <w:sz w:val="24"/>
            <w:szCs w:val="24"/>
          </w:rPr>
          <w:delText xml:space="preserve"> share their </w:delText>
        </w:r>
      </w:del>
      <w:r>
        <w:rPr>
          <w:sz w:val="24"/>
          <w:szCs w:val="24"/>
        </w:rPr>
        <w:t xml:space="preserve">dreams of making a bigger impact </w:t>
      </w:r>
      <w:del w:id="92" w:author="Matthew" w:date="2021-03-14T00:39:00Z">
        <w:r w:rsidDel="00ED13D6">
          <w:rPr>
            <w:sz w:val="24"/>
            <w:szCs w:val="24"/>
          </w:rPr>
          <w:delText>every year</w:delText>
        </w:r>
      </w:del>
      <w:ins w:id="93" w:author="Matthew" w:date="2021-03-14T00:39:00Z">
        <w:r w:rsidR="00ED13D6">
          <w:rPr>
            <w:sz w:val="24"/>
            <w:szCs w:val="24"/>
          </w:rPr>
          <w:t>be known to the group</w:t>
        </w:r>
      </w:ins>
      <w:r>
        <w:rPr>
          <w:sz w:val="24"/>
          <w:szCs w:val="24"/>
        </w:rPr>
        <w:t>. Keeping my composure, I motivated everyone that we could deliver an impactful event while keeping our risk in check. From then on, our discussions took off. Arguments were focused on finding solutions rather than knocking each other down.</w:t>
      </w:r>
    </w:p>
    <w:p w14:paraId="0000002B" w14:textId="77777777" w:rsidR="008B6EFA" w:rsidRDefault="006E1F76">
      <w:pPr>
        <w:shd w:val="clear" w:color="auto" w:fill="FAFAFA"/>
        <w:rPr>
          <w:sz w:val="24"/>
          <w:szCs w:val="24"/>
        </w:rPr>
      </w:pPr>
      <w:r>
        <w:rPr>
          <w:sz w:val="24"/>
          <w:szCs w:val="24"/>
        </w:rPr>
        <w:t xml:space="preserve"> </w:t>
      </w:r>
    </w:p>
    <w:p w14:paraId="0000002C" w14:textId="2EE8EB20" w:rsidR="008B6EFA" w:rsidRDefault="006E1F76">
      <w:pPr>
        <w:shd w:val="clear" w:color="auto" w:fill="FAFAFA"/>
        <w:ind w:firstLine="720"/>
        <w:rPr>
          <w:sz w:val="24"/>
          <w:szCs w:val="24"/>
        </w:rPr>
      </w:pPr>
      <w:r>
        <w:rPr>
          <w:sz w:val="24"/>
          <w:szCs w:val="24"/>
        </w:rPr>
        <w:t xml:space="preserve">I always thought of leadership as an autocracy. </w:t>
      </w:r>
      <w:del w:id="94" w:author="Matthew" w:date="2021-03-14T00:09:00Z">
        <w:r w:rsidDel="00861AC9">
          <w:rPr>
            <w:sz w:val="24"/>
            <w:szCs w:val="24"/>
          </w:rPr>
          <w:delText>But a</w:delText>
        </w:r>
      </w:del>
      <w:ins w:id="95" w:author="Matthew" w:date="2021-03-14T00:09:00Z">
        <w:r w:rsidR="00861AC9">
          <w:rPr>
            <w:sz w:val="24"/>
            <w:szCs w:val="24"/>
          </w:rPr>
          <w:t>A</w:t>
        </w:r>
      </w:ins>
      <w:r>
        <w:rPr>
          <w:sz w:val="24"/>
          <w:szCs w:val="24"/>
        </w:rPr>
        <w:t>fter this experience</w:t>
      </w:r>
      <w:ins w:id="96" w:author="Matthew" w:date="2021-03-14T00:09:00Z">
        <w:r w:rsidR="00861AC9">
          <w:rPr>
            <w:sz w:val="24"/>
            <w:szCs w:val="24"/>
          </w:rPr>
          <w:t>, though</w:t>
        </w:r>
      </w:ins>
      <w:r>
        <w:rPr>
          <w:sz w:val="24"/>
          <w:szCs w:val="24"/>
        </w:rPr>
        <w:t xml:space="preserve">, I learned that </w:t>
      </w:r>
      <w:del w:id="97" w:author="Matthew" w:date="2021-03-14T00:25:00Z">
        <w:r w:rsidDel="00D67B5B">
          <w:rPr>
            <w:sz w:val="24"/>
            <w:szCs w:val="24"/>
          </w:rPr>
          <w:delText>leadership is not all about my opinions. Rather, it is about</w:delText>
        </w:r>
      </w:del>
      <w:ins w:id="98" w:author="Matthew" w:date="2021-03-14T00:25:00Z">
        <w:r w:rsidR="00D67B5B">
          <w:rPr>
            <w:sz w:val="24"/>
            <w:szCs w:val="24"/>
          </w:rPr>
          <w:t>“leading” takes on many forms – including</w:t>
        </w:r>
      </w:ins>
      <w:r>
        <w:rPr>
          <w:sz w:val="24"/>
          <w:szCs w:val="24"/>
        </w:rPr>
        <w:t xml:space="preserve"> listening to and integrating everyone’s ideas </w:t>
      </w:r>
      <w:del w:id="99" w:author="Matthew" w:date="2021-03-14T00:10:00Z">
        <w:r w:rsidDel="00861AC9">
          <w:rPr>
            <w:sz w:val="24"/>
            <w:szCs w:val="24"/>
          </w:rPr>
          <w:delText xml:space="preserve">despite </w:delText>
        </w:r>
      </w:del>
      <w:ins w:id="100" w:author="Matthew" w:date="2021-03-14T00:10:00Z">
        <w:r w:rsidR="00861AC9">
          <w:rPr>
            <w:sz w:val="24"/>
            <w:szCs w:val="24"/>
          </w:rPr>
          <w:t xml:space="preserve">given </w:t>
        </w:r>
      </w:ins>
      <w:r>
        <w:rPr>
          <w:sz w:val="24"/>
          <w:szCs w:val="24"/>
        </w:rPr>
        <w:t>their different backgrounds</w:t>
      </w:r>
      <w:del w:id="101" w:author="Matthew" w:date="2021-03-14T00:11:00Z">
        <w:r w:rsidDel="00861AC9">
          <w:rPr>
            <w:sz w:val="24"/>
            <w:szCs w:val="24"/>
          </w:rPr>
          <w:delText>, then determining the solution together</w:delText>
        </w:r>
      </w:del>
      <w:ins w:id="102" w:author="Matthew" w:date="2021-03-14T00:26:00Z">
        <w:r w:rsidR="00D67B5B">
          <w:rPr>
            <w:sz w:val="24"/>
            <w:szCs w:val="24"/>
          </w:rPr>
          <w:t>, a celebration of diversity in thought.</w:t>
        </w:r>
      </w:ins>
      <w:del w:id="103" w:author="Matthew" w:date="2021-03-14T00:26:00Z">
        <w:r w:rsidDel="00D67B5B">
          <w:rPr>
            <w:sz w:val="24"/>
            <w:szCs w:val="24"/>
          </w:rPr>
          <w:delText>.</w:delText>
        </w:r>
      </w:del>
      <w:r>
        <w:rPr>
          <w:sz w:val="24"/>
          <w:szCs w:val="24"/>
        </w:rPr>
        <w:t xml:space="preserve"> Leadership is not about the pride of a title, nor is it about the power of commanding people. Leadership is empowering others to succeed. The success of one member means </w:t>
      </w:r>
      <w:ins w:id="104" w:author="Matthew" w:date="2021-03-14T00:11:00Z">
        <w:r w:rsidR="00861AC9">
          <w:rPr>
            <w:sz w:val="24"/>
            <w:szCs w:val="24"/>
          </w:rPr>
          <w:t xml:space="preserve">that </w:t>
        </w:r>
      </w:ins>
      <w:r>
        <w:rPr>
          <w:sz w:val="24"/>
          <w:szCs w:val="24"/>
        </w:rPr>
        <w:t>the whole team succeeds, and the job of a leader is to shepherd this process.</w:t>
      </w:r>
    </w:p>
    <w:p w14:paraId="0000002D" w14:textId="77777777" w:rsidR="008B6EFA" w:rsidRDefault="006E1F76">
      <w:pPr>
        <w:shd w:val="clear" w:color="auto" w:fill="FAFAFA"/>
        <w:rPr>
          <w:sz w:val="24"/>
          <w:szCs w:val="24"/>
        </w:rPr>
      </w:pPr>
      <w:r>
        <w:rPr>
          <w:sz w:val="24"/>
          <w:szCs w:val="24"/>
        </w:rPr>
        <w:t xml:space="preserve"> </w:t>
      </w:r>
    </w:p>
    <w:p w14:paraId="0000002E" w14:textId="3AC0574B" w:rsidR="008B6EFA" w:rsidDel="002966E9" w:rsidRDefault="006E1F76" w:rsidP="00D67B5B">
      <w:pPr>
        <w:shd w:val="clear" w:color="auto" w:fill="FAFAFA"/>
        <w:ind w:firstLine="720"/>
        <w:rPr>
          <w:del w:id="105" w:author="Matthew" w:date="2021-03-14T00:27:00Z"/>
          <w:sz w:val="24"/>
          <w:szCs w:val="24"/>
        </w:rPr>
      </w:pPr>
      <w:r>
        <w:rPr>
          <w:sz w:val="24"/>
          <w:szCs w:val="24"/>
        </w:rPr>
        <w:t xml:space="preserve">Just two days before the event, one of our volunteers forgot to purchase goodie bags to pack the snacks. </w:t>
      </w:r>
      <w:del w:id="106" w:author="Matthew" w:date="2021-03-14T00:14:00Z">
        <w:r w:rsidDel="00861AC9">
          <w:rPr>
            <w:sz w:val="24"/>
            <w:szCs w:val="24"/>
          </w:rPr>
          <w:delText>Everyone panicked</w:delText>
        </w:r>
      </w:del>
      <w:ins w:id="107" w:author="Matthew" w:date="2021-03-14T00:27:00Z">
        <w:r w:rsidR="00D67B5B">
          <w:rPr>
            <w:sz w:val="24"/>
            <w:szCs w:val="24"/>
          </w:rPr>
          <w:t xml:space="preserve">I </w:t>
        </w:r>
      </w:ins>
      <w:ins w:id="108" w:author="Matthew" w:date="2021-03-14T00:28:00Z">
        <w:r w:rsidR="00D67B5B">
          <w:rPr>
            <w:sz w:val="24"/>
            <w:szCs w:val="24"/>
          </w:rPr>
          <w:t>immediately felt</w:t>
        </w:r>
      </w:ins>
      <w:ins w:id="109" w:author="Matthew" w:date="2021-03-14T00:27:00Z">
        <w:r w:rsidR="00D67B5B">
          <w:rPr>
            <w:sz w:val="24"/>
            <w:szCs w:val="24"/>
          </w:rPr>
          <w:t xml:space="preserve"> </w:t>
        </w:r>
      </w:ins>
      <w:ins w:id="110" w:author="Matthew" w:date="2021-03-14T00:28:00Z">
        <w:r w:rsidR="00D67B5B">
          <w:rPr>
            <w:sz w:val="24"/>
            <w:szCs w:val="24"/>
          </w:rPr>
          <w:t xml:space="preserve">the tension in the room </w:t>
        </w:r>
      </w:ins>
      <w:del w:id="111" w:author="Matthew" w:date="2021-03-13T23:46:00Z">
        <w:r w:rsidDel="0007557D">
          <w:rPr>
            <w:sz w:val="24"/>
            <w:szCs w:val="24"/>
          </w:rPr>
          <w:delText>,</w:delText>
        </w:r>
      </w:del>
      <w:del w:id="112" w:author="Matthew" w:date="2021-03-14T00:27:00Z">
        <w:r w:rsidDel="00D67B5B">
          <w:rPr>
            <w:sz w:val="24"/>
            <w:szCs w:val="24"/>
          </w:rPr>
          <w:delText xml:space="preserve"> </w:delText>
        </w:r>
      </w:del>
      <w:del w:id="113" w:author="Matthew" w:date="2021-03-13T23:47:00Z">
        <w:r w:rsidDel="0007557D">
          <w:rPr>
            <w:sz w:val="24"/>
            <w:szCs w:val="24"/>
          </w:rPr>
          <w:delText>b</w:delText>
        </w:r>
      </w:del>
      <w:del w:id="114" w:author="Matthew" w:date="2021-03-14T00:27:00Z">
        <w:r w:rsidDel="00D67B5B">
          <w:rPr>
            <w:sz w:val="24"/>
            <w:szCs w:val="24"/>
          </w:rPr>
          <w:delText>ut</w:delText>
        </w:r>
      </w:del>
      <w:del w:id="115" w:author="Matthew" w:date="2021-03-13T23:47:00Z">
        <w:r w:rsidDel="0007557D">
          <w:rPr>
            <w:sz w:val="24"/>
            <w:szCs w:val="24"/>
          </w:rPr>
          <w:delText>,</w:delText>
        </w:r>
      </w:del>
      <w:del w:id="116" w:author="Matthew" w:date="2021-03-14T00:27:00Z">
        <w:r w:rsidDel="00D67B5B">
          <w:rPr>
            <w:sz w:val="24"/>
            <w:szCs w:val="24"/>
          </w:rPr>
          <w:delText xml:space="preserve"> this time, I didn’t</w:delText>
        </w:r>
      </w:del>
      <w:ins w:id="117" w:author="Matthew" w:date="2021-03-14T00:29:00Z">
        <w:r w:rsidR="00D67B5B">
          <w:rPr>
            <w:sz w:val="24"/>
            <w:szCs w:val="24"/>
          </w:rPr>
          <w:t xml:space="preserve">before I </w:t>
        </w:r>
      </w:ins>
      <w:ins w:id="118" w:author="Matthew" w:date="2021-03-14T00:47:00Z">
        <w:r w:rsidR="00E84059">
          <w:rPr>
            <w:sz w:val="24"/>
            <w:szCs w:val="24"/>
          </w:rPr>
          <w:t>promptly</w:t>
        </w:r>
      </w:ins>
      <w:ins w:id="119" w:author="Matthew" w:date="2021-03-14T00:29:00Z">
        <w:r w:rsidR="00D67B5B">
          <w:rPr>
            <w:sz w:val="24"/>
            <w:szCs w:val="24"/>
          </w:rPr>
          <w:t xml:space="preserve"> evoked,</w:t>
        </w:r>
      </w:ins>
      <w:del w:id="120" w:author="Matthew" w:date="2021-03-14T00:29:00Z">
        <w:r w:rsidDel="00D67B5B">
          <w:rPr>
            <w:sz w:val="24"/>
            <w:szCs w:val="24"/>
          </w:rPr>
          <w:delText>.</w:delText>
        </w:r>
      </w:del>
      <w:r>
        <w:rPr>
          <w:sz w:val="24"/>
          <w:szCs w:val="24"/>
        </w:rPr>
        <w:t xml:space="preserve"> “</w:t>
      </w:r>
      <w:ins w:id="121" w:author="Matthew" w:date="2021-03-14T00:29:00Z">
        <w:del w:id="122" w:author="Paul Edison" w:date="2021-03-14T00:29:00Z">
          <w:r w:rsidR="00D67B5B" w:rsidDel="00113E14">
            <w:rPr>
              <w:sz w:val="24"/>
              <w:szCs w:val="24"/>
            </w:rPr>
            <w:delText>w</w:delText>
          </w:r>
        </w:del>
      </w:ins>
      <w:ins w:id="123" w:author="Paul Edison" w:date="2021-03-14T00:29:00Z">
        <w:r w:rsidR="00113E14">
          <w:rPr>
            <w:sz w:val="24"/>
            <w:szCs w:val="24"/>
          </w:rPr>
          <w:t>W</w:t>
        </w:r>
      </w:ins>
      <w:del w:id="124" w:author="Matthew" w:date="2021-03-14T00:29:00Z">
        <w:r w:rsidDel="00D67B5B">
          <w:rPr>
            <w:sz w:val="24"/>
            <w:szCs w:val="24"/>
          </w:rPr>
          <w:delText>W</w:delText>
        </w:r>
      </w:del>
      <w:r>
        <w:rPr>
          <w:sz w:val="24"/>
          <w:szCs w:val="24"/>
        </w:rPr>
        <w:t>hat can we do with the snacks?”</w:t>
      </w:r>
      <w:del w:id="125" w:author="Matthew" w:date="2021-03-14T00:29:00Z">
        <w:r w:rsidDel="00D67B5B">
          <w:rPr>
            <w:sz w:val="24"/>
            <w:szCs w:val="24"/>
          </w:rPr>
          <w:delText xml:space="preserve"> I smirked.</w:delText>
        </w:r>
      </w:del>
      <w:r>
        <w:rPr>
          <w:sz w:val="24"/>
          <w:szCs w:val="24"/>
        </w:rPr>
        <w:t xml:space="preserve"> One youth volunteer started stacking the snacks, forming a tall “Pisa Tower” of food</w:t>
      </w:r>
      <w:ins w:id="126" w:author="Matthew" w:date="2021-03-14T00:30:00Z">
        <w:r w:rsidR="00D67B5B">
          <w:rPr>
            <w:sz w:val="24"/>
            <w:szCs w:val="24"/>
          </w:rPr>
          <w:t>.</w:t>
        </w:r>
      </w:ins>
      <w:del w:id="127" w:author="Matthew" w:date="2021-03-14T00:30:00Z">
        <w:r w:rsidDel="00D67B5B">
          <w:rPr>
            <w:sz w:val="24"/>
            <w:szCs w:val="24"/>
          </w:rPr>
          <w:delText>,</w:delText>
        </w:r>
      </w:del>
      <w:r>
        <w:rPr>
          <w:sz w:val="24"/>
          <w:szCs w:val="24"/>
        </w:rPr>
        <w:t xml:space="preserve"> </w:t>
      </w:r>
      <w:ins w:id="128" w:author="Matthew" w:date="2021-03-14T00:30:00Z">
        <w:r w:rsidR="00D67B5B">
          <w:rPr>
            <w:sz w:val="24"/>
            <w:szCs w:val="24"/>
          </w:rPr>
          <w:t xml:space="preserve">As I witnessed </w:t>
        </w:r>
      </w:ins>
      <w:del w:id="129" w:author="Matthew" w:date="2021-03-14T00:30:00Z">
        <w:r w:rsidDel="00D67B5B">
          <w:rPr>
            <w:sz w:val="24"/>
            <w:szCs w:val="24"/>
          </w:rPr>
          <w:delText xml:space="preserve">and </w:delText>
        </w:r>
      </w:del>
      <w:r>
        <w:rPr>
          <w:sz w:val="24"/>
          <w:szCs w:val="24"/>
        </w:rPr>
        <w:t>the veterans chuckl</w:t>
      </w:r>
      <w:ins w:id="130" w:author="Matthew" w:date="2021-03-14T00:30:00Z">
        <w:r w:rsidR="00D67B5B">
          <w:rPr>
            <w:sz w:val="24"/>
            <w:szCs w:val="24"/>
          </w:rPr>
          <w:t>ing</w:t>
        </w:r>
      </w:ins>
      <w:del w:id="131" w:author="Matthew" w:date="2021-03-14T00:30:00Z">
        <w:r w:rsidDel="00D67B5B">
          <w:rPr>
            <w:sz w:val="24"/>
            <w:szCs w:val="24"/>
          </w:rPr>
          <w:delText>ed</w:delText>
        </w:r>
      </w:del>
      <w:r>
        <w:rPr>
          <w:sz w:val="24"/>
          <w:szCs w:val="24"/>
        </w:rPr>
        <w:t xml:space="preserve"> and </w:t>
      </w:r>
      <w:del w:id="132" w:author="Matthew" w:date="2021-03-14T00:31:00Z">
        <w:r w:rsidDel="00D67B5B">
          <w:rPr>
            <w:sz w:val="24"/>
            <w:szCs w:val="24"/>
          </w:rPr>
          <w:delText xml:space="preserve">happily </w:delText>
        </w:r>
      </w:del>
      <w:r>
        <w:rPr>
          <w:sz w:val="24"/>
          <w:szCs w:val="24"/>
        </w:rPr>
        <w:t>help</w:t>
      </w:r>
      <w:ins w:id="133" w:author="Matthew" w:date="2021-03-14T00:30:00Z">
        <w:r w:rsidR="00D67B5B">
          <w:rPr>
            <w:sz w:val="24"/>
            <w:szCs w:val="24"/>
          </w:rPr>
          <w:t xml:space="preserve">ing </w:t>
        </w:r>
      </w:ins>
      <w:ins w:id="134" w:author="Matthew" w:date="2021-03-14T00:48:00Z">
        <w:r w:rsidR="00E84059">
          <w:rPr>
            <w:sz w:val="24"/>
            <w:szCs w:val="24"/>
          </w:rPr>
          <w:t>out their junior counterpart whom they shrugged off at first</w:t>
        </w:r>
      </w:ins>
      <w:ins w:id="135" w:author="Matthew" w:date="2021-03-14T00:32:00Z">
        <w:r w:rsidR="00D67B5B">
          <w:rPr>
            <w:sz w:val="24"/>
            <w:szCs w:val="24"/>
          </w:rPr>
          <w:t>, I c</w:t>
        </w:r>
      </w:ins>
      <w:ins w:id="136" w:author="Matthew" w:date="2021-03-14T00:33:00Z">
        <w:r w:rsidR="00D67B5B">
          <w:rPr>
            <w:sz w:val="24"/>
            <w:szCs w:val="24"/>
          </w:rPr>
          <w:t xml:space="preserve">onfidently </w:t>
        </w:r>
      </w:ins>
      <w:ins w:id="137" w:author="Matthew" w:date="2021-03-14T00:49:00Z">
        <w:r w:rsidR="00E84059">
          <w:rPr>
            <w:sz w:val="24"/>
            <w:szCs w:val="24"/>
          </w:rPr>
          <w:t>cast away</w:t>
        </w:r>
      </w:ins>
      <w:ins w:id="138" w:author="Matthew" w:date="2021-03-14T00:33:00Z">
        <w:r w:rsidR="00D67B5B">
          <w:rPr>
            <w:sz w:val="24"/>
            <w:szCs w:val="24"/>
          </w:rPr>
          <w:t xml:space="preserve"> all</w:t>
        </w:r>
      </w:ins>
      <w:ins w:id="139" w:author="Matthew" w:date="2021-03-14T00:49:00Z">
        <w:r w:rsidR="00E84059">
          <w:rPr>
            <w:sz w:val="24"/>
            <w:szCs w:val="24"/>
          </w:rPr>
          <w:t xml:space="preserve"> my</w:t>
        </w:r>
      </w:ins>
      <w:ins w:id="140" w:author="Matthew" w:date="2021-03-14T00:33:00Z">
        <w:r w:rsidR="00D67B5B">
          <w:rPr>
            <w:sz w:val="24"/>
            <w:szCs w:val="24"/>
          </w:rPr>
          <w:t xml:space="preserve"> anxiety</w:t>
        </w:r>
      </w:ins>
      <w:ins w:id="141" w:author="Matthew" w:date="2021-03-14T00:41:00Z">
        <w:r w:rsidR="00ED13D6">
          <w:rPr>
            <w:sz w:val="24"/>
            <w:szCs w:val="24"/>
          </w:rPr>
          <w:t>,</w:t>
        </w:r>
      </w:ins>
      <w:ins w:id="142" w:author="Matthew" w:date="2021-03-14T00:33:00Z">
        <w:r w:rsidR="00D67B5B">
          <w:rPr>
            <w:sz w:val="24"/>
            <w:szCs w:val="24"/>
          </w:rPr>
          <w:t xml:space="preserve"> knowing that </w:t>
        </w:r>
      </w:ins>
      <w:ins w:id="143" w:author="Matthew" w:date="2021-03-14T00:51:00Z">
        <w:r w:rsidR="00E84059">
          <w:rPr>
            <w:sz w:val="24"/>
            <w:szCs w:val="24"/>
          </w:rPr>
          <w:t xml:space="preserve">I have set the oven temperature </w:t>
        </w:r>
      </w:ins>
      <w:ins w:id="144" w:author="Matthew" w:date="2021-03-14T00:52:00Z">
        <w:r w:rsidR="00E84059">
          <w:rPr>
            <w:sz w:val="24"/>
            <w:szCs w:val="24"/>
          </w:rPr>
          <w:t xml:space="preserve">right </w:t>
        </w:r>
      </w:ins>
      <w:ins w:id="145" w:author="Matthew" w:date="2021-03-14T00:51:00Z">
        <w:r w:rsidR="00E84059">
          <w:rPr>
            <w:sz w:val="24"/>
            <w:szCs w:val="24"/>
          </w:rPr>
          <w:t xml:space="preserve">to cook </w:t>
        </w:r>
      </w:ins>
      <w:ins w:id="146" w:author="Matthew" w:date="2021-03-14T00:52:00Z">
        <w:r w:rsidR="00E84059">
          <w:rPr>
            <w:sz w:val="24"/>
            <w:szCs w:val="24"/>
          </w:rPr>
          <w:t>a perfect charity event</w:t>
        </w:r>
      </w:ins>
      <w:ins w:id="147" w:author="Matthew" w:date="2021-03-14T00:34:00Z">
        <w:r w:rsidR="00D67B5B">
          <w:rPr>
            <w:sz w:val="24"/>
            <w:szCs w:val="24"/>
          </w:rPr>
          <w:t>.</w:t>
        </w:r>
      </w:ins>
      <w:del w:id="148" w:author="Matthew" w:date="2021-03-14T00:30:00Z">
        <w:r w:rsidDel="00D67B5B">
          <w:rPr>
            <w:sz w:val="24"/>
            <w:szCs w:val="24"/>
          </w:rPr>
          <w:delText>ed.</w:delText>
        </w:r>
      </w:del>
    </w:p>
    <w:p w14:paraId="67AD5E5E" w14:textId="010A27F9" w:rsidR="002966E9" w:rsidRDefault="002966E9">
      <w:pPr>
        <w:shd w:val="clear" w:color="auto" w:fill="FAFAFA"/>
        <w:ind w:firstLine="720"/>
        <w:rPr>
          <w:ins w:id="149" w:author="Matthew" w:date="2021-03-14T00:55:00Z"/>
          <w:sz w:val="24"/>
          <w:szCs w:val="24"/>
        </w:rPr>
      </w:pPr>
    </w:p>
    <w:p w14:paraId="7DAC3D8A" w14:textId="53C1DF47" w:rsidR="002966E9" w:rsidRDefault="002966E9">
      <w:pPr>
        <w:shd w:val="clear" w:color="auto" w:fill="FAFAFA"/>
        <w:ind w:firstLine="720"/>
        <w:rPr>
          <w:ins w:id="150" w:author="Matthew" w:date="2021-03-14T00:55:00Z"/>
          <w:sz w:val="24"/>
          <w:szCs w:val="24"/>
        </w:rPr>
      </w:pPr>
    </w:p>
    <w:p w14:paraId="0F4EF2D4" w14:textId="62C67273" w:rsidR="002966E9" w:rsidRDefault="002966E9">
      <w:pPr>
        <w:shd w:val="clear" w:color="auto" w:fill="FAFAFA"/>
        <w:ind w:firstLine="720"/>
        <w:rPr>
          <w:ins w:id="151" w:author="Matthew" w:date="2021-03-14T00:56:00Z"/>
          <w:sz w:val="24"/>
          <w:szCs w:val="24"/>
        </w:rPr>
      </w:pPr>
    </w:p>
    <w:p w14:paraId="722191E5" w14:textId="1304D7F2" w:rsidR="002966E9" w:rsidRDefault="002966E9">
      <w:pPr>
        <w:shd w:val="clear" w:color="auto" w:fill="FAFAFA"/>
        <w:ind w:firstLine="720"/>
        <w:rPr>
          <w:ins w:id="152" w:author="Matthew" w:date="2021-03-14T00:56:00Z"/>
          <w:rFonts w:ascii="Times New Roman" w:hAnsi="Times New Roman" w:cs="Times New Roman"/>
          <w:i/>
          <w:iCs/>
          <w:sz w:val="24"/>
          <w:szCs w:val="24"/>
        </w:rPr>
      </w:pPr>
      <w:ins w:id="153" w:author="Matthew" w:date="2021-03-14T00:56:00Z">
        <w:r>
          <w:rPr>
            <w:rFonts w:ascii="Times New Roman" w:hAnsi="Times New Roman" w:cs="Times New Roman"/>
            <w:i/>
            <w:iCs/>
            <w:sz w:val="24"/>
            <w:szCs w:val="24"/>
          </w:rPr>
          <w:t>Hi Michael,</w:t>
        </w:r>
      </w:ins>
    </w:p>
    <w:p w14:paraId="3BDD2892" w14:textId="2E6A31B9" w:rsidR="002966E9" w:rsidRDefault="002966E9">
      <w:pPr>
        <w:shd w:val="clear" w:color="auto" w:fill="FAFAFA"/>
        <w:ind w:firstLine="720"/>
        <w:rPr>
          <w:ins w:id="154" w:author="Matthew" w:date="2021-03-14T00:56:00Z"/>
          <w:rFonts w:ascii="Times New Roman" w:hAnsi="Times New Roman" w:cs="Times New Roman"/>
          <w:i/>
          <w:iCs/>
          <w:sz w:val="24"/>
          <w:szCs w:val="24"/>
        </w:rPr>
      </w:pPr>
    </w:p>
    <w:p w14:paraId="3B024107" w14:textId="50FEE325" w:rsidR="002966E9" w:rsidRDefault="002966E9">
      <w:pPr>
        <w:shd w:val="clear" w:color="auto" w:fill="FAFAFA"/>
        <w:ind w:firstLine="720"/>
        <w:rPr>
          <w:ins w:id="155" w:author="Matthew" w:date="2021-03-14T00:56:00Z"/>
          <w:rFonts w:ascii="Times New Roman" w:hAnsi="Times New Roman" w:cs="Times New Roman"/>
          <w:i/>
          <w:iCs/>
          <w:sz w:val="24"/>
          <w:szCs w:val="24"/>
        </w:rPr>
      </w:pPr>
      <w:ins w:id="156" w:author="Matthew" w:date="2021-03-14T00:56:00Z">
        <w:r>
          <w:rPr>
            <w:rFonts w:ascii="Times New Roman" w:hAnsi="Times New Roman" w:cs="Times New Roman"/>
            <w:i/>
            <w:iCs/>
            <w:sz w:val="24"/>
            <w:szCs w:val="24"/>
          </w:rPr>
          <w:t xml:space="preserve">What a chic way to respond to this prompt! </w:t>
        </w:r>
      </w:ins>
    </w:p>
    <w:p w14:paraId="5D5CF30F" w14:textId="51E56083" w:rsidR="002966E9" w:rsidRDefault="002966E9">
      <w:pPr>
        <w:shd w:val="clear" w:color="auto" w:fill="FAFAFA"/>
        <w:ind w:firstLine="720"/>
        <w:rPr>
          <w:ins w:id="157" w:author="Matthew" w:date="2021-03-14T00:56:00Z"/>
          <w:rFonts w:ascii="Times New Roman" w:hAnsi="Times New Roman" w:cs="Times New Roman"/>
          <w:i/>
          <w:iCs/>
          <w:sz w:val="24"/>
          <w:szCs w:val="24"/>
        </w:rPr>
      </w:pPr>
    </w:p>
    <w:p w14:paraId="67B4682A" w14:textId="14A9A743" w:rsidR="002966E9" w:rsidRDefault="002966E9">
      <w:pPr>
        <w:shd w:val="clear" w:color="auto" w:fill="FAFAFA"/>
        <w:ind w:firstLine="720"/>
        <w:rPr>
          <w:ins w:id="158" w:author="Matthew" w:date="2021-03-14T00:59:00Z"/>
          <w:rFonts w:ascii="Times New Roman" w:hAnsi="Times New Roman" w:cs="Times New Roman"/>
          <w:i/>
          <w:iCs/>
          <w:sz w:val="24"/>
          <w:szCs w:val="24"/>
        </w:rPr>
      </w:pPr>
      <w:ins w:id="159" w:author="Matthew" w:date="2021-03-14T00:56:00Z">
        <w:r>
          <w:rPr>
            <w:rFonts w:ascii="Times New Roman" w:hAnsi="Times New Roman" w:cs="Times New Roman"/>
            <w:i/>
            <w:iCs/>
            <w:sz w:val="24"/>
            <w:szCs w:val="24"/>
          </w:rPr>
          <w:t>I think the whole narrativ</w:t>
        </w:r>
      </w:ins>
      <w:ins w:id="160" w:author="Matthew" w:date="2021-03-14T00:57:00Z">
        <w:r>
          <w:rPr>
            <w:rFonts w:ascii="Times New Roman" w:hAnsi="Times New Roman" w:cs="Times New Roman"/>
            <w:i/>
            <w:iCs/>
            <w:sz w:val="24"/>
            <w:szCs w:val="24"/>
          </w:rPr>
          <w:t xml:space="preserve">e of this piece is on point, aside from the last paragraph which felt like an abrupt ending to me. </w:t>
        </w:r>
      </w:ins>
      <w:ins w:id="161" w:author="Matthew" w:date="2021-03-14T00:58:00Z">
        <w:r>
          <w:rPr>
            <w:rFonts w:ascii="Times New Roman" w:hAnsi="Times New Roman" w:cs="Times New Roman"/>
            <w:i/>
            <w:iCs/>
            <w:sz w:val="24"/>
            <w:szCs w:val="24"/>
          </w:rPr>
          <w:t xml:space="preserve">I get that the vibe is more of a “post-credits scene” of the “movie.” However, </w:t>
        </w:r>
      </w:ins>
      <w:ins w:id="162" w:author="Matthew" w:date="2021-03-14T00:59:00Z">
        <w:r>
          <w:rPr>
            <w:rFonts w:ascii="Times New Roman" w:hAnsi="Times New Roman" w:cs="Times New Roman"/>
            <w:i/>
            <w:iCs/>
            <w:sz w:val="24"/>
            <w:szCs w:val="24"/>
          </w:rPr>
          <w:t xml:space="preserve">you </w:t>
        </w:r>
        <w:proofErr w:type="gramStart"/>
        <w:r>
          <w:rPr>
            <w:rFonts w:ascii="Times New Roman" w:hAnsi="Times New Roman" w:cs="Times New Roman"/>
            <w:i/>
            <w:iCs/>
            <w:sz w:val="24"/>
            <w:szCs w:val="24"/>
          </w:rPr>
          <w:t>don’t</w:t>
        </w:r>
        <w:proofErr w:type="gramEnd"/>
        <w:r>
          <w:rPr>
            <w:rFonts w:ascii="Times New Roman" w:hAnsi="Times New Roman" w:cs="Times New Roman"/>
            <w:i/>
            <w:iCs/>
            <w:sz w:val="24"/>
            <w:szCs w:val="24"/>
          </w:rPr>
          <w:t xml:space="preserve"> want to miss out communicating the end result of the project to the readers as well.</w:t>
        </w:r>
      </w:ins>
    </w:p>
    <w:p w14:paraId="4B826212" w14:textId="63F9373C" w:rsidR="002966E9" w:rsidRDefault="002966E9">
      <w:pPr>
        <w:shd w:val="clear" w:color="auto" w:fill="FAFAFA"/>
        <w:ind w:firstLine="720"/>
        <w:rPr>
          <w:ins w:id="163" w:author="Matthew" w:date="2021-03-14T00:59:00Z"/>
          <w:rFonts w:ascii="Times New Roman" w:hAnsi="Times New Roman" w:cs="Times New Roman"/>
          <w:i/>
          <w:iCs/>
          <w:sz w:val="24"/>
          <w:szCs w:val="24"/>
        </w:rPr>
      </w:pPr>
    </w:p>
    <w:p w14:paraId="6AC8EBCF" w14:textId="63C1D39E" w:rsidR="002966E9" w:rsidRDefault="002966E9">
      <w:pPr>
        <w:shd w:val="clear" w:color="auto" w:fill="FAFAFA"/>
        <w:ind w:firstLine="720"/>
        <w:rPr>
          <w:ins w:id="164" w:author="Matthew" w:date="2021-03-14T00:59:00Z"/>
          <w:rFonts w:ascii="Times New Roman" w:hAnsi="Times New Roman" w:cs="Times New Roman"/>
          <w:i/>
          <w:iCs/>
          <w:sz w:val="24"/>
          <w:szCs w:val="24"/>
        </w:rPr>
      </w:pPr>
      <w:ins w:id="165" w:author="Matthew" w:date="2021-03-14T00:59:00Z">
        <w:r>
          <w:rPr>
            <w:rFonts w:ascii="Times New Roman" w:hAnsi="Times New Roman" w:cs="Times New Roman"/>
            <w:i/>
            <w:iCs/>
            <w:sz w:val="24"/>
            <w:szCs w:val="24"/>
          </w:rPr>
          <w:t>At any rate, well done!</w:t>
        </w:r>
      </w:ins>
    </w:p>
    <w:p w14:paraId="1DE03ECD" w14:textId="3ED5EF40" w:rsidR="002966E9" w:rsidRDefault="002966E9">
      <w:pPr>
        <w:shd w:val="clear" w:color="auto" w:fill="FAFAFA"/>
        <w:ind w:firstLine="720"/>
        <w:rPr>
          <w:ins w:id="166" w:author="Matthew" w:date="2021-03-14T00:59:00Z"/>
          <w:rFonts w:ascii="Times New Roman" w:hAnsi="Times New Roman" w:cs="Times New Roman"/>
          <w:i/>
          <w:iCs/>
          <w:sz w:val="24"/>
          <w:szCs w:val="24"/>
        </w:rPr>
      </w:pPr>
    </w:p>
    <w:p w14:paraId="30484D9B" w14:textId="23C935D7" w:rsidR="002966E9" w:rsidRPr="002966E9" w:rsidRDefault="002966E9">
      <w:pPr>
        <w:pStyle w:val="ListParagraph"/>
        <w:numPr>
          <w:ilvl w:val="0"/>
          <w:numId w:val="1"/>
        </w:numPr>
        <w:shd w:val="clear" w:color="auto" w:fill="FAFAFA"/>
        <w:rPr>
          <w:ins w:id="167" w:author="Matthew" w:date="2021-03-14T00:55:00Z"/>
          <w:rFonts w:ascii="Times New Roman" w:hAnsi="Times New Roman" w:cs="Times New Roman"/>
          <w:i/>
          <w:iCs/>
          <w:sz w:val="20"/>
          <w:szCs w:val="20"/>
          <w:rPrChange w:id="168" w:author="Matthew" w:date="2021-03-14T00:59:00Z">
            <w:rPr>
              <w:ins w:id="169" w:author="Matthew" w:date="2021-03-14T00:55:00Z"/>
              <w:sz w:val="20"/>
              <w:szCs w:val="20"/>
            </w:rPr>
          </w:rPrChange>
        </w:rPr>
        <w:pPrChange w:id="170" w:author="Matthew" w:date="2021-03-14T00:59:00Z">
          <w:pPr>
            <w:shd w:val="clear" w:color="auto" w:fill="FAFAFA"/>
            <w:ind w:firstLine="720"/>
          </w:pPr>
        </w:pPrChange>
      </w:pPr>
      <w:ins w:id="171" w:author="Matthew" w:date="2021-03-14T00:59:00Z">
        <w:r>
          <w:rPr>
            <w:rFonts w:ascii="Times New Roman" w:hAnsi="Times New Roman" w:cs="Times New Roman"/>
            <w:i/>
            <w:iCs/>
            <w:sz w:val="20"/>
            <w:szCs w:val="20"/>
          </w:rPr>
          <w:t>Matthew</w:t>
        </w:r>
      </w:ins>
    </w:p>
    <w:p w14:paraId="0000002F" w14:textId="77777777" w:rsidR="008B6EFA" w:rsidRDefault="008B6EFA">
      <w:pPr>
        <w:shd w:val="clear" w:color="auto" w:fill="FAFAFA"/>
        <w:ind w:firstLine="720"/>
        <w:rPr>
          <w:sz w:val="24"/>
          <w:szCs w:val="24"/>
        </w:rPr>
        <w:pPrChange w:id="172" w:author="Matthew" w:date="2021-03-14T00:27:00Z">
          <w:pPr/>
        </w:pPrChange>
      </w:pPr>
    </w:p>
    <w:sectPr w:rsidR="008B6EF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3" w:author="Paul Edison" w:date="2021-03-14T00:28:00Z" w:initials="PE">
    <w:p w14:paraId="0C642008" w14:textId="6F1CEC08" w:rsidR="00AD1F8F" w:rsidRDefault="00AD1F8F">
      <w:pPr>
        <w:pStyle w:val="CommentText"/>
      </w:pPr>
      <w:r>
        <w:rPr>
          <w:rStyle w:val="CommentReference"/>
        </w:rPr>
        <w:annotationRef/>
      </w:r>
      <w:r>
        <w:t xml:space="preserve">Unintentional?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642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7D746" w16cex:dateUtc="2021-03-13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642008" w16cid:durableId="23F7D7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32BA0"/>
    <w:multiLevelType w:val="hybridMultilevel"/>
    <w:tmpl w:val="2814CD42"/>
    <w:lvl w:ilvl="0" w:tplc="A00A2238">
      <w:numFmt w:val="bullet"/>
      <w:lvlText w:val="-"/>
      <w:lvlJc w:val="left"/>
      <w:pPr>
        <w:ind w:left="1080" w:hanging="360"/>
      </w:pPr>
      <w:rPr>
        <w:rFonts w:ascii="Times New Roman" w:eastAsia="Arial" w:hAnsi="Times New Roman" w:cs="Times New Roman" w:hint="default"/>
        <w:sz w:val="24"/>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FA"/>
    <w:rsid w:val="0007557D"/>
    <w:rsid w:val="00113E14"/>
    <w:rsid w:val="002966E9"/>
    <w:rsid w:val="002C628B"/>
    <w:rsid w:val="00406EA2"/>
    <w:rsid w:val="00642811"/>
    <w:rsid w:val="006E1F76"/>
    <w:rsid w:val="00861AC9"/>
    <w:rsid w:val="008B6EFA"/>
    <w:rsid w:val="00AD1F8F"/>
    <w:rsid w:val="00D67B5B"/>
    <w:rsid w:val="00E84059"/>
    <w:rsid w:val="00ED13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AADE"/>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66E9"/>
    <w:pPr>
      <w:ind w:left="720"/>
      <w:contextualSpacing/>
    </w:pPr>
  </w:style>
  <w:style w:type="character" w:styleId="CommentReference">
    <w:name w:val="annotation reference"/>
    <w:basedOn w:val="DefaultParagraphFont"/>
    <w:uiPriority w:val="99"/>
    <w:semiHidden/>
    <w:unhideWhenUsed/>
    <w:rsid w:val="00AD1F8F"/>
    <w:rPr>
      <w:sz w:val="16"/>
      <w:szCs w:val="16"/>
    </w:rPr>
  </w:style>
  <w:style w:type="paragraph" w:styleId="CommentText">
    <w:name w:val="annotation text"/>
    <w:basedOn w:val="Normal"/>
    <w:link w:val="CommentTextChar"/>
    <w:uiPriority w:val="99"/>
    <w:semiHidden/>
    <w:unhideWhenUsed/>
    <w:rsid w:val="00AD1F8F"/>
    <w:pPr>
      <w:spacing w:line="240" w:lineRule="auto"/>
    </w:pPr>
    <w:rPr>
      <w:sz w:val="20"/>
      <w:szCs w:val="20"/>
    </w:rPr>
  </w:style>
  <w:style w:type="character" w:customStyle="1" w:styleId="CommentTextChar">
    <w:name w:val="Comment Text Char"/>
    <w:basedOn w:val="DefaultParagraphFont"/>
    <w:link w:val="CommentText"/>
    <w:uiPriority w:val="99"/>
    <w:semiHidden/>
    <w:rsid w:val="00AD1F8F"/>
    <w:rPr>
      <w:sz w:val="20"/>
      <w:szCs w:val="20"/>
    </w:rPr>
  </w:style>
  <w:style w:type="paragraph" w:styleId="CommentSubject">
    <w:name w:val="annotation subject"/>
    <w:basedOn w:val="CommentText"/>
    <w:next w:val="CommentText"/>
    <w:link w:val="CommentSubjectChar"/>
    <w:uiPriority w:val="99"/>
    <w:semiHidden/>
    <w:unhideWhenUsed/>
    <w:rsid w:val="00AD1F8F"/>
    <w:rPr>
      <w:b/>
      <w:bCs/>
    </w:rPr>
  </w:style>
  <w:style w:type="character" w:customStyle="1" w:styleId="CommentSubjectChar">
    <w:name w:val="Comment Subject Char"/>
    <w:basedOn w:val="CommentTextChar"/>
    <w:link w:val="CommentSubject"/>
    <w:uiPriority w:val="99"/>
    <w:semiHidden/>
    <w:rsid w:val="00AD1F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5</cp:revision>
  <dcterms:created xsi:type="dcterms:W3CDTF">2021-03-11T04:44:00Z</dcterms:created>
  <dcterms:modified xsi:type="dcterms:W3CDTF">2021-03-13T17:30:00Z</dcterms:modified>
</cp:coreProperties>
</file>