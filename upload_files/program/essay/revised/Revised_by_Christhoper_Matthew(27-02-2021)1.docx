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F" w14:textId="77777777" w:rsidR="00796FE5" w:rsidRDefault="00796FE5">
      <w:pPr>
        <w:rPr>
          <w:sz w:val="24"/>
          <w:szCs w:val="24"/>
          <w:highlight w:val="white"/>
        </w:rPr>
      </w:pPr>
    </w:p>
    <w:p w14:paraId="00000010" w14:textId="77777777" w:rsidR="00796FE5" w:rsidRDefault="00BC7B85">
      <w:pPr>
        <w:numPr>
          <w:ilvl w:val="0"/>
          <w:numId w:val="1"/>
        </w:numPr>
        <w:rPr>
          <w:sz w:val="24"/>
          <w:szCs w:val="24"/>
        </w:rPr>
      </w:pPr>
      <w:r>
        <w:rPr>
          <w:sz w:val="24"/>
          <w:szCs w:val="24"/>
        </w:rPr>
        <w:t>Georgia Tech is committed to developing leaders to improve the global human condition. Tell us how you have improved or hope to improve the human condition in your community. (max. 300 words)</w:t>
      </w:r>
    </w:p>
    <w:p w14:paraId="00000011" w14:textId="0632937A" w:rsidR="00796FE5" w:rsidRDefault="00BC7B85">
      <w:pPr>
        <w:ind w:left="720"/>
        <w:rPr>
          <w:sz w:val="24"/>
          <w:szCs w:val="24"/>
        </w:rPr>
      </w:pPr>
      <w:r>
        <w:rPr>
          <w:sz w:val="24"/>
          <w:szCs w:val="24"/>
          <w:shd w:val="clear" w:color="auto" w:fill="FF9900"/>
        </w:rPr>
        <w:t>Word Count: 2</w:t>
      </w:r>
      <w:r w:rsidR="0082549A">
        <w:rPr>
          <w:sz w:val="24"/>
          <w:szCs w:val="24"/>
          <w:shd w:val="clear" w:color="auto" w:fill="FF9900"/>
        </w:rPr>
        <w:t>88</w:t>
      </w:r>
    </w:p>
    <w:p w14:paraId="00000012" w14:textId="77777777" w:rsidR="00796FE5" w:rsidRDefault="00796FE5">
      <w:pPr>
        <w:shd w:val="clear" w:color="auto" w:fill="FAFAFA"/>
        <w:rPr>
          <w:sz w:val="24"/>
          <w:szCs w:val="24"/>
        </w:rPr>
      </w:pPr>
    </w:p>
    <w:p w14:paraId="00000013" w14:textId="329D59D3" w:rsidR="00796FE5" w:rsidRDefault="00BC7B85">
      <w:pPr>
        <w:shd w:val="clear" w:color="auto" w:fill="FAFAFA"/>
        <w:ind w:firstLine="720"/>
        <w:rPr>
          <w:sz w:val="24"/>
          <w:szCs w:val="24"/>
          <w:shd w:val="clear" w:color="auto" w:fill="FEFEFE"/>
        </w:rPr>
      </w:pPr>
      <w:r>
        <w:rPr>
          <w:sz w:val="24"/>
          <w:szCs w:val="24"/>
          <w:shd w:val="clear" w:color="auto" w:fill="FEFEFE"/>
        </w:rPr>
        <w:t xml:space="preserve">The sun beat down on my team as we surveyed </w:t>
      </w:r>
      <w:proofErr w:type="spellStart"/>
      <w:r>
        <w:rPr>
          <w:sz w:val="24"/>
          <w:szCs w:val="24"/>
          <w:shd w:val="clear" w:color="auto" w:fill="FEFEFE"/>
        </w:rPr>
        <w:t>Cuntel</w:t>
      </w:r>
      <w:proofErr w:type="spellEnd"/>
      <w:r>
        <w:rPr>
          <w:sz w:val="24"/>
          <w:szCs w:val="24"/>
          <w:shd w:val="clear" w:color="auto" w:fill="FEFEFE"/>
        </w:rPr>
        <w:t xml:space="preserve"> Village. We </w:t>
      </w:r>
      <w:del w:id="0" w:author="Matthew" w:date="2021-02-27T16:49:00Z">
        <w:r w:rsidDel="00000823">
          <w:rPr>
            <w:sz w:val="24"/>
            <w:szCs w:val="24"/>
            <w:shd w:val="clear" w:color="auto" w:fill="FEFEFE"/>
          </w:rPr>
          <w:delText xml:space="preserve">had </w:delText>
        </w:r>
      </w:del>
      <w:r w:rsidR="00322769">
        <w:rPr>
          <w:sz w:val="24"/>
          <w:szCs w:val="24"/>
          <w:shd w:val="clear" w:color="auto" w:fill="FEFEFE"/>
        </w:rPr>
        <w:t>came</w:t>
      </w:r>
      <w:r>
        <w:rPr>
          <w:sz w:val="24"/>
          <w:szCs w:val="24"/>
          <w:shd w:val="clear" w:color="auto" w:fill="FEFEFE"/>
        </w:rPr>
        <w:t xml:space="preserve"> to help the locals and their village </w:t>
      </w:r>
      <w:commentRangeStart w:id="1"/>
      <w:r>
        <w:rPr>
          <w:sz w:val="24"/>
          <w:szCs w:val="24"/>
          <w:shd w:val="clear" w:color="auto" w:fill="FEFEFE"/>
        </w:rPr>
        <w:t>leader</w:t>
      </w:r>
      <w:commentRangeEnd w:id="1"/>
      <w:r w:rsidR="00322769">
        <w:rPr>
          <w:rStyle w:val="CommentReference"/>
        </w:rPr>
        <w:commentReference w:id="1"/>
      </w:r>
      <w:r>
        <w:rPr>
          <w:sz w:val="24"/>
          <w:szCs w:val="24"/>
          <w:shd w:val="clear" w:color="auto" w:fill="FEFEFE"/>
        </w:rPr>
        <w:t xml:space="preserve">. Pointing at </w:t>
      </w:r>
      <w:r w:rsidR="00322769">
        <w:rPr>
          <w:sz w:val="24"/>
          <w:szCs w:val="24"/>
          <w:shd w:val="clear" w:color="auto" w:fill="FEFEFE"/>
        </w:rPr>
        <w:t>a</w:t>
      </w:r>
      <w:r>
        <w:rPr>
          <w:sz w:val="24"/>
          <w:szCs w:val="24"/>
          <w:shd w:val="clear" w:color="auto" w:fill="FEFEFE"/>
        </w:rPr>
        <w:t xml:space="preserve"> peculiar-looking area</w:t>
      </w:r>
      <w:commentRangeStart w:id="2"/>
      <w:r>
        <w:rPr>
          <w:sz w:val="24"/>
          <w:szCs w:val="24"/>
          <w:shd w:val="clear" w:color="auto" w:fill="FEFEFE"/>
        </w:rPr>
        <w:t>,</w:t>
      </w:r>
      <w:commentRangeEnd w:id="2"/>
      <w:r w:rsidR="00322769">
        <w:rPr>
          <w:rStyle w:val="CommentReference"/>
        </w:rPr>
        <w:commentReference w:id="2"/>
      </w:r>
      <w:r>
        <w:rPr>
          <w:sz w:val="24"/>
          <w:szCs w:val="24"/>
          <w:shd w:val="clear" w:color="auto" w:fill="FEFEFE"/>
        </w:rPr>
        <w:t xml:space="preserve"> I asked the village leader, “</w:t>
      </w:r>
      <w:r w:rsidR="00322769">
        <w:rPr>
          <w:sz w:val="24"/>
          <w:szCs w:val="24"/>
          <w:shd w:val="clear" w:color="auto" w:fill="FEFEFE"/>
        </w:rPr>
        <w:t>W</w:t>
      </w:r>
      <w:del w:id="3" w:author="Matthew" w:date="2021-02-27T17:23:00Z">
        <w:r w:rsidDel="005C7385">
          <w:rPr>
            <w:sz w:val="24"/>
            <w:szCs w:val="24"/>
            <w:shd w:val="clear" w:color="auto" w:fill="FEFEFE"/>
          </w:rPr>
          <w:delText>W</w:delText>
        </w:r>
      </w:del>
      <w:r>
        <w:rPr>
          <w:sz w:val="24"/>
          <w:szCs w:val="24"/>
          <w:shd w:val="clear" w:color="auto" w:fill="FEFEFE"/>
        </w:rPr>
        <w:t xml:space="preserve">hat is that mess over there?” </w:t>
      </w:r>
      <w:r w:rsidR="00852B48">
        <w:rPr>
          <w:sz w:val="24"/>
          <w:szCs w:val="24"/>
          <w:shd w:val="clear" w:color="auto" w:fill="FEFEFE"/>
        </w:rPr>
        <w:t>W</w:t>
      </w:r>
      <w:r>
        <w:rPr>
          <w:sz w:val="24"/>
          <w:szCs w:val="24"/>
          <w:shd w:val="clear" w:color="auto" w:fill="FEFEFE"/>
        </w:rPr>
        <w:t xml:space="preserve">hen he informed </w:t>
      </w:r>
      <w:r w:rsidR="00322769">
        <w:rPr>
          <w:sz w:val="24"/>
          <w:szCs w:val="24"/>
          <w:shd w:val="clear" w:color="auto" w:fill="FEFEFE"/>
        </w:rPr>
        <w:t>us</w:t>
      </w:r>
      <w:r>
        <w:rPr>
          <w:sz w:val="24"/>
          <w:szCs w:val="24"/>
          <w:shd w:val="clear" w:color="auto" w:fill="FEFEFE"/>
        </w:rPr>
        <w:t xml:space="preserve"> that it was a half-built school abandoned by the government due to a shortage of financial support</w:t>
      </w:r>
      <w:commentRangeStart w:id="4"/>
      <w:r w:rsidR="00852B48">
        <w:rPr>
          <w:sz w:val="24"/>
          <w:szCs w:val="24"/>
          <w:shd w:val="clear" w:color="auto" w:fill="FEFEFE"/>
        </w:rPr>
        <w:t>, I was embarrassed and heartbroken</w:t>
      </w:r>
      <w:commentRangeEnd w:id="4"/>
      <w:r w:rsidR="00852B48">
        <w:rPr>
          <w:rStyle w:val="CommentReference"/>
        </w:rPr>
        <w:commentReference w:id="4"/>
      </w:r>
      <w:r>
        <w:rPr>
          <w:sz w:val="24"/>
          <w:szCs w:val="24"/>
          <w:shd w:val="clear" w:color="auto" w:fill="FEFEFE"/>
        </w:rPr>
        <w:t>. Calling an emergency meeting, I declared that we would pivot from our original plan of donating to volunteer work.</w:t>
      </w:r>
    </w:p>
    <w:p w14:paraId="00000014" w14:textId="32707483" w:rsidR="00796FE5" w:rsidRDefault="00BC7B85">
      <w:pPr>
        <w:shd w:val="clear" w:color="auto" w:fill="FAFAFA"/>
        <w:ind w:firstLine="720"/>
        <w:rPr>
          <w:sz w:val="24"/>
          <w:szCs w:val="24"/>
          <w:shd w:val="clear" w:color="auto" w:fill="FEFEFE"/>
        </w:rPr>
      </w:pPr>
      <w:r>
        <w:rPr>
          <w:sz w:val="24"/>
          <w:szCs w:val="24"/>
          <w:shd w:val="clear" w:color="auto" w:fill="FEFEFE"/>
        </w:rPr>
        <w:t xml:space="preserve"> I proposed the idea of splitting the team into two groups: one for construction and the other </w:t>
      </w:r>
      <w:ins w:id="5" w:author="Matthew" w:date="2021-02-27T16:46:00Z">
        <w:r w:rsidR="00000823">
          <w:rPr>
            <w:sz w:val="24"/>
            <w:szCs w:val="24"/>
            <w:shd w:val="clear" w:color="auto" w:fill="FEFEFE"/>
          </w:rPr>
          <w:t xml:space="preserve">for </w:t>
        </w:r>
      </w:ins>
      <w:r>
        <w:rPr>
          <w:sz w:val="24"/>
          <w:szCs w:val="24"/>
          <w:shd w:val="clear" w:color="auto" w:fill="FEFEFE"/>
        </w:rPr>
        <w:t xml:space="preserve">education. The construction group </w:t>
      </w:r>
      <w:r w:rsidR="00322769">
        <w:rPr>
          <w:sz w:val="24"/>
          <w:szCs w:val="24"/>
          <w:shd w:val="clear" w:color="auto" w:fill="FEFEFE"/>
        </w:rPr>
        <w:t>to</w:t>
      </w:r>
      <w:r>
        <w:rPr>
          <w:sz w:val="24"/>
          <w:szCs w:val="24"/>
          <w:shd w:val="clear" w:color="auto" w:fill="FEFEFE"/>
        </w:rPr>
        <w:t xml:space="preserve"> focus on building the school, while the other </w:t>
      </w:r>
      <w:r w:rsidR="00322769">
        <w:rPr>
          <w:sz w:val="24"/>
          <w:szCs w:val="24"/>
          <w:shd w:val="clear" w:color="auto" w:fill="FEFEFE"/>
        </w:rPr>
        <w:t>to</w:t>
      </w:r>
      <w:r>
        <w:rPr>
          <w:sz w:val="24"/>
          <w:szCs w:val="24"/>
          <w:shd w:val="clear" w:color="auto" w:fill="FEFEFE"/>
        </w:rPr>
        <w:t xml:space="preserve"> teach the villagers numbers and the alphabet. </w:t>
      </w:r>
      <w:ins w:id="6" w:author="Matthew" w:date="2021-02-27T17:26:00Z">
        <w:r w:rsidR="005C7385">
          <w:rPr>
            <w:sz w:val="24"/>
            <w:szCs w:val="24"/>
            <w:shd w:val="clear" w:color="auto" w:fill="FEFEFE"/>
          </w:rPr>
          <w:t xml:space="preserve">As the virtual sundial </w:t>
        </w:r>
      </w:ins>
      <w:ins w:id="7" w:author="Matthew" w:date="2021-02-27T17:27:00Z">
        <w:r w:rsidR="005C7385">
          <w:rPr>
            <w:sz w:val="24"/>
            <w:szCs w:val="24"/>
            <w:shd w:val="clear" w:color="auto" w:fill="FEFEFE"/>
          </w:rPr>
          <w:t>blared what limited time we ha</w:t>
        </w:r>
      </w:ins>
      <w:r w:rsidR="00322769">
        <w:rPr>
          <w:sz w:val="24"/>
          <w:szCs w:val="24"/>
          <w:shd w:val="clear" w:color="auto" w:fill="FEFEFE"/>
        </w:rPr>
        <w:t>d</w:t>
      </w:r>
      <w:ins w:id="8" w:author="Matthew" w:date="2021-02-27T17:27:00Z">
        <w:r w:rsidR="005C7385">
          <w:rPr>
            <w:sz w:val="24"/>
            <w:szCs w:val="24"/>
            <w:shd w:val="clear" w:color="auto" w:fill="FEFEFE"/>
          </w:rPr>
          <w:t xml:space="preserve">, </w:t>
        </w:r>
      </w:ins>
      <w:del w:id="9" w:author="Matthew" w:date="2021-02-27T17:27:00Z">
        <w:r w:rsidDel="005C7385">
          <w:rPr>
            <w:sz w:val="24"/>
            <w:szCs w:val="24"/>
            <w:shd w:val="clear" w:color="auto" w:fill="FEFEFE"/>
          </w:rPr>
          <w:delText>We launched into action</w:delText>
        </w:r>
      </w:del>
      <w:ins w:id="10" w:author="Matthew" w:date="2021-02-27T17:27:00Z">
        <w:r w:rsidR="005C7385">
          <w:rPr>
            <w:sz w:val="24"/>
            <w:szCs w:val="24"/>
            <w:shd w:val="clear" w:color="auto" w:fill="FEFEFE"/>
          </w:rPr>
          <w:t xml:space="preserve">we </w:t>
        </w:r>
      </w:ins>
      <w:ins w:id="11" w:author="Matthew" w:date="2021-02-27T17:28:00Z">
        <w:r w:rsidR="005C7385">
          <w:rPr>
            <w:sz w:val="24"/>
            <w:szCs w:val="24"/>
            <w:shd w:val="clear" w:color="auto" w:fill="FEFEFE"/>
          </w:rPr>
          <w:t>promptly began our impromptu yet purpose-driven project</w:t>
        </w:r>
      </w:ins>
      <w:r>
        <w:rPr>
          <w:sz w:val="24"/>
          <w:szCs w:val="24"/>
          <w:shd w:val="clear" w:color="auto" w:fill="FEFEFE"/>
        </w:rPr>
        <w:t>.</w:t>
      </w:r>
    </w:p>
    <w:p w14:paraId="00000015" w14:textId="04BDE816" w:rsidR="00796FE5" w:rsidRDefault="005C7385">
      <w:pPr>
        <w:shd w:val="clear" w:color="auto" w:fill="FAFAFA"/>
        <w:ind w:firstLine="720"/>
        <w:rPr>
          <w:sz w:val="24"/>
          <w:szCs w:val="24"/>
          <w:shd w:val="clear" w:color="auto" w:fill="FEFEFE"/>
        </w:rPr>
      </w:pPr>
      <w:ins w:id="12" w:author="Matthew" w:date="2021-02-27T17:29:00Z">
        <w:r>
          <w:rPr>
            <w:sz w:val="24"/>
            <w:szCs w:val="24"/>
            <w:shd w:val="clear" w:color="auto" w:fill="FEFEFE"/>
          </w:rPr>
          <w:t xml:space="preserve">As part of the former team, </w:t>
        </w:r>
      </w:ins>
      <w:r w:rsidR="00BC7B85">
        <w:rPr>
          <w:sz w:val="24"/>
          <w:szCs w:val="24"/>
          <w:shd w:val="clear" w:color="auto" w:fill="FEFEFE"/>
        </w:rPr>
        <w:t xml:space="preserve">I scoured the village, collecting materials necessary for the construction. After gathering and placing wooden boards, we successfully built a roof. We also </w:t>
      </w:r>
      <w:del w:id="13" w:author="Matthew" w:date="2021-02-27T17:33:00Z">
        <w:r w:rsidR="00BC7B85" w:rsidDel="005C7385">
          <w:rPr>
            <w:sz w:val="24"/>
            <w:szCs w:val="24"/>
            <w:shd w:val="clear" w:color="auto" w:fill="FEFEFE"/>
          </w:rPr>
          <w:delText>made</w:delText>
        </w:r>
      </w:del>
      <w:del w:id="14" w:author="Matthew" w:date="2021-02-27T17:31:00Z">
        <w:r w:rsidR="00BC7B85" w:rsidDel="005C7385">
          <w:rPr>
            <w:sz w:val="24"/>
            <w:szCs w:val="24"/>
            <w:shd w:val="clear" w:color="auto" w:fill="FEFEFE"/>
          </w:rPr>
          <w:delText>,</w:delText>
        </w:r>
      </w:del>
      <w:del w:id="15" w:author="Matthew" w:date="2021-02-27T17:33:00Z">
        <w:r w:rsidR="00BC7B85" w:rsidDel="005C7385">
          <w:rPr>
            <w:sz w:val="24"/>
            <w:szCs w:val="24"/>
            <w:shd w:val="clear" w:color="auto" w:fill="FEFEFE"/>
          </w:rPr>
          <w:delText xml:space="preserve"> painted</w:delText>
        </w:r>
      </w:del>
      <w:ins w:id="16" w:author="Matthew" w:date="2021-02-27T17:33:00Z">
        <w:r>
          <w:rPr>
            <w:sz w:val="24"/>
            <w:szCs w:val="24"/>
            <w:shd w:val="clear" w:color="auto" w:fill="FEFEFE"/>
          </w:rPr>
          <w:t>strength-tested our handmade</w:t>
        </w:r>
      </w:ins>
      <w:ins w:id="17" w:author="Matthew" w:date="2021-02-27T17:31:00Z">
        <w:r>
          <w:rPr>
            <w:sz w:val="24"/>
            <w:szCs w:val="24"/>
            <w:shd w:val="clear" w:color="auto" w:fill="FEFEFE"/>
          </w:rPr>
          <w:t xml:space="preserve"> shelf</w:t>
        </w:r>
      </w:ins>
      <w:del w:id="18" w:author="Matthew" w:date="2021-02-27T17:31:00Z">
        <w:r w:rsidR="00BC7B85" w:rsidDel="005C7385">
          <w:rPr>
            <w:sz w:val="24"/>
            <w:szCs w:val="24"/>
            <w:shd w:val="clear" w:color="auto" w:fill="FEFEFE"/>
          </w:rPr>
          <w:delText>,</w:delText>
        </w:r>
      </w:del>
      <w:r w:rsidR="00BC7B85">
        <w:rPr>
          <w:sz w:val="24"/>
          <w:szCs w:val="24"/>
          <w:shd w:val="clear" w:color="auto" w:fill="FEFEFE"/>
        </w:rPr>
        <w:t xml:space="preserve"> </w:t>
      </w:r>
      <w:del w:id="19" w:author="Matthew" w:date="2021-02-27T17:31:00Z">
        <w:r w:rsidR="00BC7B85" w:rsidDel="005C7385">
          <w:rPr>
            <w:sz w:val="24"/>
            <w:szCs w:val="24"/>
            <w:shd w:val="clear" w:color="auto" w:fill="FEFEFE"/>
          </w:rPr>
          <w:delText xml:space="preserve">and </w:delText>
        </w:r>
      </w:del>
      <w:ins w:id="20" w:author="Matthew" w:date="2021-02-27T17:31:00Z">
        <w:r>
          <w:rPr>
            <w:sz w:val="24"/>
            <w:szCs w:val="24"/>
            <w:shd w:val="clear" w:color="auto" w:fill="FEFEFE"/>
          </w:rPr>
          <w:t xml:space="preserve">as we </w:t>
        </w:r>
      </w:ins>
      <w:r w:rsidR="00BC7B85">
        <w:rPr>
          <w:sz w:val="24"/>
          <w:szCs w:val="24"/>
          <w:shd w:val="clear" w:color="auto" w:fill="FEFEFE"/>
        </w:rPr>
        <w:t>st</w:t>
      </w:r>
      <w:ins w:id="21" w:author="Matthew" w:date="2021-02-27T17:31:00Z">
        <w:r>
          <w:rPr>
            <w:sz w:val="24"/>
            <w:szCs w:val="24"/>
            <w:shd w:val="clear" w:color="auto" w:fill="FEFEFE"/>
          </w:rPr>
          <w:t>acked</w:t>
        </w:r>
      </w:ins>
      <w:ins w:id="22" w:author="Matthew" w:date="2021-02-27T17:32:00Z">
        <w:r>
          <w:rPr>
            <w:sz w:val="24"/>
            <w:szCs w:val="24"/>
            <w:shd w:val="clear" w:color="auto" w:fill="FEFEFE"/>
          </w:rPr>
          <w:t xml:space="preserve"> up the</w:t>
        </w:r>
      </w:ins>
      <w:del w:id="23" w:author="Matthew" w:date="2021-02-27T17:31:00Z">
        <w:r w:rsidR="00BC7B85" w:rsidDel="005C7385">
          <w:rPr>
            <w:sz w:val="24"/>
            <w:szCs w:val="24"/>
            <w:shd w:val="clear" w:color="auto" w:fill="FEFEFE"/>
          </w:rPr>
          <w:delText>acked</w:delText>
        </w:r>
      </w:del>
      <w:r w:rsidR="00BC7B85">
        <w:rPr>
          <w:sz w:val="24"/>
          <w:szCs w:val="24"/>
          <w:shd w:val="clear" w:color="auto" w:fill="FEFEFE"/>
        </w:rPr>
        <w:t xml:space="preserve"> donated books</w:t>
      </w:r>
      <w:ins w:id="24" w:author="Matthew" w:date="2021-02-27T17:33:00Z">
        <w:r w:rsidR="006F5C0D">
          <w:rPr>
            <w:sz w:val="24"/>
            <w:szCs w:val="24"/>
            <w:shd w:val="clear" w:color="auto" w:fill="FEFEFE"/>
          </w:rPr>
          <w:t xml:space="preserve"> we brought from the city</w:t>
        </w:r>
      </w:ins>
      <w:r w:rsidR="00BC7B85">
        <w:rPr>
          <w:sz w:val="24"/>
          <w:szCs w:val="24"/>
          <w:shd w:val="clear" w:color="auto" w:fill="FEFEFE"/>
        </w:rPr>
        <w:t xml:space="preserve"> atop</w:t>
      </w:r>
      <w:del w:id="25" w:author="Matthew" w:date="2021-02-27T17:32:00Z">
        <w:r w:rsidR="00BC7B85" w:rsidDel="005C7385">
          <w:rPr>
            <w:sz w:val="24"/>
            <w:szCs w:val="24"/>
            <w:shd w:val="clear" w:color="auto" w:fill="FEFEFE"/>
          </w:rPr>
          <w:delText xml:space="preserve"> a shelf</w:delText>
        </w:r>
      </w:del>
      <w:r w:rsidR="00BC7B85">
        <w:rPr>
          <w:sz w:val="24"/>
          <w:szCs w:val="24"/>
          <w:shd w:val="clear" w:color="auto" w:fill="FEFEFE"/>
        </w:rPr>
        <w:t xml:space="preserve">. As the construction </w:t>
      </w:r>
      <w:del w:id="26" w:author="Matthew" w:date="2021-02-27T17:34:00Z">
        <w:r w:rsidR="00BC7B85" w:rsidDel="006F5C0D">
          <w:rPr>
            <w:sz w:val="24"/>
            <w:szCs w:val="24"/>
            <w:shd w:val="clear" w:color="auto" w:fill="FEFEFE"/>
          </w:rPr>
          <w:delText>progressed</w:delText>
        </w:r>
      </w:del>
      <w:ins w:id="27" w:author="Matthew" w:date="2021-02-27T17:34:00Z">
        <w:r w:rsidR="006F5C0D">
          <w:rPr>
            <w:sz w:val="24"/>
            <w:szCs w:val="24"/>
            <w:shd w:val="clear" w:color="auto" w:fill="FEFEFE"/>
          </w:rPr>
          <w:t>closed to an end</w:t>
        </w:r>
      </w:ins>
      <w:r w:rsidR="00BC7B85">
        <w:rPr>
          <w:sz w:val="24"/>
          <w:szCs w:val="24"/>
          <w:shd w:val="clear" w:color="auto" w:fill="FEFEFE"/>
        </w:rPr>
        <w:t xml:space="preserve">, I visited the education team to oversee the progress of the villagers’ learning. Their joy after successfully pronouncing each letter </w:t>
      </w:r>
      <w:del w:id="28" w:author="Matthew" w:date="2021-02-27T17:34:00Z">
        <w:r w:rsidR="00BC7B85" w:rsidDel="006F5C0D">
          <w:rPr>
            <w:sz w:val="24"/>
            <w:szCs w:val="24"/>
            <w:shd w:val="clear" w:color="auto" w:fill="FEFEFE"/>
          </w:rPr>
          <w:delText xml:space="preserve">sounded </w:delText>
        </w:r>
      </w:del>
      <w:r w:rsidR="00BC7B85">
        <w:rPr>
          <w:sz w:val="24"/>
          <w:szCs w:val="24"/>
          <w:shd w:val="clear" w:color="auto" w:fill="FEFEFE"/>
        </w:rPr>
        <w:t xml:space="preserve">was </w:t>
      </w:r>
      <w:ins w:id="29" w:author="Matthew" w:date="2021-02-27T17:34:00Z">
        <w:r w:rsidR="006F5C0D">
          <w:rPr>
            <w:sz w:val="24"/>
            <w:szCs w:val="24"/>
            <w:shd w:val="clear" w:color="auto" w:fill="FEFEFE"/>
          </w:rPr>
          <w:t xml:space="preserve">a </w:t>
        </w:r>
      </w:ins>
      <w:r w:rsidR="00BC7B85">
        <w:rPr>
          <w:sz w:val="24"/>
          <w:szCs w:val="24"/>
          <w:shd w:val="clear" w:color="auto" w:fill="FEFEFE"/>
        </w:rPr>
        <w:t>refreshing</w:t>
      </w:r>
      <w:ins w:id="30" w:author="Matthew" w:date="2021-02-27T17:34:00Z">
        <w:r w:rsidR="006F5C0D">
          <w:rPr>
            <w:sz w:val="24"/>
            <w:szCs w:val="24"/>
            <w:shd w:val="clear" w:color="auto" w:fill="FEFEFE"/>
          </w:rPr>
          <w:t xml:space="preserve">, melodic breeze </w:t>
        </w:r>
      </w:ins>
      <w:del w:id="31" w:author="Matthew" w:date="2021-02-27T17:34:00Z">
        <w:r w:rsidR="00BC7B85" w:rsidDel="006F5C0D">
          <w:rPr>
            <w:sz w:val="24"/>
            <w:szCs w:val="24"/>
            <w:shd w:val="clear" w:color="auto" w:fill="FEFEFE"/>
          </w:rPr>
          <w:delText xml:space="preserve"> </w:delText>
        </w:r>
      </w:del>
      <w:r w:rsidR="00BC7B85">
        <w:rPr>
          <w:sz w:val="24"/>
          <w:szCs w:val="24"/>
          <w:shd w:val="clear" w:color="auto" w:fill="FEFEFE"/>
        </w:rPr>
        <w:t xml:space="preserve">for our exhausted bodies. </w:t>
      </w:r>
    </w:p>
    <w:p w14:paraId="00000016" w14:textId="5D4D301B" w:rsidR="00796FE5" w:rsidDel="00DB7217" w:rsidRDefault="006F5C0D">
      <w:pPr>
        <w:shd w:val="clear" w:color="auto" w:fill="FAFAFA"/>
        <w:ind w:firstLine="720"/>
        <w:rPr>
          <w:del w:id="32" w:author="Matthew" w:date="2021-02-27T17:56:00Z"/>
          <w:sz w:val="24"/>
          <w:szCs w:val="24"/>
          <w:shd w:val="clear" w:color="auto" w:fill="FEFEFE"/>
        </w:rPr>
      </w:pPr>
      <w:ins w:id="33" w:author="Matthew" w:date="2021-02-27T17:38:00Z">
        <w:r>
          <w:rPr>
            <w:sz w:val="24"/>
            <w:szCs w:val="24"/>
            <w:shd w:val="clear" w:color="auto" w:fill="FEFEFE"/>
          </w:rPr>
          <w:t xml:space="preserve">“Who’s now ready for the grand reveal of the school?” I </w:t>
        </w:r>
      </w:ins>
      <w:r w:rsidR="00322769">
        <w:rPr>
          <w:sz w:val="24"/>
          <w:szCs w:val="24"/>
          <w:shd w:val="clear" w:color="auto" w:fill="FEFEFE"/>
        </w:rPr>
        <w:t>exclaimed</w:t>
      </w:r>
      <w:ins w:id="34" w:author="Matthew" w:date="2021-02-27T17:38:00Z">
        <w:r>
          <w:rPr>
            <w:sz w:val="24"/>
            <w:szCs w:val="24"/>
            <w:shd w:val="clear" w:color="auto" w:fill="FEFEFE"/>
          </w:rPr>
          <w:t xml:space="preserve"> </w:t>
        </w:r>
      </w:ins>
      <w:ins w:id="35" w:author="Matthew" w:date="2021-02-27T17:39:00Z">
        <w:r>
          <w:rPr>
            <w:sz w:val="24"/>
            <w:szCs w:val="24"/>
            <w:shd w:val="clear" w:color="auto" w:fill="FEFEFE"/>
          </w:rPr>
          <w:t xml:space="preserve">as </w:t>
        </w:r>
      </w:ins>
      <w:r w:rsidR="00322769">
        <w:rPr>
          <w:sz w:val="24"/>
          <w:szCs w:val="24"/>
          <w:shd w:val="clear" w:color="auto" w:fill="FEFEFE"/>
        </w:rPr>
        <w:t>we</w:t>
      </w:r>
      <w:ins w:id="36" w:author="Matthew" w:date="2021-02-27T17:39:00Z">
        <w:r>
          <w:rPr>
            <w:sz w:val="24"/>
            <w:szCs w:val="24"/>
            <w:shd w:val="clear" w:color="auto" w:fill="FEFEFE"/>
          </w:rPr>
          <w:t xml:space="preserve"> ushered everyone towards what was </w:t>
        </w:r>
      </w:ins>
      <w:r w:rsidR="00322769">
        <w:rPr>
          <w:sz w:val="24"/>
          <w:szCs w:val="24"/>
          <w:shd w:val="clear" w:color="auto" w:fill="FEFEFE"/>
        </w:rPr>
        <w:t xml:space="preserve">once </w:t>
      </w:r>
      <w:ins w:id="37" w:author="Matthew" w:date="2021-02-27T17:39:00Z">
        <w:r>
          <w:rPr>
            <w:sz w:val="24"/>
            <w:szCs w:val="24"/>
            <w:shd w:val="clear" w:color="auto" w:fill="FEFEFE"/>
          </w:rPr>
          <w:t xml:space="preserve">the locals’ </w:t>
        </w:r>
      </w:ins>
      <w:ins w:id="38" w:author="Matthew" w:date="2021-02-27T17:40:00Z">
        <w:r>
          <w:rPr>
            <w:sz w:val="24"/>
            <w:szCs w:val="24"/>
            <w:shd w:val="clear" w:color="auto" w:fill="FEFEFE"/>
          </w:rPr>
          <w:t xml:space="preserve">abandoned hope – to study, to pursue a better future </w:t>
        </w:r>
      </w:ins>
      <w:ins w:id="39" w:author="Matthew" w:date="2021-02-27T17:41:00Z">
        <w:r>
          <w:rPr>
            <w:sz w:val="24"/>
            <w:szCs w:val="24"/>
            <w:shd w:val="clear" w:color="auto" w:fill="FEFEFE"/>
          </w:rPr>
          <w:t xml:space="preserve">one day. </w:t>
        </w:r>
      </w:ins>
      <w:del w:id="40" w:author="Matthew" w:date="2021-02-27T17:53:00Z">
        <w:r w:rsidR="00BC7B85" w:rsidDel="00C3121C">
          <w:rPr>
            <w:sz w:val="24"/>
            <w:szCs w:val="24"/>
            <w:shd w:val="clear" w:color="auto" w:fill="FEFEFE"/>
          </w:rPr>
          <w:delText xml:space="preserve">As </w:delText>
        </w:r>
      </w:del>
      <w:del w:id="41" w:author="Matthew" w:date="2021-02-27T17:47:00Z">
        <w:r w:rsidR="00BC7B85" w:rsidDel="00C3121C">
          <w:rPr>
            <w:sz w:val="24"/>
            <w:szCs w:val="24"/>
            <w:shd w:val="clear" w:color="auto" w:fill="FEFEFE"/>
          </w:rPr>
          <w:delText xml:space="preserve">the </w:delText>
        </w:r>
      </w:del>
      <w:del w:id="42" w:author="Matthew" w:date="2021-02-27T17:53:00Z">
        <w:r w:rsidR="00BC7B85" w:rsidDel="00C3121C">
          <w:rPr>
            <w:sz w:val="24"/>
            <w:szCs w:val="24"/>
            <w:shd w:val="clear" w:color="auto" w:fill="FEFEFE"/>
          </w:rPr>
          <w:delText>villagers strolled around the freshly built school, their eyes glittered in awe</w:delText>
        </w:r>
      </w:del>
      <w:del w:id="43" w:author="Matthew" w:date="2021-02-27T17:43:00Z">
        <w:r w:rsidR="00BC7B85" w:rsidDel="006F5C0D">
          <w:rPr>
            <w:sz w:val="24"/>
            <w:szCs w:val="24"/>
            <w:shd w:val="clear" w:color="auto" w:fill="FEFEFE"/>
          </w:rPr>
          <w:delText>. T</w:delText>
        </w:r>
      </w:del>
      <w:del w:id="44" w:author="Matthew" w:date="2021-02-27T17:53:00Z">
        <w:r w:rsidR="00BC7B85" w:rsidDel="00C3121C">
          <w:rPr>
            <w:sz w:val="24"/>
            <w:szCs w:val="24"/>
            <w:shd w:val="clear" w:color="auto" w:fill="FEFEFE"/>
          </w:rPr>
          <w:delText xml:space="preserve">hey thanked </w:delText>
        </w:r>
      </w:del>
      <w:del w:id="45" w:author="Matthew" w:date="2021-02-27T17:42:00Z">
        <w:r w:rsidR="00BC7B85" w:rsidDel="006F5C0D">
          <w:rPr>
            <w:sz w:val="24"/>
            <w:szCs w:val="24"/>
            <w:shd w:val="clear" w:color="auto" w:fill="FEFEFE"/>
          </w:rPr>
          <w:delText>us and asked that we</w:delText>
        </w:r>
      </w:del>
      <w:del w:id="46" w:author="Matthew" w:date="2021-02-27T17:53:00Z">
        <w:r w:rsidR="00BC7B85" w:rsidDel="00C3121C">
          <w:rPr>
            <w:sz w:val="24"/>
            <w:szCs w:val="24"/>
            <w:shd w:val="clear" w:color="auto" w:fill="FEFEFE"/>
          </w:rPr>
          <w:delText xml:space="preserve"> continue </w:delText>
        </w:r>
      </w:del>
      <w:del w:id="47" w:author="Matthew" w:date="2021-02-27T17:42:00Z">
        <w:r w:rsidR="00BC7B85" w:rsidDel="006F5C0D">
          <w:rPr>
            <w:sz w:val="24"/>
            <w:szCs w:val="24"/>
            <w:shd w:val="clear" w:color="auto" w:fill="FEFEFE"/>
          </w:rPr>
          <w:delText xml:space="preserve">to </w:delText>
        </w:r>
      </w:del>
      <w:del w:id="48" w:author="Matthew" w:date="2021-02-27T17:53:00Z">
        <w:r w:rsidR="00BC7B85" w:rsidDel="00C3121C">
          <w:rPr>
            <w:sz w:val="24"/>
            <w:szCs w:val="24"/>
            <w:shd w:val="clear" w:color="auto" w:fill="FEFEFE"/>
          </w:rPr>
          <w:delText xml:space="preserve">teach them. </w:delText>
        </w:r>
      </w:del>
      <w:r w:rsidR="00BC7B85">
        <w:rPr>
          <w:sz w:val="24"/>
          <w:szCs w:val="24"/>
          <w:shd w:val="clear" w:color="auto" w:fill="FEFEFE"/>
        </w:rPr>
        <w:t xml:space="preserve">Knowing that </w:t>
      </w:r>
      <w:del w:id="49" w:author="Matthew" w:date="2021-02-27T17:54:00Z">
        <w:r w:rsidR="00BC7B85" w:rsidDel="00DB7217">
          <w:rPr>
            <w:sz w:val="24"/>
            <w:szCs w:val="24"/>
            <w:shd w:val="clear" w:color="auto" w:fill="FEFEFE"/>
          </w:rPr>
          <w:delText>w</w:delText>
        </w:r>
      </w:del>
      <w:ins w:id="50" w:author="Matthew" w:date="2021-02-27T17:54:00Z">
        <w:r w:rsidR="00DB7217">
          <w:rPr>
            <w:sz w:val="24"/>
            <w:szCs w:val="24"/>
            <w:shd w:val="clear" w:color="auto" w:fill="FEFEFE"/>
          </w:rPr>
          <w:t xml:space="preserve">our perhaps </w:t>
        </w:r>
      </w:ins>
      <w:ins w:id="51" w:author="Matthew" w:date="2021-02-27T17:55:00Z">
        <w:r w:rsidR="00DB7217">
          <w:rPr>
            <w:sz w:val="24"/>
            <w:szCs w:val="24"/>
            <w:shd w:val="clear" w:color="auto" w:fill="FEFEFE"/>
          </w:rPr>
          <w:t>menial yet collaborative effort was well-received with love by the villagers</w:t>
        </w:r>
      </w:ins>
      <w:del w:id="52" w:author="Matthew" w:date="2021-02-27T17:54:00Z">
        <w:r w:rsidR="00BC7B85" w:rsidDel="00DB7217">
          <w:rPr>
            <w:sz w:val="24"/>
            <w:szCs w:val="24"/>
            <w:shd w:val="clear" w:color="auto" w:fill="FEFEFE"/>
          </w:rPr>
          <w:delText>e shared our knowledge to help the villagers survive the ever-changing world was worth it</w:delText>
        </w:r>
      </w:del>
      <w:ins w:id="53" w:author="Matthew" w:date="2021-02-27T17:55:00Z">
        <w:r w:rsidR="00DB7217">
          <w:rPr>
            <w:sz w:val="24"/>
            <w:szCs w:val="24"/>
            <w:shd w:val="clear" w:color="auto" w:fill="FEFEFE"/>
          </w:rPr>
          <w:t>,</w:t>
        </w:r>
      </w:ins>
      <w:del w:id="54" w:author="Matthew" w:date="2021-02-27T17:55:00Z">
        <w:r w:rsidR="00BC7B85" w:rsidDel="00DB7217">
          <w:rPr>
            <w:sz w:val="24"/>
            <w:szCs w:val="24"/>
            <w:shd w:val="clear" w:color="auto" w:fill="FEFEFE"/>
          </w:rPr>
          <w:delText>.</w:delText>
        </w:r>
      </w:del>
      <w:r w:rsidR="00BC7B85">
        <w:rPr>
          <w:sz w:val="24"/>
          <w:szCs w:val="24"/>
          <w:shd w:val="clear" w:color="auto" w:fill="FEFEFE"/>
        </w:rPr>
        <w:t xml:space="preserve"> </w:t>
      </w:r>
      <w:ins w:id="55" w:author="Matthew" w:date="2021-02-27T17:55:00Z">
        <w:r w:rsidR="00DB7217">
          <w:rPr>
            <w:sz w:val="24"/>
            <w:szCs w:val="24"/>
            <w:shd w:val="clear" w:color="auto" w:fill="FEFEFE"/>
          </w:rPr>
          <w:t>w</w:t>
        </w:r>
      </w:ins>
      <w:del w:id="56" w:author="Matthew" w:date="2021-02-27T17:55:00Z">
        <w:r w:rsidR="00BC7B85" w:rsidDel="00DB7217">
          <w:rPr>
            <w:sz w:val="24"/>
            <w:szCs w:val="24"/>
            <w:shd w:val="clear" w:color="auto" w:fill="FEFEFE"/>
          </w:rPr>
          <w:delText>W</w:delText>
        </w:r>
      </w:del>
      <w:r w:rsidR="00BC7B85">
        <w:rPr>
          <w:sz w:val="24"/>
          <w:szCs w:val="24"/>
          <w:shd w:val="clear" w:color="auto" w:fill="FEFEFE"/>
        </w:rPr>
        <w:t>e pledged to return</w:t>
      </w:r>
      <w:del w:id="57" w:author="Matthew" w:date="2021-02-27T17:56:00Z">
        <w:r w:rsidR="00BC7B85" w:rsidDel="00DB7217">
          <w:rPr>
            <w:sz w:val="24"/>
            <w:szCs w:val="24"/>
            <w:shd w:val="clear" w:color="auto" w:fill="FEFEFE"/>
          </w:rPr>
          <w:delText>.</w:delText>
        </w:r>
      </w:del>
    </w:p>
    <w:p w14:paraId="00000017" w14:textId="00CA6E8C" w:rsidR="00796FE5" w:rsidRDefault="00BC7B85" w:rsidP="00322769">
      <w:pPr>
        <w:shd w:val="clear" w:color="auto" w:fill="FAFAFA"/>
        <w:ind w:firstLine="720"/>
        <w:rPr>
          <w:sz w:val="24"/>
          <w:szCs w:val="24"/>
          <w:shd w:val="clear" w:color="auto" w:fill="FEFEFE"/>
        </w:rPr>
      </w:pPr>
      <w:del w:id="58" w:author="Matthew" w:date="2021-02-27T17:56:00Z">
        <w:r w:rsidDel="00DB7217">
          <w:rPr>
            <w:sz w:val="24"/>
            <w:szCs w:val="24"/>
            <w:shd w:val="clear" w:color="auto" w:fill="FEFEFE"/>
          </w:rPr>
          <w:delText xml:space="preserve">My interactions in the village were eye-opening and bittersweet. Despite the satisfaction, I realized that it was momentary help. But, such small efforts count and are necessary to </w:delText>
        </w:r>
      </w:del>
      <w:r w:rsidR="00322769">
        <w:rPr>
          <w:sz w:val="24"/>
          <w:szCs w:val="24"/>
          <w:shd w:val="clear" w:color="auto" w:fill="FEFEFE"/>
        </w:rPr>
        <w:t>,</w:t>
      </w:r>
      <w:ins w:id="59" w:author="Matthew" w:date="2021-02-27T17:59:00Z">
        <w:r w:rsidR="00DB7217">
          <w:rPr>
            <w:sz w:val="24"/>
            <w:szCs w:val="24"/>
            <w:shd w:val="clear" w:color="auto" w:fill="FEFEFE"/>
          </w:rPr>
          <w:t xml:space="preserve"> </w:t>
        </w:r>
      </w:ins>
      <w:ins w:id="60" w:author="Matthew" w:date="2021-02-27T17:56:00Z">
        <w:r w:rsidR="00DB7217">
          <w:rPr>
            <w:sz w:val="24"/>
            <w:szCs w:val="24"/>
            <w:shd w:val="clear" w:color="auto" w:fill="FEFEFE"/>
          </w:rPr>
          <w:t xml:space="preserve">only this time </w:t>
        </w:r>
      </w:ins>
      <w:del w:id="61" w:author="Matthew" w:date="2021-02-27T17:56:00Z">
        <w:r w:rsidDel="00DB7217">
          <w:rPr>
            <w:sz w:val="24"/>
            <w:szCs w:val="24"/>
            <w:shd w:val="clear" w:color="auto" w:fill="FEFEFE"/>
          </w:rPr>
          <w:delText xml:space="preserve">fulfill my </w:delText>
        </w:r>
      </w:del>
      <w:ins w:id="62" w:author="Matthew" w:date="2021-02-27T17:59:00Z">
        <w:r w:rsidR="00DB7217">
          <w:rPr>
            <w:sz w:val="24"/>
            <w:szCs w:val="24"/>
            <w:shd w:val="clear" w:color="auto" w:fill="FEFEFE"/>
          </w:rPr>
          <w:t xml:space="preserve">knowing it would fulfil my </w:t>
        </w:r>
      </w:ins>
      <w:ins w:id="63" w:author="Matthew" w:date="2021-02-27T18:00:00Z">
        <w:r w:rsidR="00DB7217">
          <w:rPr>
            <w:sz w:val="24"/>
            <w:szCs w:val="24"/>
            <w:shd w:val="clear" w:color="auto" w:fill="FEFEFE"/>
          </w:rPr>
          <w:t xml:space="preserve">long-term </w:t>
        </w:r>
      </w:ins>
      <w:ins w:id="64" w:author="Matthew" w:date="2021-02-27T17:59:00Z">
        <w:r w:rsidR="00DB7217">
          <w:rPr>
            <w:sz w:val="24"/>
            <w:szCs w:val="24"/>
            <w:shd w:val="clear" w:color="auto" w:fill="FEFEFE"/>
          </w:rPr>
          <w:t>goal</w:t>
        </w:r>
      </w:ins>
      <w:del w:id="65" w:author="Matthew" w:date="2021-02-27T17:59:00Z">
        <w:r w:rsidDel="00DB7217">
          <w:rPr>
            <w:sz w:val="24"/>
            <w:szCs w:val="24"/>
            <w:shd w:val="clear" w:color="auto" w:fill="FEFEFE"/>
          </w:rPr>
          <w:delText>long-term vision</w:delText>
        </w:r>
      </w:del>
      <w:del w:id="66" w:author="Matthew" w:date="2021-02-27T17:56:00Z">
        <w:r w:rsidDel="00DB7217">
          <w:rPr>
            <w:sz w:val="24"/>
            <w:szCs w:val="24"/>
            <w:shd w:val="clear" w:color="auto" w:fill="FEFEFE"/>
          </w:rPr>
          <w:delText>:</w:delText>
        </w:r>
      </w:del>
      <w:r>
        <w:rPr>
          <w:sz w:val="24"/>
          <w:szCs w:val="24"/>
          <w:shd w:val="clear" w:color="auto" w:fill="FEFEFE"/>
        </w:rPr>
        <w:t xml:space="preserve"> </w:t>
      </w:r>
      <w:del w:id="67" w:author="Matthew" w:date="2021-02-27T17:56:00Z">
        <w:r w:rsidDel="00DB7217">
          <w:rPr>
            <w:sz w:val="24"/>
            <w:szCs w:val="24"/>
            <w:shd w:val="clear" w:color="auto" w:fill="FEFEFE"/>
          </w:rPr>
          <w:delText xml:space="preserve">to </w:delText>
        </w:r>
      </w:del>
      <w:ins w:id="68" w:author="Matthew" w:date="2021-02-27T17:56:00Z">
        <w:r w:rsidR="00DB7217">
          <w:rPr>
            <w:sz w:val="24"/>
            <w:szCs w:val="24"/>
            <w:shd w:val="clear" w:color="auto" w:fill="FEFEFE"/>
          </w:rPr>
          <w:t xml:space="preserve">of </w:t>
        </w:r>
      </w:ins>
      <w:r>
        <w:rPr>
          <w:sz w:val="24"/>
          <w:szCs w:val="24"/>
          <w:shd w:val="clear" w:color="auto" w:fill="FEFEFE"/>
        </w:rPr>
        <w:t>educat</w:t>
      </w:r>
      <w:ins w:id="69" w:author="Matthew" w:date="2021-02-27T17:56:00Z">
        <w:r w:rsidR="00DB7217">
          <w:rPr>
            <w:sz w:val="24"/>
            <w:szCs w:val="24"/>
            <w:shd w:val="clear" w:color="auto" w:fill="FEFEFE"/>
          </w:rPr>
          <w:t>ing</w:t>
        </w:r>
      </w:ins>
      <w:del w:id="70" w:author="Matthew" w:date="2021-02-27T17:56:00Z">
        <w:r w:rsidDel="00DB7217">
          <w:rPr>
            <w:sz w:val="24"/>
            <w:szCs w:val="24"/>
            <w:shd w:val="clear" w:color="auto" w:fill="FEFEFE"/>
          </w:rPr>
          <w:delText>e</w:delText>
        </w:r>
      </w:del>
      <w:r>
        <w:rPr>
          <w:sz w:val="24"/>
          <w:szCs w:val="24"/>
          <w:shd w:val="clear" w:color="auto" w:fill="FEFEFE"/>
        </w:rPr>
        <w:t xml:space="preserve"> un</w:t>
      </w:r>
      <w:r w:rsidR="00322769">
        <w:rPr>
          <w:sz w:val="24"/>
          <w:szCs w:val="24"/>
          <w:shd w:val="clear" w:color="auto" w:fill="FEFEFE"/>
        </w:rPr>
        <w:t>der</w:t>
      </w:r>
      <w:r>
        <w:rPr>
          <w:sz w:val="24"/>
          <w:szCs w:val="24"/>
          <w:shd w:val="clear" w:color="auto" w:fill="FEFEFE"/>
        </w:rPr>
        <w:t>privileged Indonesian</w:t>
      </w:r>
      <w:ins w:id="71" w:author="Matthew" w:date="2021-02-27T17:58:00Z">
        <w:r w:rsidR="00DB7217">
          <w:rPr>
            <w:sz w:val="24"/>
            <w:szCs w:val="24"/>
            <w:shd w:val="clear" w:color="auto" w:fill="FEFEFE"/>
          </w:rPr>
          <w:t>s.</w:t>
        </w:r>
      </w:ins>
      <w:del w:id="72" w:author="Matthew" w:date="2021-02-27T18:00:00Z">
        <w:r w:rsidDel="00DB7217">
          <w:rPr>
            <w:sz w:val="24"/>
            <w:szCs w:val="24"/>
            <w:shd w:val="clear" w:color="auto" w:fill="FEFEFE"/>
          </w:rPr>
          <w:delText xml:space="preserve"> people. </w:delText>
        </w:r>
      </w:del>
    </w:p>
    <w:p w14:paraId="45DF9595" w14:textId="2D7A4561" w:rsidR="00306397" w:rsidRDefault="00306397" w:rsidP="00306397">
      <w:pPr>
        <w:shd w:val="clear" w:color="auto" w:fill="FAFAFA"/>
        <w:rPr>
          <w:ins w:id="73" w:author="Matthew" w:date="2021-02-27T18:39:00Z"/>
          <w:sz w:val="24"/>
          <w:szCs w:val="24"/>
        </w:rPr>
      </w:pPr>
    </w:p>
    <w:p w14:paraId="46C46252" w14:textId="76FCB396" w:rsidR="00306397" w:rsidRDefault="00306397" w:rsidP="00306397">
      <w:pPr>
        <w:shd w:val="clear" w:color="auto" w:fill="FAFAFA"/>
        <w:rPr>
          <w:ins w:id="74" w:author="Matthew" w:date="2021-02-27T18:39:00Z"/>
          <w:sz w:val="24"/>
          <w:szCs w:val="24"/>
        </w:rPr>
      </w:pPr>
    </w:p>
    <w:p w14:paraId="57826C7D" w14:textId="4188DFEF" w:rsidR="00306397" w:rsidRDefault="00306397" w:rsidP="00306397">
      <w:pPr>
        <w:shd w:val="clear" w:color="auto" w:fill="FAFAFA"/>
        <w:rPr>
          <w:ins w:id="75" w:author="Matthew" w:date="2021-02-27T18:39:00Z"/>
          <w:sz w:val="24"/>
          <w:szCs w:val="24"/>
        </w:rPr>
      </w:pPr>
    </w:p>
    <w:p w14:paraId="3B03BC93" w14:textId="19662AB2" w:rsidR="00306397" w:rsidRDefault="00306397" w:rsidP="00306397">
      <w:pPr>
        <w:shd w:val="clear" w:color="auto" w:fill="FAFAFA"/>
        <w:rPr>
          <w:ins w:id="76" w:author="Matthew" w:date="2021-02-27T18:39:00Z"/>
          <w:sz w:val="24"/>
          <w:szCs w:val="24"/>
        </w:rPr>
      </w:pPr>
    </w:p>
    <w:p w14:paraId="7F80B997" w14:textId="2104AB2F" w:rsidR="00306397" w:rsidRDefault="00306397" w:rsidP="00306397">
      <w:pPr>
        <w:shd w:val="clear" w:color="auto" w:fill="FAFAFA"/>
        <w:rPr>
          <w:ins w:id="77" w:author="Matthew" w:date="2021-02-27T18:39:00Z"/>
          <w:rFonts w:ascii="Times New Roman" w:hAnsi="Times New Roman" w:cs="Times New Roman"/>
          <w:i/>
          <w:iCs/>
          <w:sz w:val="24"/>
          <w:szCs w:val="24"/>
        </w:rPr>
      </w:pPr>
      <w:ins w:id="78" w:author="Matthew" w:date="2021-02-27T18:39:00Z">
        <w:r>
          <w:rPr>
            <w:rFonts w:ascii="Times New Roman" w:hAnsi="Times New Roman" w:cs="Times New Roman"/>
            <w:i/>
            <w:iCs/>
            <w:sz w:val="24"/>
            <w:szCs w:val="24"/>
          </w:rPr>
          <w:t>Hi Michael</w:t>
        </w:r>
      </w:ins>
      <w:ins w:id="79" w:author="Matthew" w:date="2021-02-27T18:41:00Z">
        <w:r>
          <w:rPr>
            <w:rFonts w:ascii="Times New Roman" w:hAnsi="Times New Roman" w:cs="Times New Roman"/>
            <w:i/>
            <w:iCs/>
            <w:sz w:val="24"/>
            <w:szCs w:val="24"/>
          </w:rPr>
          <w:t>,</w:t>
        </w:r>
      </w:ins>
    </w:p>
    <w:p w14:paraId="11C92B98" w14:textId="6D9A1F63" w:rsidR="00306397" w:rsidRDefault="00306397" w:rsidP="00306397">
      <w:pPr>
        <w:shd w:val="clear" w:color="auto" w:fill="FAFAFA"/>
        <w:rPr>
          <w:ins w:id="80" w:author="Matthew" w:date="2021-02-27T18:39:00Z"/>
          <w:rFonts w:ascii="Times New Roman" w:hAnsi="Times New Roman" w:cs="Times New Roman"/>
          <w:i/>
          <w:iCs/>
          <w:sz w:val="24"/>
          <w:szCs w:val="24"/>
        </w:rPr>
      </w:pPr>
    </w:p>
    <w:p w14:paraId="4CB30982" w14:textId="240114D6" w:rsidR="00306397" w:rsidRDefault="00306397" w:rsidP="00306397">
      <w:pPr>
        <w:shd w:val="clear" w:color="auto" w:fill="FAFAFA"/>
        <w:rPr>
          <w:ins w:id="81" w:author="Matthew" w:date="2021-02-27T18:48:00Z"/>
          <w:rFonts w:ascii="Times New Roman" w:hAnsi="Times New Roman" w:cs="Times New Roman"/>
          <w:i/>
          <w:iCs/>
          <w:sz w:val="24"/>
          <w:szCs w:val="24"/>
        </w:rPr>
      </w:pPr>
      <w:ins w:id="82" w:author="Matthew" w:date="2021-02-27T18:40:00Z">
        <w:r>
          <w:rPr>
            <w:rFonts w:ascii="Times New Roman" w:hAnsi="Times New Roman" w:cs="Times New Roman"/>
            <w:i/>
            <w:iCs/>
            <w:sz w:val="24"/>
            <w:szCs w:val="24"/>
          </w:rPr>
          <w:t>Thanks for</w:t>
        </w:r>
      </w:ins>
      <w:ins w:id="83" w:author="Matthew" w:date="2021-02-27T18:45:00Z">
        <w:r>
          <w:rPr>
            <w:rFonts w:ascii="Times New Roman" w:hAnsi="Times New Roman" w:cs="Times New Roman"/>
            <w:i/>
            <w:iCs/>
            <w:sz w:val="24"/>
            <w:szCs w:val="24"/>
          </w:rPr>
          <w:t xml:space="preserve"> filling in all the gaps from your previous </w:t>
        </w:r>
      </w:ins>
      <w:ins w:id="84" w:author="Matthew" w:date="2021-02-27T18:41:00Z">
        <w:r>
          <w:rPr>
            <w:rFonts w:ascii="Times New Roman" w:hAnsi="Times New Roman" w:cs="Times New Roman"/>
            <w:i/>
            <w:iCs/>
            <w:sz w:val="24"/>
            <w:szCs w:val="24"/>
          </w:rPr>
          <w:t xml:space="preserve">draft! </w:t>
        </w:r>
      </w:ins>
      <w:ins w:id="85" w:author="Matthew" w:date="2021-02-27T18:45:00Z">
        <w:r>
          <w:rPr>
            <w:rFonts w:ascii="Times New Roman" w:hAnsi="Times New Roman" w:cs="Times New Roman"/>
            <w:i/>
            <w:iCs/>
            <w:sz w:val="24"/>
            <w:szCs w:val="24"/>
          </w:rPr>
          <w:t>It is</w:t>
        </w:r>
      </w:ins>
      <w:ins w:id="86" w:author="Matthew" w:date="2021-02-27T18:41:00Z">
        <w:r>
          <w:rPr>
            <w:rFonts w:ascii="Times New Roman" w:hAnsi="Times New Roman" w:cs="Times New Roman"/>
            <w:i/>
            <w:iCs/>
            <w:sz w:val="24"/>
            <w:szCs w:val="24"/>
          </w:rPr>
          <w:t xml:space="preserve"> now </w:t>
        </w:r>
      </w:ins>
      <w:ins w:id="87" w:author="Matthew" w:date="2021-02-27T18:46:00Z">
        <w:r>
          <w:rPr>
            <w:rFonts w:ascii="Times New Roman" w:hAnsi="Times New Roman" w:cs="Times New Roman"/>
            <w:i/>
            <w:iCs/>
            <w:sz w:val="24"/>
            <w:szCs w:val="24"/>
          </w:rPr>
          <w:t xml:space="preserve">way easier to read and follow </w:t>
        </w:r>
        <w:proofErr w:type="spellStart"/>
        <w:r>
          <w:rPr>
            <w:rFonts w:ascii="Times New Roman" w:hAnsi="Times New Roman" w:cs="Times New Roman"/>
            <w:i/>
            <w:iCs/>
            <w:sz w:val="24"/>
            <w:szCs w:val="24"/>
          </w:rPr>
          <w:t>haha</w:t>
        </w:r>
        <w:proofErr w:type="spellEnd"/>
        <w:r>
          <w:rPr>
            <w:rFonts w:ascii="Times New Roman" w:hAnsi="Times New Roman" w:cs="Times New Roman"/>
            <w:i/>
            <w:iCs/>
            <w:sz w:val="24"/>
            <w:szCs w:val="24"/>
          </w:rPr>
          <w:t xml:space="preserve">. </w:t>
        </w:r>
      </w:ins>
      <w:ins w:id="88" w:author="Matthew" w:date="2021-02-27T18:47:00Z">
        <w:r>
          <w:rPr>
            <w:rFonts w:ascii="Times New Roman" w:hAnsi="Times New Roman" w:cs="Times New Roman"/>
            <w:i/>
            <w:iCs/>
            <w:sz w:val="24"/>
            <w:szCs w:val="24"/>
          </w:rPr>
          <w:t>What I would probably not forget next time, though, is the tone and storytelling aspect of the piece</w:t>
        </w:r>
      </w:ins>
      <w:ins w:id="89" w:author="Matthew" w:date="2021-02-27T18:48:00Z">
        <w:r>
          <w:rPr>
            <w:rFonts w:ascii="Times New Roman" w:hAnsi="Times New Roman" w:cs="Times New Roman"/>
            <w:i/>
            <w:iCs/>
            <w:sz w:val="24"/>
            <w:szCs w:val="24"/>
          </w:rPr>
          <w:t xml:space="preserve"> – such as by </w:t>
        </w:r>
      </w:ins>
      <w:ins w:id="90" w:author="Matthew" w:date="2021-02-27T18:49:00Z">
        <w:r>
          <w:rPr>
            <w:rFonts w:ascii="Times New Roman" w:hAnsi="Times New Roman" w:cs="Times New Roman"/>
            <w:i/>
            <w:iCs/>
            <w:sz w:val="24"/>
            <w:szCs w:val="24"/>
          </w:rPr>
          <w:t>minimizing the use of certain words/phrases too repetitively</w:t>
        </w:r>
      </w:ins>
      <w:ins w:id="91" w:author="Matthew" w:date="2021-02-27T18:48:00Z">
        <w:r>
          <w:rPr>
            <w:rFonts w:ascii="Times New Roman" w:hAnsi="Times New Roman" w:cs="Times New Roman"/>
            <w:i/>
            <w:iCs/>
            <w:sz w:val="24"/>
            <w:szCs w:val="24"/>
          </w:rPr>
          <w:t>.</w:t>
        </w:r>
      </w:ins>
    </w:p>
    <w:p w14:paraId="115EDF88" w14:textId="7FB226DD" w:rsidR="00306397" w:rsidRDefault="00306397" w:rsidP="00306397">
      <w:pPr>
        <w:shd w:val="clear" w:color="auto" w:fill="FAFAFA"/>
        <w:rPr>
          <w:ins w:id="92" w:author="Matthew" w:date="2021-02-27T18:48:00Z"/>
          <w:rFonts w:ascii="Times New Roman" w:hAnsi="Times New Roman" w:cs="Times New Roman"/>
          <w:i/>
          <w:iCs/>
          <w:sz w:val="24"/>
          <w:szCs w:val="24"/>
        </w:rPr>
      </w:pPr>
    </w:p>
    <w:p w14:paraId="7089F0E8" w14:textId="7417B2F5" w:rsidR="00306397" w:rsidRDefault="006B19C0" w:rsidP="00306397">
      <w:pPr>
        <w:shd w:val="clear" w:color="auto" w:fill="FAFAFA"/>
        <w:rPr>
          <w:ins w:id="93" w:author="Matthew" w:date="2021-02-27T18:50:00Z"/>
          <w:rFonts w:ascii="Times New Roman" w:hAnsi="Times New Roman" w:cs="Times New Roman"/>
          <w:i/>
          <w:iCs/>
          <w:sz w:val="24"/>
          <w:szCs w:val="24"/>
        </w:rPr>
      </w:pPr>
      <w:ins w:id="94" w:author="Matthew" w:date="2021-02-27T18:49:00Z">
        <w:r>
          <w:rPr>
            <w:rFonts w:ascii="Times New Roman" w:hAnsi="Times New Roman" w:cs="Times New Roman"/>
            <w:i/>
            <w:iCs/>
            <w:sz w:val="24"/>
            <w:szCs w:val="24"/>
          </w:rPr>
          <w:t>But at any rate, well done</w:t>
        </w:r>
      </w:ins>
      <w:ins w:id="95" w:author="Matthew" w:date="2021-02-27T18:50:00Z">
        <w:r>
          <w:rPr>
            <w:rFonts w:ascii="Times New Roman" w:hAnsi="Times New Roman" w:cs="Times New Roman"/>
            <w:i/>
            <w:iCs/>
            <w:sz w:val="24"/>
            <w:szCs w:val="24"/>
          </w:rPr>
          <w:t xml:space="preserve"> and I wish you the best of luck on your application journey!</w:t>
        </w:r>
      </w:ins>
    </w:p>
    <w:p w14:paraId="4C395D29" w14:textId="4FB7C6FC" w:rsidR="006B19C0" w:rsidRDefault="006B19C0" w:rsidP="00306397">
      <w:pPr>
        <w:shd w:val="clear" w:color="auto" w:fill="FAFAFA"/>
        <w:rPr>
          <w:ins w:id="96" w:author="Matthew" w:date="2021-02-27T18:50:00Z"/>
          <w:rFonts w:ascii="Times New Roman" w:hAnsi="Times New Roman" w:cs="Times New Roman"/>
          <w:i/>
          <w:iCs/>
          <w:sz w:val="24"/>
          <w:szCs w:val="24"/>
        </w:rPr>
      </w:pPr>
    </w:p>
    <w:p w14:paraId="58598A43" w14:textId="4906BBED" w:rsidR="006B19C0" w:rsidRPr="00306397" w:rsidRDefault="006B19C0">
      <w:pPr>
        <w:shd w:val="clear" w:color="auto" w:fill="FAFAFA"/>
        <w:rPr>
          <w:rFonts w:ascii="Times New Roman" w:hAnsi="Times New Roman" w:cs="Times New Roman"/>
          <w:i/>
          <w:iCs/>
          <w:sz w:val="24"/>
          <w:szCs w:val="24"/>
          <w:rPrChange w:id="97" w:author="Matthew" w:date="2021-02-27T18:39:00Z">
            <w:rPr>
              <w:sz w:val="24"/>
              <w:szCs w:val="24"/>
            </w:rPr>
          </w:rPrChange>
        </w:rPr>
        <w:pPrChange w:id="98" w:author="Matthew" w:date="2021-02-27T18:39:00Z">
          <w:pPr>
            <w:shd w:val="clear" w:color="auto" w:fill="FAFAFA"/>
            <w:ind w:firstLine="720"/>
          </w:pPr>
        </w:pPrChange>
      </w:pPr>
      <w:ins w:id="99" w:author="Matthew" w:date="2021-02-27T18:50:00Z">
        <w:r>
          <w:rPr>
            <w:rFonts w:ascii="Times New Roman" w:hAnsi="Times New Roman" w:cs="Times New Roman"/>
            <w:i/>
            <w:iCs/>
            <w:sz w:val="24"/>
            <w:szCs w:val="24"/>
          </w:rPr>
          <w:t>- Matthew</w:t>
        </w:r>
      </w:ins>
    </w:p>
    <w:sectPr w:rsidR="006B19C0" w:rsidRPr="0030639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ul Edison" w:date="2021-02-27T23:02:00Z" w:initials="PE">
    <w:p w14:paraId="76CC30F4" w14:textId="177600EB" w:rsidR="00322769" w:rsidRDefault="00322769">
      <w:pPr>
        <w:pStyle w:val="CommentText"/>
      </w:pPr>
      <w:r>
        <w:rPr>
          <w:rStyle w:val="CommentReference"/>
        </w:rPr>
        <w:annotationRef/>
      </w:r>
      <w:r>
        <w:t xml:space="preserve">By raising money? By donating? Briefly expand here so the last sentence of this paragraph (the pivot) makes more sense. </w:t>
      </w:r>
    </w:p>
  </w:comment>
  <w:comment w:id="2" w:author="Paul Edison" w:date="2021-02-27T23:01:00Z" w:initials="PE">
    <w:p w14:paraId="4FA30FFC" w14:textId="09239FCA" w:rsidR="00322769" w:rsidRDefault="00322769">
      <w:pPr>
        <w:pStyle w:val="CommentText"/>
      </w:pPr>
      <w:r>
        <w:rPr>
          <w:rStyle w:val="CommentReference"/>
        </w:rPr>
        <w:annotationRef/>
      </w:r>
      <w:r>
        <w:t>Briefly describe the run-down place here</w:t>
      </w:r>
      <w:r w:rsidR="008E5282">
        <w:t xml:space="preserve"> instead of using the word ‘peculiar.’ </w:t>
      </w:r>
    </w:p>
  </w:comment>
  <w:comment w:id="4" w:author="Paul Edison" w:date="2021-02-27T23:05:00Z" w:initials="PE">
    <w:p w14:paraId="598BB5AA" w14:textId="248871C3" w:rsidR="00852B48" w:rsidRDefault="00852B48">
      <w:pPr>
        <w:pStyle w:val="CommentText"/>
      </w:pPr>
      <w:r>
        <w:rPr>
          <w:rStyle w:val="CommentReference"/>
        </w:rPr>
        <w:annotationRef/>
      </w:r>
      <w:r>
        <w:t xml:space="preserve">Maybe say something like this to </w:t>
      </w:r>
      <w:r w:rsidR="0082549A">
        <w:t xml:space="preserve">clarify that you regret insensitively calling the place a mess?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CC30F4" w15:done="0"/>
  <w15:commentEx w15:paraId="4FA30FFC" w15:done="0"/>
  <w15:commentEx w15:paraId="598BB5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54DEB" w16cex:dateUtc="2021-02-27T16:02:00Z"/>
  <w16cex:commentExtensible w16cex:durableId="23E54DBD" w16cex:dateUtc="2021-02-27T16:01:00Z"/>
  <w16cex:commentExtensible w16cex:durableId="23E54ED7" w16cex:dateUtc="2021-02-27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CC30F4" w16cid:durableId="23E54DEB"/>
  <w16cid:commentId w16cid:paraId="4FA30FFC" w16cid:durableId="23E54DBD"/>
  <w16cid:commentId w16cid:paraId="598BB5AA" w16cid:durableId="23E54E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A52CA"/>
    <w:multiLevelType w:val="multilevel"/>
    <w:tmpl w:val="8EFE2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FE5"/>
    <w:rsid w:val="00000823"/>
    <w:rsid w:val="00306397"/>
    <w:rsid w:val="00322769"/>
    <w:rsid w:val="005C7385"/>
    <w:rsid w:val="006B19C0"/>
    <w:rsid w:val="006D75C4"/>
    <w:rsid w:val="006F5C0D"/>
    <w:rsid w:val="00733E07"/>
    <w:rsid w:val="00796FE5"/>
    <w:rsid w:val="0082549A"/>
    <w:rsid w:val="00852B48"/>
    <w:rsid w:val="008E5282"/>
    <w:rsid w:val="00BC7B85"/>
    <w:rsid w:val="00C3121C"/>
    <w:rsid w:val="00DB721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D4D9"/>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B19C0"/>
    <w:pPr>
      <w:ind w:left="720"/>
      <w:contextualSpacing/>
    </w:pPr>
  </w:style>
  <w:style w:type="character" w:styleId="CommentReference">
    <w:name w:val="annotation reference"/>
    <w:basedOn w:val="DefaultParagraphFont"/>
    <w:uiPriority w:val="99"/>
    <w:semiHidden/>
    <w:unhideWhenUsed/>
    <w:rsid w:val="00322769"/>
    <w:rPr>
      <w:sz w:val="16"/>
      <w:szCs w:val="16"/>
    </w:rPr>
  </w:style>
  <w:style w:type="paragraph" w:styleId="CommentText">
    <w:name w:val="annotation text"/>
    <w:basedOn w:val="Normal"/>
    <w:link w:val="CommentTextChar"/>
    <w:uiPriority w:val="99"/>
    <w:semiHidden/>
    <w:unhideWhenUsed/>
    <w:rsid w:val="00322769"/>
    <w:pPr>
      <w:spacing w:line="240" w:lineRule="auto"/>
    </w:pPr>
    <w:rPr>
      <w:sz w:val="20"/>
      <w:szCs w:val="20"/>
    </w:rPr>
  </w:style>
  <w:style w:type="character" w:customStyle="1" w:styleId="CommentTextChar">
    <w:name w:val="Comment Text Char"/>
    <w:basedOn w:val="DefaultParagraphFont"/>
    <w:link w:val="CommentText"/>
    <w:uiPriority w:val="99"/>
    <w:semiHidden/>
    <w:rsid w:val="00322769"/>
    <w:rPr>
      <w:sz w:val="20"/>
      <w:szCs w:val="20"/>
    </w:rPr>
  </w:style>
  <w:style w:type="paragraph" w:styleId="CommentSubject">
    <w:name w:val="annotation subject"/>
    <w:basedOn w:val="CommentText"/>
    <w:next w:val="CommentText"/>
    <w:link w:val="CommentSubjectChar"/>
    <w:uiPriority w:val="99"/>
    <w:semiHidden/>
    <w:unhideWhenUsed/>
    <w:rsid w:val="00322769"/>
    <w:rPr>
      <w:b/>
      <w:bCs/>
    </w:rPr>
  </w:style>
  <w:style w:type="character" w:customStyle="1" w:styleId="CommentSubjectChar">
    <w:name w:val="Comment Subject Char"/>
    <w:basedOn w:val="CommentTextChar"/>
    <w:link w:val="CommentSubject"/>
    <w:uiPriority w:val="99"/>
    <w:semiHidden/>
    <w:rsid w:val="003227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7</cp:revision>
  <dcterms:created xsi:type="dcterms:W3CDTF">2021-02-26T14:11:00Z</dcterms:created>
  <dcterms:modified xsi:type="dcterms:W3CDTF">2021-02-27T16:06:00Z</dcterms:modified>
</cp:coreProperties>
</file>