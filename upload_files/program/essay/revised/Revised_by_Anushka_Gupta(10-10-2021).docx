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3FBA2F5" w:rsidR="00441784" w:rsidRDefault="00E306FA">
      <w:pPr>
        <w:jc w:val="both"/>
        <w:rPr>
          <w:rFonts w:ascii="Calibri" w:eastAsia="Calibri" w:hAnsi="Calibri" w:cs="Calibri"/>
          <w:color w:val="0000FF"/>
          <w:sz w:val="24"/>
          <w:szCs w:val="24"/>
        </w:rPr>
      </w:pPr>
      <w:r>
        <w:rPr>
          <w:rFonts w:ascii="Calibri" w:eastAsia="Calibri" w:hAnsi="Calibri" w:cs="Calibri"/>
          <w:sz w:val="24"/>
          <w:szCs w:val="24"/>
        </w:rPr>
        <w:t xml:space="preserve">To an engineer, a sustainable system is one that is in equilibrium or </w:t>
      </w:r>
      <w:del w:id="0" w:author="Paul Edison" w:date="2021-10-10T11:06:00Z">
        <w:r w:rsidDel="00314ED6">
          <w:rPr>
            <w:rFonts w:ascii="Calibri" w:eastAsia="Calibri" w:hAnsi="Calibri" w:cs="Calibri"/>
            <w:sz w:val="24"/>
            <w:szCs w:val="24"/>
          </w:rPr>
          <w:delText xml:space="preserve">that </w:delText>
        </w:r>
      </w:del>
      <w:r>
        <w:rPr>
          <w:rFonts w:ascii="Calibri" w:eastAsia="Calibri" w:hAnsi="Calibri" w:cs="Calibri"/>
          <w:sz w:val="24"/>
          <w:szCs w:val="24"/>
        </w:rPr>
        <w:t xml:space="preserve">changes slowly at a tolerable rate. </w:t>
      </w:r>
      <w:ins w:id="1" w:author="Paul Edison" w:date="2021-10-10T11:06:00Z">
        <w:r w:rsidR="00314ED6">
          <w:rPr>
            <w:rFonts w:ascii="Calibri" w:eastAsia="Calibri" w:hAnsi="Calibri" w:cs="Calibri"/>
            <w:sz w:val="24"/>
            <w:szCs w:val="24"/>
          </w:rPr>
          <w:t xml:space="preserve">The idea of </w:t>
        </w:r>
      </w:ins>
      <w:del w:id="2" w:author="Paul Edison" w:date="2021-10-10T11:06:00Z">
        <w:r w:rsidDel="00314ED6">
          <w:rPr>
            <w:rFonts w:ascii="Calibri" w:eastAsia="Calibri" w:hAnsi="Calibri" w:cs="Calibri"/>
            <w:sz w:val="24"/>
            <w:szCs w:val="24"/>
          </w:rPr>
          <w:delText xml:space="preserve">Sustainability and the idea of </w:delText>
        </w:r>
      </w:del>
      <w:r>
        <w:rPr>
          <w:rFonts w:ascii="Calibri" w:eastAsia="Calibri" w:hAnsi="Calibri" w:cs="Calibri"/>
          <w:sz w:val="24"/>
          <w:szCs w:val="24"/>
        </w:rPr>
        <w:t xml:space="preserve">meeting our own needs today without compromising the ability of future generations to meet theirs intrigue me, </w:t>
      </w:r>
      <w:commentRangeStart w:id="3"/>
      <w:r>
        <w:rPr>
          <w:rFonts w:ascii="Calibri" w:eastAsia="Calibri" w:hAnsi="Calibri" w:cs="Calibri"/>
          <w:sz w:val="24"/>
          <w:szCs w:val="24"/>
        </w:rPr>
        <w:t xml:space="preserve">and my desire for a sustainable future through a career in electrical and electronic engineering fuels my passion to be part of this field that is instrumental in improving our lives. </w:t>
      </w:r>
      <w:commentRangeEnd w:id="3"/>
      <w:r w:rsidR="002D5873">
        <w:rPr>
          <w:rStyle w:val="CommentReference"/>
          <w:rFonts w:cs="Mangal"/>
        </w:rPr>
        <w:commentReference w:id="3"/>
      </w:r>
    </w:p>
    <w:p w14:paraId="00000002" w14:textId="77777777" w:rsidR="00441784" w:rsidRDefault="00441784">
      <w:pPr>
        <w:rPr>
          <w:rFonts w:ascii="Calibri" w:eastAsia="Calibri" w:hAnsi="Calibri" w:cs="Calibri"/>
          <w:sz w:val="24"/>
          <w:szCs w:val="24"/>
        </w:rPr>
      </w:pPr>
    </w:p>
    <w:p w14:paraId="00000003" w14:textId="223F51BF" w:rsidR="00441784" w:rsidRDefault="00E306FA">
      <w:pPr>
        <w:jc w:val="both"/>
        <w:rPr>
          <w:rFonts w:ascii="Calibri" w:eastAsia="Calibri" w:hAnsi="Calibri" w:cs="Calibri"/>
          <w:sz w:val="24"/>
          <w:szCs w:val="24"/>
        </w:rPr>
      </w:pPr>
      <w:r>
        <w:rPr>
          <w:rFonts w:ascii="Calibri" w:eastAsia="Calibri" w:hAnsi="Calibri" w:cs="Calibri"/>
          <w:sz w:val="24"/>
          <w:szCs w:val="24"/>
        </w:rPr>
        <w:t xml:space="preserve">Reading ‘Engineering Fundamentals: An Introduction to Engineering’ by Saeed </w:t>
      </w:r>
      <w:proofErr w:type="spellStart"/>
      <w:r>
        <w:rPr>
          <w:rFonts w:ascii="Calibri" w:eastAsia="Calibri" w:hAnsi="Calibri" w:cs="Calibri"/>
          <w:sz w:val="24"/>
          <w:szCs w:val="24"/>
        </w:rPr>
        <w:t>Moaveni</w:t>
      </w:r>
      <w:proofErr w:type="spellEnd"/>
      <w:r>
        <w:rPr>
          <w:rFonts w:ascii="Calibri" w:eastAsia="Calibri" w:hAnsi="Calibri" w:cs="Calibri"/>
          <w:sz w:val="24"/>
          <w:szCs w:val="24"/>
        </w:rPr>
        <w:t xml:space="preserve">, </w:t>
      </w:r>
      <w:commentRangeStart w:id="4"/>
      <w:r>
        <w:rPr>
          <w:rFonts w:ascii="Calibri" w:eastAsia="Calibri" w:hAnsi="Calibri" w:cs="Calibri"/>
          <w:sz w:val="24"/>
          <w:szCs w:val="24"/>
        </w:rPr>
        <w:t xml:space="preserve">the topic of engineering in sustainability </w:t>
      </w:r>
      <w:commentRangeEnd w:id="4"/>
      <w:r w:rsidR="00461783">
        <w:rPr>
          <w:rStyle w:val="CommentReference"/>
          <w:rFonts w:cs="Mangal"/>
        </w:rPr>
        <w:commentReference w:id="4"/>
      </w:r>
      <w:r>
        <w:rPr>
          <w:rFonts w:ascii="Calibri" w:eastAsia="Calibri" w:hAnsi="Calibri" w:cs="Calibri"/>
          <w:sz w:val="24"/>
          <w:szCs w:val="24"/>
        </w:rPr>
        <w:t xml:space="preserve">particularly resonated with me. Enthralled by the significance of engineering in improving designs for environmental and social benefit, I furthered my knowledge by writing my EPQ on how nanotechnology impacts the efficiency of solar cells. </w:t>
      </w:r>
      <w:del w:id="5" w:author="Paul Edison" w:date="2021-10-10T11:07:00Z">
        <w:r w:rsidDel="00DF4478">
          <w:rPr>
            <w:rFonts w:ascii="Calibri" w:eastAsia="Calibri" w:hAnsi="Calibri" w:cs="Calibri"/>
            <w:sz w:val="24"/>
            <w:szCs w:val="24"/>
          </w:rPr>
          <w:delText>Learning about t</w:delText>
        </w:r>
      </w:del>
      <w:ins w:id="6" w:author="Paul Edison" w:date="2021-10-10T11:07:00Z">
        <w:r w:rsidR="00DF4478">
          <w:rPr>
            <w:rFonts w:ascii="Calibri" w:eastAsia="Calibri" w:hAnsi="Calibri" w:cs="Calibri"/>
            <w:sz w:val="24"/>
            <w:szCs w:val="24"/>
          </w:rPr>
          <w:t>T</w:t>
        </w:r>
      </w:ins>
      <w:r>
        <w:rPr>
          <w:rFonts w:ascii="Calibri" w:eastAsia="Calibri" w:hAnsi="Calibri" w:cs="Calibri"/>
          <w:sz w:val="24"/>
          <w:szCs w:val="24"/>
        </w:rPr>
        <w:t>he characteristics of nanomaterials captivated me</w:t>
      </w:r>
      <w:ins w:id="7" w:author="Paul Edison" w:date="2021-10-10T11:07:00Z">
        <w:r w:rsidR="00DF4478">
          <w:rPr>
            <w:rFonts w:ascii="Calibri" w:eastAsia="Calibri" w:hAnsi="Calibri" w:cs="Calibri"/>
            <w:sz w:val="24"/>
            <w:szCs w:val="24"/>
          </w:rPr>
          <w:t>—</w:t>
        </w:r>
      </w:ins>
      <w:del w:id="8" w:author="Paul Edison" w:date="2021-10-10T11:07:00Z">
        <w:r w:rsidDel="00DF4478">
          <w:rPr>
            <w:rFonts w:ascii="Calibri" w:eastAsia="Calibri" w:hAnsi="Calibri" w:cs="Calibri"/>
            <w:sz w:val="24"/>
            <w:szCs w:val="24"/>
          </w:rPr>
          <w:delText xml:space="preserve"> - </w:delText>
        </w:r>
      </w:del>
      <w:r>
        <w:rPr>
          <w:rFonts w:ascii="Calibri" w:eastAsia="Calibri" w:hAnsi="Calibri" w:cs="Calibri"/>
          <w:sz w:val="24"/>
          <w:szCs w:val="24"/>
        </w:rPr>
        <w:t>specifically</w:t>
      </w:r>
      <w:del w:id="9" w:author="Paul Edison" w:date="2021-10-10T11:08:00Z">
        <w:r w:rsidDel="00DF4478">
          <w:rPr>
            <w:rFonts w:ascii="Calibri" w:eastAsia="Calibri" w:hAnsi="Calibri" w:cs="Calibri"/>
            <w:sz w:val="24"/>
            <w:szCs w:val="24"/>
          </w:rPr>
          <w:delText>,</w:delText>
        </w:r>
      </w:del>
      <w:r>
        <w:rPr>
          <w:rFonts w:ascii="Calibri" w:eastAsia="Calibri" w:hAnsi="Calibri" w:cs="Calibri"/>
          <w:sz w:val="24"/>
          <w:szCs w:val="24"/>
        </w:rPr>
        <w:t xml:space="preserve"> the black silicon etching method</w:t>
      </w:r>
      <w:ins w:id="10" w:author="Paul Edison" w:date="2021-10-10T11:08:00Z">
        <w:r w:rsidR="00DF4478">
          <w:rPr>
            <w:rFonts w:ascii="Calibri" w:eastAsia="Calibri" w:hAnsi="Calibri" w:cs="Calibri"/>
            <w:sz w:val="24"/>
            <w:szCs w:val="24"/>
          </w:rPr>
          <w:t>, which</w:t>
        </w:r>
      </w:ins>
      <w:r>
        <w:rPr>
          <w:rFonts w:ascii="Calibri" w:eastAsia="Calibri" w:hAnsi="Calibri" w:cs="Calibri"/>
          <w:sz w:val="24"/>
          <w:szCs w:val="24"/>
        </w:rPr>
        <w:t xml:space="preserve"> creates gold nanoparticles that catalyze the etch to produce a nanometer-scale porous surface on the cell wafer. The </w:t>
      </w:r>
      <w:ins w:id="11" w:author="Paul Edison" w:date="2021-10-10T11:08:00Z">
        <w:r w:rsidR="00DF4478">
          <w:rPr>
            <w:rFonts w:ascii="Calibri" w:eastAsia="Calibri" w:hAnsi="Calibri" w:cs="Calibri"/>
            <w:sz w:val="24"/>
            <w:szCs w:val="24"/>
          </w:rPr>
          <w:t xml:space="preserve">material’s </w:t>
        </w:r>
      </w:ins>
      <w:proofErr w:type="spellStart"/>
      <w:r>
        <w:rPr>
          <w:rFonts w:ascii="Calibri" w:eastAsia="Calibri" w:hAnsi="Calibri" w:cs="Calibri"/>
          <w:sz w:val="24"/>
          <w:szCs w:val="24"/>
        </w:rPr>
        <w:t>nanoporosity</w:t>
      </w:r>
      <w:proofErr w:type="spellEnd"/>
      <w:r>
        <w:rPr>
          <w:rFonts w:ascii="Calibri" w:eastAsia="Calibri" w:hAnsi="Calibri" w:cs="Calibri"/>
          <w:sz w:val="24"/>
          <w:szCs w:val="24"/>
        </w:rPr>
        <w:t xml:space="preserve"> results in a gradual change in silicon density with depth and refractive index, suppressing reflection and improving efficiency by eighteen percent. </w:t>
      </w:r>
      <w:commentRangeStart w:id="12"/>
      <w:r>
        <w:rPr>
          <w:rFonts w:ascii="Calibri" w:eastAsia="Calibri" w:hAnsi="Calibri" w:cs="Calibri"/>
          <w:sz w:val="24"/>
          <w:szCs w:val="24"/>
        </w:rPr>
        <w:t xml:space="preserve">Through this project, I </w:t>
      </w:r>
      <w:proofErr w:type="spellStart"/>
      <w:r>
        <w:rPr>
          <w:rFonts w:ascii="Calibri" w:eastAsia="Calibri" w:hAnsi="Calibri" w:cs="Calibri"/>
          <w:sz w:val="24"/>
          <w:szCs w:val="24"/>
        </w:rPr>
        <w:t>realised</w:t>
      </w:r>
      <w:proofErr w:type="spellEnd"/>
      <w:r>
        <w:rPr>
          <w:rFonts w:ascii="Calibri" w:eastAsia="Calibri" w:hAnsi="Calibri" w:cs="Calibri"/>
          <w:sz w:val="24"/>
          <w:szCs w:val="24"/>
        </w:rPr>
        <w:t xml:space="preserve"> the importance of efficiency</w:t>
      </w:r>
      <w:del w:id="13" w:author="Paul Edison" w:date="2021-10-10T11:08:00Z">
        <w:r w:rsidDel="004F4586">
          <w:rPr>
            <w:rFonts w:ascii="Calibri" w:eastAsia="Calibri" w:hAnsi="Calibri" w:cs="Calibri"/>
            <w:sz w:val="24"/>
            <w:szCs w:val="24"/>
          </w:rPr>
          <w:delText xml:space="preserve">; </w:delText>
        </w:r>
      </w:del>
      <w:ins w:id="14" w:author="Paul Edison" w:date="2021-10-10T11:08:00Z">
        <w:r w:rsidR="004F4586">
          <w:rPr>
            <w:rFonts w:ascii="Calibri" w:eastAsia="Calibri" w:hAnsi="Calibri" w:cs="Calibri"/>
            <w:sz w:val="24"/>
            <w:szCs w:val="24"/>
          </w:rPr>
          <w:t>:</w:t>
        </w:r>
        <w:r w:rsidR="004F4586">
          <w:rPr>
            <w:rFonts w:ascii="Calibri" w:eastAsia="Calibri" w:hAnsi="Calibri" w:cs="Calibri"/>
            <w:sz w:val="24"/>
            <w:szCs w:val="24"/>
          </w:rPr>
          <w:t xml:space="preserve"> </w:t>
        </w:r>
      </w:ins>
      <w:r>
        <w:rPr>
          <w:rFonts w:ascii="Calibri" w:eastAsia="Calibri" w:hAnsi="Calibri" w:cs="Calibri"/>
          <w:sz w:val="24"/>
          <w:szCs w:val="24"/>
        </w:rPr>
        <w:t xml:space="preserve">tiny improvements can cause large amounts of energy to </w:t>
      </w:r>
      <w:commentRangeStart w:id="15"/>
      <w:r>
        <w:rPr>
          <w:rFonts w:ascii="Calibri" w:eastAsia="Calibri" w:hAnsi="Calibri" w:cs="Calibri"/>
          <w:sz w:val="24"/>
          <w:szCs w:val="24"/>
        </w:rPr>
        <w:t xml:space="preserve">be saved. </w:t>
      </w:r>
      <w:commentRangeEnd w:id="15"/>
      <w:r w:rsidR="00DB5313">
        <w:rPr>
          <w:rStyle w:val="CommentReference"/>
          <w:rFonts w:cs="Mangal"/>
        </w:rPr>
        <w:commentReference w:id="15"/>
      </w:r>
      <w:commentRangeEnd w:id="12"/>
      <w:r w:rsidR="004F4586">
        <w:rPr>
          <w:rStyle w:val="CommentReference"/>
          <w:rFonts w:cs="Mangal"/>
        </w:rPr>
        <w:commentReference w:id="12"/>
      </w:r>
    </w:p>
    <w:p w14:paraId="00000004" w14:textId="77777777" w:rsidR="00441784" w:rsidRDefault="00441784">
      <w:pPr>
        <w:rPr>
          <w:rFonts w:ascii="Calibri" w:eastAsia="Calibri" w:hAnsi="Calibri" w:cs="Calibri"/>
          <w:sz w:val="24"/>
          <w:szCs w:val="24"/>
        </w:rPr>
      </w:pPr>
    </w:p>
    <w:p w14:paraId="00000005" w14:textId="1F5F1BE0" w:rsidR="00441784" w:rsidRDefault="00E306FA">
      <w:pPr>
        <w:jc w:val="both"/>
        <w:rPr>
          <w:rFonts w:ascii="Calibri" w:eastAsia="Calibri" w:hAnsi="Calibri" w:cs="Calibri"/>
          <w:color w:val="0000FF"/>
          <w:sz w:val="24"/>
          <w:szCs w:val="24"/>
        </w:rPr>
      </w:pPr>
      <w:r>
        <w:rPr>
          <w:rFonts w:ascii="Calibri" w:eastAsia="Calibri" w:hAnsi="Calibri" w:cs="Calibri"/>
          <w:sz w:val="24"/>
          <w:szCs w:val="24"/>
        </w:rPr>
        <w:t xml:space="preserve">To extend my interest in power systems and improving them, I </w:t>
      </w:r>
      <w:proofErr w:type="spellStart"/>
      <w:r>
        <w:rPr>
          <w:rFonts w:ascii="Calibri" w:eastAsia="Calibri" w:hAnsi="Calibri" w:cs="Calibri"/>
          <w:sz w:val="24"/>
          <w:szCs w:val="24"/>
        </w:rPr>
        <w:t>analysed</w:t>
      </w:r>
      <w:proofErr w:type="spellEnd"/>
      <w:r>
        <w:rPr>
          <w:rFonts w:ascii="Calibri" w:eastAsia="Calibri" w:hAnsi="Calibri" w:cs="Calibri"/>
          <w:sz w:val="24"/>
          <w:szCs w:val="24"/>
        </w:rPr>
        <w:t xml:space="preserve"> the electrical systems in </w:t>
      </w:r>
      <w:proofErr w:type="spellStart"/>
      <w:r>
        <w:rPr>
          <w:rFonts w:ascii="Calibri" w:eastAsia="Calibri" w:hAnsi="Calibri" w:cs="Calibri"/>
          <w:sz w:val="24"/>
          <w:szCs w:val="24"/>
        </w:rPr>
        <w:t>Karas</w:t>
      </w:r>
      <w:proofErr w:type="spellEnd"/>
      <w:r>
        <w:rPr>
          <w:rFonts w:ascii="Calibri" w:eastAsia="Calibri" w:hAnsi="Calibri" w:cs="Calibri"/>
          <w:sz w:val="24"/>
          <w:szCs w:val="24"/>
        </w:rPr>
        <w:t xml:space="preserve"> Island during my summer internship with </w:t>
      </w:r>
      <w:proofErr w:type="spellStart"/>
      <w:r>
        <w:rPr>
          <w:rFonts w:ascii="Calibri" w:eastAsia="Calibri" w:hAnsi="Calibri" w:cs="Calibri"/>
          <w:sz w:val="24"/>
          <w:szCs w:val="24"/>
        </w:rPr>
        <w:t>Quadran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Energi</w:t>
      </w:r>
      <w:proofErr w:type="spellEnd"/>
      <w:r>
        <w:rPr>
          <w:rFonts w:ascii="Calibri" w:eastAsia="Calibri" w:hAnsi="Calibri" w:cs="Calibri"/>
          <w:sz w:val="24"/>
          <w:szCs w:val="24"/>
        </w:rPr>
        <w:t xml:space="preserve">. Currently, the diesel generators used </w:t>
      </w:r>
      <w:del w:id="16" w:author="Paul Edison" w:date="2021-10-10T11:09:00Z">
        <w:r w:rsidDel="004F4586">
          <w:rPr>
            <w:rFonts w:ascii="Calibri" w:eastAsia="Calibri" w:hAnsi="Calibri" w:cs="Calibri"/>
            <w:sz w:val="24"/>
            <w:szCs w:val="24"/>
          </w:rPr>
          <w:delText xml:space="preserve">are </w:delText>
        </w:r>
      </w:del>
      <w:r>
        <w:rPr>
          <w:rFonts w:ascii="Calibri" w:eastAsia="Calibri" w:hAnsi="Calibri" w:cs="Calibri"/>
          <w:sz w:val="24"/>
          <w:szCs w:val="24"/>
        </w:rPr>
        <w:t>fail</w:t>
      </w:r>
      <w:del w:id="17" w:author="Paul Edison" w:date="2021-10-10T11:09:00Z">
        <w:r w:rsidDel="004F4586">
          <w:rPr>
            <w:rFonts w:ascii="Calibri" w:eastAsia="Calibri" w:hAnsi="Calibri" w:cs="Calibri"/>
            <w:sz w:val="24"/>
            <w:szCs w:val="24"/>
          </w:rPr>
          <w:delText>ing</w:delText>
        </w:r>
      </w:del>
      <w:r>
        <w:rPr>
          <w:rFonts w:ascii="Calibri" w:eastAsia="Calibri" w:hAnsi="Calibri" w:cs="Calibri"/>
          <w:sz w:val="24"/>
          <w:szCs w:val="24"/>
        </w:rPr>
        <w:t xml:space="preserve"> to provide sufficient energy to the island’s residents, so I modelled the systems with HOMER and </w:t>
      </w:r>
      <w:proofErr w:type="spellStart"/>
      <w:r>
        <w:rPr>
          <w:rFonts w:ascii="Calibri" w:eastAsia="Calibri" w:hAnsi="Calibri" w:cs="Calibri"/>
          <w:sz w:val="24"/>
          <w:szCs w:val="24"/>
        </w:rPr>
        <w:t>DIgSILENT</w:t>
      </w:r>
      <w:proofErr w:type="spellEnd"/>
      <w:r>
        <w:rPr>
          <w:rFonts w:ascii="Calibri" w:eastAsia="Calibri" w:hAnsi="Calibri" w:cs="Calibri"/>
          <w:sz w:val="24"/>
          <w:szCs w:val="24"/>
        </w:rPr>
        <w:t xml:space="preserve"> to investigate the potential of using renewable energy and evaluate the flow of voltage in the</w:t>
      </w:r>
      <w:ins w:id="18" w:author="Paul Edison" w:date="2021-10-10T11:10:00Z">
        <w:r w:rsidR="004F4586">
          <w:rPr>
            <w:rFonts w:ascii="Calibri" w:eastAsia="Calibri" w:hAnsi="Calibri" w:cs="Calibri"/>
            <w:sz w:val="24"/>
            <w:szCs w:val="24"/>
          </w:rPr>
          <w:t>ir</w:t>
        </w:r>
      </w:ins>
      <w:r>
        <w:rPr>
          <w:rFonts w:ascii="Calibri" w:eastAsia="Calibri" w:hAnsi="Calibri" w:cs="Calibri"/>
          <w:sz w:val="24"/>
          <w:szCs w:val="24"/>
        </w:rPr>
        <w:t xml:space="preserve"> power system performance. I found that implementing diesel, PV</w:t>
      </w:r>
      <w:ins w:id="19" w:author="Paul Edison" w:date="2021-10-10T11:10:00Z">
        <w:r w:rsidR="004F4586">
          <w:rPr>
            <w:rFonts w:ascii="Calibri" w:eastAsia="Calibri" w:hAnsi="Calibri" w:cs="Calibri"/>
            <w:sz w:val="24"/>
            <w:szCs w:val="24"/>
          </w:rPr>
          <w:t>,</w:t>
        </w:r>
      </w:ins>
      <w:r>
        <w:rPr>
          <w:rFonts w:ascii="Calibri" w:eastAsia="Calibri" w:hAnsi="Calibri" w:cs="Calibri"/>
          <w:sz w:val="24"/>
          <w:szCs w:val="24"/>
        </w:rPr>
        <w:t xml:space="preserve"> and battery increased RE penetration by 106%, </w:t>
      </w:r>
      <w:commentRangeStart w:id="20"/>
      <w:r>
        <w:rPr>
          <w:rFonts w:ascii="Calibri" w:eastAsia="Calibri" w:hAnsi="Calibri" w:cs="Calibri"/>
          <w:sz w:val="24"/>
          <w:szCs w:val="24"/>
        </w:rPr>
        <w:t xml:space="preserve">and </w:t>
      </w:r>
      <w:commentRangeEnd w:id="20"/>
      <w:r w:rsidR="004F4586">
        <w:rPr>
          <w:rStyle w:val="CommentReference"/>
          <w:rFonts w:cs="Mangal"/>
        </w:rPr>
        <w:commentReference w:id="20"/>
      </w:r>
      <w:proofErr w:type="spellStart"/>
      <w:r>
        <w:rPr>
          <w:rFonts w:ascii="Calibri" w:eastAsia="Calibri" w:hAnsi="Calibri" w:cs="Calibri"/>
          <w:sz w:val="24"/>
          <w:szCs w:val="24"/>
        </w:rPr>
        <w:t>optimised</w:t>
      </w:r>
      <w:proofErr w:type="spellEnd"/>
      <w:r>
        <w:rPr>
          <w:rFonts w:ascii="Calibri" w:eastAsia="Calibri" w:hAnsi="Calibri" w:cs="Calibri"/>
          <w:sz w:val="24"/>
          <w:szCs w:val="24"/>
        </w:rPr>
        <w:t xml:space="preserve"> electricity generation from diesel and PV to meet the island’s load profile. It was exciting to deal with real-life engineering issues whilst developing my </w:t>
      </w:r>
      <w:commentRangeStart w:id="21"/>
      <w:r>
        <w:rPr>
          <w:rFonts w:ascii="Calibri" w:eastAsia="Calibri" w:hAnsi="Calibri" w:cs="Calibri"/>
          <w:sz w:val="24"/>
          <w:szCs w:val="24"/>
        </w:rPr>
        <w:t xml:space="preserve">analytical thinking skills </w:t>
      </w:r>
      <w:commentRangeEnd w:id="21"/>
      <w:r w:rsidR="002053FA">
        <w:rPr>
          <w:rStyle w:val="CommentReference"/>
          <w:rFonts w:cs="Mangal"/>
        </w:rPr>
        <w:commentReference w:id="21"/>
      </w:r>
      <w:r>
        <w:rPr>
          <w:rFonts w:ascii="Calibri" w:eastAsia="Calibri" w:hAnsi="Calibri" w:cs="Calibri"/>
          <w:sz w:val="24"/>
          <w:szCs w:val="24"/>
        </w:rPr>
        <w:t>and enriching my wider knowledge of the technical processes involved.</w:t>
      </w:r>
    </w:p>
    <w:p w14:paraId="00000006" w14:textId="77777777" w:rsidR="00441784" w:rsidRDefault="00441784">
      <w:pPr>
        <w:rPr>
          <w:rFonts w:ascii="Calibri" w:eastAsia="Calibri" w:hAnsi="Calibri" w:cs="Calibri"/>
          <w:sz w:val="24"/>
          <w:szCs w:val="24"/>
        </w:rPr>
      </w:pPr>
    </w:p>
    <w:p w14:paraId="00000007" w14:textId="48372FDB" w:rsidR="00441784" w:rsidRDefault="00E306FA">
      <w:pPr>
        <w:jc w:val="both"/>
        <w:rPr>
          <w:rFonts w:ascii="Calibri" w:eastAsia="Calibri" w:hAnsi="Calibri" w:cs="Calibri"/>
          <w:sz w:val="24"/>
          <w:szCs w:val="24"/>
        </w:rPr>
      </w:pPr>
      <w:r>
        <w:rPr>
          <w:rFonts w:ascii="Calibri" w:eastAsia="Calibri" w:hAnsi="Calibri" w:cs="Calibri"/>
          <w:sz w:val="24"/>
          <w:szCs w:val="24"/>
        </w:rPr>
        <w:t xml:space="preserve">Curious about the components incorporated in innovative solutions, I delved into these devices </w:t>
      </w:r>
      <w:del w:id="22" w:author="Paul Edison" w:date="2021-10-10T11:12:00Z">
        <w:r w:rsidDel="004F4586">
          <w:rPr>
            <w:rFonts w:ascii="Calibri" w:eastAsia="Calibri" w:hAnsi="Calibri" w:cs="Calibri"/>
            <w:sz w:val="24"/>
            <w:szCs w:val="24"/>
          </w:rPr>
          <w:delText>(including</w:delText>
        </w:r>
      </w:del>
      <w:ins w:id="23" w:author="Paul Edison" w:date="2021-10-10T11:12:00Z">
        <w:r w:rsidR="004F4586">
          <w:rPr>
            <w:rFonts w:ascii="Calibri" w:eastAsia="Calibri" w:hAnsi="Calibri" w:cs="Calibri"/>
            <w:sz w:val="24"/>
            <w:szCs w:val="24"/>
          </w:rPr>
          <w:t>like</w:t>
        </w:r>
      </w:ins>
      <w:r>
        <w:rPr>
          <w:rFonts w:ascii="Calibri" w:eastAsia="Calibri" w:hAnsi="Calibri" w:cs="Calibri"/>
          <w:sz w:val="24"/>
          <w:szCs w:val="24"/>
        </w:rPr>
        <w:t xml:space="preserve"> transistors and op-amps</w:t>
      </w:r>
      <w:del w:id="24" w:author="Paul Edison" w:date="2021-10-10T11:12:00Z">
        <w:r w:rsidDel="004F4586">
          <w:rPr>
            <w:rFonts w:ascii="Calibri" w:eastAsia="Calibri" w:hAnsi="Calibri" w:cs="Calibri"/>
            <w:sz w:val="24"/>
            <w:szCs w:val="24"/>
          </w:rPr>
          <w:delText>)</w:delText>
        </w:r>
      </w:del>
      <w:r>
        <w:rPr>
          <w:rFonts w:ascii="Calibri" w:eastAsia="Calibri" w:hAnsi="Calibri" w:cs="Calibri"/>
          <w:sz w:val="24"/>
          <w:szCs w:val="24"/>
        </w:rPr>
        <w:t xml:space="preserve"> while taking Georgia Tech’s </w:t>
      </w:r>
      <w:commentRangeStart w:id="25"/>
      <w:r>
        <w:rPr>
          <w:rFonts w:ascii="Calibri" w:eastAsia="Calibri" w:hAnsi="Calibri" w:cs="Calibri"/>
          <w:sz w:val="24"/>
          <w:szCs w:val="24"/>
        </w:rPr>
        <w:t xml:space="preserve">Introduction to Electronics </w:t>
      </w:r>
      <w:commentRangeEnd w:id="25"/>
      <w:r w:rsidR="002053FA">
        <w:rPr>
          <w:rStyle w:val="CommentReference"/>
          <w:rFonts w:cs="Mangal"/>
        </w:rPr>
        <w:commentReference w:id="25"/>
      </w:r>
      <w:r>
        <w:rPr>
          <w:rFonts w:ascii="Calibri" w:eastAsia="Calibri" w:hAnsi="Calibri" w:cs="Calibri"/>
          <w:sz w:val="24"/>
          <w:szCs w:val="24"/>
        </w:rPr>
        <w:t xml:space="preserve">course. My inclination to learn more about their applications inspired my peers and I to lead our own engineering society, Project Tech Talk. </w:t>
      </w:r>
      <w:commentRangeStart w:id="26"/>
      <w:r>
        <w:rPr>
          <w:rFonts w:ascii="Calibri" w:eastAsia="Calibri" w:hAnsi="Calibri" w:cs="Calibri"/>
          <w:sz w:val="24"/>
          <w:szCs w:val="24"/>
        </w:rPr>
        <w:t xml:space="preserve">With a complementary combination of teamwork and independent research, I honed my </w:t>
      </w:r>
      <w:commentRangeStart w:id="27"/>
      <w:r>
        <w:rPr>
          <w:rFonts w:ascii="Calibri" w:eastAsia="Calibri" w:hAnsi="Calibri" w:cs="Calibri"/>
          <w:sz w:val="24"/>
          <w:szCs w:val="24"/>
        </w:rPr>
        <w:t xml:space="preserve">enthusiasm </w:t>
      </w:r>
      <w:commentRangeEnd w:id="27"/>
      <w:r w:rsidR="004F4586">
        <w:rPr>
          <w:rStyle w:val="CommentReference"/>
          <w:rFonts w:cs="Mangal"/>
        </w:rPr>
        <w:commentReference w:id="27"/>
      </w:r>
      <w:r>
        <w:rPr>
          <w:rFonts w:ascii="Calibri" w:eastAsia="Calibri" w:hAnsi="Calibri" w:cs="Calibri"/>
          <w:sz w:val="24"/>
          <w:szCs w:val="24"/>
        </w:rPr>
        <w:t xml:space="preserve">for sustainable technology by researching and sharing the potential </w:t>
      </w:r>
      <w:del w:id="28" w:author="Paul Edison" w:date="2021-10-10T11:13:00Z">
        <w:r w:rsidDel="004F4586">
          <w:rPr>
            <w:rFonts w:ascii="Calibri" w:eastAsia="Calibri" w:hAnsi="Calibri" w:cs="Calibri"/>
            <w:sz w:val="24"/>
            <w:szCs w:val="24"/>
          </w:rPr>
          <w:delText xml:space="preserve">that </w:delText>
        </w:r>
      </w:del>
      <w:r>
        <w:rPr>
          <w:rFonts w:ascii="Calibri" w:eastAsia="Calibri" w:hAnsi="Calibri" w:cs="Calibri"/>
          <w:sz w:val="24"/>
          <w:szCs w:val="24"/>
        </w:rPr>
        <w:t xml:space="preserve">these inventions have </w:t>
      </w:r>
      <w:commentRangeStart w:id="29"/>
      <w:r>
        <w:rPr>
          <w:rFonts w:ascii="Calibri" w:eastAsia="Calibri" w:hAnsi="Calibri" w:cs="Calibri"/>
          <w:sz w:val="24"/>
          <w:szCs w:val="24"/>
        </w:rPr>
        <w:t>in the form of engaging articles</w:t>
      </w:r>
      <w:commentRangeEnd w:id="29"/>
      <w:r w:rsidR="004F4586">
        <w:rPr>
          <w:rStyle w:val="CommentReference"/>
          <w:rFonts w:cs="Mangal"/>
        </w:rPr>
        <w:commentReference w:id="29"/>
      </w:r>
      <w:r>
        <w:rPr>
          <w:rFonts w:ascii="Calibri" w:eastAsia="Calibri" w:hAnsi="Calibri" w:cs="Calibri"/>
          <w:sz w:val="24"/>
          <w:szCs w:val="24"/>
        </w:rPr>
        <w:t xml:space="preserve"> to over four hundred young readers. </w:t>
      </w:r>
      <w:commentRangeEnd w:id="26"/>
      <w:r w:rsidR="002053FA">
        <w:rPr>
          <w:rStyle w:val="CommentReference"/>
          <w:rFonts w:cs="Mangal"/>
        </w:rPr>
        <w:commentReference w:id="26"/>
      </w:r>
      <w:commentRangeStart w:id="30"/>
      <w:r>
        <w:rPr>
          <w:rFonts w:ascii="Calibri" w:eastAsia="Calibri" w:hAnsi="Calibri" w:cs="Calibri"/>
          <w:sz w:val="24"/>
          <w:szCs w:val="24"/>
        </w:rPr>
        <w:t>A question that I found fascinating was whether we could live without transistors.</w:t>
      </w:r>
      <w:commentRangeEnd w:id="30"/>
      <w:r w:rsidR="000C2B00">
        <w:rPr>
          <w:rStyle w:val="CommentReference"/>
          <w:rFonts w:cs="Mangal"/>
        </w:rPr>
        <w:commentReference w:id="30"/>
      </w:r>
      <w:r>
        <w:rPr>
          <w:rFonts w:ascii="Calibri" w:eastAsia="Calibri" w:hAnsi="Calibri" w:cs="Calibri"/>
          <w:sz w:val="24"/>
          <w:szCs w:val="24"/>
        </w:rPr>
        <w:t xml:space="preserve"> Quantum computers have the possibility to replace classical computation as they directly encode information onto elementary particles. However, the superposition and entanglement of qubits cause them to easily lose their collective coherence and induce large errors</w:t>
      </w:r>
      <w:commentRangeStart w:id="31"/>
      <w:commentRangeStart w:id="32"/>
      <w:r>
        <w:rPr>
          <w:rFonts w:ascii="Calibri" w:eastAsia="Calibri" w:hAnsi="Calibri" w:cs="Calibri"/>
          <w:sz w:val="24"/>
          <w:szCs w:val="24"/>
        </w:rPr>
        <w:t xml:space="preserve">. </w:t>
      </w:r>
      <w:commentRangeEnd w:id="31"/>
      <w:r>
        <w:commentReference w:id="31"/>
      </w:r>
      <w:commentRangeEnd w:id="32"/>
      <w:r w:rsidR="00314ED6">
        <w:rPr>
          <w:rStyle w:val="CommentReference"/>
          <w:rFonts w:cs="Mangal"/>
        </w:rPr>
        <w:commentReference w:id="32"/>
      </w:r>
    </w:p>
    <w:p w14:paraId="00000008" w14:textId="77777777" w:rsidR="00441784" w:rsidRDefault="00441784">
      <w:pPr>
        <w:rPr>
          <w:rFonts w:ascii="Calibri" w:eastAsia="Calibri" w:hAnsi="Calibri" w:cs="Calibri"/>
          <w:sz w:val="24"/>
          <w:szCs w:val="24"/>
        </w:rPr>
      </w:pPr>
    </w:p>
    <w:p w14:paraId="00000009" w14:textId="77777777" w:rsidR="00441784" w:rsidRDefault="00E306FA">
      <w:pPr>
        <w:jc w:val="both"/>
        <w:rPr>
          <w:rFonts w:ascii="Calibri" w:eastAsia="Calibri" w:hAnsi="Calibri" w:cs="Calibri"/>
          <w:color w:val="0000FF"/>
          <w:sz w:val="24"/>
          <w:szCs w:val="24"/>
        </w:rPr>
      </w:pPr>
      <w:commentRangeStart w:id="33"/>
      <w:r>
        <w:rPr>
          <w:rFonts w:ascii="Calibri" w:eastAsia="Calibri" w:hAnsi="Calibri" w:cs="Calibri"/>
          <w:sz w:val="24"/>
          <w:szCs w:val="24"/>
        </w:rPr>
        <w:lastRenderedPageBreak/>
        <w:t>Striving to contribute to the community</w:t>
      </w:r>
      <w:commentRangeEnd w:id="33"/>
      <w:r w:rsidR="004F4586">
        <w:rPr>
          <w:rStyle w:val="CommentReference"/>
          <w:rFonts w:cs="Mangal"/>
        </w:rPr>
        <w:commentReference w:id="33"/>
      </w:r>
      <w:r>
        <w:rPr>
          <w:rFonts w:ascii="Calibri" w:eastAsia="Calibri" w:hAnsi="Calibri" w:cs="Calibri"/>
          <w:sz w:val="24"/>
          <w:szCs w:val="24"/>
        </w:rPr>
        <w:t xml:space="preserve">, I took part in the annual DIDI Project Design Space competition, where I gained hands-on experience with the design process. </w:t>
      </w:r>
      <w:commentRangeStart w:id="34"/>
      <w:r>
        <w:rPr>
          <w:rFonts w:ascii="Calibri" w:eastAsia="Calibri" w:hAnsi="Calibri" w:cs="Calibri"/>
          <w:sz w:val="24"/>
          <w:szCs w:val="24"/>
        </w:rPr>
        <w:t xml:space="preserve">My team designed a faucet attachment that spreads water efficiently to save up to twenty-two </w:t>
      </w:r>
      <w:proofErr w:type="spellStart"/>
      <w:r>
        <w:rPr>
          <w:rFonts w:ascii="Calibri" w:eastAsia="Calibri" w:hAnsi="Calibri" w:cs="Calibri"/>
          <w:sz w:val="24"/>
          <w:szCs w:val="24"/>
        </w:rPr>
        <w:t>litres</w:t>
      </w:r>
      <w:proofErr w:type="spellEnd"/>
      <w:r>
        <w:rPr>
          <w:rFonts w:ascii="Calibri" w:eastAsia="Calibri" w:hAnsi="Calibri" w:cs="Calibri"/>
          <w:sz w:val="24"/>
          <w:szCs w:val="24"/>
        </w:rPr>
        <w:t xml:space="preserve"> of water daily and promotes good hand-washing techniques.</w:t>
      </w:r>
      <w:commentRangeEnd w:id="34"/>
      <w:r>
        <w:commentReference w:id="34"/>
      </w:r>
      <w:r>
        <w:rPr>
          <w:rFonts w:ascii="Calibri" w:eastAsia="Calibri" w:hAnsi="Calibri" w:cs="Calibri"/>
          <w:sz w:val="24"/>
          <w:szCs w:val="24"/>
        </w:rPr>
        <w:t xml:space="preserve"> After receiving feedback from the judges, we completed several iterations, and it was rewarding to achieve first place out of over three hundred teams across the Middle East.</w:t>
      </w:r>
      <w:commentRangeStart w:id="35"/>
      <w:r>
        <w:rPr>
          <w:rFonts w:ascii="Calibri" w:eastAsia="Calibri" w:hAnsi="Calibri" w:cs="Calibri"/>
          <w:sz w:val="24"/>
          <w:szCs w:val="24"/>
        </w:rPr>
        <w:t xml:space="preserve"> </w:t>
      </w:r>
      <w:commentRangeEnd w:id="35"/>
      <w:r w:rsidR="004F4586">
        <w:rPr>
          <w:rStyle w:val="CommentReference"/>
          <w:rFonts w:cs="Mangal"/>
        </w:rPr>
        <w:commentReference w:id="35"/>
      </w:r>
    </w:p>
    <w:p w14:paraId="0000000A" w14:textId="77777777" w:rsidR="00441784" w:rsidRDefault="00441784">
      <w:pPr>
        <w:rPr>
          <w:rFonts w:ascii="Calibri" w:eastAsia="Calibri" w:hAnsi="Calibri" w:cs="Calibri"/>
          <w:sz w:val="24"/>
          <w:szCs w:val="24"/>
        </w:rPr>
      </w:pPr>
    </w:p>
    <w:p w14:paraId="0000000B" w14:textId="4A4CBA0D" w:rsidR="00441784" w:rsidRDefault="00E306FA">
      <w:pPr>
        <w:jc w:val="both"/>
        <w:rPr>
          <w:rFonts w:ascii="Calibri" w:eastAsia="Calibri" w:hAnsi="Calibri" w:cs="Calibri"/>
          <w:sz w:val="24"/>
          <w:szCs w:val="24"/>
        </w:rPr>
      </w:pPr>
      <w:commentRangeStart w:id="36"/>
      <w:r>
        <w:rPr>
          <w:rFonts w:ascii="Calibri" w:eastAsia="Calibri" w:hAnsi="Calibri" w:cs="Calibri"/>
          <w:sz w:val="24"/>
          <w:szCs w:val="24"/>
        </w:rPr>
        <w:t xml:space="preserve">Through these experiences, I was able to gain an insight into the changes made in systems to meet our needs and make them more sustainable. I believe that I have gained valuable skills that will aid my journey through higher-level education in electrical and electronic engineering. With this degree, I hope to be integrated into the global community of engineers and contribute to a more sustainable future using my own ideas and </w:t>
      </w:r>
      <w:commentRangeStart w:id="37"/>
      <w:r>
        <w:rPr>
          <w:rFonts w:ascii="Calibri" w:eastAsia="Calibri" w:hAnsi="Calibri" w:cs="Calibri"/>
          <w:sz w:val="24"/>
          <w:szCs w:val="24"/>
        </w:rPr>
        <w:t>designs</w:t>
      </w:r>
      <w:commentRangeEnd w:id="37"/>
      <w:r w:rsidR="00C56C03">
        <w:rPr>
          <w:rStyle w:val="CommentReference"/>
          <w:rFonts w:cs="Mangal"/>
        </w:rPr>
        <w:commentReference w:id="37"/>
      </w:r>
      <w:r>
        <w:rPr>
          <w:rFonts w:ascii="Calibri" w:eastAsia="Calibri" w:hAnsi="Calibri" w:cs="Calibri"/>
          <w:sz w:val="24"/>
          <w:szCs w:val="24"/>
        </w:rPr>
        <w:t>.</w:t>
      </w:r>
      <w:commentRangeEnd w:id="36"/>
      <w:r w:rsidR="00C56C03">
        <w:rPr>
          <w:rStyle w:val="CommentReference"/>
          <w:rFonts w:cs="Mangal"/>
        </w:rPr>
        <w:commentReference w:id="36"/>
      </w:r>
    </w:p>
    <w:p w14:paraId="7C8A54AB" w14:textId="61DF1D0E" w:rsidR="00C56C03" w:rsidRDefault="00C56C03">
      <w:pPr>
        <w:jc w:val="both"/>
        <w:rPr>
          <w:rFonts w:ascii="Calibri" w:eastAsia="Calibri" w:hAnsi="Calibri" w:cs="Calibri"/>
          <w:sz w:val="24"/>
          <w:szCs w:val="24"/>
        </w:rPr>
      </w:pPr>
    </w:p>
    <w:p w14:paraId="476A8285" w14:textId="5C1DF963" w:rsidR="00C56C03" w:rsidRDefault="00C56C03">
      <w:pPr>
        <w:jc w:val="both"/>
        <w:rPr>
          <w:rFonts w:ascii="Calibri" w:eastAsia="Calibri" w:hAnsi="Calibri" w:cs="Calibri"/>
          <w:sz w:val="24"/>
          <w:szCs w:val="24"/>
        </w:rPr>
      </w:pPr>
    </w:p>
    <w:p w14:paraId="04F53957" w14:textId="77777777" w:rsidR="00C56C03" w:rsidRDefault="00C56C03">
      <w:pPr>
        <w:jc w:val="both"/>
        <w:rPr>
          <w:rFonts w:ascii="Calibri" w:eastAsia="Calibri" w:hAnsi="Calibri" w:cs="Calibri"/>
          <w:color w:val="6B7280"/>
          <w:sz w:val="24"/>
          <w:szCs w:val="24"/>
          <w:highlight w:val="white"/>
        </w:rPr>
      </w:pPr>
    </w:p>
    <w:sectPr w:rsidR="00C56C03">
      <w:headerReference w:type="default" r:id="rId1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Gupta, Anushka Anand" w:date="2021-10-09T16:58:00Z" w:initials="GAA">
    <w:p w14:paraId="10FC32DA" w14:textId="1906359F" w:rsidR="002D5873" w:rsidRDefault="002D5873">
      <w:pPr>
        <w:pStyle w:val="CommentText"/>
      </w:pPr>
      <w:r>
        <w:rPr>
          <w:rStyle w:val="CommentReference"/>
        </w:rPr>
        <w:annotationRef/>
      </w:r>
      <w:r>
        <w:t>In my opinion this sentence may be too long and doesn’t read well. Could change this to something along the lines of your career in electrical and electronic engineering can help you contribute towards a sustainable future you want to see. Something that is reflective of “be the change you want to see in the world”</w:t>
      </w:r>
    </w:p>
  </w:comment>
  <w:comment w:id="4" w:author="Gupta, Anushka Anand" w:date="2021-10-09T18:01:00Z" w:initials="GAA">
    <w:p w14:paraId="255F6C4F" w14:textId="2ABD7BB0" w:rsidR="00461783" w:rsidRDefault="00461783">
      <w:pPr>
        <w:pStyle w:val="CommentText"/>
      </w:pPr>
      <w:r>
        <w:rPr>
          <w:rStyle w:val="CommentReference"/>
        </w:rPr>
        <w:annotationRef/>
      </w:r>
      <w:r>
        <w:t xml:space="preserve">The sustainable engineering </w:t>
      </w:r>
      <w:proofErr w:type="gramStart"/>
      <w:r>
        <w:t>concept</w:t>
      </w:r>
      <w:proofErr w:type="gramEnd"/>
      <w:r>
        <w:t xml:space="preserve"> </w:t>
      </w:r>
    </w:p>
  </w:comment>
  <w:comment w:id="15" w:author="Gupta, Anushka Anand" w:date="2021-10-09T17:06:00Z" w:initials="GAA">
    <w:p w14:paraId="7035F986" w14:textId="166A8A26" w:rsidR="00DB5313" w:rsidRDefault="00DB5313">
      <w:pPr>
        <w:pStyle w:val="CommentText"/>
      </w:pPr>
      <w:r>
        <w:rPr>
          <w:rStyle w:val="CommentReference"/>
        </w:rPr>
        <w:annotationRef/>
      </w:r>
      <w:r>
        <w:t xml:space="preserve">this part is more interesting – elaborate on the social benefit of this efficiency, and </w:t>
      </w:r>
      <w:proofErr w:type="gramStart"/>
      <w:r>
        <w:t>which  social</w:t>
      </w:r>
      <w:proofErr w:type="gramEnd"/>
      <w:r>
        <w:t xml:space="preserve"> community was this focused on </w:t>
      </w:r>
    </w:p>
  </w:comment>
  <w:comment w:id="12" w:author="Paul Edison" w:date="2021-10-10T11:09:00Z" w:initials="PE">
    <w:p w14:paraId="722FE0AE" w14:textId="1AAF8360" w:rsidR="004F4586" w:rsidRDefault="004F4586">
      <w:pPr>
        <w:pStyle w:val="CommentText"/>
      </w:pPr>
      <w:r>
        <w:rPr>
          <w:rStyle w:val="CommentReference"/>
        </w:rPr>
        <w:annotationRef/>
      </w:r>
      <w:r>
        <w:t xml:space="preserve">discuss how this might be applicable in the future. Show that you’re hopeful for the future potential of </w:t>
      </w:r>
      <w:proofErr w:type="spellStart"/>
      <w:r>
        <w:t>r&amp;d</w:t>
      </w:r>
      <w:proofErr w:type="spellEnd"/>
      <w:r>
        <w:t xml:space="preserve"> in the future in this field.</w:t>
      </w:r>
    </w:p>
  </w:comment>
  <w:comment w:id="20" w:author="Paul Edison" w:date="2021-10-10T11:10:00Z" w:initials="PE">
    <w:p w14:paraId="00553A8D" w14:textId="29845950" w:rsidR="004F4586" w:rsidRDefault="004F4586">
      <w:pPr>
        <w:pStyle w:val="CommentText"/>
      </w:pPr>
      <w:r>
        <w:rPr>
          <w:rStyle w:val="CommentReference"/>
        </w:rPr>
        <w:annotationRef/>
      </w:r>
      <w:r>
        <w:t>“</w:t>
      </w:r>
      <w:proofErr w:type="gramStart"/>
      <w:r>
        <w:t>so</w:t>
      </w:r>
      <w:proofErr w:type="gramEnd"/>
      <w:r>
        <w:t xml:space="preserve"> I”? Is this something that you did? Or something you recommended? Either way, explain the relationship between your discovery and the implementation/optimization. </w:t>
      </w:r>
    </w:p>
  </w:comment>
  <w:comment w:id="21" w:author="Gupta, Anushka Anand" w:date="2021-10-09T17:21:00Z" w:initials="GAA">
    <w:p w14:paraId="0620E033" w14:textId="0927ADA9" w:rsidR="002053FA" w:rsidRDefault="002053FA">
      <w:pPr>
        <w:pStyle w:val="CommentText"/>
      </w:pPr>
      <w:r>
        <w:rPr>
          <w:rStyle w:val="CommentReference"/>
        </w:rPr>
        <w:annotationRef/>
      </w:r>
      <w:proofErr w:type="gramStart"/>
      <w:r>
        <w:t>Analytical  and</w:t>
      </w:r>
      <w:proofErr w:type="gramEnd"/>
      <w:r>
        <w:t xml:space="preserve"> problem solving skills maybe?</w:t>
      </w:r>
    </w:p>
  </w:comment>
  <w:comment w:id="25" w:author="Gupta, Anushka Anand" w:date="2021-10-09T17:22:00Z" w:initials="GAA">
    <w:p w14:paraId="523DEC02" w14:textId="2CC03E7A" w:rsidR="002053FA" w:rsidRDefault="002053FA">
      <w:pPr>
        <w:pStyle w:val="CommentText"/>
      </w:pPr>
      <w:r>
        <w:rPr>
          <w:rStyle w:val="CommentReference"/>
        </w:rPr>
        <w:annotationRef/>
      </w:r>
      <w:r>
        <w:t>‘Introduction to Electronics’</w:t>
      </w:r>
    </w:p>
  </w:comment>
  <w:comment w:id="27" w:author="Paul Edison" w:date="2021-10-10T11:12:00Z" w:initials="PE">
    <w:p w14:paraId="0B4424D3" w14:textId="66683E9E" w:rsidR="004F4586" w:rsidRDefault="004F4586">
      <w:pPr>
        <w:pStyle w:val="CommentText"/>
      </w:pPr>
      <w:r>
        <w:rPr>
          <w:rStyle w:val="CommentReference"/>
        </w:rPr>
        <w:annotationRef/>
      </w:r>
      <w:r>
        <w:t xml:space="preserve">This feels a bit weird. Did you hone your </w:t>
      </w:r>
      <w:proofErr w:type="gramStart"/>
      <w:r>
        <w:t>enthusiasm</w:t>
      </w:r>
      <w:proofErr w:type="gramEnd"/>
      <w:r>
        <w:t xml:space="preserve"> or did you add to your knowledge here? </w:t>
      </w:r>
    </w:p>
  </w:comment>
  <w:comment w:id="29" w:author="Paul Edison" w:date="2021-10-10T11:13:00Z" w:initials="PE">
    <w:p w14:paraId="0833B316" w14:textId="027E0FC3" w:rsidR="004F4586" w:rsidRDefault="004F4586">
      <w:pPr>
        <w:pStyle w:val="CommentText"/>
      </w:pPr>
      <w:r>
        <w:rPr>
          <w:rStyle w:val="CommentReference"/>
        </w:rPr>
        <w:annotationRef/>
      </w:r>
      <w:r>
        <w:t xml:space="preserve">How many articles? </w:t>
      </w:r>
    </w:p>
  </w:comment>
  <w:comment w:id="26" w:author="Gupta, Anushka Anand" w:date="2021-10-09T17:26:00Z" w:initials="GAA">
    <w:p w14:paraId="3F8E72AF" w14:textId="721D03A2" w:rsidR="00C22A9E" w:rsidRDefault="002053FA">
      <w:pPr>
        <w:pStyle w:val="CommentText"/>
      </w:pPr>
      <w:r>
        <w:rPr>
          <w:rStyle w:val="CommentReference"/>
        </w:rPr>
        <w:annotationRef/>
      </w:r>
      <w:r>
        <w:t xml:space="preserve">Was this </w:t>
      </w:r>
      <w:r w:rsidR="00C22A9E">
        <w:t xml:space="preserve">something done in the society? Or separate? Did you write the articles collaboratively or individual? How did you </w:t>
      </w:r>
      <w:proofErr w:type="spellStart"/>
      <w:r w:rsidR="00C22A9E">
        <w:t>organise</w:t>
      </w:r>
      <w:proofErr w:type="spellEnd"/>
      <w:r w:rsidR="00C22A9E">
        <w:t xml:space="preserve"> the teamwork or communicate? </w:t>
      </w:r>
    </w:p>
    <w:p w14:paraId="730E5618" w14:textId="670B8231" w:rsidR="002053FA" w:rsidRDefault="00C22A9E">
      <w:pPr>
        <w:pStyle w:val="CommentText"/>
      </w:pPr>
      <w:r>
        <w:t xml:space="preserve">These are essential to mention to show some skills. </w:t>
      </w:r>
    </w:p>
  </w:comment>
  <w:comment w:id="30" w:author="Gupta, Anushka Anand" w:date="2021-10-09T17:29:00Z" w:initials="GAA">
    <w:p w14:paraId="65D5C2F7" w14:textId="7C8A3A42" w:rsidR="000C2B00" w:rsidRDefault="000C2B00">
      <w:pPr>
        <w:pStyle w:val="CommentText"/>
      </w:pPr>
      <w:r>
        <w:rPr>
          <w:rStyle w:val="CommentReference"/>
        </w:rPr>
        <w:annotationRef/>
      </w:r>
      <w:r>
        <w:t>Was this something you dealt with/ came across when researching info for your articles? If so, mention it. If not put it in a separate paragraph or transition into it because it seems a bit abrupt.</w:t>
      </w:r>
    </w:p>
  </w:comment>
  <w:comment w:id="31" w:author="Rashika Marpaung" w:date="2021-10-06T04:16:00Z" w:initials="">
    <w:p w14:paraId="0000000D" w14:textId="77777777" w:rsidR="00441784" w:rsidRDefault="00E306FA">
      <w:pPr>
        <w:widowControl w:val="0"/>
        <w:pBdr>
          <w:top w:val="nil"/>
          <w:left w:val="nil"/>
          <w:bottom w:val="nil"/>
          <w:right w:val="nil"/>
          <w:between w:val="nil"/>
        </w:pBdr>
        <w:spacing w:line="240" w:lineRule="auto"/>
        <w:rPr>
          <w:color w:val="000000"/>
        </w:rPr>
      </w:pPr>
      <w:r>
        <w:rPr>
          <w:color w:val="000000"/>
        </w:rPr>
        <w:t>https://science.thewire.in/the-sciences/quantum-computer-qubit-superposition-entanglement-google-supremacy/</w:t>
      </w:r>
    </w:p>
  </w:comment>
  <w:comment w:id="32" w:author="Paul Edison" w:date="2021-10-10T11:03:00Z" w:initials="PE">
    <w:p w14:paraId="2BC7026B" w14:textId="75612723" w:rsidR="00314ED6" w:rsidRDefault="00314ED6">
      <w:pPr>
        <w:pStyle w:val="CommentText"/>
      </w:pPr>
      <w:r>
        <w:rPr>
          <w:rStyle w:val="CommentReference"/>
        </w:rPr>
        <w:annotationRef/>
      </w:r>
      <w:r>
        <w:t xml:space="preserve">So what? What’s </w:t>
      </w:r>
      <w:proofErr w:type="gramStart"/>
      <w:r>
        <w:t>the end result</w:t>
      </w:r>
      <w:proofErr w:type="gramEnd"/>
      <w:r>
        <w:t xml:space="preserve"> of your Project Tech Talk here (as in, what’s the impact, or what have you learned)? </w:t>
      </w:r>
    </w:p>
  </w:comment>
  <w:comment w:id="33" w:author="Paul Edison" w:date="2021-10-10T11:14:00Z" w:initials="PE">
    <w:p w14:paraId="392F4FBB" w14:textId="46D46682" w:rsidR="004F4586" w:rsidRDefault="004F4586">
      <w:pPr>
        <w:pStyle w:val="CommentText"/>
      </w:pPr>
      <w:r>
        <w:rPr>
          <w:rStyle w:val="CommentReference"/>
        </w:rPr>
        <w:annotationRef/>
      </w:r>
      <w:r>
        <w:t xml:space="preserve">This feels a little abrupt and disconnected from the previous paragraph. What’s the relationship between this and Project Tech Talk? </w:t>
      </w:r>
    </w:p>
  </w:comment>
  <w:comment w:id="34" w:author="Michael Kurniawan" w:date="2021-10-04T23:52:00Z" w:initials="">
    <w:p w14:paraId="0000000E" w14:textId="77777777" w:rsidR="00441784" w:rsidRDefault="00E306FA">
      <w:pPr>
        <w:widowControl w:val="0"/>
        <w:pBdr>
          <w:top w:val="nil"/>
          <w:left w:val="nil"/>
          <w:bottom w:val="nil"/>
          <w:right w:val="nil"/>
          <w:between w:val="nil"/>
        </w:pBdr>
        <w:spacing w:line="240" w:lineRule="auto"/>
        <w:rPr>
          <w:color w:val="000000"/>
        </w:rPr>
      </w:pPr>
      <w:r>
        <w:rPr>
          <w:color w:val="000000"/>
        </w:rPr>
        <w:t xml:space="preserve">Describe the first iteration, how your team came up with the design, and why it was changed. What shortcoming did that initial design have? What about the second design's shortcoming? third </w:t>
      </w:r>
      <w:proofErr w:type="gramStart"/>
      <w:r>
        <w:rPr>
          <w:color w:val="000000"/>
        </w:rPr>
        <w:t>design's</w:t>
      </w:r>
      <w:proofErr w:type="gramEnd"/>
      <w:r>
        <w:rPr>
          <w:color w:val="000000"/>
        </w:rPr>
        <w:t>?</w:t>
      </w:r>
    </w:p>
  </w:comment>
  <w:comment w:id="35" w:author="Paul Edison" w:date="2021-10-10T11:14:00Z" w:initials="PE">
    <w:p w14:paraId="5D6D726D" w14:textId="7B3CA7B5" w:rsidR="004F4586" w:rsidRDefault="004F4586">
      <w:pPr>
        <w:pStyle w:val="CommentText"/>
      </w:pPr>
      <w:r>
        <w:rPr>
          <w:rStyle w:val="CommentReference"/>
        </w:rPr>
        <w:annotationRef/>
      </w:r>
      <w:r>
        <w:t xml:space="preserve">Also, what did you learn from this? </w:t>
      </w:r>
    </w:p>
  </w:comment>
  <w:comment w:id="37" w:author="Gupta, Anushka Anand" w:date="2021-10-09T17:55:00Z" w:initials="GAA">
    <w:p w14:paraId="65EB74C2" w14:textId="77777777" w:rsidR="00C56C03" w:rsidRDefault="00C56C03">
      <w:pPr>
        <w:pStyle w:val="CommentText"/>
      </w:pPr>
      <w:r>
        <w:rPr>
          <w:rStyle w:val="CommentReference"/>
        </w:rPr>
        <w:annotationRef/>
      </w:r>
      <w:r>
        <w:t xml:space="preserve">General comment: </w:t>
      </w:r>
    </w:p>
    <w:p w14:paraId="1D27D3B3" w14:textId="77777777" w:rsidR="00C56C03" w:rsidRDefault="00C56C03">
      <w:pPr>
        <w:pStyle w:val="CommentText"/>
      </w:pPr>
    </w:p>
    <w:p w14:paraId="4EA56112" w14:textId="774438BF" w:rsidR="00C56C03" w:rsidRDefault="00C56C03">
      <w:pPr>
        <w:pStyle w:val="CommentText"/>
      </w:pPr>
      <w:proofErr w:type="gramStart"/>
      <w:r>
        <w:t>Overall</w:t>
      </w:r>
      <w:proofErr w:type="gramEnd"/>
      <w:r>
        <w:t xml:space="preserve"> you have a good structure comprising of all the different elements needed in a personal statement. In some areas it would be better to give more details to show more insight about your skills and other new </w:t>
      </w:r>
      <w:proofErr w:type="spellStart"/>
      <w:r>
        <w:t>endeavours</w:t>
      </w:r>
      <w:proofErr w:type="spellEnd"/>
      <w:r>
        <w:t xml:space="preserve"> you have had with EE due to the projects and things you took on. Maybe at the end you can again mention how university will help you contribute to sustainable future – will it provide the right tools? The right atmosphere/environment? The right opportunities through societies or events or people?</w:t>
      </w:r>
    </w:p>
  </w:comment>
  <w:comment w:id="36" w:author="Gupta, Anushka Anand" w:date="2021-10-09T17:54:00Z" w:initials="GAA">
    <w:p w14:paraId="0A8FA2D4" w14:textId="45618C35" w:rsidR="00C56C03" w:rsidRDefault="00C56C03">
      <w:pPr>
        <w:pStyle w:val="CommentText"/>
      </w:pPr>
      <w:r>
        <w:rPr>
          <w:rStyle w:val="CommentReference"/>
        </w:rPr>
        <w:annotationRef/>
      </w:r>
      <w:r>
        <w:t xml:space="preserve">I like the </w:t>
      </w:r>
      <w:proofErr w:type="gramStart"/>
      <w:r>
        <w:t>conclusion,</w:t>
      </w:r>
      <w:proofErr w:type="gramEnd"/>
      <w:r>
        <w:t xml:space="preserve"> it rounds off the essay nicely and has everything to close it off.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FC32DA" w15:done="0"/>
  <w15:commentEx w15:paraId="255F6C4F" w15:done="0"/>
  <w15:commentEx w15:paraId="7035F986" w15:done="0"/>
  <w15:commentEx w15:paraId="722FE0AE" w15:done="0"/>
  <w15:commentEx w15:paraId="00553A8D" w15:done="0"/>
  <w15:commentEx w15:paraId="0620E033" w15:done="0"/>
  <w15:commentEx w15:paraId="523DEC02" w15:done="0"/>
  <w15:commentEx w15:paraId="0B4424D3" w15:done="0"/>
  <w15:commentEx w15:paraId="0833B316" w15:done="0"/>
  <w15:commentEx w15:paraId="730E5618" w15:done="0"/>
  <w15:commentEx w15:paraId="65D5C2F7" w15:done="0"/>
  <w15:commentEx w15:paraId="0000000D" w15:done="0"/>
  <w15:commentEx w15:paraId="2BC7026B" w15:done="0"/>
  <w15:commentEx w15:paraId="392F4FBB" w15:done="0"/>
  <w15:commentEx w15:paraId="0000000E" w15:done="0"/>
  <w15:commentEx w15:paraId="5D6D726D" w15:done="0"/>
  <w15:commentEx w15:paraId="4EA56112" w15:done="0"/>
  <w15:commentEx w15:paraId="0A8FA2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C48CC" w16cex:dateUtc="2021-10-09T15:58:00Z"/>
  <w16cex:commentExtensible w16cex:durableId="250C575C" w16cex:dateUtc="2021-10-09T17:01:00Z"/>
  <w16cex:commentExtensible w16cex:durableId="250C4A8B" w16cex:dateUtc="2021-10-09T16:06:00Z"/>
  <w16cex:commentExtensible w16cex:durableId="250D4855" w16cex:dateUtc="2021-10-10T04:09:00Z"/>
  <w16cex:commentExtensible w16cex:durableId="250D48C0" w16cex:dateUtc="2021-10-10T04:10:00Z"/>
  <w16cex:commentExtensible w16cex:durableId="250C4E34" w16cex:dateUtc="2021-10-09T16:21:00Z"/>
  <w16cex:commentExtensible w16cex:durableId="250C4E6B" w16cex:dateUtc="2021-10-09T16:22:00Z"/>
  <w16cex:commentExtensible w16cex:durableId="250D4917" w16cex:dateUtc="2021-10-10T04:12:00Z"/>
  <w16cex:commentExtensible w16cex:durableId="250D495F" w16cex:dateUtc="2021-10-10T04:13:00Z"/>
  <w16cex:commentExtensible w16cex:durableId="250C4F50" w16cex:dateUtc="2021-10-09T16:26:00Z"/>
  <w16cex:commentExtensible w16cex:durableId="250C500A" w16cex:dateUtc="2021-10-09T16:29:00Z"/>
  <w16cex:commentExtensible w16cex:durableId="250D4715" w16cex:dateUtc="2021-10-10T04:03:00Z"/>
  <w16cex:commentExtensible w16cex:durableId="250D4978" w16cex:dateUtc="2021-10-10T04:14:00Z"/>
  <w16cex:commentExtensible w16cex:durableId="250D49A7" w16cex:dateUtc="2021-10-10T04:14:00Z"/>
  <w16cex:commentExtensible w16cex:durableId="250C55F7" w16cex:dateUtc="2021-10-09T16:55:00Z"/>
  <w16cex:commentExtensible w16cex:durableId="250C55C9" w16cex:dateUtc="2021-10-09T16: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FC32DA" w16cid:durableId="250C48CC"/>
  <w16cid:commentId w16cid:paraId="255F6C4F" w16cid:durableId="250C575C"/>
  <w16cid:commentId w16cid:paraId="7035F986" w16cid:durableId="250C4A8B"/>
  <w16cid:commentId w16cid:paraId="722FE0AE" w16cid:durableId="250D4855"/>
  <w16cid:commentId w16cid:paraId="00553A8D" w16cid:durableId="250D48C0"/>
  <w16cid:commentId w16cid:paraId="0620E033" w16cid:durableId="250C4E34"/>
  <w16cid:commentId w16cid:paraId="523DEC02" w16cid:durableId="250C4E6B"/>
  <w16cid:commentId w16cid:paraId="0B4424D3" w16cid:durableId="250D4917"/>
  <w16cid:commentId w16cid:paraId="0833B316" w16cid:durableId="250D495F"/>
  <w16cid:commentId w16cid:paraId="730E5618" w16cid:durableId="250C4F50"/>
  <w16cid:commentId w16cid:paraId="65D5C2F7" w16cid:durableId="250C500A"/>
  <w16cid:commentId w16cid:paraId="0000000D" w16cid:durableId="250C467C"/>
  <w16cid:commentId w16cid:paraId="2BC7026B" w16cid:durableId="250D4715"/>
  <w16cid:commentId w16cid:paraId="392F4FBB" w16cid:durableId="250D4978"/>
  <w16cid:commentId w16cid:paraId="0000000E" w16cid:durableId="250C467D"/>
  <w16cid:commentId w16cid:paraId="5D6D726D" w16cid:durableId="250D49A7"/>
  <w16cid:commentId w16cid:paraId="4EA56112" w16cid:durableId="250C55F7"/>
  <w16cid:commentId w16cid:paraId="0A8FA2D4" w16cid:durableId="250C55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E3ECF" w14:textId="77777777" w:rsidR="00985F4F" w:rsidRDefault="00985F4F">
      <w:pPr>
        <w:spacing w:line="240" w:lineRule="auto"/>
      </w:pPr>
      <w:r>
        <w:separator/>
      </w:r>
    </w:p>
  </w:endnote>
  <w:endnote w:type="continuationSeparator" w:id="0">
    <w:p w14:paraId="5D86A513" w14:textId="77777777" w:rsidR="00985F4F" w:rsidRDefault="00985F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3FB09" w14:textId="77777777" w:rsidR="00985F4F" w:rsidRDefault="00985F4F">
      <w:pPr>
        <w:spacing w:line="240" w:lineRule="auto"/>
      </w:pPr>
      <w:r>
        <w:separator/>
      </w:r>
    </w:p>
  </w:footnote>
  <w:footnote w:type="continuationSeparator" w:id="0">
    <w:p w14:paraId="36ACF6EF" w14:textId="77777777" w:rsidR="00985F4F" w:rsidRDefault="00985F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C" w14:textId="77777777" w:rsidR="00441784" w:rsidRDefault="00441784"/>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rson w15:author="Gupta, Anushka Anand">
    <w15:presenceInfo w15:providerId="AD" w15:userId="S::aa7020@ic.ac.uk::a8bcda73-37ba-4b2d-96be-4e0b94ae93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784"/>
    <w:rsid w:val="000C2B00"/>
    <w:rsid w:val="002053FA"/>
    <w:rsid w:val="00273A62"/>
    <w:rsid w:val="002D5873"/>
    <w:rsid w:val="00314ED6"/>
    <w:rsid w:val="00411397"/>
    <w:rsid w:val="00441784"/>
    <w:rsid w:val="00461783"/>
    <w:rsid w:val="004F4586"/>
    <w:rsid w:val="00761F74"/>
    <w:rsid w:val="00985F4F"/>
    <w:rsid w:val="00A44F2B"/>
    <w:rsid w:val="00C22A9E"/>
    <w:rsid w:val="00C56C03"/>
    <w:rsid w:val="00CD387B"/>
    <w:rsid w:val="00DB5313"/>
    <w:rsid w:val="00DF4478"/>
    <w:rsid w:val="00E306FA"/>
    <w:rsid w:val="00E35E96"/>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CDEF9"/>
  <w15:docId w15:val="{EDFD444E-484C-A64F-B9EE-8B1C5205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D5873"/>
    <w:rPr>
      <w:b/>
      <w:bCs/>
    </w:rPr>
  </w:style>
  <w:style w:type="character" w:customStyle="1" w:styleId="CommentSubjectChar">
    <w:name w:val="Comment Subject Char"/>
    <w:basedOn w:val="CommentTextChar"/>
    <w:link w:val="CommentSubject"/>
    <w:uiPriority w:val="99"/>
    <w:semiHidden/>
    <w:rsid w:val="002D5873"/>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Edison</cp:lastModifiedBy>
  <cp:revision>3</cp:revision>
  <dcterms:created xsi:type="dcterms:W3CDTF">2021-10-10T04:07:00Z</dcterms:created>
  <dcterms:modified xsi:type="dcterms:W3CDTF">2021-10-10T04:15:00Z</dcterms:modified>
</cp:coreProperties>
</file>