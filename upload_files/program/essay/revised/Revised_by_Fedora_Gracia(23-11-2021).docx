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C520E" w14:textId="7A7D42F8" w:rsidR="003F1D3F" w:rsidRPr="003F1D3F" w:rsidRDefault="00707B31" w:rsidP="003F1D3F">
      <w:pPr>
        <w:rPr>
          <w:rFonts w:ascii="Times New Roman" w:eastAsia="Times New Roman" w:hAnsi="Times New Roman" w:cs="Times New Roman"/>
        </w:rPr>
      </w:pPr>
      <w:r w:rsidRPr="00707B31">
        <w:rPr>
          <w:rFonts w:ascii="Arial" w:eastAsia="Times New Roman" w:hAnsi="Arial" w:cs="Arial"/>
          <w:b/>
          <w:bCs/>
          <w:color w:val="000000"/>
          <w:sz w:val="22"/>
          <w:szCs w:val="22"/>
        </w:rPr>
        <w:t>2. Every person has a creative side, and it can be expressed in many ways: problem solving, original and innovative thinking, and artistically, to name a few. Describe how you express your creative side.</w:t>
      </w:r>
      <w:r w:rsidR="0077754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(350 words)</w:t>
      </w:r>
    </w:p>
    <w:p w14:paraId="26194154" w14:textId="77777777" w:rsidR="003F1D3F" w:rsidRDefault="003F1D3F" w:rsidP="003F1D3F">
      <w:pPr>
        <w:rPr>
          <w:rFonts w:ascii="Arial" w:eastAsia="Times New Roman" w:hAnsi="Arial" w:cs="Arial"/>
          <w:color w:val="000000"/>
          <w:sz w:val="22"/>
          <w:szCs w:val="22"/>
        </w:rPr>
      </w:pPr>
      <w:commentRangeStart w:id="0"/>
    </w:p>
    <w:p w14:paraId="600FC84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According to Google, creativity is “the use of original ideas to create something”. </w:t>
      </w:r>
      <w:commentRangeEnd w:id="0"/>
      <w:r w:rsidR="00B678AC">
        <w:rPr>
          <w:rStyle w:val="CommentReference"/>
        </w:rPr>
        <w:commentReference w:id="0"/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I conformed to this definition of creativity until last year, when I entered the DIDI Project Design Space Competition.</w:t>
      </w:r>
    </w:p>
    <w:p w14:paraId="58826D6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br/>
        <w:t>Together with a team of 5, I was challenged by Dettol Arabia to create a product that would reduce the water usage during handwashing while promoting correct handwashing techniques. With a thick black marker in our hands standing in front of a blank whiteboard, we started the brainstorming session. “Mini tank beside sink to temporarily store unused water”. No, I thought- too simple. “Sensor attached below tap”. Already exists, I continued. These ideas on their own were not ‘</w:t>
      </w:r>
      <w:commentRangeStart w:id="1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new</w:t>
      </w:r>
      <w:commentRangeEnd w:id="1"/>
      <w:r w:rsidR="00400A36">
        <w:rPr>
          <w:rStyle w:val="CommentReference"/>
        </w:rPr>
        <w:commentReference w:id="1"/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’ enough. I was fixated on creating something entirely new that no one had ever thought of.</w:t>
      </w:r>
    </w:p>
    <w:p w14:paraId="1EAB278A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71891EE" w14:textId="43E0D98C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While staring at the board, I was reminded of my daily dose of You</w:t>
      </w:r>
      <w:del w:id="2" w:author="Paul Edison" w:date="2021-11-23T23:39:00Z">
        <w:r w:rsidRPr="00707B31" w:rsidDel="00B678AC">
          <w:rPr>
            <w:rFonts w:ascii="Arial" w:eastAsia="Times New Roman" w:hAnsi="Arial" w:cs="Arial"/>
            <w:color w:val="000000" w:themeColor="text1"/>
            <w:sz w:val="22"/>
            <w:szCs w:val="22"/>
          </w:rPr>
          <w:delText>t</w:delText>
        </w:r>
      </w:del>
      <w:ins w:id="3" w:author="Paul Edison" w:date="2021-11-23T23:39:00Z">
        <w:r w:rsidR="00B678AC">
          <w:rPr>
            <w:rFonts w:ascii="Arial" w:eastAsia="Times New Roman" w:hAnsi="Arial" w:cs="Arial"/>
            <w:color w:val="000000" w:themeColor="text1"/>
            <w:sz w:val="22"/>
            <w:szCs w:val="22"/>
          </w:rPr>
          <w:t>T</w:t>
        </w:r>
      </w:ins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ube two nights ago, where I watched ‘Alex the French Guy Cooking’ build a croissant-dough-roller-machine from planks of plywood. His mechanism to adjust the thickness of the croissant sheet intrigued me. It consisted of 2 rods that lifted up and down by altering the angle it protruded from.</w:t>
      </w:r>
    </w:p>
    <w:p w14:paraId="74A32529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1D57D99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commentRangeStart w:id="4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Aha! I can use a similar mechanism to adjust the height of the tap’s lever, thus opening and closing the tap. If I could find a way to attach it to the bottom of the tap… Another </w:t>
      </w:r>
      <w:r w:rsidRPr="00707B31">
        <w:rPr>
          <w:rFonts w:ascii="Arial" w:eastAsia="Times New Roman" w:hAnsi="Arial" w:cs="Arial"/>
          <w:i/>
          <w:iCs/>
          <w:color w:val="000000" w:themeColor="text1"/>
          <w:sz w:val="22"/>
          <w:szCs w:val="22"/>
        </w:rPr>
        <w:t xml:space="preserve">aha! </w:t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moment. I could combine my initial brainstorm ideas! </w:t>
      </w:r>
    </w:p>
    <w:p w14:paraId="6640190B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0D994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The rod itself doesn't have anything to attach to; solely a wide body placed below the tap’s aerator wouldn’t be very effective, but when merged together, we could create a more effective product</w:t>
      </w:r>
      <w:commentRangeEnd w:id="4"/>
      <w:r w:rsidR="00400A36">
        <w:rPr>
          <w:rStyle w:val="CommentReference"/>
        </w:rPr>
        <w:commentReference w:id="4"/>
      </w:r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. Over the next 3 months, we brought our idea to life, and while each idea wasn’t a completely ‘new’ idea, the combination of the two earned us gold. </w:t>
      </w:r>
    </w:p>
    <w:p w14:paraId="58BD3FC8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6F44CE72" w14:textId="77777777" w:rsidR="00707B31" w:rsidRPr="00707B31" w:rsidRDefault="00707B31" w:rsidP="00707B31">
      <w:pPr>
        <w:rPr>
          <w:rFonts w:ascii="Times New Roman" w:eastAsia="Times New Roman" w:hAnsi="Times New Roman" w:cs="Times New Roman"/>
          <w:color w:val="000000" w:themeColor="text1"/>
        </w:rPr>
      </w:pPr>
      <w:commentRangeStart w:id="5"/>
      <w:r w:rsidRPr="00707B31">
        <w:rPr>
          <w:rFonts w:ascii="Arial" w:eastAsia="Times New Roman" w:hAnsi="Arial" w:cs="Arial"/>
          <w:color w:val="000000" w:themeColor="text1"/>
          <w:sz w:val="22"/>
          <w:szCs w:val="22"/>
        </w:rPr>
        <w:t>I learned that innovative thinking sometimes doesn’t come from conventional places; for me, it came from a video on how to make a croissant machine. I no longer conform to the standard Google definition of creativity; creativity doesn’t always have to come from an original idea- it can be eyeing what others have overlooked, and seeing it as a silver lining to create innovative solutions.</w:t>
      </w:r>
      <w:commentRangeEnd w:id="5"/>
      <w:r w:rsidR="00400A36">
        <w:rPr>
          <w:rStyle w:val="CommentReference"/>
        </w:rPr>
        <w:commentReference w:id="5"/>
      </w:r>
    </w:p>
    <w:p w14:paraId="3DB0CFBE" w14:textId="77777777" w:rsidR="00707B31" w:rsidRPr="00707B31" w:rsidRDefault="00707B31" w:rsidP="00707B31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color w:val="000000" w:themeColor="text1"/>
        </w:rPr>
      </w:pPr>
    </w:p>
    <w:p w14:paraId="7FC8204E" w14:textId="77777777" w:rsidR="00400A36" w:rsidRDefault="00400A36"/>
    <w:p w14:paraId="114B0C43" w14:textId="4333CDDD" w:rsidR="00400A36" w:rsidRDefault="00400A36">
      <w:r>
        <w:t xml:space="preserve">Hi </w:t>
      </w:r>
      <w:proofErr w:type="spellStart"/>
      <w:r>
        <w:t>Rachinta</w:t>
      </w:r>
      <w:proofErr w:type="spellEnd"/>
      <w:r>
        <w:t>!</w:t>
      </w:r>
    </w:p>
    <w:p w14:paraId="0722200A" w14:textId="0B1A330F" w:rsidR="00400A36" w:rsidRDefault="00400A36">
      <w:r>
        <w:t xml:space="preserve">I truly think that this is awesome! </w:t>
      </w:r>
    </w:p>
    <w:p w14:paraId="5F0CDA29" w14:textId="008F3D28" w:rsidR="00400A36" w:rsidRDefault="00400A36">
      <w:r>
        <w:t>I just have a suggestion that I’ve put in the comments section that I think would communicate your creativity better.</w:t>
      </w:r>
    </w:p>
    <w:p w14:paraId="1D4BD0A0" w14:textId="77777777" w:rsidR="00400A36" w:rsidRDefault="00400A36"/>
    <w:p w14:paraId="1229CF65" w14:textId="69062171" w:rsidR="00400A36" w:rsidRDefault="00400A36">
      <w:r>
        <w:t>All the best!</w:t>
      </w:r>
    </w:p>
    <w:sectPr w:rsidR="00400A36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ul Edison" w:date="2021-11-23T23:37:00Z" w:initials="PE">
    <w:p w14:paraId="680404D3" w14:textId="77777777" w:rsidR="00B678AC" w:rsidRDefault="00B678AC">
      <w:pPr>
        <w:pStyle w:val="CommentText"/>
      </w:pPr>
      <w:r>
        <w:rPr>
          <w:rStyle w:val="CommentReference"/>
        </w:rPr>
        <w:annotationRef/>
      </w:r>
      <w:r>
        <w:t xml:space="preserve">Is this Google search? Or Google the company? </w:t>
      </w:r>
    </w:p>
    <w:p w14:paraId="34D5F10E" w14:textId="77777777" w:rsidR="00B678AC" w:rsidRDefault="00B678AC">
      <w:pPr>
        <w:pStyle w:val="CommentText"/>
      </w:pPr>
    </w:p>
    <w:p w14:paraId="2CD47EC8" w14:textId="77777777" w:rsidR="00B678AC" w:rsidRDefault="00B678AC">
      <w:pPr>
        <w:pStyle w:val="CommentText"/>
      </w:pPr>
      <w:r>
        <w:t xml:space="preserve">As in, is this a dictionary definition you looked up on Google, or is this something someone said at Google? </w:t>
      </w:r>
    </w:p>
    <w:p w14:paraId="67D4530B" w14:textId="77777777" w:rsidR="00B678AC" w:rsidRDefault="00B678AC">
      <w:pPr>
        <w:pStyle w:val="CommentText"/>
      </w:pPr>
    </w:p>
    <w:p w14:paraId="3E7B19C3" w14:textId="4A8C8290" w:rsidR="00465303" w:rsidRDefault="00B678AC">
      <w:pPr>
        <w:pStyle w:val="CommentText"/>
      </w:pPr>
      <w:r>
        <w:t xml:space="preserve">If this is the former, then perhaps the attribution can be changed to reflect the online dictionary that </w:t>
      </w:r>
      <w:r w:rsidR="00465303">
        <w:t>contains this definition</w:t>
      </w:r>
      <w:r w:rsidR="004B6991">
        <w:t xml:space="preserve"> (pretty sure Google doesn’t provide dictionary definition. They just pull info from sites that do).</w:t>
      </w:r>
      <w:r w:rsidR="00465303">
        <w:t xml:space="preserve"> </w:t>
      </w:r>
    </w:p>
  </w:comment>
  <w:comment w:id="1" w:author="Fedora Elrica Gracia" w:date="2021-11-23T18:51:00Z" w:initials="FE">
    <w:p w14:paraId="76E9E8D8" w14:textId="18391968" w:rsidR="00400A36" w:rsidRDefault="00400A36">
      <w:pPr>
        <w:pStyle w:val="CommentText"/>
      </w:pPr>
      <w:r>
        <w:rPr>
          <w:rStyle w:val="CommentReference"/>
        </w:rPr>
        <w:annotationRef/>
      </w:r>
      <w:r>
        <w:t xml:space="preserve">Maybe use the word innovative instead? </w:t>
      </w:r>
    </w:p>
  </w:comment>
  <w:comment w:id="4" w:author="Fedora Elrica Gracia" w:date="2021-11-23T18:58:00Z" w:initials="FE">
    <w:p w14:paraId="59B5DE21" w14:textId="77777777" w:rsidR="00400A36" w:rsidRDefault="00400A36">
      <w:pPr>
        <w:pStyle w:val="CommentText"/>
      </w:pPr>
      <w:r>
        <w:rPr>
          <w:rStyle w:val="CommentReference"/>
        </w:rPr>
        <w:annotationRef/>
      </w:r>
      <w:r>
        <w:t>I really like the way you try to express your creative side here. However, I feel that you could make a few things clearer.</w:t>
      </w:r>
    </w:p>
    <w:p w14:paraId="119D02DF" w14:textId="0EA46419" w:rsidR="00400A36" w:rsidRDefault="00400A36" w:rsidP="00400A36">
      <w:pPr>
        <w:pStyle w:val="CommentText"/>
        <w:numPr>
          <w:ilvl w:val="0"/>
          <w:numId w:val="1"/>
        </w:numPr>
      </w:pPr>
      <w:r>
        <w:t>What were the ideas that you combined?</w:t>
      </w:r>
    </w:p>
    <w:p w14:paraId="4A42A459" w14:textId="79A7C43E" w:rsidR="00400A36" w:rsidRDefault="00400A36" w:rsidP="00400A36">
      <w:pPr>
        <w:pStyle w:val="CommentText"/>
        <w:numPr>
          <w:ilvl w:val="0"/>
          <w:numId w:val="1"/>
        </w:numPr>
      </w:pPr>
      <w:r>
        <w:t>What did you merge?</w:t>
      </w:r>
    </w:p>
    <w:p w14:paraId="34207D87" w14:textId="7F5774D8" w:rsidR="00400A36" w:rsidRDefault="00400A36" w:rsidP="00400A36">
      <w:pPr>
        <w:pStyle w:val="CommentText"/>
        <w:numPr>
          <w:ilvl w:val="0"/>
          <w:numId w:val="1"/>
        </w:numPr>
      </w:pPr>
      <w:r>
        <w:t>How did that solve the challenge?</w:t>
      </w:r>
    </w:p>
    <w:p w14:paraId="5D7C7963" w14:textId="77777777" w:rsidR="00400A36" w:rsidRDefault="00400A36" w:rsidP="00400A36">
      <w:pPr>
        <w:pStyle w:val="CommentText"/>
      </w:pPr>
    </w:p>
    <w:p w14:paraId="61905F14" w14:textId="4FB2C8EB" w:rsidR="00400A36" w:rsidRDefault="00400A36" w:rsidP="00400A36">
      <w:pPr>
        <w:pStyle w:val="CommentText"/>
      </w:pPr>
      <w:r>
        <w:t>By describing these things clearer would show better how your creativity solved the problem.</w:t>
      </w:r>
    </w:p>
  </w:comment>
  <w:comment w:id="5" w:author="Fedora Elrica Gracia" w:date="2021-11-23T18:59:00Z" w:initials="FE">
    <w:p w14:paraId="18D2C9EC" w14:textId="44BDD912" w:rsidR="00400A36" w:rsidRDefault="00400A36">
      <w:pPr>
        <w:pStyle w:val="CommentText"/>
      </w:pPr>
      <w:r>
        <w:rPr>
          <w:rStyle w:val="CommentReference"/>
        </w:rPr>
        <w:annotationRef/>
      </w:r>
      <w:r>
        <w:t xml:space="preserve">This is awesome! This clearly portrays how you could be creative in your thinking and problem solving.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E7B19C3" w15:done="0"/>
  <w15:commentEx w15:paraId="76E9E8D8" w15:done="0"/>
  <w15:commentEx w15:paraId="61905F14" w15:done="0"/>
  <w15:commentEx w15:paraId="18D2C9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7F9A6" w16cex:dateUtc="2021-11-23T16:37:00Z"/>
  <w16cex:commentExtensible w16cex:durableId="2547F982" w16cex:dateUtc="2021-11-23T11:51:00Z"/>
  <w16cex:commentExtensible w16cex:durableId="2547F983" w16cex:dateUtc="2021-11-23T11:58:00Z"/>
  <w16cex:commentExtensible w16cex:durableId="2547F984" w16cex:dateUtc="2021-11-23T1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E7B19C3" w16cid:durableId="2547F9A6"/>
  <w16cid:commentId w16cid:paraId="76E9E8D8" w16cid:durableId="2547F982"/>
  <w16cid:commentId w16cid:paraId="61905F14" w16cid:durableId="2547F983"/>
  <w16cid:commentId w16cid:paraId="18D2C9EC" w16cid:durableId="2547F98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238D6"/>
    <w:multiLevelType w:val="hybridMultilevel"/>
    <w:tmpl w:val="C222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ul Edison">
    <w15:presenceInfo w15:providerId="Windows Live" w15:userId="f8f766a62ec93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D3F"/>
    <w:rsid w:val="003F1D3F"/>
    <w:rsid w:val="00400A36"/>
    <w:rsid w:val="00465303"/>
    <w:rsid w:val="004A375B"/>
    <w:rsid w:val="004B6991"/>
    <w:rsid w:val="00707B31"/>
    <w:rsid w:val="0077754B"/>
    <w:rsid w:val="00A3079B"/>
    <w:rsid w:val="00B6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CCDB7"/>
  <w15:docId w15:val="{40887433-8B35-4693-98A2-3AB7C221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1D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400A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0A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0A3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0A3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0A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A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A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Paul Edison</cp:lastModifiedBy>
  <cp:revision>6</cp:revision>
  <dcterms:created xsi:type="dcterms:W3CDTF">2021-11-18T05:23:00Z</dcterms:created>
  <dcterms:modified xsi:type="dcterms:W3CDTF">2021-11-23T16:44:00Z</dcterms:modified>
</cp:coreProperties>
</file>