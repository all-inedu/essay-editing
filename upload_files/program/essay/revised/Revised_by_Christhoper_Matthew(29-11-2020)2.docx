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806B2" w:rsidRDefault="001053BD">
      <w:pPr>
        <w:rPr>
          <w:b/>
          <w:color w:val="4B4B4B"/>
          <w:sz w:val="24"/>
          <w:szCs w:val="24"/>
          <w:shd w:val="clear" w:color="auto" w:fill="FAFAFA"/>
        </w:rPr>
      </w:pPr>
      <w:r>
        <w:rPr>
          <w:b/>
          <w:color w:val="4B4B4B"/>
          <w:sz w:val="24"/>
          <w:szCs w:val="24"/>
          <w:shd w:val="clear" w:color="auto" w:fill="FAFAFA"/>
        </w:rPr>
        <w:t>Every person has a creative side, and it can be expressed in many ways: problem solving, original and innovative thinking, and artistically, to name a few. Describe how you express your creative side.  (350 words)</w:t>
      </w:r>
    </w:p>
    <w:p w14:paraId="00000002" w14:textId="77777777" w:rsidR="003806B2" w:rsidRDefault="003806B2">
      <w:pPr>
        <w:rPr>
          <w:color w:val="4B4B4B"/>
          <w:sz w:val="24"/>
          <w:szCs w:val="24"/>
          <w:shd w:val="clear" w:color="auto" w:fill="FAFAFA"/>
        </w:rPr>
      </w:pPr>
    </w:p>
    <w:p w14:paraId="00000003" w14:textId="243EE7D5" w:rsidR="003806B2" w:rsidDel="00CC74D3" w:rsidRDefault="001053BD">
      <w:pPr>
        <w:rPr>
          <w:del w:id="0" w:author="Matthew" w:date="2020-11-27T21:29:00Z"/>
          <w:shd w:val="clear" w:color="auto" w:fill="FAFAFA"/>
        </w:rPr>
      </w:pPr>
      <w:r>
        <w:rPr>
          <w:shd w:val="clear" w:color="auto" w:fill="FAFAFA"/>
        </w:rPr>
        <w:t>I was never an artist, never a musician</w:t>
      </w:r>
      <w:ins w:id="1" w:author="Matthew" w:date="2020-11-27T21:27:00Z">
        <w:r w:rsidR="00CC74D3">
          <w:rPr>
            <w:shd w:val="clear" w:color="auto" w:fill="FAFAFA"/>
          </w:rPr>
          <w:t>.</w:t>
        </w:r>
      </w:ins>
      <w:del w:id="2" w:author="Matthew" w:date="2020-11-27T21:27:00Z">
        <w:r w:rsidDel="00CC74D3">
          <w:rPr>
            <w:shd w:val="clear" w:color="auto" w:fill="FAFAFA"/>
          </w:rPr>
          <w:delText>,</w:delText>
        </w:r>
      </w:del>
      <w:r>
        <w:rPr>
          <w:shd w:val="clear" w:color="auto" w:fill="FAFAFA"/>
        </w:rPr>
        <w:t xml:space="preserve"> I </w:t>
      </w:r>
      <w:ins w:id="3" w:author="Matthew" w:date="2020-11-27T21:27:00Z">
        <w:r w:rsidR="00CC74D3">
          <w:rPr>
            <w:shd w:val="clear" w:color="auto" w:fill="FAFAFA"/>
          </w:rPr>
          <w:t xml:space="preserve">have </w:t>
        </w:r>
      </w:ins>
      <w:r>
        <w:rPr>
          <w:shd w:val="clear" w:color="auto" w:fill="FAFAFA"/>
        </w:rPr>
        <w:t>always viewed myself as a “left brain</w:t>
      </w:r>
      <w:ins w:id="4" w:author="Matthew" w:date="2020-11-27T21:27:00Z">
        <w:r w:rsidR="00CC74D3">
          <w:rPr>
            <w:shd w:val="clear" w:color="auto" w:fill="FAFAFA"/>
          </w:rPr>
          <w:t>er</w:t>
        </w:r>
      </w:ins>
      <w:ins w:id="5" w:author="Matthew" w:date="2020-11-27T21:29:00Z">
        <w:r w:rsidR="00CC74D3">
          <w:rPr>
            <w:shd w:val="clear" w:color="auto" w:fill="FAFAFA"/>
          </w:rPr>
          <w:t>.”</w:t>
        </w:r>
      </w:ins>
      <w:del w:id="6" w:author="Matthew" w:date="2020-11-27T21:29:00Z">
        <w:r w:rsidDel="00CC74D3">
          <w:rPr>
            <w:shd w:val="clear" w:color="auto" w:fill="FAFAFA"/>
          </w:rPr>
          <w:delText>”.</w:delText>
        </w:r>
      </w:del>
      <w:r>
        <w:rPr>
          <w:shd w:val="clear" w:color="auto" w:fill="FAFAFA"/>
        </w:rPr>
        <w:t xml:space="preserve"> However, </w:t>
      </w:r>
      <w:del w:id="7" w:author="Matthew" w:date="2020-11-27T21:28:00Z">
        <w:r w:rsidDel="00CC74D3">
          <w:rPr>
            <w:shd w:val="clear" w:color="auto" w:fill="FAFAFA"/>
          </w:rPr>
          <w:delText>I discovered creativity</w:delText>
        </w:r>
      </w:del>
      <w:ins w:id="8" w:author="Matthew" w:date="2020-11-27T21:28:00Z">
        <w:r w:rsidR="00CC74D3">
          <w:rPr>
            <w:shd w:val="clear" w:color="auto" w:fill="FAFAFA"/>
          </w:rPr>
          <w:t>it was</w:t>
        </w:r>
      </w:ins>
      <w:r>
        <w:rPr>
          <w:shd w:val="clear" w:color="auto" w:fill="FAFAFA"/>
        </w:rPr>
        <w:t xml:space="preserve"> through my entrepreneurship venture</w:t>
      </w:r>
      <w:ins w:id="9" w:author="Matthew" w:date="2020-11-27T21:28:00Z">
        <w:r w:rsidR="00CC74D3">
          <w:rPr>
            <w:shd w:val="clear" w:color="auto" w:fill="FAFAFA"/>
          </w:rPr>
          <w:t xml:space="preserve"> that I managed to spark up that creativity of mine</w:t>
        </w:r>
      </w:ins>
      <w:del w:id="10" w:author="Matthew" w:date="2020-11-27T21:28:00Z">
        <w:r w:rsidDel="00CC74D3">
          <w:rPr>
            <w:shd w:val="clear" w:color="auto" w:fill="FAFAFA"/>
          </w:rPr>
          <w:delText>s</w:delText>
        </w:r>
      </w:del>
      <w:r>
        <w:rPr>
          <w:shd w:val="clear" w:color="auto" w:fill="FAFAFA"/>
        </w:rPr>
        <w:t>.</w:t>
      </w:r>
      <w:del w:id="11" w:author="Matthew" w:date="2020-11-27T21:28:00Z">
        <w:r w:rsidDel="00CC74D3">
          <w:rPr>
            <w:shd w:val="clear" w:color="auto" w:fill="FAFAFA"/>
          </w:rPr>
          <w:delText xml:space="preserve"> The business world is a “Shark Tank. It is therefore vital to be able to think outside the box to survive.</w:delText>
        </w:r>
      </w:del>
      <w:r>
        <w:rPr>
          <w:shd w:val="clear" w:color="auto" w:fill="FAFAFA"/>
        </w:rPr>
        <w:t xml:space="preserve"> </w:t>
      </w:r>
    </w:p>
    <w:p w14:paraId="00000004" w14:textId="77777777" w:rsidR="003806B2" w:rsidDel="00CC74D3" w:rsidRDefault="003806B2">
      <w:pPr>
        <w:rPr>
          <w:del w:id="12" w:author="Matthew" w:date="2020-11-27T21:29:00Z"/>
          <w:shd w:val="clear" w:color="auto" w:fill="FAFAFA"/>
        </w:rPr>
      </w:pPr>
    </w:p>
    <w:p w14:paraId="7B46A8D8" w14:textId="77777777" w:rsidR="00CC74D3" w:rsidRDefault="001053BD">
      <w:pPr>
        <w:rPr>
          <w:ins w:id="13" w:author="Matthew" w:date="2020-11-27T21:29:00Z"/>
          <w:highlight w:val="white"/>
        </w:rPr>
      </w:pPr>
      <w:r>
        <w:rPr>
          <w:highlight w:val="white"/>
        </w:rPr>
        <w:t xml:space="preserve">My love </w:t>
      </w:r>
      <w:ins w:id="14" w:author="Matthew" w:date="2020-11-27T21:29:00Z">
        <w:r w:rsidR="00CC74D3">
          <w:rPr>
            <w:highlight w:val="white"/>
          </w:rPr>
          <w:t>for</w:t>
        </w:r>
      </w:ins>
      <w:del w:id="15" w:author="Matthew" w:date="2020-11-27T21:29:00Z">
        <w:r w:rsidDel="00CC74D3">
          <w:rPr>
            <w:highlight w:val="white"/>
          </w:rPr>
          <w:delText>of</w:delText>
        </w:r>
      </w:del>
      <w:r>
        <w:rPr>
          <w:highlight w:val="white"/>
        </w:rPr>
        <w:t xml:space="preserve"> health and fitness inspired me to try and create my own business. </w:t>
      </w:r>
    </w:p>
    <w:p w14:paraId="0176D910" w14:textId="77777777" w:rsidR="00CC74D3" w:rsidRDefault="00CC74D3">
      <w:pPr>
        <w:rPr>
          <w:ins w:id="16" w:author="Matthew" w:date="2020-11-27T21:29:00Z"/>
          <w:highlight w:val="white"/>
        </w:rPr>
      </w:pPr>
    </w:p>
    <w:p w14:paraId="2B6EAF6B" w14:textId="67F6A118" w:rsidR="00CC74D3" w:rsidRDefault="001053BD">
      <w:pPr>
        <w:rPr>
          <w:ins w:id="17" w:author="Matthew" w:date="2020-11-27T21:29:00Z"/>
          <w:shd w:val="clear" w:color="auto" w:fill="FAFAFA"/>
        </w:rPr>
      </w:pPr>
      <w:del w:id="18" w:author="Matthew" w:date="2020-11-27T21:29:00Z">
        <w:r w:rsidDel="00CC74D3">
          <w:rPr>
            <w:highlight w:val="white"/>
          </w:rPr>
          <w:delText xml:space="preserve">Thus </w:delText>
        </w:r>
      </w:del>
      <w:r>
        <w:rPr>
          <w:shd w:val="clear" w:color="auto" w:fill="FAFAFA"/>
        </w:rPr>
        <w:t>“</w:t>
      </w:r>
      <w:proofErr w:type="spellStart"/>
      <w:r w:rsidRPr="00C56A79">
        <w:rPr>
          <w:i/>
          <w:iCs/>
          <w:shd w:val="clear" w:color="auto" w:fill="FAFAFA"/>
          <w:rPrChange w:id="19" w:author="Matthew" w:date="2020-11-27T21:45:00Z">
            <w:rPr>
              <w:shd w:val="clear" w:color="auto" w:fill="FAFAFA"/>
            </w:rPr>
          </w:rPrChange>
        </w:rPr>
        <w:t>Nusatrition</w:t>
      </w:r>
      <w:proofErr w:type="spellEnd"/>
      <w:ins w:id="20" w:author="Matthew" w:date="2020-11-27T21:30:00Z">
        <w:r w:rsidR="00CC74D3">
          <w:rPr>
            <w:shd w:val="clear" w:color="auto" w:fill="FAFAFA"/>
          </w:rPr>
          <w:t>!</w:t>
        </w:r>
      </w:ins>
      <w:r>
        <w:rPr>
          <w:shd w:val="clear" w:color="auto" w:fill="FAFAFA"/>
        </w:rPr>
        <w:t xml:space="preserve">” </w:t>
      </w:r>
      <w:ins w:id="21" w:author="Matthew" w:date="2020-11-27T21:30:00Z">
        <w:r w:rsidR="00CC74D3">
          <w:rPr>
            <w:shd w:val="clear" w:color="auto" w:fill="FAFAFA"/>
          </w:rPr>
          <w:t>I exclaimed</w:t>
        </w:r>
      </w:ins>
      <w:ins w:id="22" w:author="Matthew" w:date="2020-11-27T22:24:00Z">
        <w:r w:rsidR="00C802F8">
          <w:rPr>
            <w:shd w:val="clear" w:color="auto" w:fill="FAFAFA"/>
          </w:rPr>
          <w:t>.</w:t>
        </w:r>
      </w:ins>
    </w:p>
    <w:p w14:paraId="1DD9F4FC" w14:textId="77777777" w:rsidR="00CC74D3" w:rsidRDefault="00CC74D3">
      <w:pPr>
        <w:rPr>
          <w:ins w:id="23" w:author="Matthew" w:date="2020-11-27T21:29:00Z"/>
          <w:shd w:val="clear" w:color="auto" w:fill="FAFAFA"/>
        </w:rPr>
      </w:pPr>
    </w:p>
    <w:p w14:paraId="65F3D430" w14:textId="01EF3B2E" w:rsidR="00C56A79" w:rsidRDefault="00CC74D3">
      <w:pPr>
        <w:rPr>
          <w:ins w:id="24" w:author="Matthew" w:date="2020-11-27T21:48:00Z"/>
          <w:rFonts w:ascii="Roboto" w:eastAsia="Roboto" w:hAnsi="Roboto" w:cs="Roboto"/>
          <w:sz w:val="21"/>
          <w:szCs w:val="21"/>
          <w:highlight w:val="white"/>
        </w:rPr>
      </w:pPr>
      <w:ins w:id="25" w:author="Matthew" w:date="2020-11-27T21:31:00Z">
        <w:r w:rsidRPr="000E1249">
          <w:rPr>
            <w:i/>
            <w:iCs/>
            <w:shd w:val="clear" w:color="auto" w:fill="FAFAFA"/>
          </w:rPr>
          <w:t>Nusa</w:t>
        </w:r>
        <w:r>
          <w:rPr>
            <w:shd w:val="clear" w:color="auto" w:fill="FAFAFA"/>
          </w:rPr>
          <w:t xml:space="preserve">, </w:t>
        </w:r>
      </w:ins>
      <w:ins w:id="26" w:author="Matthew" w:date="2020-11-27T21:32:00Z">
        <w:r>
          <w:rPr>
            <w:shd w:val="clear" w:color="auto" w:fill="FAFAFA"/>
          </w:rPr>
          <w:t xml:space="preserve">a term used to encapsulate the vast Indonesian archipelago, </w:t>
        </w:r>
      </w:ins>
      <w:del w:id="27" w:author="Matthew" w:date="2020-11-27T21:33:00Z">
        <w:r w:rsidR="001053BD" w:rsidRPr="00CC74D3" w:rsidDel="00CC74D3">
          <w:rPr>
            <w:shd w:val="clear" w:color="auto" w:fill="FAFAFA"/>
          </w:rPr>
          <w:delText>was</w:delText>
        </w:r>
        <w:r w:rsidR="001053BD" w:rsidDel="00CC74D3">
          <w:rPr>
            <w:shd w:val="clear" w:color="auto" w:fill="FAFAFA"/>
          </w:rPr>
          <w:delText xml:space="preserve"> born, a </w:delText>
        </w:r>
      </w:del>
      <w:ins w:id="28" w:author="Matthew" w:date="2020-11-27T21:33:00Z">
        <w:r>
          <w:rPr>
            <w:shd w:val="clear" w:color="auto" w:fill="FAFAFA"/>
          </w:rPr>
          <w:t xml:space="preserve">is the brand commitment I wanted to </w:t>
        </w:r>
      </w:ins>
      <w:ins w:id="29" w:author="Matthew" w:date="2020-11-27T21:34:00Z">
        <w:r>
          <w:rPr>
            <w:shd w:val="clear" w:color="auto" w:fill="FAFAFA"/>
          </w:rPr>
          <w:t xml:space="preserve">embody for my </w:t>
        </w:r>
      </w:ins>
      <w:r w:rsidR="001053BD">
        <w:rPr>
          <w:shd w:val="clear" w:color="auto" w:fill="FAFAFA"/>
        </w:rPr>
        <w:t>line of healthy</w:t>
      </w:r>
      <w:ins w:id="30" w:author="Matthew" w:date="2020-11-27T21:34:00Z">
        <w:r>
          <w:rPr>
            <w:shd w:val="clear" w:color="auto" w:fill="FAFAFA"/>
          </w:rPr>
          <w:t>,</w:t>
        </w:r>
      </w:ins>
      <w:r w:rsidR="001053BD">
        <w:rPr>
          <w:shd w:val="clear" w:color="auto" w:fill="FAFAFA"/>
        </w:rPr>
        <w:t xml:space="preserve"> whey</w:t>
      </w:r>
      <w:ins w:id="31" w:author="Matthew" w:date="2020-11-27T21:34:00Z">
        <w:r>
          <w:rPr>
            <w:shd w:val="clear" w:color="auto" w:fill="FAFAFA"/>
          </w:rPr>
          <w:t>-</w:t>
        </w:r>
      </w:ins>
      <w:del w:id="32" w:author="Matthew" w:date="2020-11-27T21:34:00Z">
        <w:r w:rsidR="001053BD" w:rsidDel="00CC74D3">
          <w:rPr>
            <w:shd w:val="clear" w:color="auto" w:fill="FAFAFA"/>
          </w:rPr>
          <w:delText xml:space="preserve"> </w:delText>
        </w:r>
      </w:del>
      <w:r w:rsidR="001053BD">
        <w:rPr>
          <w:shd w:val="clear" w:color="auto" w:fill="FAFAFA"/>
        </w:rPr>
        <w:t>based sports drinks.</w:t>
      </w:r>
      <w:r w:rsidR="001053BD">
        <w:rPr>
          <w:highlight w:val="white"/>
        </w:rPr>
        <w:t xml:space="preserve"> </w:t>
      </w:r>
      <w:del w:id="33" w:author="Matthew" w:date="2020-11-27T21:39:00Z">
        <w:r w:rsidR="001053BD" w:rsidDel="00454573">
          <w:rPr>
            <w:rFonts w:ascii="Roboto" w:eastAsia="Roboto" w:hAnsi="Roboto" w:cs="Roboto"/>
            <w:sz w:val="21"/>
            <w:szCs w:val="21"/>
            <w:highlight w:val="white"/>
          </w:rPr>
          <w:delText>Valuing the balance between health and satisfaction. Adamant to make health satisfying rather than taxing. Each subsequent step I take complementing this value. I saw the trends within Indonesians and the flavors they tend to enjoy</w:delText>
        </w:r>
      </w:del>
      <w:del w:id="34" w:author="Matthew" w:date="2020-11-27T21:42:00Z">
        <w:r w:rsidR="001053BD" w:rsidDel="00454573">
          <w:rPr>
            <w:rFonts w:ascii="Roboto" w:eastAsia="Roboto" w:hAnsi="Roboto" w:cs="Roboto"/>
            <w:sz w:val="21"/>
            <w:szCs w:val="21"/>
            <w:highlight w:val="white"/>
          </w:rPr>
          <w:delText xml:space="preserve">. </w:delText>
        </w:r>
      </w:del>
      <w:ins w:id="35" w:author="Matthew" w:date="2020-11-27T21:36:00Z">
        <w:r w:rsidR="00454573">
          <w:rPr>
            <w:rFonts w:ascii="Roboto" w:eastAsia="Roboto" w:hAnsi="Roboto" w:cs="Roboto"/>
            <w:sz w:val="21"/>
            <w:szCs w:val="21"/>
            <w:highlight w:val="white"/>
          </w:rPr>
          <w:t xml:space="preserve">Being </w:t>
        </w:r>
      </w:ins>
      <w:ins w:id="36" w:author="Matthew" w:date="2020-11-27T22:21:00Z">
        <w:r w:rsidR="00C802F8">
          <w:rPr>
            <w:rFonts w:ascii="Roboto" w:eastAsia="Roboto" w:hAnsi="Roboto" w:cs="Roboto"/>
            <w:sz w:val="21"/>
            <w:szCs w:val="21"/>
            <w:highlight w:val="white"/>
          </w:rPr>
          <w:t>a big-time</w:t>
        </w:r>
      </w:ins>
      <w:ins w:id="37" w:author="Matthew" w:date="2020-11-27T21:36:00Z">
        <w:r w:rsidR="00454573">
          <w:rPr>
            <w:rFonts w:ascii="Roboto" w:eastAsia="Roboto" w:hAnsi="Roboto" w:cs="Roboto"/>
            <w:sz w:val="21"/>
            <w:szCs w:val="21"/>
            <w:highlight w:val="white"/>
          </w:rPr>
          <w:t xml:space="preserve"> </w:t>
        </w:r>
      </w:ins>
      <w:ins w:id="38" w:author="Matthew" w:date="2020-11-27T22:21:00Z">
        <w:r w:rsidR="00C802F8">
          <w:rPr>
            <w:rFonts w:ascii="Roboto" w:eastAsia="Roboto" w:hAnsi="Roboto" w:cs="Roboto"/>
            <w:sz w:val="21"/>
            <w:szCs w:val="21"/>
            <w:highlight w:val="white"/>
          </w:rPr>
          <w:t>planner</w:t>
        </w:r>
      </w:ins>
      <w:ins w:id="39" w:author="Matthew" w:date="2020-11-27T21:37:00Z">
        <w:r w:rsidR="00454573">
          <w:rPr>
            <w:rFonts w:ascii="Roboto" w:eastAsia="Roboto" w:hAnsi="Roboto" w:cs="Roboto"/>
            <w:sz w:val="21"/>
            <w:szCs w:val="21"/>
            <w:highlight w:val="white"/>
          </w:rPr>
          <w:t>, t</w:t>
        </w:r>
      </w:ins>
      <w:ins w:id="40" w:author="Matthew" w:date="2020-11-27T21:35:00Z">
        <w:r w:rsidR="00454573">
          <w:rPr>
            <w:rFonts w:ascii="Roboto" w:eastAsia="Roboto" w:hAnsi="Roboto" w:cs="Roboto"/>
            <w:sz w:val="21"/>
            <w:szCs w:val="21"/>
            <w:highlight w:val="white"/>
          </w:rPr>
          <w:t xml:space="preserve">he first step I took was </w:t>
        </w:r>
      </w:ins>
      <w:ins w:id="41" w:author="Matthew" w:date="2020-11-27T21:42:00Z">
        <w:r w:rsidR="00454573">
          <w:rPr>
            <w:rFonts w:ascii="Roboto" w:eastAsia="Roboto" w:hAnsi="Roboto" w:cs="Roboto"/>
            <w:sz w:val="21"/>
            <w:szCs w:val="21"/>
            <w:highlight w:val="white"/>
          </w:rPr>
          <w:t xml:space="preserve">identifying </w:t>
        </w:r>
      </w:ins>
      <w:ins w:id="42" w:author="Matthew" w:date="2020-11-27T22:21:00Z">
        <w:r w:rsidR="00C802F8">
          <w:rPr>
            <w:rFonts w:ascii="Roboto" w:eastAsia="Roboto" w:hAnsi="Roboto" w:cs="Roboto"/>
            <w:sz w:val="21"/>
            <w:szCs w:val="21"/>
            <w:highlight w:val="white"/>
          </w:rPr>
          <w:t>my target customer segment:</w:t>
        </w:r>
      </w:ins>
      <w:ins w:id="43" w:author="Matthew" w:date="2020-11-27T21:43:00Z">
        <w:r w:rsidR="00454573">
          <w:rPr>
            <w:rFonts w:ascii="Roboto" w:eastAsia="Roboto" w:hAnsi="Roboto" w:cs="Roboto"/>
            <w:sz w:val="21"/>
            <w:szCs w:val="21"/>
            <w:highlight w:val="white"/>
          </w:rPr>
          <w:t xml:space="preserve"> </w:t>
        </w:r>
      </w:ins>
      <w:ins w:id="44" w:author="Matthew" w:date="2020-11-27T22:22:00Z">
        <w:r w:rsidR="00C802F8">
          <w:rPr>
            <w:rFonts w:ascii="Roboto" w:eastAsia="Roboto" w:hAnsi="Roboto" w:cs="Roboto"/>
            <w:sz w:val="21"/>
            <w:szCs w:val="21"/>
            <w:highlight w:val="white"/>
          </w:rPr>
          <w:t>the</w:t>
        </w:r>
      </w:ins>
      <w:ins w:id="45" w:author="Matthew" w:date="2020-11-27T21:43:00Z">
        <w:r w:rsidR="00454573">
          <w:rPr>
            <w:rFonts w:ascii="Roboto" w:eastAsia="Roboto" w:hAnsi="Roboto" w:cs="Roboto"/>
            <w:sz w:val="21"/>
            <w:szCs w:val="21"/>
            <w:highlight w:val="white"/>
          </w:rPr>
          <w:t xml:space="preserve"> young adults. </w:t>
        </w:r>
      </w:ins>
      <w:ins w:id="46" w:author="Matthew" w:date="2020-11-27T21:44:00Z">
        <w:r w:rsidR="00454573">
          <w:rPr>
            <w:rFonts w:ascii="Roboto" w:eastAsia="Roboto" w:hAnsi="Roboto" w:cs="Roboto"/>
            <w:sz w:val="21"/>
            <w:szCs w:val="21"/>
            <w:highlight w:val="white"/>
          </w:rPr>
          <w:t xml:space="preserve">Understanding that a lot of the more mature </w:t>
        </w:r>
        <w:r w:rsidR="00C56A79">
          <w:rPr>
            <w:rFonts w:ascii="Roboto" w:eastAsia="Roboto" w:hAnsi="Roboto" w:cs="Roboto"/>
            <w:sz w:val="21"/>
            <w:szCs w:val="21"/>
            <w:highlight w:val="white"/>
          </w:rPr>
          <w:t xml:space="preserve">inhabitants of the gym would most likely </w:t>
        </w:r>
      </w:ins>
      <w:ins w:id="47" w:author="Matthew" w:date="2020-11-27T21:45:00Z">
        <w:r w:rsidR="00C56A79">
          <w:rPr>
            <w:rFonts w:ascii="Roboto" w:eastAsia="Roboto" w:hAnsi="Roboto" w:cs="Roboto"/>
            <w:sz w:val="21"/>
            <w:szCs w:val="21"/>
            <w:highlight w:val="white"/>
          </w:rPr>
          <w:t>want to stick with their</w:t>
        </w:r>
      </w:ins>
      <w:ins w:id="48" w:author="Matthew" w:date="2020-11-27T21:44:00Z">
        <w:r w:rsidR="00C56A79">
          <w:rPr>
            <w:rFonts w:ascii="Roboto" w:eastAsia="Roboto" w:hAnsi="Roboto" w:cs="Roboto"/>
            <w:sz w:val="21"/>
            <w:szCs w:val="21"/>
            <w:highlight w:val="white"/>
          </w:rPr>
          <w:t xml:space="preserve"> trusted </w:t>
        </w:r>
      </w:ins>
      <w:ins w:id="49" w:author="Matthew" w:date="2020-11-27T21:45:00Z">
        <w:r w:rsidR="00C56A79">
          <w:rPr>
            <w:rFonts w:ascii="Roboto" w:eastAsia="Roboto" w:hAnsi="Roboto" w:cs="Roboto"/>
            <w:sz w:val="21"/>
            <w:szCs w:val="21"/>
            <w:highlight w:val="white"/>
          </w:rPr>
          <w:t xml:space="preserve">brands, </w:t>
        </w:r>
        <w:del w:id="50" w:author="Paul" w:date="2020-11-29T01:17:00Z">
          <w:r w:rsidR="00C56A79" w:rsidDel="00FC6781">
            <w:rPr>
              <w:rFonts w:ascii="Roboto" w:eastAsia="Roboto" w:hAnsi="Roboto" w:cs="Roboto"/>
              <w:sz w:val="21"/>
              <w:szCs w:val="21"/>
              <w:highlight w:val="white"/>
            </w:rPr>
            <w:delText xml:space="preserve">me and </w:delText>
          </w:r>
        </w:del>
        <w:r w:rsidR="00C56A79">
          <w:rPr>
            <w:rFonts w:ascii="Roboto" w:eastAsia="Roboto" w:hAnsi="Roboto" w:cs="Roboto"/>
            <w:sz w:val="21"/>
            <w:szCs w:val="21"/>
            <w:highlight w:val="white"/>
          </w:rPr>
          <w:t xml:space="preserve">my team </w:t>
        </w:r>
      </w:ins>
      <w:ins w:id="51" w:author="Paul" w:date="2020-11-29T01:17:00Z">
        <w:r w:rsidR="00FC6781">
          <w:rPr>
            <w:rFonts w:ascii="Roboto" w:eastAsia="Roboto" w:hAnsi="Roboto" w:cs="Roboto"/>
            <w:sz w:val="21"/>
            <w:szCs w:val="21"/>
            <w:highlight w:val="white"/>
          </w:rPr>
          <w:t xml:space="preserve">and I </w:t>
        </w:r>
      </w:ins>
      <w:ins w:id="52" w:author="Matthew" w:date="2020-11-27T21:46:00Z">
        <w:r w:rsidR="00C56A79">
          <w:rPr>
            <w:rFonts w:ascii="Roboto" w:eastAsia="Roboto" w:hAnsi="Roboto" w:cs="Roboto"/>
            <w:sz w:val="21"/>
            <w:szCs w:val="21"/>
            <w:highlight w:val="white"/>
          </w:rPr>
          <w:t xml:space="preserve">strategically downsized our </w:t>
        </w:r>
      </w:ins>
      <w:ins w:id="53" w:author="Matthew" w:date="2020-11-27T21:47:00Z">
        <w:r w:rsidR="00C56A79">
          <w:rPr>
            <w:rFonts w:ascii="Roboto" w:eastAsia="Roboto" w:hAnsi="Roboto" w:cs="Roboto"/>
            <w:sz w:val="21"/>
            <w:szCs w:val="21"/>
            <w:highlight w:val="white"/>
          </w:rPr>
          <w:t>target segment to efficiently utilize the limited capital we had.</w:t>
        </w:r>
      </w:ins>
      <w:ins w:id="54" w:author="Matthew" w:date="2020-11-27T21:42:00Z">
        <w:r w:rsidR="00454573">
          <w:rPr>
            <w:rFonts w:ascii="Roboto" w:eastAsia="Roboto" w:hAnsi="Roboto" w:cs="Roboto"/>
            <w:sz w:val="21"/>
            <w:szCs w:val="21"/>
            <w:highlight w:val="white"/>
          </w:rPr>
          <w:t xml:space="preserve"> </w:t>
        </w:r>
      </w:ins>
      <w:ins w:id="55" w:author="Matthew" w:date="2020-11-27T21:48:00Z">
        <w:r w:rsidR="00C56A79">
          <w:rPr>
            <w:rFonts w:ascii="Roboto" w:eastAsia="Roboto" w:hAnsi="Roboto" w:cs="Roboto"/>
            <w:sz w:val="21"/>
            <w:szCs w:val="21"/>
            <w:highlight w:val="white"/>
          </w:rPr>
          <w:t xml:space="preserve">However, the next big </w:t>
        </w:r>
      </w:ins>
      <w:ins w:id="56" w:author="Matthew" w:date="2020-11-27T21:49:00Z">
        <w:r w:rsidR="00C56A79">
          <w:rPr>
            <w:rFonts w:ascii="Roboto" w:eastAsia="Roboto" w:hAnsi="Roboto" w:cs="Roboto"/>
            <w:sz w:val="21"/>
            <w:szCs w:val="21"/>
            <w:highlight w:val="white"/>
          </w:rPr>
          <w:t xml:space="preserve">hit came to us before </w:t>
        </w:r>
      </w:ins>
      <w:ins w:id="57" w:author="Matthew" w:date="2020-11-27T21:52:00Z">
        <w:r w:rsidR="00C56A79">
          <w:rPr>
            <w:rFonts w:ascii="Roboto" w:eastAsia="Roboto" w:hAnsi="Roboto" w:cs="Roboto"/>
            <w:sz w:val="21"/>
            <w:szCs w:val="21"/>
            <w:highlight w:val="white"/>
          </w:rPr>
          <w:t>we even started</w:t>
        </w:r>
      </w:ins>
      <w:ins w:id="58" w:author="Matthew" w:date="2020-11-27T21:49:00Z">
        <w:r w:rsidR="00C56A79">
          <w:rPr>
            <w:rFonts w:ascii="Roboto" w:eastAsia="Roboto" w:hAnsi="Roboto" w:cs="Roboto"/>
            <w:sz w:val="21"/>
            <w:szCs w:val="21"/>
            <w:highlight w:val="white"/>
          </w:rPr>
          <w:t xml:space="preserve"> curating our products: the viral </w:t>
        </w:r>
        <w:proofErr w:type="spellStart"/>
        <w:r w:rsidR="00C56A79">
          <w:rPr>
            <w:rFonts w:ascii="Roboto" w:eastAsia="Roboto" w:hAnsi="Roboto" w:cs="Roboto"/>
            <w:sz w:val="21"/>
            <w:szCs w:val="21"/>
            <w:highlight w:val="white"/>
          </w:rPr>
          <w:t>Instagram</w:t>
        </w:r>
      </w:ins>
      <w:proofErr w:type="spellEnd"/>
      <w:ins w:id="59" w:author="Matthew" w:date="2020-11-27T21:50:00Z">
        <w:r w:rsidR="00C56A79">
          <w:rPr>
            <w:rFonts w:ascii="Roboto" w:eastAsia="Roboto" w:hAnsi="Roboto" w:cs="Roboto"/>
            <w:sz w:val="21"/>
            <w:szCs w:val="21"/>
            <w:highlight w:val="white"/>
          </w:rPr>
          <w:t>/</w:t>
        </w:r>
        <w:del w:id="60" w:author="Paul" w:date="2020-11-29T01:17:00Z">
          <w:r w:rsidR="00C56A79" w:rsidDel="00FC6781">
            <w:rPr>
              <w:rFonts w:ascii="Roboto" w:eastAsia="Roboto" w:hAnsi="Roboto" w:cs="Roboto"/>
              <w:sz w:val="21"/>
              <w:szCs w:val="21"/>
              <w:highlight w:val="white"/>
            </w:rPr>
            <w:delText xml:space="preserve"> </w:delText>
          </w:r>
        </w:del>
        <w:r w:rsidR="00C56A79">
          <w:rPr>
            <w:rFonts w:ascii="Roboto" w:eastAsia="Roboto" w:hAnsi="Roboto" w:cs="Roboto"/>
            <w:sz w:val="21"/>
            <w:szCs w:val="21"/>
            <w:highlight w:val="white"/>
          </w:rPr>
          <w:t xml:space="preserve">DIY recipe </w:t>
        </w:r>
        <w:proofErr w:type="spellStart"/>
        <w:r w:rsidR="00C56A79">
          <w:rPr>
            <w:rFonts w:ascii="Roboto" w:eastAsia="Roboto" w:hAnsi="Roboto" w:cs="Roboto"/>
            <w:sz w:val="21"/>
            <w:szCs w:val="21"/>
            <w:highlight w:val="white"/>
          </w:rPr>
          <w:t>Tik</w:t>
        </w:r>
        <w:proofErr w:type="spellEnd"/>
        <w:r w:rsidR="00C56A79">
          <w:rPr>
            <w:rFonts w:ascii="Roboto" w:eastAsia="Roboto" w:hAnsi="Roboto" w:cs="Roboto"/>
            <w:sz w:val="21"/>
            <w:szCs w:val="21"/>
            <w:highlight w:val="white"/>
          </w:rPr>
          <w:t xml:space="preserve"> </w:t>
        </w:r>
        <w:proofErr w:type="spellStart"/>
        <w:r w:rsidR="00C56A79">
          <w:rPr>
            <w:rFonts w:ascii="Roboto" w:eastAsia="Roboto" w:hAnsi="Roboto" w:cs="Roboto"/>
            <w:sz w:val="21"/>
            <w:szCs w:val="21"/>
            <w:highlight w:val="white"/>
          </w:rPr>
          <w:t>Tok</w:t>
        </w:r>
      </w:ins>
      <w:proofErr w:type="spellEnd"/>
      <w:ins w:id="61" w:author="Matthew" w:date="2020-11-27T21:49:00Z">
        <w:r w:rsidR="00C56A79">
          <w:rPr>
            <w:rFonts w:ascii="Roboto" w:eastAsia="Roboto" w:hAnsi="Roboto" w:cs="Roboto"/>
            <w:sz w:val="21"/>
            <w:szCs w:val="21"/>
            <w:highlight w:val="white"/>
          </w:rPr>
          <w:t xml:space="preserve"> wave.</w:t>
        </w:r>
      </w:ins>
    </w:p>
    <w:p w14:paraId="29584D0D" w14:textId="77777777" w:rsidR="00C56A79" w:rsidRDefault="00C56A79">
      <w:pPr>
        <w:rPr>
          <w:ins w:id="62" w:author="Matthew" w:date="2020-11-27T21:48:00Z"/>
          <w:rFonts w:ascii="Roboto" w:eastAsia="Roboto" w:hAnsi="Roboto" w:cs="Roboto"/>
          <w:sz w:val="21"/>
          <w:szCs w:val="21"/>
          <w:highlight w:val="white"/>
        </w:rPr>
      </w:pPr>
    </w:p>
    <w:p w14:paraId="7C058921" w14:textId="7F6384EB" w:rsidR="00667A4A" w:rsidRPr="000E1249" w:rsidRDefault="00C56A79">
      <w:pPr>
        <w:rPr>
          <w:ins w:id="63" w:author="Matthew" w:date="2020-11-27T21:56:00Z"/>
          <w:rFonts w:ascii="Roboto" w:eastAsia="Roboto" w:hAnsi="Roboto" w:cs="Roboto"/>
          <w:sz w:val="21"/>
          <w:szCs w:val="21"/>
          <w:highlight w:val="white"/>
        </w:rPr>
      </w:pPr>
      <w:ins w:id="64" w:author="Matthew" w:date="2020-11-27T21:51:00Z">
        <w:r>
          <w:rPr>
            <w:rFonts w:ascii="Roboto" w:eastAsia="Roboto" w:hAnsi="Roboto" w:cs="Roboto"/>
            <w:sz w:val="21"/>
            <w:szCs w:val="21"/>
            <w:highlight w:val="white"/>
          </w:rPr>
          <w:t xml:space="preserve">From </w:t>
        </w:r>
        <w:proofErr w:type="spellStart"/>
        <w:r w:rsidRPr="000E1249">
          <w:rPr>
            <w:rFonts w:ascii="Roboto" w:eastAsia="Roboto" w:hAnsi="Roboto" w:cs="Roboto"/>
            <w:i/>
            <w:iCs/>
            <w:sz w:val="21"/>
            <w:szCs w:val="21"/>
            <w:highlight w:val="white"/>
          </w:rPr>
          <w:t>Indomie</w:t>
        </w:r>
        <w:proofErr w:type="spellEnd"/>
        <w:r>
          <w:rPr>
            <w:rFonts w:ascii="Roboto" w:eastAsia="Roboto" w:hAnsi="Roboto" w:cs="Roboto"/>
            <w:sz w:val="21"/>
            <w:szCs w:val="21"/>
            <w:highlight w:val="white"/>
          </w:rPr>
          <w:t xml:space="preserve">-flavored chips to spicy chocolate bars, the combinations are literally endless. </w:t>
        </w:r>
      </w:ins>
      <w:ins w:id="65" w:author="Matthew" w:date="2020-11-27T21:52:00Z">
        <w:r>
          <w:rPr>
            <w:rFonts w:ascii="Roboto" w:eastAsia="Roboto" w:hAnsi="Roboto" w:cs="Roboto"/>
            <w:sz w:val="21"/>
            <w:szCs w:val="21"/>
            <w:highlight w:val="white"/>
          </w:rPr>
          <w:t>My mind almost slipped into the ocean just thinking</w:t>
        </w:r>
      </w:ins>
      <w:ins w:id="66" w:author="Matthew" w:date="2020-11-27T21:53:00Z">
        <w:r>
          <w:rPr>
            <w:rFonts w:ascii="Roboto" w:eastAsia="Roboto" w:hAnsi="Roboto" w:cs="Roboto"/>
            <w:sz w:val="21"/>
            <w:szCs w:val="21"/>
            <w:highlight w:val="white"/>
          </w:rPr>
          <w:t xml:space="preserve"> about the smoothly-whipped </w:t>
        </w:r>
        <w:proofErr w:type="spellStart"/>
        <w:r>
          <w:rPr>
            <w:rFonts w:ascii="Roboto" w:eastAsia="Roboto" w:hAnsi="Roboto" w:cs="Roboto"/>
            <w:sz w:val="21"/>
            <w:szCs w:val="21"/>
            <w:highlight w:val="white"/>
          </w:rPr>
          <w:t>dalgona</w:t>
        </w:r>
        <w:proofErr w:type="spellEnd"/>
        <w:r>
          <w:rPr>
            <w:rFonts w:ascii="Roboto" w:eastAsia="Roboto" w:hAnsi="Roboto" w:cs="Roboto"/>
            <w:sz w:val="21"/>
            <w:szCs w:val="21"/>
            <w:highlight w:val="white"/>
          </w:rPr>
          <w:t xml:space="preserve"> coffee that o</w:t>
        </w:r>
      </w:ins>
      <w:ins w:id="67" w:author="Matthew" w:date="2020-11-27T21:54:00Z">
        <w:r>
          <w:rPr>
            <w:rFonts w:ascii="Roboto" w:eastAsia="Roboto" w:hAnsi="Roboto" w:cs="Roboto"/>
            <w:sz w:val="21"/>
            <w:szCs w:val="21"/>
            <w:highlight w:val="white"/>
          </w:rPr>
          <w:t xml:space="preserve">ne seller account </w:t>
        </w:r>
        <w:r w:rsidR="00667A4A">
          <w:rPr>
            <w:rFonts w:ascii="Roboto" w:eastAsia="Roboto" w:hAnsi="Roboto" w:cs="Roboto"/>
            <w:sz w:val="21"/>
            <w:szCs w:val="21"/>
            <w:highlight w:val="white"/>
          </w:rPr>
          <w:t>cunningly teased</w:t>
        </w:r>
      </w:ins>
      <w:ins w:id="68" w:author="Matthew" w:date="2020-11-27T21:55:00Z">
        <w:r w:rsidR="00667A4A">
          <w:rPr>
            <w:rFonts w:ascii="Roboto" w:eastAsia="Roboto" w:hAnsi="Roboto" w:cs="Roboto"/>
            <w:sz w:val="21"/>
            <w:szCs w:val="21"/>
            <w:highlight w:val="white"/>
          </w:rPr>
          <w:t>, until my left brain snapped me into screaming, “</w:t>
        </w:r>
        <w:del w:id="69" w:author="Paul" w:date="2020-11-29T01:17:00Z">
          <w:r w:rsidR="00667A4A" w:rsidDel="00FC6781">
            <w:rPr>
              <w:rFonts w:ascii="Roboto" w:eastAsia="Roboto" w:hAnsi="Roboto" w:cs="Roboto"/>
              <w:sz w:val="21"/>
              <w:szCs w:val="21"/>
              <w:highlight w:val="white"/>
            </w:rPr>
            <w:delText>c</w:delText>
          </w:r>
        </w:del>
      </w:ins>
      <w:ins w:id="70" w:author="Paul" w:date="2020-11-29T01:17:00Z">
        <w:r w:rsidR="00FC6781">
          <w:rPr>
            <w:rFonts w:ascii="Roboto" w:eastAsia="Roboto" w:hAnsi="Roboto" w:cs="Roboto"/>
            <w:sz w:val="21"/>
            <w:szCs w:val="21"/>
            <w:highlight w:val="white"/>
          </w:rPr>
          <w:t>C</w:t>
        </w:r>
      </w:ins>
      <w:ins w:id="71" w:author="Matthew" w:date="2020-11-27T21:55:00Z">
        <w:r w:rsidR="00667A4A">
          <w:rPr>
            <w:rFonts w:ascii="Roboto" w:eastAsia="Roboto" w:hAnsi="Roboto" w:cs="Roboto"/>
            <w:sz w:val="21"/>
            <w:szCs w:val="21"/>
            <w:highlight w:val="white"/>
          </w:rPr>
          <w:t xml:space="preserve">ompetitors!” </w:t>
        </w:r>
      </w:ins>
      <w:ins w:id="72" w:author="Matthew" w:date="2020-11-27T22:00:00Z">
        <w:r w:rsidR="00667A4A">
          <w:rPr>
            <w:rFonts w:ascii="Roboto" w:eastAsia="Roboto" w:hAnsi="Roboto" w:cs="Roboto"/>
            <w:sz w:val="21"/>
            <w:szCs w:val="21"/>
            <w:highlight w:val="white"/>
          </w:rPr>
          <w:t>Indeed</w:t>
        </w:r>
      </w:ins>
      <w:ins w:id="73" w:author="Matthew" w:date="2020-11-27T21:56:00Z">
        <w:r w:rsidR="00667A4A">
          <w:rPr>
            <w:rFonts w:ascii="Roboto" w:eastAsia="Roboto" w:hAnsi="Roboto" w:cs="Roboto"/>
            <w:sz w:val="21"/>
            <w:szCs w:val="21"/>
            <w:highlight w:val="white"/>
          </w:rPr>
          <w:t xml:space="preserve">, the next step I wrote on our team agenda was product differentiation. </w:t>
        </w:r>
      </w:ins>
      <w:ins w:id="74" w:author="Matthew" w:date="2020-11-27T21:57:00Z">
        <w:r w:rsidR="00667A4A">
          <w:rPr>
            <w:rFonts w:ascii="Roboto" w:eastAsia="Roboto" w:hAnsi="Roboto" w:cs="Roboto"/>
            <w:sz w:val="21"/>
            <w:szCs w:val="21"/>
            <w:highlight w:val="white"/>
          </w:rPr>
          <w:t xml:space="preserve">After days of research as to the flavors </w:t>
        </w:r>
      </w:ins>
      <w:ins w:id="75" w:author="Matthew" w:date="2020-11-27T21:58:00Z">
        <w:r w:rsidR="00667A4A">
          <w:rPr>
            <w:rFonts w:ascii="Roboto" w:eastAsia="Roboto" w:hAnsi="Roboto" w:cs="Roboto"/>
            <w:sz w:val="21"/>
            <w:szCs w:val="21"/>
            <w:highlight w:val="white"/>
          </w:rPr>
          <w:t>Indonesians highly assoc</w:t>
        </w:r>
        <w:bookmarkStart w:id="76" w:name="_GoBack"/>
        <w:bookmarkEnd w:id="76"/>
        <w:r w:rsidR="00667A4A">
          <w:rPr>
            <w:rFonts w:ascii="Roboto" w:eastAsia="Roboto" w:hAnsi="Roboto" w:cs="Roboto"/>
            <w:sz w:val="21"/>
            <w:szCs w:val="21"/>
            <w:highlight w:val="white"/>
          </w:rPr>
          <w:t xml:space="preserve">iate with </w:t>
        </w:r>
      </w:ins>
      <w:ins w:id="77" w:author="Matthew" w:date="2020-11-27T22:00:00Z">
        <w:r w:rsidR="00667A4A">
          <w:rPr>
            <w:rFonts w:ascii="Roboto" w:eastAsia="Roboto" w:hAnsi="Roboto" w:cs="Roboto"/>
            <w:sz w:val="21"/>
            <w:szCs w:val="21"/>
            <w:highlight w:val="white"/>
          </w:rPr>
          <w:t>a team-building</w:t>
        </w:r>
      </w:ins>
      <w:ins w:id="78" w:author="Matthew" w:date="2020-11-27T22:01:00Z">
        <w:r w:rsidR="00667A4A">
          <w:rPr>
            <w:rFonts w:ascii="Roboto" w:eastAsia="Roboto" w:hAnsi="Roboto" w:cs="Roboto"/>
            <w:sz w:val="21"/>
            <w:szCs w:val="21"/>
            <w:highlight w:val="white"/>
          </w:rPr>
          <w:t xml:space="preserve"> </w:t>
        </w:r>
      </w:ins>
      <w:ins w:id="79" w:author="Matthew" w:date="2020-11-27T22:00:00Z">
        <w:r w:rsidR="00667A4A">
          <w:rPr>
            <w:rFonts w:ascii="Roboto" w:eastAsia="Roboto" w:hAnsi="Roboto" w:cs="Roboto"/>
            <w:sz w:val="21"/>
            <w:szCs w:val="21"/>
            <w:highlight w:val="white"/>
          </w:rPr>
          <w:t>treat</w:t>
        </w:r>
      </w:ins>
      <w:ins w:id="80" w:author="Matthew" w:date="2020-11-27T22:23:00Z">
        <w:r w:rsidR="00C802F8">
          <w:rPr>
            <w:rFonts w:ascii="Roboto" w:eastAsia="Roboto" w:hAnsi="Roboto" w:cs="Roboto"/>
            <w:sz w:val="21"/>
            <w:szCs w:val="21"/>
            <w:highlight w:val="white"/>
          </w:rPr>
          <w:t>,</w:t>
        </w:r>
      </w:ins>
      <w:ins w:id="81" w:author="Matthew" w:date="2020-11-27T22:00:00Z">
        <w:r w:rsidR="00667A4A">
          <w:rPr>
            <w:rFonts w:ascii="Roboto" w:eastAsia="Roboto" w:hAnsi="Roboto" w:cs="Roboto"/>
            <w:sz w:val="21"/>
            <w:szCs w:val="21"/>
            <w:highlight w:val="white"/>
          </w:rPr>
          <w:t xml:space="preserve"> </w:t>
        </w:r>
      </w:ins>
      <w:ins w:id="82" w:author="Matthew" w:date="2020-11-27T22:23:00Z">
        <w:r w:rsidR="00C802F8">
          <w:rPr>
            <w:rFonts w:ascii="Roboto" w:eastAsia="Roboto" w:hAnsi="Roboto" w:cs="Roboto"/>
            <w:sz w:val="21"/>
            <w:szCs w:val="21"/>
            <w:highlight w:val="white"/>
          </w:rPr>
          <w:t xml:space="preserve">we funneled </w:t>
        </w:r>
      </w:ins>
      <w:ins w:id="83" w:author="Matthew" w:date="2020-11-27T22:00:00Z">
        <w:r w:rsidR="00667A4A">
          <w:rPr>
            <w:rFonts w:ascii="Roboto" w:eastAsia="Roboto" w:hAnsi="Roboto" w:cs="Roboto"/>
            <w:sz w:val="21"/>
            <w:szCs w:val="21"/>
            <w:highlight w:val="white"/>
          </w:rPr>
          <w:t xml:space="preserve">chocolate </w:t>
        </w:r>
        <w:proofErr w:type="spellStart"/>
        <w:r w:rsidR="00667A4A">
          <w:rPr>
            <w:rFonts w:ascii="Roboto" w:eastAsia="Roboto" w:hAnsi="Roboto" w:cs="Roboto"/>
            <w:i/>
            <w:iCs/>
            <w:sz w:val="21"/>
            <w:szCs w:val="21"/>
            <w:highlight w:val="white"/>
          </w:rPr>
          <w:t>martabak</w:t>
        </w:r>
        <w:proofErr w:type="spellEnd"/>
        <w:r w:rsidR="00667A4A">
          <w:rPr>
            <w:rFonts w:ascii="Roboto" w:eastAsia="Roboto" w:hAnsi="Roboto" w:cs="Roboto"/>
            <w:sz w:val="21"/>
            <w:szCs w:val="21"/>
            <w:highlight w:val="white"/>
          </w:rPr>
          <w:t xml:space="preserve">, </w:t>
        </w:r>
        <w:proofErr w:type="spellStart"/>
        <w:r w:rsidR="00667A4A">
          <w:rPr>
            <w:rFonts w:ascii="Roboto" w:eastAsia="Roboto" w:hAnsi="Roboto" w:cs="Roboto"/>
            <w:i/>
            <w:iCs/>
            <w:sz w:val="21"/>
            <w:szCs w:val="21"/>
            <w:highlight w:val="white"/>
          </w:rPr>
          <w:t>pisang</w:t>
        </w:r>
        <w:proofErr w:type="spellEnd"/>
        <w:r w:rsidR="00667A4A">
          <w:rPr>
            <w:rFonts w:ascii="Roboto" w:eastAsia="Roboto" w:hAnsi="Roboto" w:cs="Roboto"/>
            <w:i/>
            <w:iCs/>
            <w:sz w:val="21"/>
            <w:szCs w:val="21"/>
            <w:highlight w:val="white"/>
          </w:rPr>
          <w:t xml:space="preserve"> </w:t>
        </w:r>
        <w:proofErr w:type="spellStart"/>
        <w:r w:rsidR="00667A4A">
          <w:rPr>
            <w:rFonts w:ascii="Roboto" w:eastAsia="Roboto" w:hAnsi="Roboto" w:cs="Roboto"/>
            <w:i/>
            <w:iCs/>
            <w:sz w:val="21"/>
            <w:szCs w:val="21"/>
            <w:highlight w:val="white"/>
          </w:rPr>
          <w:t>goreng</w:t>
        </w:r>
        <w:proofErr w:type="spellEnd"/>
        <w:r w:rsidR="00667A4A">
          <w:rPr>
            <w:rFonts w:ascii="Roboto" w:eastAsia="Roboto" w:hAnsi="Roboto" w:cs="Roboto"/>
            <w:sz w:val="21"/>
            <w:szCs w:val="21"/>
            <w:highlight w:val="white"/>
          </w:rPr>
          <w:t xml:space="preserve"> </w:t>
        </w:r>
      </w:ins>
      <w:ins w:id="84" w:author="Matthew" w:date="2020-11-27T22:01:00Z">
        <w:r w:rsidR="00667A4A">
          <w:rPr>
            <w:rFonts w:ascii="Roboto" w:eastAsia="Roboto" w:hAnsi="Roboto" w:cs="Roboto"/>
            <w:sz w:val="21"/>
            <w:szCs w:val="21"/>
            <w:highlight w:val="white"/>
          </w:rPr>
          <w:t xml:space="preserve">and </w:t>
        </w:r>
        <w:proofErr w:type="spellStart"/>
        <w:r w:rsidR="00667A4A">
          <w:rPr>
            <w:rFonts w:ascii="Roboto" w:eastAsia="Roboto" w:hAnsi="Roboto" w:cs="Roboto"/>
            <w:i/>
            <w:iCs/>
            <w:sz w:val="21"/>
            <w:szCs w:val="21"/>
            <w:highlight w:val="white"/>
          </w:rPr>
          <w:t>gula</w:t>
        </w:r>
        <w:proofErr w:type="spellEnd"/>
        <w:r w:rsidR="00667A4A">
          <w:rPr>
            <w:rFonts w:ascii="Roboto" w:eastAsia="Roboto" w:hAnsi="Roboto" w:cs="Roboto"/>
            <w:i/>
            <w:iCs/>
            <w:sz w:val="21"/>
            <w:szCs w:val="21"/>
            <w:highlight w:val="white"/>
          </w:rPr>
          <w:t xml:space="preserve"> </w:t>
        </w:r>
        <w:proofErr w:type="spellStart"/>
        <w:r w:rsidR="00667A4A">
          <w:rPr>
            <w:rFonts w:ascii="Roboto" w:eastAsia="Roboto" w:hAnsi="Roboto" w:cs="Roboto"/>
            <w:i/>
            <w:iCs/>
            <w:sz w:val="21"/>
            <w:szCs w:val="21"/>
            <w:highlight w:val="white"/>
          </w:rPr>
          <w:t>aren</w:t>
        </w:r>
        <w:proofErr w:type="spellEnd"/>
        <w:r w:rsidR="00667A4A">
          <w:rPr>
            <w:rFonts w:ascii="Roboto" w:eastAsia="Roboto" w:hAnsi="Roboto" w:cs="Roboto"/>
            <w:sz w:val="21"/>
            <w:szCs w:val="21"/>
            <w:highlight w:val="white"/>
          </w:rPr>
          <w:t xml:space="preserve"> coffee – three staples </w:t>
        </w:r>
      </w:ins>
      <w:ins w:id="85" w:author="Matthew" w:date="2020-11-27T22:23:00Z">
        <w:r w:rsidR="00C802F8">
          <w:rPr>
            <w:rFonts w:ascii="Roboto" w:eastAsia="Roboto" w:hAnsi="Roboto" w:cs="Roboto"/>
            <w:sz w:val="21"/>
            <w:szCs w:val="21"/>
            <w:highlight w:val="white"/>
          </w:rPr>
          <w:t>of</w:t>
        </w:r>
      </w:ins>
      <w:ins w:id="86" w:author="Matthew" w:date="2020-11-27T22:01:00Z">
        <w:r w:rsidR="00667A4A">
          <w:rPr>
            <w:rFonts w:ascii="Roboto" w:eastAsia="Roboto" w:hAnsi="Roboto" w:cs="Roboto"/>
            <w:sz w:val="21"/>
            <w:szCs w:val="21"/>
            <w:highlight w:val="white"/>
          </w:rPr>
          <w:t xml:space="preserve"> an in-between work snack. </w:t>
        </w:r>
      </w:ins>
      <w:ins w:id="87" w:author="Matthew" w:date="2020-11-27T22:02:00Z">
        <w:r w:rsidR="00667A4A">
          <w:rPr>
            <w:rFonts w:ascii="Roboto" w:eastAsia="Roboto" w:hAnsi="Roboto" w:cs="Roboto"/>
            <w:sz w:val="21"/>
            <w:szCs w:val="21"/>
            <w:highlight w:val="white"/>
          </w:rPr>
          <w:t xml:space="preserve">And yes, touching upon how teenagers and young adults in the country love to </w:t>
        </w:r>
      </w:ins>
      <w:ins w:id="88" w:author="Matthew" w:date="2020-11-27T22:03:00Z">
        <w:r w:rsidR="00667A4A">
          <w:rPr>
            <w:rFonts w:ascii="Roboto" w:eastAsia="Roboto" w:hAnsi="Roboto" w:cs="Roboto"/>
            <w:sz w:val="21"/>
            <w:szCs w:val="21"/>
            <w:highlight w:val="white"/>
          </w:rPr>
          <w:t>hang</w:t>
        </w:r>
      </w:ins>
      <w:ins w:id="89" w:author="Matthew" w:date="2020-11-27T22:02:00Z">
        <w:r w:rsidR="00667A4A">
          <w:rPr>
            <w:rFonts w:ascii="Roboto" w:eastAsia="Roboto" w:hAnsi="Roboto" w:cs="Roboto"/>
            <w:sz w:val="21"/>
            <w:szCs w:val="21"/>
            <w:highlight w:val="white"/>
          </w:rPr>
          <w:t xml:space="preserve"> </w:t>
        </w:r>
      </w:ins>
      <w:ins w:id="90" w:author="Matthew" w:date="2020-11-27T22:03:00Z">
        <w:r w:rsidR="00667A4A">
          <w:rPr>
            <w:rFonts w:ascii="Roboto" w:eastAsia="Roboto" w:hAnsi="Roboto" w:cs="Roboto"/>
            <w:sz w:val="21"/>
            <w:szCs w:val="21"/>
            <w:highlight w:val="white"/>
          </w:rPr>
          <w:t>out and spend their buck in packs, my left brain wouldn’t have dare</w:t>
        </w:r>
      </w:ins>
      <w:ins w:id="91" w:author="Matthew" w:date="2020-11-27T22:04:00Z">
        <w:r w:rsidR="00667A4A">
          <w:rPr>
            <w:rFonts w:ascii="Roboto" w:eastAsia="Roboto" w:hAnsi="Roboto" w:cs="Roboto"/>
            <w:sz w:val="21"/>
            <w:szCs w:val="21"/>
            <w:highlight w:val="white"/>
          </w:rPr>
          <w:t xml:space="preserve"> leave out the cultural aspect of </w:t>
        </w:r>
      </w:ins>
      <w:ins w:id="92" w:author="Matthew" w:date="2020-11-27T22:06:00Z">
        <w:r w:rsidR="003C5A48">
          <w:rPr>
            <w:rFonts w:ascii="Roboto" w:eastAsia="Roboto" w:hAnsi="Roboto" w:cs="Roboto"/>
            <w:sz w:val="21"/>
            <w:szCs w:val="21"/>
            <w:highlight w:val="white"/>
          </w:rPr>
          <w:t>market penetration</w:t>
        </w:r>
      </w:ins>
      <w:ins w:id="93" w:author="Matthew" w:date="2020-11-27T22:04:00Z">
        <w:r w:rsidR="003C5A48">
          <w:rPr>
            <w:rFonts w:ascii="Roboto" w:eastAsia="Roboto" w:hAnsi="Roboto" w:cs="Roboto"/>
            <w:sz w:val="21"/>
            <w:szCs w:val="21"/>
            <w:highlight w:val="white"/>
          </w:rPr>
          <w:t>... or was it my right brain?</w:t>
        </w:r>
      </w:ins>
    </w:p>
    <w:p w14:paraId="00000005" w14:textId="79B23ED8" w:rsidR="003806B2" w:rsidDel="003C5A48" w:rsidRDefault="001053BD">
      <w:pPr>
        <w:rPr>
          <w:del w:id="94" w:author="Matthew" w:date="2020-11-27T22:07:00Z"/>
          <w:rFonts w:ascii="Roboto" w:eastAsia="Roboto" w:hAnsi="Roboto" w:cs="Roboto"/>
          <w:sz w:val="21"/>
          <w:szCs w:val="21"/>
          <w:highlight w:val="white"/>
        </w:rPr>
      </w:pPr>
      <w:del w:id="95" w:author="Matthew" w:date="2020-11-27T22:07:00Z">
        <w:r w:rsidRPr="00C56A79" w:rsidDel="003C5A48">
          <w:rPr>
            <w:rFonts w:ascii="Roboto" w:eastAsia="Roboto" w:hAnsi="Roboto" w:cs="Roboto"/>
            <w:sz w:val="21"/>
            <w:szCs w:val="21"/>
            <w:highlight w:val="white"/>
          </w:rPr>
          <w:delText>Thus</w:delText>
        </w:r>
        <w:r w:rsidDel="003C5A48">
          <w:rPr>
            <w:rFonts w:ascii="Roboto" w:eastAsia="Roboto" w:hAnsi="Roboto" w:cs="Roboto"/>
            <w:sz w:val="21"/>
            <w:szCs w:val="21"/>
            <w:highlight w:val="white"/>
          </w:rPr>
          <w:delText xml:space="preserve"> I began exploring different tastes in local dishes including “martabak coklat”, “pisang goreng” and “kopi gula aren”. Combining what is typically seen as guilty into something healthy brings curiosity. Hooking them into wanting to try it. Knowing that these are popular flavors amongst Indonesian got me hoping that if we execute this well, this could become a unique selling point.</w:delText>
        </w:r>
      </w:del>
    </w:p>
    <w:p w14:paraId="00000006" w14:textId="77777777" w:rsidR="003806B2" w:rsidDel="00C802F8" w:rsidRDefault="003806B2">
      <w:pPr>
        <w:rPr>
          <w:del w:id="96" w:author="Matthew" w:date="2020-11-27T22:18:00Z"/>
          <w:rFonts w:ascii="Roboto" w:eastAsia="Roboto" w:hAnsi="Roboto" w:cs="Roboto"/>
          <w:sz w:val="21"/>
          <w:szCs w:val="21"/>
          <w:highlight w:val="white"/>
        </w:rPr>
      </w:pPr>
    </w:p>
    <w:p w14:paraId="00000007" w14:textId="262AB096" w:rsidR="003806B2" w:rsidDel="00C802F8" w:rsidRDefault="001053BD">
      <w:pPr>
        <w:rPr>
          <w:del w:id="97" w:author="Matthew" w:date="2020-11-27T22:18:00Z"/>
          <w:shd w:val="clear" w:color="auto" w:fill="FAFAFA"/>
        </w:rPr>
      </w:pPr>
      <w:del w:id="98" w:author="Matthew" w:date="2020-11-27T22:18:00Z">
        <w:r w:rsidDel="00C802F8">
          <w:rPr>
            <w:shd w:val="clear" w:color="auto" w:fill="FAFAFA"/>
          </w:rPr>
          <w:delText xml:space="preserve">Through packaging, I wanted to draw the customers in. Thus,  I designed the packaging as something minimalist and aesthetic. The trick was behind all the small details. We created “collectible” bottle caps with a metallic outline of Indonesian icons. Eliciting curiosity for the customer through flavour and aesthetic. </w:delText>
        </w:r>
      </w:del>
    </w:p>
    <w:p w14:paraId="00000008" w14:textId="4EC52E14" w:rsidR="003806B2" w:rsidDel="00C802F8" w:rsidRDefault="003806B2">
      <w:pPr>
        <w:rPr>
          <w:del w:id="99" w:author="Matthew" w:date="2020-11-27T22:18:00Z"/>
          <w:shd w:val="clear" w:color="auto" w:fill="FAFAFA"/>
        </w:rPr>
      </w:pPr>
    </w:p>
    <w:p w14:paraId="00000009" w14:textId="77EFED09" w:rsidR="003806B2" w:rsidDel="00C802F8" w:rsidRDefault="001053BD">
      <w:pPr>
        <w:rPr>
          <w:del w:id="100" w:author="Matthew" w:date="2020-11-27T22:18:00Z"/>
          <w:shd w:val="clear" w:color="auto" w:fill="FAFAFA"/>
        </w:rPr>
      </w:pPr>
      <w:del w:id="101" w:author="Matthew" w:date="2020-11-27T22:18:00Z">
        <w:r w:rsidDel="00C802F8">
          <w:rPr>
            <w:shd w:val="clear" w:color="auto" w:fill="FAFAFA"/>
          </w:rPr>
          <w:delText xml:space="preserve">Simultaneously, hoping to boost our brand by creating campaigns and partnerships between new and trendy gyms such as F45 and Golds Gym to stock our products in their stores. Trying to sponsor events by providing free drinks for the participants of the Bali marathon to promote our product. </w:delText>
        </w:r>
      </w:del>
    </w:p>
    <w:p w14:paraId="0000000A" w14:textId="77777777" w:rsidR="003806B2" w:rsidRDefault="003806B2">
      <w:pPr>
        <w:rPr>
          <w:shd w:val="clear" w:color="auto" w:fill="FAFAFA"/>
        </w:rPr>
      </w:pPr>
    </w:p>
    <w:p w14:paraId="0000000B" w14:textId="169D1B2D" w:rsidR="003806B2" w:rsidRDefault="003C5A48">
      <w:pPr>
        <w:rPr>
          <w:ins w:id="102" w:author="Matthew" w:date="2020-11-27T22:25:00Z"/>
          <w:shd w:val="clear" w:color="auto" w:fill="FAFAFA"/>
        </w:rPr>
      </w:pPr>
      <w:ins w:id="103" w:author="Matthew" w:date="2020-11-27T22:09:00Z">
        <w:r>
          <w:rPr>
            <w:shd w:val="clear" w:color="auto" w:fill="FAFAFA"/>
          </w:rPr>
          <w:t>Ultimately, it was through b</w:t>
        </w:r>
      </w:ins>
      <w:del w:id="104" w:author="Matthew" w:date="2020-11-27T22:09:00Z">
        <w:r w:rsidR="001053BD" w:rsidDel="003C5A48">
          <w:rPr>
            <w:shd w:val="clear" w:color="auto" w:fill="FAFAFA"/>
          </w:rPr>
          <w:delText>B</w:delText>
        </w:r>
      </w:del>
      <w:r w:rsidR="001053BD">
        <w:rPr>
          <w:shd w:val="clear" w:color="auto" w:fill="FAFAFA"/>
        </w:rPr>
        <w:t xml:space="preserve">usiness </w:t>
      </w:r>
      <w:del w:id="105" w:author="Matthew" w:date="2020-11-27T22:10:00Z">
        <w:r w:rsidR="001053BD" w:rsidDel="003C5A48">
          <w:rPr>
            <w:shd w:val="clear" w:color="auto" w:fill="FAFAFA"/>
          </w:rPr>
          <w:delText>is the grey area where my left and right side of my brain meet, where I let my creativity shine through and allow new ideas to grow. Using a creative outlook to continue to learn and evolve, both in business and real life alike.</w:delText>
        </w:r>
      </w:del>
      <w:ins w:id="106" w:author="Matthew" w:date="2020-11-27T22:10:00Z">
        <w:r>
          <w:rPr>
            <w:shd w:val="clear" w:color="auto" w:fill="FAFAFA"/>
          </w:rPr>
          <w:t>that I g</w:t>
        </w:r>
      </w:ins>
      <w:ins w:id="107" w:author="Matthew" w:date="2020-11-27T22:24:00Z">
        <w:r w:rsidR="00C802F8">
          <w:rPr>
            <w:shd w:val="clear" w:color="auto" w:fill="FAFAFA"/>
          </w:rPr>
          <w:t>o</w:t>
        </w:r>
      </w:ins>
      <w:ins w:id="108" w:author="Matthew" w:date="2020-11-27T22:10:00Z">
        <w:r>
          <w:rPr>
            <w:shd w:val="clear" w:color="auto" w:fill="FAFAFA"/>
          </w:rPr>
          <w:t xml:space="preserve">t to </w:t>
        </w:r>
      </w:ins>
      <w:ins w:id="109" w:author="Matthew" w:date="2020-11-27T22:11:00Z">
        <w:r>
          <w:rPr>
            <w:shd w:val="clear" w:color="auto" w:fill="FAFAFA"/>
          </w:rPr>
          <w:t xml:space="preserve">leverage </w:t>
        </w:r>
        <w:commentRangeStart w:id="110"/>
        <w:r>
          <w:rPr>
            <w:shd w:val="clear" w:color="auto" w:fill="FAFAFA"/>
          </w:rPr>
          <w:t xml:space="preserve">on my </w:t>
        </w:r>
      </w:ins>
      <w:ins w:id="111" w:author="Matthew" w:date="2020-11-27T22:25:00Z">
        <w:r w:rsidR="000E1249">
          <w:rPr>
            <w:shd w:val="clear" w:color="auto" w:fill="FAFAFA"/>
          </w:rPr>
          <w:t xml:space="preserve">dominating, </w:t>
        </w:r>
      </w:ins>
      <w:ins w:id="112" w:author="Matthew" w:date="2020-11-27T22:11:00Z">
        <w:r>
          <w:rPr>
            <w:shd w:val="clear" w:color="auto" w:fill="FAFAFA"/>
          </w:rPr>
          <w:t xml:space="preserve">analytical </w:t>
        </w:r>
      </w:ins>
      <w:commentRangeEnd w:id="110"/>
      <w:r w:rsidR="00FC6781">
        <w:rPr>
          <w:rStyle w:val="CommentReference"/>
        </w:rPr>
        <w:commentReference w:id="110"/>
      </w:r>
      <w:ins w:id="113" w:author="Matthew" w:date="2020-11-27T22:11:00Z">
        <w:r>
          <w:rPr>
            <w:shd w:val="clear" w:color="auto" w:fill="FAFAFA"/>
          </w:rPr>
          <w:t xml:space="preserve">side to propel my dream venture into </w:t>
        </w:r>
      </w:ins>
      <w:ins w:id="114" w:author="Matthew" w:date="2020-11-27T22:14:00Z">
        <w:r w:rsidR="00C802F8">
          <w:rPr>
            <w:shd w:val="clear" w:color="auto" w:fill="FAFAFA"/>
          </w:rPr>
          <w:t>global</w:t>
        </w:r>
      </w:ins>
      <w:ins w:id="115" w:author="Matthew" w:date="2020-11-27T22:13:00Z">
        <w:r>
          <w:rPr>
            <w:shd w:val="clear" w:color="auto" w:fill="FAFAFA"/>
          </w:rPr>
          <w:t xml:space="preserve"> chain</w:t>
        </w:r>
      </w:ins>
      <w:ins w:id="116" w:author="Matthew" w:date="2020-11-27T22:14:00Z">
        <w:r w:rsidR="00C802F8">
          <w:rPr>
            <w:shd w:val="clear" w:color="auto" w:fill="FAFAFA"/>
          </w:rPr>
          <w:t>s</w:t>
        </w:r>
      </w:ins>
      <w:ins w:id="117" w:author="Matthew" w:date="2020-11-27T22:13:00Z">
        <w:r>
          <w:rPr>
            <w:shd w:val="clear" w:color="auto" w:fill="FAFAFA"/>
          </w:rPr>
          <w:t xml:space="preserve"> </w:t>
        </w:r>
        <w:r>
          <w:rPr>
            <w:i/>
            <w:iCs/>
            <w:shd w:val="clear" w:color="auto" w:fill="FAFAFA"/>
          </w:rPr>
          <w:t>Gold’s Gym</w:t>
        </w:r>
        <w:r>
          <w:rPr>
            <w:shd w:val="clear" w:color="auto" w:fill="FAFAFA"/>
          </w:rPr>
          <w:t xml:space="preserve"> </w:t>
        </w:r>
      </w:ins>
      <w:ins w:id="118" w:author="Matthew" w:date="2020-11-27T22:15:00Z">
        <w:r w:rsidR="00C802F8">
          <w:rPr>
            <w:shd w:val="clear" w:color="auto" w:fill="FAFAFA"/>
          </w:rPr>
          <w:t xml:space="preserve">and </w:t>
        </w:r>
        <w:r w:rsidR="00C802F8">
          <w:rPr>
            <w:i/>
            <w:iCs/>
            <w:shd w:val="clear" w:color="auto" w:fill="FAFAFA"/>
          </w:rPr>
          <w:t>F45 Training</w:t>
        </w:r>
        <w:r w:rsidR="00C802F8">
          <w:rPr>
            <w:shd w:val="clear" w:color="auto" w:fill="FAFAFA"/>
          </w:rPr>
          <w:t xml:space="preserve">. Yet </w:t>
        </w:r>
        <w:proofErr w:type="spellStart"/>
        <w:r w:rsidR="00C802F8">
          <w:rPr>
            <w:i/>
            <w:iCs/>
            <w:shd w:val="clear" w:color="auto" w:fill="FAFAFA"/>
          </w:rPr>
          <w:t>Nusatrition</w:t>
        </w:r>
      </w:ins>
      <w:proofErr w:type="spellEnd"/>
      <w:ins w:id="119" w:author="Matthew" w:date="2020-11-27T22:16:00Z">
        <w:r w:rsidR="00C802F8">
          <w:rPr>
            <w:shd w:val="clear" w:color="auto" w:fill="FAFAFA"/>
          </w:rPr>
          <w:t xml:space="preserve"> doesn’t stop there. From </w:t>
        </w:r>
      </w:ins>
      <w:ins w:id="120" w:author="Matthew" w:date="2020-11-27T22:17:00Z">
        <w:r w:rsidR="00C802F8">
          <w:rPr>
            <w:shd w:val="clear" w:color="auto" w:fill="FAFAFA"/>
          </w:rPr>
          <w:t xml:space="preserve">incorporating Indonesian landmarks </w:t>
        </w:r>
      </w:ins>
      <w:ins w:id="121" w:author="Matthew" w:date="2020-11-27T22:18:00Z">
        <w:r w:rsidR="00C802F8">
          <w:rPr>
            <w:shd w:val="clear" w:color="auto" w:fill="FAFAFA"/>
          </w:rPr>
          <w:t xml:space="preserve">as small, metallic embosses into our collectible bottle caps to </w:t>
        </w:r>
      </w:ins>
      <w:ins w:id="122" w:author="Matthew" w:date="2020-11-27T22:16:00Z">
        <w:r w:rsidR="00C802F8">
          <w:rPr>
            <w:shd w:val="clear" w:color="auto" w:fill="FAFAFA"/>
          </w:rPr>
          <w:t xml:space="preserve">sponsoring major events like </w:t>
        </w:r>
      </w:ins>
      <w:ins w:id="123" w:author="Matthew" w:date="2020-11-27T22:17:00Z">
        <w:r w:rsidR="00C802F8">
          <w:rPr>
            <w:shd w:val="clear" w:color="auto" w:fill="FAFAFA"/>
          </w:rPr>
          <w:t>Bali Marathon</w:t>
        </w:r>
      </w:ins>
      <w:ins w:id="124" w:author="Matthew" w:date="2020-11-27T22:18:00Z">
        <w:r w:rsidR="00C802F8">
          <w:rPr>
            <w:shd w:val="clear" w:color="auto" w:fill="FAFAFA"/>
          </w:rPr>
          <w:t>,</w:t>
        </w:r>
      </w:ins>
      <w:ins w:id="125" w:author="Matthew" w:date="2020-11-27T22:20:00Z">
        <w:r w:rsidR="00C802F8">
          <w:rPr>
            <w:shd w:val="clear" w:color="auto" w:fill="FAFAFA"/>
          </w:rPr>
          <w:t xml:space="preserve"> I continue to be the analytically creative CEO that I am.</w:t>
        </w:r>
      </w:ins>
    </w:p>
    <w:p w14:paraId="24283D4E" w14:textId="36C49667" w:rsidR="000E1249" w:rsidRDefault="000E1249">
      <w:pPr>
        <w:rPr>
          <w:ins w:id="126" w:author="Matthew" w:date="2020-11-27T22:25:00Z"/>
          <w:shd w:val="clear" w:color="auto" w:fill="FAFAFA"/>
        </w:rPr>
      </w:pPr>
    </w:p>
    <w:p w14:paraId="2ECAC8AF" w14:textId="34819E31" w:rsidR="000E1249" w:rsidRDefault="000E1249">
      <w:pPr>
        <w:rPr>
          <w:ins w:id="127" w:author="Matthew" w:date="2020-11-27T22:25:00Z"/>
          <w:shd w:val="clear" w:color="auto" w:fill="FAFAFA"/>
        </w:rPr>
      </w:pPr>
    </w:p>
    <w:p w14:paraId="6B9E959D" w14:textId="3DDEA3BE" w:rsidR="000E1249" w:rsidRDefault="000E1249">
      <w:pPr>
        <w:rPr>
          <w:ins w:id="128" w:author="Matthew" w:date="2020-11-27T22:25:00Z"/>
          <w:shd w:val="clear" w:color="auto" w:fill="FAFAFA"/>
        </w:rPr>
      </w:pPr>
    </w:p>
    <w:p w14:paraId="213C85AB" w14:textId="29E0BC33" w:rsidR="000E1249" w:rsidRDefault="000E1249">
      <w:pPr>
        <w:rPr>
          <w:ins w:id="129" w:author="Matthew" w:date="2020-11-27T22:25:00Z"/>
          <w:shd w:val="clear" w:color="auto" w:fill="FAFAFA"/>
        </w:rPr>
      </w:pPr>
    </w:p>
    <w:p w14:paraId="2DA0CA85" w14:textId="1C0A8D87" w:rsidR="000E1249" w:rsidRPr="000E1249" w:rsidRDefault="000E1249">
      <w:pPr>
        <w:rPr>
          <w:rFonts w:ascii="Times New Roman" w:hAnsi="Times New Roman" w:cs="Times New Roman"/>
          <w:i/>
          <w:iCs/>
          <w:shd w:val="clear" w:color="auto" w:fill="FAFAFA"/>
          <w:rPrChange w:id="130" w:author="Matthew" w:date="2020-11-27T22:25:00Z">
            <w:rPr>
              <w:shd w:val="clear" w:color="auto" w:fill="FAFAFA"/>
            </w:rPr>
          </w:rPrChange>
        </w:rPr>
      </w:pPr>
      <w:ins w:id="131" w:author="Matthew" w:date="2020-11-27T22:25:00Z">
        <w:r w:rsidRPr="000E1249">
          <w:rPr>
            <w:rFonts w:ascii="Times New Roman" w:hAnsi="Times New Roman" w:cs="Times New Roman"/>
            <w:i/>
            <w:iCs/>
            <w:shd w:val="clear" w:color="auto" w:fill="FAFAFA"/>
            <w:rPrChange w:id="132" w:author="Matthew" w:date="2020-11-27T22:25:00Z">
              <w:rPr>
                <w:i/>
                <w:iCs/>
                <w:shd w:val="clear" w:color="auto" w:fill="FAFAFA"/>
              </w:rPr>
            </w:rPrChange>
          </w:rPr>
          <w:t xml:space="preserve">Hi </w:t>
        </w:r>
        <w:proofErr w:type="spellStart"/>
        <w:r w:rsidRPr="000E1249">
          <w:rPr>
            <w:rFonts w:ascii="Times New Roman" w:hAnsi="Times New Roman" w:cs="Times New Roman"/>
            <w:i/>
            <w:iCs/>
            <w:shd w:val="clear" w:color="auto" w:fill="FAFAFA"/>
            <w:rPrChange w:id="133" w:author="Matthew" w:date="2020-11-27T22:25:00Z">
              <w:rPr>
                <w:i/>
                <w:iCs/>
                <w:shd w:val="clear" w:color="auto" w:fill="FAFAFA"/>
              </w:rPr>
            </w:rPrChange>
          </w:rPr>
          <w:t>Raisa</w:t>
        </w:r>
        <w:proofErr w:type="spellEnd"/>
        <w:r w:rsidRPr="000E1249">
          <w:rPr>
            <w:rFonts w:ascii="Times New Roman" w:hAnsi="Times New Roman" w:cs="Times New Roman"/>
            <w:i/>
            <w:iCs/>
            <w:shd w:val="clear" w:color="auto" w:fill="FAFAFA"/>
            <w:rPrChange w:id="134" w:author="Matthew" w:date="2020-11-27T22:25:00Z">
              <w:rPr>
                <w:i/>
                <w:iCs/>
                <w:shd w:val="clear" w:color="auto" w:fill="FAFAFA"/>
              </w:rPr>
            </w:rPrChange>
          </w:rPr>
          <w:t>!</w:t>
        </w:r>
      </w:ins>
    </w:p>
    <w:p w14:paraId="0000000C" w14:textId="5BE43767" w:rsidR="003806B2" w:rsidRPr="000E1249" w:rsidRDefault="003806B2">
      <w:pPr>
        <w:rPr>
          <w:ins w:id="135" w:author="Matthew" w:date="2020-11-27T22:26:00Z"/>
          <w:rFonts w:ascii="Times New Roman" w:hAnsi="Times New Roman" w:cs="Times New Roman"/>
          <w:i/>
          <w:iCs/>
          <w:shd w:val="clear" w:color="auto" w:fill="FAFAFA"/>
          <w:rPrChange w:id="136" w:author="Matthew" w:date="2020-11-27T22:26:00Z">
            <w:rPr>
              <w:ins w:id="137" w:author="Matthew" w:date="2020-11-27T22:26:00Z"/>
              <w:shd w:val="clear" w:color="auto" w:fill="FAFAFA"/>
            </w:rPr>
          </w:rPrChange>
        </w:rPr>
      </w:pPr>
    </w:p>
    <w:p w14:paraId="7CC9F007" w14:textId="27E199C1" w:rsidR="000E1249" w:rsidRDefault="000E1249">
      <w:pPr>
        <w:rPr>
          <w:ins w:id="138" w:author="Matthew" w:date="2020-11-27T22:30:00Z"/>
          <w:rFonts w:ascii="Times New Roman" w:hAnsi="Times New Roman" w:cs="Times New Roman"/>
          <w:i/>
          <w:iCs/>
          <w:shd w:val="clear" w:color="auto" w:fill="FAFAFA"/>
        </w:rPr>
      </w:pPr>
      <w:ins w:id="139" w:author="Matthew" w:date="2020-11-27T22:27:00Z">
        <w:r>
          <w:rPr>
            <w:rFonts w:ascii="Times New Roman" w:hAnsi="Times New Roman" w:cs="Times New Roman"/>
            <w:i/>
            <w:iCs/>
            <w:shd w:val="clear" w:color="auto" w:fill="FAFAFA"/>
          </w:rPr>
          <w:t xml:space="preserve">I 100% agree that not everybody are musical prodigies or </w:t>
        </w:r>
      </w:ins>
      <w:ins w:id="140" w:author="Matthew" w:date="2020-11-27T22:28:00Z">
        <w:r>
          <w:rPr>
            <w:rFonts w:ascii="Times New Roman" w:hAnsi="Times New Roman" w:cs="Times New Roman"/>
            <w:i/>
            <w:iCs/>
            <w:shd w:val="clear" w:color="auto" w:fill="FAFAFA"/>
          </w:rPr>
          <w:t>great painters, and I just love how you unapologe</w:t>
        </w:r>
      </w:ins>
      <w:ins w:id="141" w:author="Matthew" w:date="2020-11-27T22:29:00Z">
        <w:r>
          <w:rPr>
            <w:rFonts w:ascii="Times New Roman" w:hAnsi="Times New Roman" w:cs="Times New Roman"/>
            <w:i/>
            <w:iCs/>
            <w:shd w:val="clear" w:color="auto" w:fill="FAFAFA"/>
          </w:rPr>
          <w:t xml:space="preserve">tically tell the truth that you haven’t necessarily been flexing that right brain of yours and that you appreciated the process </w:t>
        </w:r>
      </w:ins>
      <w:ins w:id="142" w:author="Matthew" w:date="2020-11-27T22:30:00Z">
        <w:r>
          <w:rPr>
            <w:rFonts w:ascii="Times New Roman" w:hAnsi="Times New Roman" w:cs="Times New Roman"/>
            <w:i/>
            <w:iCs/>
            <w:shd w:val="clear" w:color="auto" w:fill="FAFAFA"/>
          </w:rPr>
          <w:t xml:space="preserve">with your venture </w:t>
        </w:r>
        <w:proofErr w:type="spellStart"/>
        <w:r>
          <w:rPr>
            <w:rFonts w:ascii="Times New Roman" w:hAnsi="Times New Roman" w:cs="Times New Roman"/>
            <w:i/>
            <w:iCs/>
            <w:shd w:val="clear" w:color="auto" w:fill="FAFAFA"/>
          </w:rPr>
          <w:t>Nusatrition</w:t>
        </w:r>
        <w:proofErr w:type="spellEnd"/>
        <w:r>
          <w:rPr>
            <w:rFonts w:ascii="Times New Roman" w:hAnsi="Times New Roman" w:cs="Times New Roman"/>
            <w:i/>
            <w:iCs/>
            <w:shd w:val="clear" w:color="auto" w:fill="FAFAFA"/>
          </w:rPr>
          <w:t xml:space="preserve"> to get to the point where you are now.</w:t>
        </w:r>
      </w:ins>
    </w:p>
    <w:p w14:paraId="14D45BB4" w14:textId="31CED305" w:rsidR="000E1249" w:rsidRDefault="000E1249">
      <w:pPr>
        <w:rPr>
          <w:ins w:id="143" w:author="Matthew" w:date="2020-11-27T22:30:00Z"/>
          <w:rFonts w:ascii="Times New Roman" w:hAnsi="Times New Roman" w:cs="Times New Roman"/>
          <w:i/>
          <w:iCs/>
          <w:shd w:val="clear" w:color="auto" w:fill="FAFAFA"/>
        </w:rPr>
      </w:pPr>
    </w:p>
    <w:p w14:paraId="66823D5B" w14:textId="1CABA9A1" w:rsidR="000E1249" w:rsidRDefault="000E1249">
      <w:pPr>
        <w:rPr>
          <w:ins w:id="144" w:author="Matthew" w:date="2020-11-27T22:31:00Z"/>
          <w:rFonts w:ascii="Times New Roman" w:hAnsi="Times New Roman" w:cs="Times New Roman"/>
          <w:i/>
          <w:iCs/>
          <w:shd w:val="clear" w:color="auto" w:fill="FAFAFA"/>
        </w:rPr>
      </w:pPr>
      <w:ins w:id="145" w:author="Matthew" w:date="2020-11-27T22:30:00Z">
        <w:r>
          <w:rPr>
            <w:rFonts w:ascii="Times New Roman" w:hAnsi="Times New Roman" w:cs="Times New Roman"/>
            <w:i/>
            <w:iCs/>
            <w:shd w:val="clear" w:color="auto" w:fill="FAFAFA"/>
          </w:rPr>
          <w:t>Overall great job, looking forward to more inspiring stories like thi</w:t>
        </w:r>
      </w:ins>
      <w:ins w:id="146" w:author="Matthew" w:date="2020-11-27T22:31:00Z">
        <w:r>
          <w:rPr>
            <w:rFonts w:ascii="Times New Roman" w:hAnsi="Times New Roman" w:cs="Times New Roman"/>
            <w:i/>
            <w:iCs/>
            <w:shd w:val="clear" w:color="auto" w:fill="FAFAFA"/>
          </w:rPr>
          <w:t>s!</w:t>
        </w:r>
      </w:ins>
    </w:p>
    <w:p w14:paraId="00973A04" w14:textId="44996B97" w:rsidR="000E1249" w:rsidRDefault="000E1249">
      <w:pPr>
        <w:rPr>
          <w:ins w:id="147" w:author="Matthew" w:date="2020-11-27T22:31:00Z"/>
          <w:rFonts w:ascii="Times New Roman" w:hAnsi="Times New Roman" w:cs="Times New Roman"/>
          <w:i/>
          <w:iCs/>
          <w:shd w:val="clear" w:color="auto" w:fill="FAFAFA"/>
        </w:rPr>
      </w:pPr>
    </w:p>
    <w:p w14:paraId="4CC16C47" w14:textId="53E115C3" w:rsidR="000E1249" w:rsidRPr="000E1249" w:rsidRDefault="000E1249">
      <w:pPr>
        <w:rPr>
          <w:rFonts w:ascii="Times New Roman" w:hAnsi="Times New Roman" w:cs="Times New Roman"/>
          <w:i/>
          <w:iCs/>
          <w:shd w:val="clear" w:color="auto" w:fill="FAFAFA"/>
          <w:rPrChange w:id="148" w:author="Matthew" w:date="2020-11-27T22:26:00Z">
            <w:rPr>
              <w:shd w:val="clear" w:color="auto" w:fill="FAFAFA"/>
            </w:rPr>
          </w:rPrChange>
        </w:rPr>
      </w:pPr>
      <w:ins w:id="149" w:author="Matthew" w:date="2020-11-27T22:31:00Z">
        <w:r>
          <w:rPr>
            <w:rFonts w:ascii="Times New Roman" w:hAnsi="Times New Roman" w:cs="Times New Roman"/>
            <w:i/>
            <w:iCs/>
            <w:shd w:val="clear" w:color="auto" w:fill="FAFAFA"/>
          </w:rPr>
          <w:t>- Matthew</w:t>
        </w:r>
      </w:ins>
    </w:p>
    <w:p w14:paraId="0000000D" w14:textId="77777777" w:rsidR="003806B2" w:rsidRPr="000E1249" w:rsidRDefault="003806B2">
      <w:pPr>
        <w:rPr>
          <w:rFonts w:ascii="Times New Roman" w:hAnsi="Times New Roman" w:cs="Times New Roman"/>
          <w:i/>
          <w:iCs/>
          <w:shd w:val="clear" w:color="auto" w:fill="FAFAFA"/>
          <w:rPrChange w:id="150" w:author="Matthew" w:date="2020-11-27T22:26:00Z">
            <w:rPr>
              <w:shd w:val="clear" w:color="auto" w:fill="FAFAFA"/>
            </w:rPr>
          </w:rPrChange>
        </w:rPr>
      </w:pPr>
    </w:p>
    <w:p w14:paraId="0000000F" w14:textId="77777777" w:rsidR="003806B2" w:rsidRDefault="003806B2" w:rsidP="001053BD">
      <w:pPr>
        <w:ind w:left="720"/>
        <w:rPr>
          <w:color w:val="0000FF"/>
          <w:shd w:val="clear" w:color="auto" w:fill="FAFAFA"/>
        </w:rPr>
      </w:pPr>
    </w:p>
    <w:sectPr w:rsidR="003806B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0" w:author="Paul" w:date="2020-11-29T01:18:00Z" w:initials="P">
    <w:p w14:paraId="1D47D980" w14:textId="21C57B3E" w:rsidR="00FC6781" w:rsidRDefault="00FC6781">
      <w:pPr>
        <w:pStyle w:val="CommentText"/>
      </w:pPr>
      <w:r>
        <w:rPr>
          <w:rStyle w:val="CommentReference"/>
        </w:rPr>
        <w:annotationRef/>
      </w:r>
      <w:r>
        <w:t xml:space="preserve">Did you mean creative side? Not sure how this answers the prompt otherwise.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47D98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A41278"/>
    <w:multiLevelType w:val="multilevel"/>
    <w:tmpl w:val="98DCB6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w15:presenceInfo w15:providerId="None" w15:userId="Matthew"/>
  </w15:person>
  <w15:person w15:author="Paul">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6B2"/>
    <w:rsid w:val="000E1249"/>
    <w:rsid w:val="001053BD"/>
    <w:rsid w:val="003806B2"/>
    <w:rsid w:val="003C5A48"/>
    <w:rsid w:val="00454573"/>
    <w:rsid w:val="00667A4A"/>
    <w:rsid w:val="00C56A79"/>
    <w:rsid w:val="00C802F8"/>
    <w:rsid w:val="00CC74D3"/>
    <w:rsid w:val="00FC678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3150"/>
  <w15:docId w15:val="{93C7F211-7705-074B-8C19-91DA7D2C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053B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53BD"/>
    <w:rPr>
      <w:rFonts w:ascii="Times New Roman" w:hAnsi="Times New Roman" w:cs="Times New Roman"/>
      <w:sz w:val="18"/>
      <w:szCs w:val="18"/>
    </w:rPr>
  </w:style>
  <w:style w:type="paragraph" w:styleId="ListParagraph">
    <w:name w:val="List Paragraph"/>
    <w:basedOn w:val="Normal"/>
    <w:uiPriority w:val="34"/>
    <w:qFormat/>
    <w:rsid w:val="000E1249"/>
    <w:pPr>
      <w:ind w:left="720"/>
      <w:contextualSpacing/>
    </w:pPr>
  </w:style>
  <w:style w:type="paragraph" w:styleId="CommentSubject">
    <w:name w:val="annotation subject"/>
    <w:basedOn w:val="CommentText"/>
    <w:next w:val="CommentText"/>
    <w:link w:val="CommentSubjectChar"/>
    <w:uiPriority w:val="99"/>
    <w:semiHidden/>
    <w:unhideWhenUsed/>
    <w:rsid w:val="00FC6781"/>
    <w:rPr>
      <w:b/>
      <w:bCs/>
    </w:rPr>
  </w:style>
  <w:style w:type="character" w:customStyle="1" w:styleId="CommentSubjectChar">
    <w:name w:val="Comment Subject Char"/>
    <w:basedOn w:val="CommentTextChar"/>
    <w:link w:val="CommentSubject"/>
    <w:uiPriority w:val="99"/>
    <w:semiHidden/>
    <w:rsid w:val="00FC67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cp:lastModifiedBy>
  <cp:revision>4</cp:revision>
  <dcterms:created xsi:type="dcterms:W3CDTF">2020-11-25T13:56:00Z</dcterms:created>
  <dcterms:modified xsi:type="dcterms:W3CDTF">2020-11-28T18:18:00Z</dcterms:modified>
</cp:coreProperties>
</file>