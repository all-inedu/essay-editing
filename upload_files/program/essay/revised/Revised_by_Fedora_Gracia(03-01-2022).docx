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A0C07" w14:textId="0C9688A0" w:rsidR="00B03DBB" w:rsidRPr="00B03DBB" w:rsidRDefault="00B03DBB">
      <w:pPr>
        <w:widowControl w:val="0"/>
        <w:shd w:val="clear" w:color="auto" w:fill="FFFFFF"/>
        <w:spacing w:after="240"/>
        <w:rPr>
          <w:rFonts w:ascii="Times New Roman" w:eastAsia="Times New Roman" w:hAnsi="Times New Roman" w:cs="Times New Roman"/>
          <w:b/>
          <w:bCs/>
          <w:color w:val="212529"/>
          <w:sz w:val="24"/>
          <w:szCs w:val="24"/>
        </w:rPr>
      </w:pPr>
      <w:r>
        <w:rPr>
          <w:rFonts w:ascii="Times New Roman" w:eastAsia="Times New Roman" w:hAnsi="Times New Roman" w:cs="Times New Roman"/>
          <w:b/>
          <w:bCs/>
          <w:color w:val="212529"/>
          <w:sz w:val="24"/>
          <w:szCs w:val="24"/>
        </w:rPr>
        <w:t>NEW VERSION</w:t>
      </w:r>
    </w:p>
    <w:p w14:paraId="15D4DDBC" w14:textId="460BC997" w:rsidR="00B03DBB" w:rsidRPr="00B03DBB" w:rsidRDefault="00B03DBB" w:rsidP="00B03DBB">
      <w:pPr>
        <w:widowControl w:val="0"/>
        <w:numPr>
          <w:ilvl w:val="0"/>
          <w:numId w:val="1"/>
        </w:numPr>
        <w:shd w:val="clear" w:color="auto" w:fill="FFFFFF"/>
        <w:spacing w:after="240"/>
        <w:rPr>
          <w:rFonts w:ascii="Times New Roman" w:eastAsia="Times New Roman" w:hAnsi="Times New Roman" w:cs="Times New Roman"/>
          <w:b/>
          <w:highlight w:val="white"/>
        </w:rPr>
      </w:pPr>
      <w:commentRangeStart w:id="0"/>
      <w:r>
        <w:rPr>
          <w:rFonts w:ascii="Times New Roman" w:eastAsia="Times New Roman" w:hAnsi="Times New Roman" w:cs="Times New Roman"/>
          <w:b/>
          <w:color w:val="212529"/>
          <w:sz w:val="24"/>
          <w:szCs w:val="24"/>
          <w:highlight w:val="white"/>
        </w:rPr>
        <w:t>Some students have a background, identity, interest, or talent that is so meaningful they believe their application would be incomplete without it. If this sounds like you, then please share your story.</w:t>
      </w:r>
      <w:commentRangeEnd w:id="0"/>
      <w:r>
        <w:rPr>
          <w:rStyle w:val="CommentReference"/>
        </w:rPr>
        <w:commentReference w:id="0"/>
      </w:r>
    </w:p>
    <w:p w14:paraId="00000001" w14:textId="0C7C40F6" w:rsidR="008B4A50" w:rsidRDefault="00B03DBB">
      <w:pPr>
        <w:widowControl w:val="0"/>
        <w:shd w:val="clear" w:color="auto" w:fill="FFFFFF"/>
        <w:spacing w:after="240"/>
        <w:rPr>
          <w:rFonts w:ascii="Times New Roman" w:eastAsia="Times New Roman" w:hAnsi="Times New Roman" w:cs="Times New Roman"/>
          <w:color w:val="212529"/>
          <w:sz w:val="24"/>
          <w:szCs w:val="24"/>
        </w:rPr>
      </w:pPr>
      <w:proofErr w:type="spellStart"/>
      <w:r>
        <w:rPr>
          <w:rFonts w:ascii="Times New Roman" w:eastAsia="Times New Roman" w:hAnsi="Times New Roman" w:cs="Times New Roman"/>
          <w:color w:val="212529"/>
          <w:sz w:val="24"/>
          <w:szCs w:val="24"/>
        </w:rPr>
        <w:t>Laying</w:t>
      </w:r>
      <w:proofErr w:type="spellEnd"/>
      <w:r>
        <w:rPr>
          <w:rFonts w:ascii="Times New Roman" w:eastAsia="Times New Roman" w:hAnsi="Times New Roman" w:cs="Times New Roman"/>
          <w:color w:val="212529"/>
          <w:sz w:val="24"/>
          <w:szCs w:val="24"/>
        </w:rPr>
        <w:t xml:space="preserve"> beside my mother, I would gaze into her brown eyes that brought me both comfort and strength; her warm smile; her whispered prayers: “</w:t>
      </w:r>
      <w:proofErr w:type="spellStart"/>
      <w:r>
        <w:rPr>
          <w:rFonts w:ascii="Times New Roman" w:eastAsia="Times New Roman" w:hAnsi="Times New Roman" w:cs="Times New Roman"/>
          <w:i/>
          <w:color w:val="212529"/>
          <w:sz w:val="24"/>
          <w:szCs w:val="24"/>
        </w:rPr>
        <w:t>Terima</w:t>
      </w:r>
      <w:proofErr w:type="spellEnd"/>
      <w:r>
        <w:rPr>
          <w:rFonts w:ascii="Times New Roman" w:eastAsia="Times New Roman" w:hAnsi="Times New Roman" w:cs="Times New Roman"/>
          <w:i/>
          <w:color w:val="212529"/>
          <w:sz w:val="24"/>
          <w:szCs w:val="24"/>
        </w:rPr>
        <w:t xml:space="preserve"> </w:t>
      </w:r>
      <w:proofErr w:type="spellStart"/>
      <w:r>
        <w:rPr>
          <w:rFonts w:ascii="Times New Roman" w:eastAsia="Times New Roman" w:hAnsi="Times New Roman" w:cs="Times New Roman"/>
          <w:i/>
          <w:color w:val="212529"/>
          <w:sz w:val="24"/>
          <w:szCs w:val="24"/>
        </w:rPr>
        <w:t>kasih</w:t>
      </w:r>
      <w:proofErr w:type="spellEnd"/>
      <w:r>
        <w:rPr>
          <w:rFonts w:ascii="Times New Roman" w:eastAsia="Times New Roman" w:hAnsi="Times New Roman" w:cs="Times New Roman"/>
          <w:i/>
          <w:color w:val="212529"/>
          <w:sz w:val="24"/>
          <w:szCs w:val="24"/>
        </w:rPr>
        <w:t xml:space="preserve"> </w:t>
      </w:r>
      <w:proofErr w:type="spellStart"/>
      <w:r>
        <w:rPr>
          <w:rFonts w:ascii="Times New Roman" w:eastAsia="Times New Roman" w:hAnsi="Times New Roman" w:cs="Times New Roman"/>
          <w:i/>
          <w:color w:val="212529"/>
          <w:sz w:val="24"/>
          <w:szCs w:val="24"/>
        </w:rPr>
        <w:t>Tuhan</w:t>
      </w:r>
      <w:proofErr w:type="spellEnd"/>
      <w:r>
        <w:rPr>
          <w:rFonts w:ascii="Times New Roman" w:eastAsia="Times New Roman" w:hAnsi="Times New Roman" w:cs="Times New Roman"/>
          <w:i/>
          <w:color w:val="212529"/>
          <w:sz w:val="24"/>
          <w:szCs w:val="24"/>
        </w:rPr>
        <w:t xml:space="preserve">. </w:t>
      </w:r>
      <w:r>
        <w:rPr>
          <w:rFonts w:ascii="Times New Roman" w:eastAsia="Times New Roman" w:hAnsi="Times New Roman" w:cs="Times New Roman"/>
          <w:color w:val="212529"/>
          <w:sz w:val="24"/>
          <w:szCs w:val="24"/>
        </w:rPr>
        <w:t xml:space="preserve">Thank you, God.” Then came a time when my three younger brothers and I would sleep in her bedroom to keep her company, for her eyes rarely gleamed since my father’s passing.  </w:t>
      </w:r>
    </w:p>
    <w:p w14:paraId="00000002" w14:textId="77777777" w:rsidR="008B4A50" w:rsidRDefault="00B03DBB">
      <w:pPr>
        <w:widowControl w:val="0"/>
        <w:shd w:val="clear" w:color="auto" w:fill="FFFFFF"/>
        <w:spacing w:after="240"/>
        <w:rPr>
          <w:rFonts w:ascii="Times New Roman" w:eastAsia="Times New Roman" w:hAnsi="Times New Roman" w:cs="Times New Roman"/>
          <w:color w:val="212529"/>
          <w:sz w:val="24"/>
          <w:szCs w:val="24"/>
          <w:highlight w:val="yellow"/>
        </w:rPr>
      </w:pPr>
      <w:r>
        <w:rPr>
          <w:rFonts w:ascii="Times New Roman" w:eastAsia="Times New Roman" w:hAnsi="Times New Roman" w:cs="Times New Roman"/>
          <w:color w:val="212529"/>
          <w:sz w:val="24"/>
          <w:szCs w:val="24"/>
        </w:rPr>
        <w:t xml:space="preserve">Semarang, Indonesia. The city where everybody knows everybody. Growing up, I was sensitive to comments from those who view our family as incomplete. I would often be questioned, “is mom’s business going well, dear? I hope you and your brothers are eating well.” Although well-intentioned, ten-year-old me nearly teared up. </w:t>
      </w:r>
      <w:r>
        <w:rPr>
          <w:rFonts w:ascii="Times New Roman" w:eastAsia="Times New Roman" w:hAnsi="Times New Roman" w:cs="Times New Roman"/>
          <w:color w:val="212529"/>
          <w:sz w:val="24"/>
          <w:szCs w:val="24"/>
          <w:highlight w:val="yellow"/>
        </w:rPr>
        <w:t>I can only imagine the comments my mother had to endure.</w:t>
      </w:r>
    </w:p>
    <w:p w14:paraId="00000003" w14:textId="77777777" w:rsidR="008B4A50" w:rsidRDefault="00B03DBB">
      <w:pPr>
        <w:widowControl w:val="0"/>
        <w:shd w:val="clear" w:color="auto" w:fill="FFFFFF"/>
        <w:spacing w:after="240"/>
        <w:rPr>
          <w:rFonts w:ascii="Times New Roman" w:eastAsia="Times New Roman" w:hAnsi="Times New Roman" w:cs="Times New Roman"/>
          <w:i/>
          <w:color w:val="212529"/>
          <w:sz w:val="24"/>
          <w:szCs w:val="24"/>
        </w:rPr>
      </w:pPr>
      <w:r>
        <w:rPr>
          <w:rFonts w:ascii="Times New Roman" w:eastAsia="Times New Roman" w:hAnsi="Times New Roman" w:cs="Times New Roman"/>
          <w:color w:val="212529"/>
          <w:sz w:val="24"/>
          <w:szCs w:val="24"/>
        </w:rPr>
        <w:t>I took a deep breath. “We’re fine, auntie.”</w:t>
      </w:r>
      <w:r>
        <w:rPr>
          <w:rFonts w:ascii="Times New Roman" w:eastAsia="Times New Roman" w:hAnsi="Times New Roman" w:cs="Times New Roman"/>
          <w:i/>
          <w:color w:val="212529"/>
          <w:sz w:val="24"/>
          <w:szCs w:val="24"/>
        </w:rPr>
        <w:t xml:space="preserve"> </w:t>
      </w:r>
    </w:p>
    <w:p w14:paraId="00000004" w14:textId="77777777" w:rsidR="008B4A50" w:rsidRDefault="00B03DBB">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Perhaps we were seen as frail, but one thing came clear to me at an early age: we are undeniably products conditioned by society, made to think that women, like my mother, are incapable of being breadwinners in the family. </w:t>
      </w:r>
    </w:p>
    <w:p w14:paraId="00000005" w14:textId="605F21AF" w:rsidR="008B4A50" w:rsidRDefault="00B03DBB">
      <w:pPr>
        <w:widowControl w:val="0"/>
        <w:shd w:val="clear" w:color="auto" w:fill="FFFFFF"/>
        <w:spacing w:after="240"/>
        <w:rPr>
          <w:rFonts w:ascii="Times New Roman" w:eastAsia="Times New Roman" w:hAnsi="Times New Roman" w:cs="Times New Roman"/>
          <w:color w:val="212529"/>
          <w:sz w:val="24"/>
          <w:szCs w:val="24"/>
          <w:highlight w:val="yellow"/>
        </w:rPr>
      </w:pPr>
      <w:r>
        <w:rPr>
          <w:rFonts w:ascii="Times New Roman" w:eastAsia="Times New Roman" w:hAnsi="Times New Roman" w:cs="Times New Roman"/>
          <w:color w:val="212529"/>
          <w:sz w:val="24"/>
          <w:szCs w:val="24"/>
        </w:rPr>
        <w:t xml:space="preserve">Sometimes, I fell victim to this very mindset, concerned for my mother who had no corporate background in the complex wood industry my father left behind. Yet, I witnessed love and great strength when she left for the office, in hopes of seeking greater opportunities for her children. She became the reason for my initiative to take on new responsibilities at home. From washing dishes to lifting heavy tables, I made sure to complete each task with determination. </w:t>
      </w:r>
      <w:r>
        <w:rPr>
          <w:rFonts w:ascii="Times New Roman" w:eastAsia="Times New Roman" w:hAnsi="Times New Roman" w:cs="Times New Roman"/>
          <w:color w:val="212529"/>
          <w:sz w:val="24"/>
          <w:szCs w:val="24"/>
          <w:highlight w:val="yellow"/>
        </w:rPr>
        <w:t>Meanwhile, my brothers were sitting</w:t>
      </w:r>
      <w:r w:rsidR="00AF0EAD">
        <w:rPr>
          <w:rFonts w:ascii="Times New Roman" w:eastAsia="Times New Roman" w:hAnsi="Times New Roman" w:cs="Times New Roman"/>
          <w:color w:val="212529"/>
          <w:sz w:val="24"/>
          <w:szCs w:val="24"/>
          <w:highlight w:val="yellow"/>
        </w:rPr>
        <w:t xml:space="preserve"> </w:t>
      </w:r>
      <w:r>
        <w:rPr>
          <w:rFonts w:ascii="Times New Roman" w:eastAsia="Times New Roman" w:hAnsi="Times New Roman" w:cs="Times New Roman"/>
          <w:color w:val="212529"/>
          <w:sz w:val="24"/>
          <w:szCs w:val="24"/>
          <w:highlight w:val="yellow"/>
        </w:rPr>
        <w:t xml:space="preserve">on the carpet, recklessly eating chips with flecks of seaweed scattered </w:t>
      </w:r>
      <w:r>
        <w:rPr>
          <w:rFonts w:ascii="Times New Roman" w:eastAsia="Times New Roman" w:hAnsi="Times New Roman" w:cs="Times New Roman"/>
          <w:i/>
          <w:color w:val="212529"/>
          <w:sz w:val="24"/>
          <w:szCs w:val="24"/>
          <w:highlight w:val="yellow"/>
        </w:rPr>
        <w:t>everywhere</w:t>
      </w:r>
      <w:r>
        <w:rPr>
          <w:rFonts w:ascii="Times New Roman" w:eastAsia="Times New Roman" w:hAnsi="Times New Roman" w:cs="Times New Roman"/>
          <w:color w:val="212529"/>
          <w:sz w:val="24"/>
          <w:szCs w:val="24"/>
          <w:highlight w:val="yellow"/>
        </w:rPr>
        <w:t xml:space="preserve">. “Clean it up. It’s a mess!” I yelled, as they exchanged looks; the kind that scorned, “it’s not my responsibility, but yours.” It’s ironic how the cartoons they watch portray female characters doing chore-related tasks, while the male characters have the freedom to do whatever they desire. These are the societal ideals my brothers are exposed to everyday. Part of me felt enraged, but I did not retaliate upon their reaction. Instead, I took this opportunity to defy such practices, negotiating tasks for each of us in exchange for time to watch Netflix- a good trade-off if I do say so myself. My mother would come home seeing them lay exhausted on the floor, their cheeks flushed when they realized how demanding these household tasks are. </w:t>
      </w:r>
    </w:p>
    <w:p w14:paraId="00000006" w14:textId="77777777" w:rsidR="008B4A50" w:rsidRDefault="00B03DBB">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I told my mom, </w:t>
      </w:r>
      <w:proofErr w:type="gramStart"/>
      <w:r>
        <w:rPr>
          <w:rFonts w:ascii="Times New Roman" w:eastAsia="Times New Roman" w:hAnsi="Times New Roman" w:cs="Times New Roman"/>
          <w:color w:val="212529"/>
          <w:sz w:val="24"/>
          <w:szCs w:val="24"/>
        </w:rPr>
        <w:t>“for</w:t>
      </w:r>
      <w:proofErr w:type="gramEnd"/>
      <w:r>
        <w:rPr>
          <w:rFonts w:ascii="Times New Roman" w:eastAsia="Times New Roman" w:hAnsi="Times New Roman" w:cs="Times New Roman"/>
          <w:color w:val="212529"/>
          <w:sz w:val="24"/>
          <w:szCs w:val="24"/>
        </w:rPr>
        <w:t xml:space="preserve"> as long as I’m the big sister in the household, a share of tasks will be fairly assigned.” She smiled. Since then, we’ve learned to support one another regardless of traditional gender roles. My desire to continue this influence lies beyond the walls of our home.</w:t>
      </w:r>
    </w:p>
    <w:p w14:paraId="00000007" w14:textId="77777777" w:rsidR="008B4A50" w:rsidRDefault="00B03DBB">
      <w:pPr>
        <w:widowControl w:val="0"/>
        <w:shd w:val="clear" w:color="auto" w:fill="FFFFFF"/>
        <w:spacing w:after="240"/>
        <w:rPr>
          <w:rFonts w:ascii="Times New Roman" w:eastAsia="Times New Roman" w:hAnsi="Times New Roman" w:cs="Times New Roman"/>
          <w:color w:val="212529"/>
          <w:sz w:val="24"/>
          <w:szCs w:val="24"/>
          <w:highlight w:val="yellow"/>
        </w:rPr>
      </w:pPr>
      <w:r>
        <w:rPr>
          <w:rFonts w:ascii="Times New Roman" w:eastAsia="Times New Roman" w:hAnsi="Times New Roman" w:cs="Times New Roman"/>
          <w:color w:val="212529"/>
          <w:sz w:val="24"/>
          <w:szCs w:val="24"/>
        </w:rPr>
        <w:lastRenderedPageBreak/>
        <w:t xml:space="preserve">After years of persuading my mother to bring me to the office, it finally paid off. The board room was filled with professional executives in their fancy attire; it wasn’t just any room anyone could participate in. My place in that room was long reserved since my father passed. But I refused this luxury; if I wanted to contribute, I had to </w:t>
      </w:r>
      <w:r>
        <w:rPr>
          <w:rFonts w:ascii="Times New Roman" w:eastAsia="Times New Roman" w:hAnsi="Times New Roman" w:cs="Times New Roman"/>
          <w:i/>
          <w:color w:val="212529"/>
          <w:sz w:val="24"/>
          <w:szCs w:val="24"/>
        </w:rPr>
        <w:t>earn</w:t>
      </w:r>
      <w:r>
        <w:rPr>
          <w:rFonts w:ascii="Times New Roman" w:eastAsia="Times New Roman" w:hAnsi="Times New Roman" w:cs="Times New Roman"/>
          <w:color w:val="212529"/>
          <w:sz w:val="24"/>
          <w:szCs w:val="24"/>
        </w:rPr>
        <w:t xml:space="preserve"> it. I wondered if the company had Instagram, considering its importance to the public and the organization.</w:t>
      </w:r>
      <w:r>
        <w:rPr>
          <w:rFonts w:ascii="Times New Roman" w:eastAsia="Times New Roman" w:hAnsi="Times New Roman" w:cs="Times New Roman"/>
          <w:color w:val="212529"/>
          <w:sz w:val="24"/>
          <w:szCs w:val="24"/>
          <w:highlight w:val="yellow"/>
        </w:rPr>
        <w:t xml:space="preserve"> Immediately, I offered to help by designing posters on Canva and collaborated with the marketing department to send information on weekly posts. Like negotiating with my brothers at home, I’ve learned to delegate tasks while focusing on the creative aspect to attract potential buyers. Eventually, I gained their trust to participate in upcoming projects and found myself in a supportive environment with mutual respect: the perfect setting for me to engage in conversations and ask questions. </w:t>
      </w:r>
    </w:p>
    <w:p w14:paraId="00000008" w14:textId="77777777" w:rsidR="008B4A50" w:rsidRDefault="00B03DBB">
      <w:pPr>
        <w:widowControl w:val="0"/>
        <w:shd w:val="clear" w:color="auto" w:fill="FFFFFF"/>
        <w:spacing w:after="240"/>
        <w:rPr>
          <w:rFonts w:ascii="Times New Roman" w:eastAsia="Times New Roman" w:hAnsi="Times New Roman" w:cs="Times New Roman"/>
          <w:color w:val="212529"/>
          <w:sz w:val="24"/>
          <w:szCs w:val="24"/>
          <w:highlight w:val="yellow"/>
        </w:rPr>
      </w:pPr>
      <w:r>
        <w:rPr>
          <w:rFonts w:ascii="Times New Roman" w:eastAsia="Times New Roman" w:hAnsi="Times New Roman" w:cs="Times New Roman"/>
          <w:color w:val="212529"/>
          <w:sz w:val="24"/>
          <w:szCs w:val="24"/>
          <w:highlight w:val="yellow"/>
        </w:rPr>
        <w:t xml:space="preserve">Seeing my mother’s eyes sparkle, I am reminded of a woman who has faced </w:t>
      </w:r>
      <w:proofErr w:type="gramStart"/>
      <w:r>
        <w:rPr>
          <w:rFonts w:ascii="Times New Roman" w:eastAsia="Times New Roman" w:hAnsi="Times New Roman" w:cs="Times New Roman"/>
          <w:color w:val="212529"/>
          <w:sz w:val="24"/>
          <w:szCs w:val="24"/>
          <w:highlight w:val="yellow"/>
        </w:rPr>
        <w:t>adversity, yet</w:t>
      </w:r>
      <w:proofErr w:type="gramEnd"/>
      <w:r>
        <w:rPr>
          <w:rFonts w:ascii="Times New Roman" w:eastAsia="Times New Roman" w:hAnsi="Times New Roman" w:cs="Times New Roman"/>
          <w:color w:val="212529"/>
          <w:sz w:val="24"/>
          <w:szCs w:val="24"/>
          <w:highlight w:val="yellow"/>
        </w:rPr>
        <w:t xml:space="preserve"> persevered beyond the limits of gender roles set by her community. I hope to continue her legacy by disrupting the standards imposed on women in </w:t>
      </w:r>
      <w:proofErr w:type="gramStart"/>
      <w:r>
        <w:rPr>
          <w:rFonts w:ascii="Times New Roman" w:eastAsia="Times New Roman" w:hAnsi="Times New Roman" w:cs="Times New Roman"/>
          <w:color w:val="212529"/>
          <w:sz w:val="24"/>
          <w:szCs w:val="24"/>
          <w:highlight w:val="yellow"/>
        </w:rPr>
        <w:t>society, and</w:t>
      </w:r>
      <w:proofErr w:type="gramEnd"/>
      <w:r>
        <w:rPr>
          <w:rFonts w:ascii="Times New Roman" w:eastAsia="Times New Roman" w:hAnsi="Times New Roman" w:cs="Times New Roman"/>
          <w:color w:val="212529"/>
          <w:sz w:val="24"/>
          <w:szCs w:val="24"/>
          <w:highlight w:val="yellow"/>
        </w:rPr>
        <w:t xml:space="preserve"> look forward to echoing her prayers of gratitude: </w:t>
      </w:r>
      <w:r>
        <w:rPr>
          <w:rFonts w:ascii="Times New Roman" w:eastAsia="Times New Roman" w:hAnsi="Times New Roman" w:cs="Times New Roman"/>
          <w:i/>
          <w:color w:val="212529"/>
          <w:sz w:val="24"/>
          <w:szCs w:val="24"/>
          <w:highlight w:val="yellow"/>
        </w:rPr>
        <w:t>“</w:t>
      </w:r>
      <w:proofErr w:type="spellStart"/>
      <w:r>
        <w:rPr>
          <w:rFonts w:ascii="Times New Roman" w:eastAsia="Times New Roman" w:hAnsi="Times New Roman" w:cs="Times New Roman"/>
          <w:i/>
          <w:color w:val="212529"/>
          <w:sz w:val="24"/>
          <w:szCs w:val="24"/>
          <w:highlight w:val="yellow"/>
        </w:rPr>
        <w:t>Terima</w:t>
      </w:r>
      <w:proofErr w:type="spellEnd"/>
      <w:r>
        <w:rPr>
          <w:rFonts w:ascii="Times New Roman" w:eastAsia="Times New Roman" w:hAnsi="Times New Roman" w:cs="Times New Roman"/>
          <w:i/>
          <w:color w:val="212529"/>
          <w:sz w:val="24"/>
          <w:szCs w:val="24"/>
          <w:highlight w:val="yellow"/>
        </w:rPr>
        <w:t xml:space="preserve"> </w:t>
      </w:r>
      <w:proofErr w:type="spellStart"/>
      <w:r>
        <w:rPr>
          <w:rFonts w:ascii="Times New Roman" w:eastAsia="Times New Roman" w:hAnsi="Times New Roman" w:cs="Times New Roman"/>
          <w:i/>
          <w:color w:val="212529"/>
          <w:sz w:val="24"/>
          <w:szCs w:val="24"/>
          <w:highlight w:val="yellow"/>
        </w:rPr>
        <w:t>kasih</w:t>
      </w:r>
      <w:proofErr w:type="spellEnd"/>
      <w:r>
        <w:rPr>
          <w:rFonts w:ascii="Times New Roman" w:eastAsia="Times New Roman" w:hAnsi="Times New Roman" w:cs="Times New Roman"/>
          <w:i/>
          <w:color w:val="212529"/>
          <w:sz w:val="24"/>
          <w:szCs w:val="24"/>
          <w:highlight w:val="yellow"/>
        </w:rPr>
        <w:t xml:space="preserve"> </w:t>
      </w:r>
      <w:proofErr w:type="spellStart"/>
      <w:r>
        <w:rPr>
          <w:rFonts w:ascii="Times New Roman" w:eastAsia="Times New Roman" w:hAnsi="Times New Roman" w:cs="Times New Roman"/>
          <w:i/>
          <w:color w:val="212529"/>
          <w:sz w:val="24"/>
          <w:szCs w:val="24"/>
          <w:highlight w:val="yellow"/>
        </w:rPr>
        <w:t>Tuhan</w:t>
      </w:r>
      <w:proofErr w:type="spellEnd"/>
      <w:r>
        <w:rPr>
          <w:rFonts w:ascii="Times New Roman" w:eastAsia="Times New Roman" w:hAnsi="Times New Roman" w:cs="Times New Roman"/>
          <w:i/>
          <w:color w:val="212529"/>
          <w:sz w:val="24"/>
          <w:szCs w:val="24"/>
          <w:highlight w:val="yellow"/>
        </w:rPr>
        <w:t>.”</w:t>
      </w:r>
    </w:p>
    <w:p w14:paraId="00000009" w14:textId="77777777" w:rsidR="008B4A50" w:rsidRDefault="00B03DBB">
      <w:pPr>
        <w:widowControl w:val="0"/>
        <w:shd w:val="clear" w:color="auto" w:fill="FFFFFF"/>
        <w:spacing w:after="240"/>
        <w:rPr>
          <w:rFonts w:ascii="Times New Roman" w:eastAsia="Times New Roman" w:hAnsi="Times New Roman" w:cs="Times New Roman"/>
          <w:b/>
          <w:i/>
          <w:color w:val="212529"/>
          <w:sz w:val="24"/>
          <w:szCs w:val="24"/>
        </w:rPr>
      </w:pPr>
      <w:r>
        <w:rPr>
          <w:rFonts w:ascii="Times New Roman" w:eastAsia="Times New Roman" w:hAnsi="Times New Roman" w:cs="Times New Roman"/>
          <w:b/>
          <w:i/>
          <w:color w:val="212529"/>
          <w:sz w:val="24"/>
          <w:szCs w:val="24"/>
        </w:rPr>
        <w:t>650 words.</w:t>
      </w:r>
    </w:p>
    <w:p w14:paraId="0000000A" w14:textId="4D418A42" w:rsidR="008B4A50" w:rsidRDefault="008B4A50">
      <w:pPr>
        <w:widowControl w:val="0"/>
        <w:shd w:val="clear" w:color="auto" w:fill="FFFFFF"/>
        <w:spacing w:after="240"/>
        <w:rPr>
          <w:rFonts w:ascii="Times New Roman" w:eastAsia="Times New Roman" w:hAnsi="Times New Roman" w:cs="Times New Roman"/>
          <w:i/>
          <w:color w:val="212529"/>
          <w:sz w:val="24"/>
          <w:szCs w:val="24"/>
        </w:rPr>
      </w:pPr>
    </w:p>
    <w:p w14:paraId="6661EF19" w14:textId="14D0ABFD" w:rsidR="00B03DBB" w:rsidRDefault="00B03DBB">
      <w:pPr>
        <w:widowControl w:val="0"/>
        <w:shd w:val="clear" w:color="auto" w:fill="FFFFFF"/>
        <w:spacing w:after="240"/>
        <w:rPr>
          <w:rFonts w:ascii="Times New Roman" w:eastAsia="Times New Roman" w:hAnsi="Times New Roman" w:cs="Times New Roman"/>
          <w:b/>
          <w:bCs/>
          <w:iCs/>
          <w:color w:val="212529"/>
          <w:sz w:val="24"/>
          <w:szCs w:val="24"/>
        </w:rPr>
      </w:pPr>
      <w:r w:rsidRPr="00B03DBB">
        <w:rPr>
          <w:rFonts w:ascii="Times New Roman" w:eastAsia="Times New Roman" w:hAnsi="Times New Roman" w:cs="Times New Roman"/>
          <w:b/>
          <w:bCs/>
          <w:iCs/>
          <w:color w:val="212529"/>
          <w:sz w:val="24"/>
          <w:szCs w:val="24"/>
        </w:rPr>
        <w:t>OLD VERSION</w:t>
      </w:r>
    </w:p>
    <w:p w14:paraId="4206B70D" w14:textId="77777777" w:rsidR="00B03DBB" w:rsidRDefault="00B03DBB" w:rsidP="00B03DBB">
      <w:pPr>
        <w:widowControl w:val="0"/>
        <w:numPr>
          <w:ilvl w:val="0"/>
          <w:numId w:val="2"/>
        </w:numPr>
        <w:shd w:val="clear" w:color="auto" w:fill="FFFFFF"/>
        <w:spacing w:after="240"/>
        <w:rPr>
          <w:rFonts w:ascii="Times New Roman" w:eastAsia="Times New Roman" w:hAnsi="Times New Roman" w:cs="Times New Roman"/>
          <w:b/>
          <w:highlight w:val="white"/>
        </w:rPr>
      </w:pPr>
      <w:r>
        <w:rPr>
          <w:rFonts w:ascii="Times New Roman" w:eastAsia="Times New Roman" w:hAnsi="Times New Roman" w:cs="Times New Roman"/>
          <w:b/>
          <w:color w:val="212529"/>
          <w:sz w:val="24"/>
          <w:szCs w:val="24"/>
          <w:highlight w:val="white"/>
        </w:rPr>
        <w:t>Some students have a background, identity, interest, or talent that is so meaningful they believe their application would be incomplete without it. If this sounds like you, then please share your story.</w:t>
      </w:r>
    </w:p>
    <w:p w14:paraId="16A949AA" w14:textId="77777777" w:rsidR="00B03DBB" w:rsidRDefault="00B03DBB" w:rsidP="00B03DBB">
      <w:pPr>
        <w:widowControl w:val="0"/>
        <w:shd w:val="clear" w:color="auto" w:fill="FFFFFF"/>
        <w:spacing w:after="240"/>
        <w:rPr>
          <w:rFonts w:ascii="Times New Roman" w:eastAsia="Times New Roman" w:hAnsi="Times New Roman" w:cs="Times New Roman"/>
          <w:color w:val="212529"/>
          <w:sz w:val="24"/>
          <w:szCs w:val="24"/>
        </w:rPr>
      </w:pPr>
      <w:proofErr w:type="spellStart"/>
      <w:r>
        <w:rPr>
          <w:rFonts w:ascii="Times New Roman" w:eastAsia="Times New Roman" w:hAnsi="Times New Roman" w:cs="Times New Roman"/>
          <w:color w:val="212529"/>
          <w:sz w:val="24"/>
          <w:szCs w:val="24"/>
        </w:rPr>
        <w:t>Laying</w:t>
      </w:r>
      <w:proofErr w:type="spellEnd"/>
      <w:r>
        <w:rPr>
          <w:rFonts w:ascii="Times New Roman" w:eastAsia="Times New Roman" w:hAnsi="Times New Roman" w:cs="Times New Roman"/>
          <w:color w:val="212529"/>
          <w:sz w:val="24"/>
          <w:szCs w:val="24"/>
        </w:rPr>
        <w:t xml:space="preserve"> beside my mother, I would gaze into her brown eyes that brought me both comfort and strength. Her warm smile and whispered prayers, “</w:t>
      </w:r>
      <w:proofErr w:type="spellStart"/>
      <w:r>
        <w:rPr>
          <w:rFonts w:ascii="Times New Roman" w:eastAsia="Times New Roman" w:hAnsi="Times New Roman" w:cs="Times New Roman"/>
          <w:i/>
          <w:color w:val="212529"/>
          <w:sz w:val="24"/>
          <w:szCs w:val="24"/>
        </w:rPr>
        <w:t>terima</w:t>
      </w:r>
      <w:proofErr w:type="spellEnd"/>
      <w:r>
        <w:rPr>
          <w:rFonts w:ascii="Times New Roman" w:eastAsia="Times New Roman" w:hAnsi="Times New Roman" w:cs="Times New Roman"/>
          <w:i/>
          <w:color w:val="212529"/>
          <w:sz w:val="24"/>
          <w:szCs w:val="24"/>
        </w:rPr>
        <w:t xml:space="preserve"> </w:t>
      </w:r>
      <w:proofErr w:type="spellStart"/>
      <w:r>
        <w:rPr>
          <w:rFonts w:ascii="Times New Roman" w:eastAsia="Times New Roman" w:hAnsi="Times New Roman" w:cs="Times New Roman"/>
          <w:i/>
          <w:color w:val="212529"/>
          <w:sz w:val="24"/>
          <w:szCs w:val="24"/>
        </w:rPr>
        <w:t>kasih</w:t>
      </w:r>
      <w:proofErr w:type="spellEnd"/>
      <w:r>
        <w:rPr>
          <w:rFonts w:ascii="Times New Roman" w:eastAsia="Times New Roman" w:hAnsi="Times New Roman" w:cs="Times New Roman"/>
          <w:i/>
          <w:color w:val="212529"/>
          <w:sz w:val="24"/>
          <w:szCs w:val="24"/>
        </w:rPr>
        <w:t xml:space="preserve"> </w:t>
      </w:r>
      <w:proofErr w:type="spellStart"/>
      <w:r>
        <w:rPr>
          <w:rFonts w:ascii="Times New Roman" w:eastAsia="Times New Roman" w:hAnsi="Times New Roman" w:cs="Times New Roman"/>
          <w:i/>
          <w:color w:val="212529"/>
          <w:sz w:val="24"/>
          <w:szCs w:val="24"/>
        </w:rPr>
        <w:t>Tuhan</w:t>
      </w:r>
      <w:proofErr w:type="spellEnd"/>
      <w:r>
        <w:rPr>
          <w:rFonts w:ascii="Times New Roman" w:eastAsia="Times New Roman" w:hAnsi="Times New Roman" w:cs="Times New Roman"/>
          <w:i/>
          <w:color w:val="212529"/>
          <w:sz w:val="24"/>
          <w:szCs w:val="24"/>
        </w:rPr>
        <w:t>.</w:t>
      </w:r>
      <w:r>
        <w:rPr>
          <w:rFonts w:ascii="Times New Roman" w:eastAsia="Times New Roman" w:hAnsi="Times New Roman" w:cs="Times New Roman"/>
          <w:color w:val="212529"/>
          <w:sz w:val="24"/>
          <w:szCs w:val="24"/>
        </w:rPr>
        <w:t xml:space="preserve">” Thank you, God. Then came a time when my three younger brothers and I would sleep in her bedroom to keep her company, for her eyes rarely gleamed since my father’s passing.  </w:t>
      </w:r>
    </w:p>
    <w:p w14:paraId="777BAD5C" w14:textId="77777777" w:rsidR="00B03DBB" w:rsidRDefault="00B03DBB" w:rsidP="00B03DBB">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Semarang, Indonesia. The city where everybody knows everybody. Growing up, I was sensitive to comments from those who view our family as “incomplete.” I would often be questioned, “is mom’s business going well, dear? I hope you and your brothers are eating well.” Although well-intentioned, ten-year-old me nearly teared up at the sight of my brothers watching me in worry. I paused and took a deep breath. “We’re fine, auntie.”</w:t>
      </w:r>
      <w:r>
        <w:rPr>
          <w:rFonts w:ascii="Times New Roman" w:eastAsia="Times New Roman" w:hAnsi="Times New Roman" w:cs="Times New Roman"/>
          <w:i/>
          <w:color w:val="212529"/>
          <w:sz w:val="24"/>
          <w:szCs w:val="24"/>
        </w:rPr>
        <w:t xml:space="preserve"> </w:t>
      </w:r>
      <w:r>
        <w:rPr>
          <w:rFonts w:ascii="Times New Roman" w:eastAsia="Times New Roman" w:hAnsi="Times New Roman" w:cs="Times New Roman"/>
          <w:color w:val="212529"/>
          <w:sz w:val="24"/>
          <w:szCs w:val="24"/>
        </w:rPr>
        <w:t xml:space="preserve">Perhaps we were seen as frail, but one thing came clear to me at an early age: we are undeniably products conditioned by society, made to think that women, like my mother, are incapable of being breadwinners in the family. </w:t>
      </w:r>
    </w:p>
    <w:p w14:paraId="5EB6A1E0" w14:textId="29D1BB90" w:rsidR="00B03DBB" w:rsidRDefault="00B03DBB" w:rsidP="00B03DBB">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Sometimes, I fall victim to this very mindset; concerned for my mother who had no corporate background in the complex wood industry my father left behind. Yet, I witnessed her love and great strength when she left for work, in hopes of seeking greater opportunities for her children. </w:t>
      </w:r>
      <w:r>
        <w:rPr>
          <w:rFonts w:ascii="Times New Roman" w:eastAsia="Times New Roman" w:hAnsi="Times New Roman" w:cs="Times New Roman"/>
          <w:color w:val="212529"/>
          <w:sz w:val="24"/>
          <w:szCs w:val="24"/>
        </w:rPr>
        <w:lastRenderedPageBreak/>
        <w:t xml:space="preserve">She became the reason for my initiative to take on new responsibilities at home. From washing dishes to lifting heavy tables, I made sure to complete each task with determination. Meanwhile, my brothers were sitting on the carpet, recklessly eating chips. “Hey!” I snapped. The carpet had flecks of seaweed scattered </w:t>
      </w:r>
      <w:r>
        <w:rPr>
          <w:rFonts w:ascii="Times New Roman" w:eastAsia="Times New Roman" w:hAnsi="Times New Roman" w:cs="Times New Roman"/>
          <w:i/>
          <w:color w:val="212529"/>
          <w:sz w:val="24"/>
          <w:szCs w:val="24"/>
        </w:rPr>
        <w:t>everywhere</w:t>
      </w:r>
      <w:r>
        <w:rPr>
          <w:rFonts w:ascii="Times New Roman" w:eastAsia="Times New Roman" w:hAnsi="Times New Roman" w:cs="Times New Roman"/>
          <w:color w:val="212529"/>
          <w:sz w:val="24"/>
          <w:szCs w:val="24"/>
        </w:rPr>
        <w:t xml:space="preserve">- in places I just vacuumed. I was furious. “Clean it up. It’s a mess!” Lionel’s tiny legs waddled over to my side, “boys don’t clean, girls do.” I flashed a menacing stare. </w:t>
      </w:r>
      <w:ins w:id="1" w:author="Fedora Elrica Gracia" w:date="2022-01-02T20:11:00Z">
        <w:r w:rsidR="00AF0EAD">
          <w:rPr>
            <w:rFonts w:ascii="Times New Roman" w:eastAsia="Times New Roman" w:hAnsi="Times New Roman" w:cs="Times New Roman"/>
            <w:color w:val="212529"/>
            <w:sz w:val="24"/>
            <w:szCs w:val="24"/>
          </w:rPr>
          <w:t xml:space="preserve">However, I stayed calm. </w:t>
        </w:r>
      </w:ins>
      <w:r>
        <w:rPr>
          <w:rFonts w:ascii="Times New Roman" w:eastAsia="Times New Roman" w:hAnsi="Times New Roman" w:cs="Times New Roman"/>
          <w:color w:val="212529"/>
          <w:sz w:val="24"/>
          <w:szCs w:val="24"/>
        </w:rPr>
        <w:t xml:space="preserve">This very moment changed the way I responded to difficult situations. Even my brothers were shocked because I did not retaliate. Instead, I began to negotiate </w:t>
      </w:r>
      <w:del w:id="2" w:author="Paul Edison" w:date="2022-01-03T11:16:00Z">
        <w:r w:rsidDel="00477350">
          <w:rPr>
            <w:rFonts w:ascii="Times New Roman" w:eastAsia="Times New Roman" w:hAnsi="Times New Roman" w:cs="Times New Roman"/>
            <w:color w:val="212529"/>
            <w:sz w:val="24"/>
            <w:szCs w:val="24"/>
          </w:rPr>
          <w:delText>as a way to</w:delText>
        </w:r>
      </w:del>
      <w:ins w:id="3" w:author="Paul Edison" w:date="2022-01-03T11:16:00Z">
        <w:r w:rsidR="00477350">
          <w:rPr>
            <w:rFonts w:ascii="Times New Roman" w:eastAsia="Times New Roman" w:hAnsi="Times New Roman" w:cs="Times New Roman"/>
            <w:color w:val="212529"/>
            <w:sz w:val="24"/>
            <w:szCs w:val="24"/>
          </w:rPr>
          <w:t>to</w:t>
        </w:r>
      </w:ins>
      <w:r>
        <w:rPr>
          <w:rFonts w:ascii="Times New Roman" w:eastAsia="Times New Roman" w:hAnsi="Times New Roman" w:cs="Times New Roman"/>
          <w:color w:val="212529"/>
          <w:sz w:val="24"/>
          <w:szCs w:val="24"/>
        </w:rPr>
        <w:t xml:space="preserve"> counter his response, assigning tasks for each of us in exchange for time to watch Netflix</w:t>
      </w:r>
      <w:ins w:id="4" w:author="Paul Edison" w:date="2022-01-03T11:16:00Z">
        <w:r w:rsidR="00477350">
          <w:rPr>
            <w:rFonts w:ascii="Times New Roman" w:eastAsia="Times New Roman" w:hAnsi="Times New Roman" w:cs="Times New Roman"/>
            <w:color w:val="212529"/>
            <w:sz w:val="24"/>
            <w:szCs w:val="24"/>
          </w:rPr>
          <w:t>—</w:t>
        </w:r>
      </w:ins>
      <w:del w:id="5" w:author="Paul Edison" w:date="2022-01-03T11:16:00Z">
        <w:r w:rsidDel="00477350">
          <w:rPr>
            <w:rFonts w:ascii="Times New Roman" w:eastAsia="Times New Roman" w:hAnsi="Times New Roman" w:cs="Times New Roman"/>
            <w:color w:val="212529"/>
            <w:sz w:val="24"/>
            <w:szCs w:val="24"/>
          </w:rPr>
          <w:delText xml:space="preserve">- </w:delText>
        </w:r>
      </w:del>
      <w:r>
        <w:rPr>
          <w:rFonts w:ascii="Times New Roman" w:eastAsia="Times New Roman" w:hAnsi="Times New Roman" w:cs="Times New Roman"/>
          <w:color w:val="212529"/>
          <w:sz w:val="24"/>
          <w:szCs w:val="24"/>
        </w:rPr>
        <w:t>a good trade-off</w:t>
      </w:r>
      <w:ins w:id="6" w:author="Paul Edison" w:date="2022-01-03T11:16:00Z">
        <w:r w:rsidR="00477350">
          <w:rPr>
            <w:rFonts w:ascii="Times New Roman" w:eastAsia="Times New Roman" w:hAnsi="Times New Roman" w:cs="Times New Roman"/>
            <w:color w:val="212529"/>
            <w:sz w:val="24"/>
            <w:szCs w:val="24"/>
          </w:rPr>
          <w:t>,</w:t>
        </w:r>
      </w:ins>
      <w:r>
        <w:rPr>
          <w:rFonts w:ascii="Times New Roman" w:eastAsia="Times New Roman" w:hAnsi="Times New Roman" w:cs="Times New Roman"/>
          <w:color w:val="212529"/>
          <w:sz w:val="24"/>
          <w:szCs w:val="24"/>
        </w:rPr>
        <w:t xml:space="preserve"> if I say so myself. </w:t>
      </w:r>
      <w:del w:id="7" w:author="Paul Edison" w:date="2022-01-03T11:16:00Z">
        <w:r w:rsidDel="00477350">
          <w:rPr>
            <w:rFonts w:ascii="Times New Roman" w:eastAsia="Times New Roman" w:hAnsi="Times New Roman" w:cs="Times New Roman"/>
            <w:color w:val="212529"/>
            <w:sz w:val="24"/>
            <w:szCs w:val="24"/>
          </w:rPr>
          <w:delText>With every sweat, m</w:delText>
        </w:r>
      </w:del>
      <w:ins w:id="8" w:author="Paul Edison" w:date="2022-01-03T11:16:00Z">
        <w:r w:rsidR="00477350">
          <w:rPr>
            <w:rFonts w:ascii="Times New Roman" w:eastAsia="Times New Roman" w:hAnsi="Times New Roman" w:cs="Times New Roman"/>
            <w:color w:val="212529"/>
            <w:sz w:val="24"/>
            <w:szCs w:val="24"/>
          </w:rPr>
          <w:t>At the end of the day, m</w:t>
        </w:r>
      </w:ins>
      <w:r>
        <w:rPr>
          <w:rFonts w:ascii="Times New Roman" w:eastAsia="Times New Roman" w:hAnsi="Times New Roman" w:cs="Times New Roman"/>
          <w:color w:val="212529"/>
          <w:sz w:val="24"/>
          <w:szCs w:val="24"/>
        </w:rPr>
        <w:t xml:space="preserve">y brothers lay exhausted on the floor, their cheeks burning red when they realized the energy household tasks demanded. </w:t>
      </w:r>
      <w:commentRangeStart w:id="9"/>
      <w:r>
        <w:rPr>
          <w:rFonts w:ascii="Times New Roman" w:eastAsia="Times New Roman" w:hAnsi="Times New Roman" w:cs="Times New Roman"/>
          <w:color w:val="212529"/>
          <w:sz w:val="24"/>
          <w:szCs w:val="24"/>
        </w:rPr>
        <w:t>At school, we were taught that chores were meant for women. At home, I chose to dismiss that role when my brothers and I learned to support one another for every challenging task, regardless of traditional gender roles</w:t>
      </w:r>
      <w:commentRangeEnd w:id="9"/>
      <w:r w:rsidR="00AF0EAD">
        <w:rPr>
          <w:rStyle w:val="CommentReference"/>
        </w:rPr>
        <w:commentReference w:id="9"/>
      </w:r>
      <w:r>
        <w:rPr>
          <w:rFonts w:ascii="Times New Roman" w:eastAsia="Times New Roman" w:hAnsi="Times New Roman" w:cs="Times New Roman"/>
          <w:color w:val="212529"/>
          <w:sz w:val="24"/>
          <w:szCs w:val="24"/>
        </w:rPr>
        <w:t xml:space="preserve">. </w:t>
      </w:r>
      <w:commentRangeStart w:id="10"/>
      <w:r>
        <w:rPr>
          <w:rFonts w:ascii="Times New Roman" w:eastAsia="Times New Roman" w:hAnsi="Times New Roman" w:cs="Times New Roman"/>
          <w:color w:val="212529"/>
          <w:sz w:val="24"/>
          <w:szCs w:val="24"/>
        </w:rPr>
        <w:t>My desire to continue this influence lies beyond the walls of home.</w:t>
      </w:r>
      <w:commentRangeEnd w:id="10"/>
      <w:r w:rsidR="00AF0EAD">
        <w:rPr>
          <w:rStyle w:val="CommentReference"/>
        </w:rPr>
        <w:commentReference w:id="10"/>
      </w:r>
    </w:p>
    <w:p w14:paraId="182CC18C" w14:textId="25BB5066" w:rsidR="00477350" w:rsidRDefault="00477350" w:rsidP="00477350">
      <w:pPr>
        <w:widowControl w:val="0"/>
        <w:shd w:val="clear" w:color="auto" w:fill="FFFFFF"/>
        <w:spacing w:after="240"/>
        <w:rPr>
          <w:rFonts w:ascii="Times New Roman" w:eastAsia="Times New Roman" w:hAnsi="Times New Roman" w:cs="Times New Roman"/>
          <w:color w:val="212529"/>
          <w:sz w:val="24"/>
          <w:szCs w:val="24"/>
          <w:highlight w:val="yellow"/>
        </w:rPr>
      </w:pPr>
      <w:r>
        <w:rPr>
          <w:rFonts w:ascii="Times New Roman" w:eastAsia="Times New Roman" w:hAnsi="Times New Roman" w:cs="Times New Roman"/>
          <w:color w:val="212529"/>
          <w:sz w:val="24"/>
          <w:szCs w:val="24"/>
        </w:rPr>
        <w:t xml:space="preserve">After years of persuading my mother to bring me to the office, it finally paid off. The board room was filled with professional executives in their fancy attire; it wasn’t just any room anyone could participate in. My place in that room was long reserved since my father passed. But I refused this luxury; if I wanted to contribute, I had to </w:t>
      </w:r>
      <w:r>
        <w:rPr>
          <w:rFonts w:ascii="Times New Roman" w:eastAsia="Times New Roman" w:hAnsi="Times New Roman" w:cs="Times New Roman"/>
          <w:i/>
          <w:color w:val="212529"/>
          <w:sz w:val="24"/>
          <w:szCs w:val="24"/>
        </w:rPr>
        <w:t>earn</w:t>
      </w:r>
      <w:r>
        <w:rPr>
          <w:rFonts w:ascii="Times New Roman" w:eastAsia="Times New Roman" w:hAnsi="Times New Roman" w:cs="Times New Roman"/>
          <w:color w:val="212529"/>
          <w:sz w:val="24"/>
          <w:szCs w:val="24"/>
        </w:rPr>
        <w:t xml:space="preserve"> it. I wondered if the company had Instagram, considering its importance to the public and the organization.</w:t>
      </w:r>
      <w:r>
        <w:rPr>
          <w:rFonts w:ascii="Times New Roman" w:eastAsia="Times New Roman" w:hAnsi="Times New Roman" w:cs="Times New Roman"/>
          <w:color w:val="212529"/>
          <w:sz w:val="24"/>
          <w:szCs w:val="24"/>
          <w:highlight w:val="yellow"/>
        </w:rPr>
        <w:t xml:space="preserve"> Immediately, I offered to help by designing posters on Canva and collaborated with the marketing department to send information on weekly posts. Like negotiating with my brothers at home, I’</w:t>
      </w:r>
      <w:ins w:id="11" w:author="Paul Edison" w:date="2022-01-03T11:14:00Z">
        <w:r>
          <w:rPr>
            <w:rFonts w:ascii="Times New Roman" w:eastAsia="Times New Roman" w:hAnsi="Times New Roman" w:cs="Times New Roman"/>
            <w:color w:val="212529"/>
            <w:sz w:val="24"/>
            <w:szCs w:val="24"/>
            <w:highlight w:val="yellow"/>
          </w:rPr>
          <w:t>d</w:t>
        </w:r>
      </w:ins>
      <w:del w:id="12" w:author="Paul Edison" w:date="2022-01-03T11:14:00Z">
        <w:r w:rsidDel="00477350">
          <w:rPr>
            <w:rFonts w:ascii="Times New Roman" w:eastAsia="Times New Roman" w:hAnsi="Times New Roman" w:cs="Times New Roman"/>
            <w:color w:val="212529"/>
            <w:sz w:val="24"/>
            <w:szCs w:val="24"/>
            <w:highlight w:val="yellow"/>
          </w:rPr>
          <w:delText>ve</w:delText>
        </w:r>
      </w:del>
      <w:r>
        <w:rPr>
          <w:rFonts w:ascii="Times New Roman" w:eastAsia="Times New Roman" w:hAnsi="Times New Roman" w:cs="Times New Roman"/>
          <w:color w:val="212529"/>
          <w:sz w:val="24"/>
          <w:szCs w:val="24"/>
          <w:highlight w:val="yellow"/>
        </w:rPr>
        <w:t xml:space="preserve"> learned to delegate tasks while focusing on the creative aspect to attract potential buyers. Eventually, I gained their trust to participate in upcoming projects and found myself in a supportive environment with mutual respect: the perfect setting for me to engage in conversations and ask questions. </w:t>
      </w:r>
    </w:p>
    <w:p w14:paraId="2FED1977" w14:textId="770916A3" w:rsidR="00B03DBB" w:rsidRDefault="00477350" w:rsidP="00477350">
      <w:pPr>
        <w:widowControl w:val="0"/>
        <w:shd w:val="clear" w:color="auto" w:fill="FFFFFF"/>
        <w:spacing w:after="240"/>
        <w:rPr>
          <w:rFonts w:ascii="Times New Roman" w:eastAsia="Times New Roman" w:hAnsi="Times New Roman" w:cs="Times New Roman"/>
          <w:i/>
          <w:color w:val="212529"/>
          <w:sz w:val="24"/>
          <w:szCs w:val="24"/>
        </w:rPr>
      </w:pPr>
      <w:r>
        <w:rPr>
          <w:rFonts w:ascii="Times New Roman" w:eastAsia="Times New Roman" w:hAnsi="Times New Roman" w:cs="Times New Roman"/>
          <w:color w:val="212529"/>
          <w:sz w:val="24"/>
          <w:szCs w:val="24"/>
          <w:highlight w:val="yellow"/>
        </w:rPr>
        <w:t xml:space="preserve">Seeing my mother’s eyes sparkle, I am reminded of a woman who has faced </w:t>
      </w:r>
      <w:proofErr w:type="gramStart"/>
      <w:r>
        <w:rPr>
          <w:rFonts w:ascii="Times New Roman" w:eastAsia="Times New Roman" w:hAnsi="Times New Roman" w:cs="Times New Roman"/>
          <w:color w:val="212529"/>
          <w:sz w:val="24"/>
          <w:szCs w:val="24"/>
          <w:highlight w:val="yellow"/>
        </w:rPr>
        <w:t>adversity, yet</w:t>
      </w:r>
      <w:proofErr w:type="gramEnd"/>
      <w:r>
        <w:rPr>
          <w:rFonts w:ascii="Times New Roman" w:eastAsia="Times New Roman" w:hAnsi="Times New Roman" w:cs="Times New Roman"/>
          <w:color w:val="212529"/>
          <w:sz w:val="24"/>
          <w:szCs w:val="24"/>
          <w:highlight w:val="yellow"/>
        </w:rPr>
        <w:t xml:space="preserve"> persevered beyond the limits of gender roles set by her community. I hope to continue her legacy by disrupting the standards imposed on women in </w:t>
      </w:r>
      <w:proofErr w:type="gramStart"/>
      <w:r>
        <w:rPr>
          <w:rFonts w:ascii="Times New Roman" w:eastAsia="Times New Roman" w:hAnsi="Times New Roman" w:cs="Times New Roman"/>
          <w:color w:val="212529"/>
          <w:sz w:val="24"/>
          <w:szCs w:val="24"/>
          <w:highlight w:val="yellow"/>
        </w:rPr>
        <w:t>society, and</w:t>
      </w:r>
      <w:proofErr w:type="gramEnd"/>
      <w:r>
        <w:rPr>
          <w:rFonts w:ascii="Times New Roman" w:eastAsia="Times New Roman" w:hAnsi="Times New Roman" w:cs="Times New Roman"/>
          <w:color w:val="212529"/>
          <w:sz w:val="24"/>
          <w:szCs w:val="24"/>
          <w:highlight w:val="yellow"/>
        </w:rPr>
        <w:t xml:space="preserve"> look forward to echoing her prayers of gratitude: </w:t>
      </w:r>
      <w:r>
        <w:rPr>
          <w:rFonts w:ascii="Times New Roman" w:eastAsia="Times New Roman" w:hAnsi="Times New Roman" w:cs="Times New Roman"/>
          <w:i/>
          <w:color w:val="212529"/>
          <w:sz w:val="24"/>
          <w:szCs w:val="24"/>
          <w:highlight w:val="yellow"/>
        </w:rPr>
        <w:t>“</w:t>
      </w:r>
      <w:proofErr w:type="spellStart"/>
      <w:r>
        <w:rPr>
          <w:rFonts w:ascii="Times New Roman" w:eastAsia="Times New Roman" w:hAnsi="Times New Roman" w:cs="Times New Roman"/>
          <w:i/>
          <w:color w:val="212529"/>
          <w:sz w:val="24"/>
          <w:szCs w:val="24"/>
          <w:highlight w:val="yellow"/>
        </w:rPr>
        <w:t>Terima</w:t>
      </w:r>
      <w:proofErr w:type="spellEnd"/>
      <w:r>
        <w:rPr>
          <w:rFonts w:ascii="Times New Roman" w:eastAsia="Times New Roman" w:hAnsi="Times New Roman" w:cs="Times New Roman"/>
          <w:i/>
          <w:color w:val="212529"/>
          <w:sz w:val="24"/>
          <w:szCs w:val="24"/>
          <w:highlight w:val="yellow"/>
        </w:rPr>
        <w:t xml:space="preserve"> </w:t>
      </w:r>
      <w:proofErr w:type="spellStart"/>
      <w:r>
        <w:rPr>
          <w:rFonts w:ascii="Times New Roman" w:eastAsia="Times New Roman" w:hAnsi="Times New Roman" w:cs="Times New Roman"/>
          <w:i/>
          <w:color w:val="212529"/>
          <w:sz w:val="24"/>
          <w:szCs w:val="24"/>
          <w:highlight w:val="yellow"/>
        </w:rPr>
        <w:t>kasih</w:t>
      </w:r>
      <w:proofErr w:type="spellEnd"/>
      <w:r>
        <w:rPr>
          <w:rFonts w:ascii="Times New Roman" w:eastAsia="Times New Roman" w:hAnsi="Times New Roman" w:cs="Times New Roman"/>
          <w:i/>
          <w:color w:val="212529"/>
          <w:sz w:val="24"/>
          <w:szCs w:val="24"/>
          <w:highlight w:val="yellow"/>
        </w:rPr>
        <w:t xml:space="preserve"> </w:t>
      </w:r>
      <w:proofErr w:type="spellStart"/>
      <w:r>
        <w:rPr>
          <w:rFonts w:ascii="Times New Roman" w:eastAsia="Times New Roman" w:hAnsi="Times New Roman" w:cs="Times New Roman"/>
          <w:i/>
          <w:color w:val="212529"/>
          <w:sz w:val="24"/>
          <w:szCs w:val="24"/>
          <w:highlight w:val="yellow"/>
        </w:rPr>
        <w:t>Tuhan</w:t>
      </w:r>
      <w:proofErr w:type="spellEnd"/>
      <w:r>
        <w:rPr>
          <w:rFonts w:ascii="Times New Roman" w:eastAsia="Times New Roman" w:hAnsi="Times New Roman" w:cs="Times New Roman"/>
          <w:i/>
          <w:color w:val="212529"/>
          <w:sz w:val="24"/>
          <w:szCs w:val="24"/>
          <w:highlight w:val="yellow"/>
        </w:rPr>
        <w:t>.”</w:t>
      </w:r>
    </w:p>
    <w:p w14:paraId="35F6B097" w14:textId="77777777" w:rsidR="00B03DBB" w:rsidRDefault="00B03DBB" w:rsidP="00B03DBB">
      <w:pPr>
        <w:widowControl w:val="0"/>
        <w:shd w:val="clear" w:color="auto" w:fill="FFFFFF"/>
        <w:spacing w:after="240"/>
        <w:rPr>
          <w:rFonts w:ascii="Times New Roman" w:eastAsia="Times New Roman" w:hAnsi="Times New Roman" w:cs="Times New Roman"/>
          <w:i/>
          <w:color w:val="212529"/>
          <w:sz w:val="24"/>
          <w:szCs w:val="24"/>
        </w:rPr>
      </w:pPr>
    </w:p>
    <w:p w14:paraId="53E159D6"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r>
        <w:rPr>
          <w:rFonts w:ascii="Times New Roman" w:eastAsia="Times New Roman" w:hAnsi="Times New Roman" w:cs="Times New Roman"/>
          <w:b/>
          <w:i/>
          <w:color w:val="212529"/>
          <w:sz w:val="24"/>
          <w:szCs w:val="24"/>
        </w:rPr>
        <w:t>NEW IDEA:</w:t>
      </w:r>
    </w:p>
    <w:p w14:paraId="07403D70"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r>
        <w:rPr>
          <w:rFonts w:ascii="Times New Roman" w:eastAsia="Times New Roman" w:hAnsi="Times New Roman" w:cs="Times New Roman"/>
          <w:b/>
          <w:i/>
          <w:color w:val="212529"/>
          <w:sz w:val="24"/>
          <w:szCs w:val="24"/>
        </w:rPr>
        <w:t>Same concept, but make it about YOU even more</w:t>
      </w:r>
    </w:p>
    <w:p w14:paraId="4681AB3B"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r>
        <w:rPr>
          <w:rFonts w:ascii="Times New Roman" w:eastAsia="Times New Roman" w:hAnsi="Times New Roman" w:cs="Times New Roman"/>
          <w:b/>
          <w:i/>
          <w:color w:val="212529"/>
          <w:sz w:val="24"/>
          <w:szCs w:val="24"/>
        </w:rPr>
        <w:t>Show how you are independent,</w:t>
      </w:r>
    </w:p>
    <w:p w14:paraId="7792E374" w14:textId="77777777" w:rsidR="00B03DBB" w:rsidRDefault="00B03DBB" w:rsidP="00B03DBB">
      <w:pPr>
        <w:widowControl w:val="0"/>
        <w:pBdr>
          <w:bottom w:val="single" w:sz="6" w:space="1" w:color="auto"/>
        </w:pBdr>
        <w:shd w:val="clear" w:color="auto" w:fill="FFFFFF"/>
        <w:spacing w:after="240"/>
        <w:rPr>
          <w:rFonts w:ascii="Times New Roman" w:eastAsia="Times New Roman" w:hAnsi="Times New Roman" w:cs="Times New Roman"/>
          <w:b/>
          <w:i/>
          <w:color w:val="212529"/>
          <w:sz w:val="24"/>
          <w:szCs w:val="24"/>
        </w:rPr>
      </w:pPr>
      <w:r>
        <w:rPr>
          <w:rFonts w:ascii="Times New Roman" w:eastAsia="Times New Roman" w:hAnsi="Times New Roman" w:cs="Times New Roman"/>
          <w:b/>
          <w:i/>
          <w:color w:val="212529"/>
          <w:sz w:val="24"/>
          <w:szCs w:val="24"/>
        </w:rPr>
        <w:t>Although you are a big sister, don’t let your pride overcome you</w:t>
      </w:r>
    </w:p>
    <w:p w14:paraId="1B19CD9D" w14:textId="66FB0BCC" w:rsidR="007A1B1F" w:rsidRDefault="007A1B1F" w:rsidP="00B03DBB">
      <w:pPr>
        <w:spacing w:before="240" w:after="240"/>
        <w:jc w:val="both"/>
        <w:rPr>
          <w:rFonts w:ascii="Times New Roman" w:eastAsia="Times New Roman" w:hAnsi="Times New Roman" w:cs="Times New Roman"/>
          <w:color w:val="1A1A1A"/>
        </w:rPr>
      </w:pPr>
      <w:r>
        <w:rPr>
          <w:rFonts w:ascii="Times New Roman" w:eastAsia="Times New Roman" w:hAnsi="Times New Roman" w:cs="Times New Roman"/>
          <w:color w:val="1A1A1A"/>
        </w:rPr>
        <w:t>Hi Nicole,</w:t>
      </w:r>
    </w:p>
    <w:p w14:paraId="1F8035F1" w14:textId="1A8FEBDC" w:rsidR="007A1B1F" w:rsidRDefault="007A1B1F" w:rsidP="00B03DBB">
      <w:pPr>
        <w:spacing w:before="240" w:after="240"/>
        <w:jc w:val="both"/>
        <w:rPr>
          <w:rFonts w:ascii="Times New Roman" w:eastAsia="Times New Roman" w:hAnsi="Times New Roman" w:cs="Times New Roman"/>
          <w:color w:val="1A1A1A"/>
        </w:rPr>
      </w:pPr>
      <w:r>
        <w:rPr>
          <w:rFonts w:ascii="Times New Roman" w:eastAsia="Times New Roman" w:hAnsi="Times New Roman" w:cs="Times New Roman"/>
          <w:color w:val="1A1A1A"/>
        </w:rPr>
        <w:lastRenderedPageBreak/>
        <w:t>I think that the old version is more compact and clearer</w:t>
      </w:r>
      <w:r w:rsidR="00477350">
        <w:rPr>
          <w:rFonts w:ascii="Times New Roman" w:eastAsia="Times New Roman" w:hAnsi="Times New Roman" w:cs="Times New Roman"/>
          <w:color w:val="1A1A1A"/>
        </w:rPr>
        <w:t xml:space="preserve"> at the beginning, but the new version is more concrete at the end</w:t>
      </w:r>
      <w:r>
        <w:rPr>
          <w:rFonts w:ascii="Times New Roman" w:eastAsia="Times New Roman" w:hAnsi="Times New Roman" w:cs="Times New Roman"/>
          <w:color w:val="1A1A1A"/>
        </w:rPr>
        <w:t>. Please look at the comments I have inserted</w:t>
      </w:r>
      <w:r w:rsidR="00477350">
        <w:rPr>
          <w:rFonts w:ascii="Times New Roman" w:eastAsia="Times New Roman" w:hAnsi="Times New Roman" w:cs="Times New Roman"/>
          <w:color w:val="1A1A1A"/>
        </w:rPr>
        <w:t xml:space="preserve"> for some suggestions to clarify some ideas and to smooth out some of the transitions. </w:t>
      </w:r>
    </w:p>
    <w:p w14:paraId="1F5BC0DE" w14:textId="77777777" w:rsidR="007A1B1F" w:rsidRDefault="007A1B1F" w:rsidP="00B03DBB">
      <w:pPr>
        <w:spacing w:before="240" w:after="240"/>
        <w:jc w:val="both"/>
        <w:rPr>
          <w:rFonts w:ascii="Times New Roman" w:eastAsia="Times New Roman" w:hAnsi="Times New Roman" w:cs="Times New Roman"/>
          <w:color w:val="1A1A1A"/>
        </w:rPr>
      </w:pPr>
    </w:p>
    <w:p w14:paraId="6BDF7874" w14:textId="771CFB9D" w:rsidR="007A1B1F" w:rsidRDefault="007A1B1F" w:rsidP="00B03DBB">
      <w:pPr>
        <w:spacing w:before="240" w:after="240"/>
        <w:jc w:val="both"/>
        <w:rPr>
          <w:rFonts w:ascii="Times New Roman" w:eastAsia="Times New Roman" w:hAnsi="Times New Roman" w:cs="Times New Roman"/>
          <w:color w:val="1A1A1A"/>
        </w:rPr>
      </w:pPr>
      <w:r>
        <w:rPr>
          <w:rFonts w:ascii="Times New Roman" w:eastAsia="Times New Roman" w:hAnsi="Times New Roman" w:cs="Times New Roman"/>
          <w:color w:val="1A1A1A"/>
        </w:rPr>
        <w:t>All the best!</w:t>
      </w:r>
    </w:p>
    <w:p w14:paraId="2481A5FF" w14:textId="77777777" w:rsidR="00B03DBB" w:rsidRDefault="00B03DBB" w:rsidP="00B03DBB">
      <w:pPr>
        <w:widowControl w:val="0"/>
        <w:shd w:val="clear" w:color="auto" w:fill="FFFFFF"/>
        <w:spacing w:after="240"/>
        <w:rPr>
          <w:rFonts w:ascii="Times New Roman" w:eastAsia="Times New Roman" w:hAnsi="Times New Roman" w:cs="Times New Roman"/>
          <w:i/>
          <w:color w:val="212529"/>
          <w:sz w:val="24"/>
          <w:szCs w:val="24"/>
        </w:rPr>
      </w:pPr>
    </w:p>
    <w:p w14:paraId="1CC9F09F"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0A20B418"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23A9B644"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40C2155C"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70BA4F46"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36801D00"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6BE56A7B"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5B32D696"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485F1388"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027D167C"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13D450DE"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532F0282"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4D800600"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4373007F"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2DE6E174"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0D63E667"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4C8AA6EE" w14:textId="77777777" w:rsidR="00B03DBB" w:rsidRDefault="00B03DBB" w:rsidP="00B03DBB">
      <w:pPr>
        <w:rPr>
          <w:rFonts w:ascii="Times New Roman" w:eastAsia="Times New Roman" w:hAnsi="Times New Roman" w:cs="Times New Roman"/>
          <w:b/>
          <w:i/>
          <w:color w:val="212529"/>
          <w:sz w:val="24"/>
          <w:szCs w:val="24"/>
        </w:rPr>
      </w:pPr>
    </w:p>
    <w:p w14:paraId="2462B92A" w14:textId="41004292" w:rsidR="00B03DBB" w:rsidRPr="00B03DBB" w:rsidRDefault="00B03DBB" w:rsidP="00B03DBB">
      <w:pPr>
        <w:widowControl w:val="0"/>
        <w:shd w:val="clear" w:color="auto" w:fill="FFFFFF"/>
        <w:spacing w:after="240"/>
        <w:rPr>
          <w:rFonts w:ascii="Times New Roman" w:eastAsia="Times New Roman" w:hAnsi="Times New Roman" w:cs="Times New Roman"/>
          <w:iCs/>
          <w:color w:val="212529"/>
          <w:sz w:val="24"/>
          <w:szCs w:val="24"/>
        </w:rPr>
      </w:pPr>
    </w:p>
    <w:sectPr w:rsidR="00B03DBB" w:rsidRPr="00B03DB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vi Kasih" w:date="2022-01-01T18:07:00Z" w:initials="DK">
    <w:p w14:paraId="348FFF75" w14:textId="1A363861" w:rsidR="00AF0EAD" w:rsidRDefault="00AF0EAD">
      <w:pPr>
        <w:pStyle w:val="CommentText"/>
      </w:pPr>
      <w:r>
        <w:rPr>
          <w:rStyle w:val="CommentReference"/>
        </w:rPr>
        <w:annotationRef/>
      </w:r>
      <w:proofErr w:type="spellStart"/>
      <w:r>
        <w:t>Yg</w:t>
      </w:r>
      <w:proofErr w:type="spellEnd"/>
      <w:r>
        <w:t xml:space="preserve"> </w:t>
      </w:r>
      <w:proofErr w:type="spellStart"/>
      <w:r>
        <w:t>berubah</w:t>
      </w:r>
      <w:proofErr w:type="spellEnd"/>
      <w:r>
        <w:t xml:space="preserve"> </w:t>
      </w:r>
      <w:proofErr w:type="spellStart"/>
      <w:r>
        <w:t>yg</w:t>
      </w:r>
      <w:proofErr w:type="spellEnd"/>
      <w:r>
        <w:t xml:space="preserve"> dikuning2in</w:t>
      </w:r>
    </w:p>
  </w:comment>
  <w:comment w:id="9" w:author="Fedora Elrica Gracia" w:date="2022-01-02T20:16:00Z" w:initials="FE">
    <w:p w14:paraId="4F29255E" w14:textId="77777777" w:rsidR="007A1B1F" w:rsidRDefault="00AF0EAD">
      <w:pPr>
        <w:pStyle w:val="CommentText"/>
      </w:pPr>
      <w:r>
        <w:rPr>
          <w:rStyle w:val="CommentReference"/>
        </w:rPr>
        <w:annotationRef/>
      </w:r>
      <w:r w:rsidR="007A1B1F">
        <w:t>Why is this important to you?</w:t>
      </w:r>
    </w:p>
    <w:p w14:paraId="28E951FD" w14:textId="4DE0C671" w:rsidR="007A1B1F" w:rsidRDefault="00AF0EAD">
      <w:pPr>
        <w:pStyle w:val="CommentText"/>
      </w:pPr>
      <w:r>
        <w:t>In my opinion, it would be very good to include a brief expla</w:t>
      </w:r>
      <w:r w:rsidR="007A1B1F">
        <w:t>nation why it’s important</w:t>
      </w:r>
      <w:r>
        <w:t xml:space="preserve"> </w:t>
      </w:r>
      <w:r w:rsidR="007A1B1F">
        <w:t>for</w:t>
      </w:r>
      <w:r>
        <w:t xml:space="preserve"> your brothers </w:t>
      </w:r>
      <w:r w:rsidR="007A1B1F">
        <w:t xml:space="preserve">to understand and look past this gender discrimination. </w:t>
      </w:r>
    </w:p>
  </w:comment>
  <w:comment w:id="10" w:author="Fedora Elrica Gracia" w:date="2022-01-02T20:16:00Z" w:initials="FE">
    <w:p w14:paraId="62B9695E" w14:textId="4B51987D" w:rsidR="00AF0EAD" w:rsidRDefault="00AF0EAD">
      <w:pPr>
        <w:pStyle w:val="CommentText"/>
      </w:pPr>
      <w:r>
        <w:rPr>
          <w:rStyle w:val="CommentReference"/>
        </w:rPr>
        <w:annotationRef/>
      </w:r>
      <w:r w:rsidR="007A1B1F">
        <w:t>With this, ar</w:t>
      </w:r>
      <w:r>
        <w:t>e</w:t>
      </w:r>
      <w:r w:rsidR="007A1B1F">
        <w:t xml:space="preserve"> </w:t>
      </w:r>
      <w:r>
        <w:t>you talking about your desire to influence the company as well? If yes, mention a brief sentence explicitly to make it clearer and as a better transition to the following paragraph.</w:t>
      </w:r>
      <w:r w:rsidR="00477350">
        <w:t xml:space="preserve"> Otherwise, it is a bit abrupt why you suddenly talk about persuading your mom to bring you to the office.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FFF75" w15:done="0"/>
  <w15:commentEx w15:paraId="28E951FD" w15:done="0"/>
  <w15:commentEx w15:paraId="62B969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B16DA" w16cex:dateUtc="2022-01-01T11:07:00Z"/>
  <w16cex:commentExtensible w16cex:durableId="257D57AE" w16cex:dateUtc="2022-01-02T13:16:00Z"/>
  <w16cex:commentExtensible w16cex:durableId="257D57AF" w16cex:dateUtc="2022-01-0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FFF75" w16cid:durableId="257B16DA"/>
  <w16cid:commentId w16cid:paraId="28E951FD" w16cid:durableId="257D57AE"/>
  <w16cid:commentId w16cid:paraId="62B9695E" w16cid:durableId="257D57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04A"/>
    <w:multiLevelType w:val="multilevel"/>
    <w:tmpl w:val="016A8050"/>
    <w:lvl w:ilvl="0">
      <w:start w:val="1"/>
      <w:numFmt w:val="decimal"/>
      <w:lvlText w:val="%1."/>
      <w:lvlJc w:val="left"/>
      <w:pPr>
        <w:ind w:left="720" w:hanging="360"/>
      </w:pPr>
      <w:rPr>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5261EA9"/>
    <w:multiLevelType w:val="multilevel"/>
    <w:tmpl w:val="016A8050"/>
    <w:lvl w:ilvl="0">
      <w:start w:val="1"/>
      <w:numFmt w:val="decimal"/>
      <w:lvlText w:val="%1."/>
      <w:lvlJc w:val="left"/>
      <w:pPr>
        <w:ind w:left="720" w:hanging="360"/>
      </w:pPr>
      <w:rPr>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vi Kasih">
    <w15:presenceInfo w15:providerId="Windows Live" w15:userId="c8f5e971bc88c8f0"/>
  </w15:person>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4A50"/>
    <w:rsid w:val="00477350"/>
    <w:rsid w:val="007A1B1F"/>
    <w:rsid w:val="007B7B26"/>
    <w:rsid w:val="008B4A50"/>
    <w:rsid w:val="00AF0EAD"/>
    <w:rsid w:val="00B03DBB"/>
    <w:rsid w:val="00FC1CB8"/>
    <w:rsid w:val="00FF0B2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00E466"/>
  <w15:docId w15:val="{D047A9CE-7D9E-4ADB-BB52-719491D28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B03DBB"/>
    <w:rPr>
      <w:sz w:val="16"/>
      <w:szCs w:val="16"/>
    </w:rPr>
  </w:style>
  <w:style w:type="paragraph" w:styleId="CommentText">
    <w:name w:val="annotation text"/>
    <w:basedOn w:val="Normal"/>
    <w:link w:val="CommentTextChar"/>
    <w:uiPriority w:val="99"/>
    <w:semiHidden/>
    <w:unhideWhenUsed/>
    <w:rsid w:val="00B03DBB"/>
    <w:pPr>
      <w:spacing w:line="240" w:lineRule="auto"/>
    </w:pPr>
    <w:rPr>
      <w:sz w:val="20"/>
      <w:szCs w:val="20"/>
    </w:rPr>
  </w:style>
  <w:style w:type="character" w:customStyle="1" w:styleId="CommentTextChar">
    <w:name w:val="Comment Text Char"/>
    <w:basedOn w:val="DefaultParagraphFont"/>
    <w:link w:val="CommentText"/>
    <w:uiPriority w:val="99"/>
    <w:semiHidden/>
    <w:rsid w:val="00B03DBB"/>
    <w:rPr>
      <w:sz w:val="20"/>
      <w:szCs w:val="20"/>
    </w:rPr>
  </w:style>
  <w:style w:type="paragraph" w:styleId="CommentSubject">
    <w:name w:val="annotation subject"/>
    <w:basedOn w:val="CommentText"/>
    <w:next w:val="CommentText"/>
    <w:link w:val="CommentSubjectChar"/>
    <w:uiPriority w:val="99"/>
    <w:semiHidden/>
    <w:unhideWhenUsed/>
    <w:rsid w:val="00B03DBB"/>
    <w:rPr>
      <w:b/>
      <w:bCs/>
    </w:rPr>
  </w:style>
  <w:style w:type="character" w:customStyle="1" w:styleId="CommentSubjectChar">
    <w:name w:val="Comment Subject Char"/>
    <w:basedOn w:val="CommentTextChar"/>
    <w:link w:val="CommentSubject"/>
    <w:uiPriority w:val="99"/>
    <w:semiHidden/>
    <w:rsid w:val="00B03DBB"/>
    <w:rPr>
      <w:b/>
      <w:bCs/>
      <w:sz w:val="20"/>
      <w:szCs w:val="20"/>
    </w:rPr>
  </w:style>
  <w:style w:type="paragraph" w:styleId="BalloonText">
    <w:name w:val="Balloon Text"/>
    <w:basedOn w:val="Normal"/>
    <w:link w:val="BalloonTextChar"/>
    <w:uiPriority w:val="99"/>
    <w:semiHidden/>
    <w:unhideWhenUsed/>
    <w:rsid w:val="00FC1CB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1CB8"/>
    <w:rPr>
      <w:rFonts w:ascii="Lucida Grande" w:hAnsi="Lucida Grande" w:cs="Lucida Grande"/>
      <w:sz w:val="18"/>
      <w:szCs w:val="18"/>
    </w:rPr>
  </w:style>
  <w:style w:type="paragraph" w:styleId="Revision">
    <w:name w:val="Revision"/>
    <w:hidden/>
    <w:uiPriority w:val="99"/>
    <w:semiHidden/>
    <w:rsid w:val="0047735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1281</Words>
  <Characters>7305</Characters>
  <Application>Microsoft Office Word</Application>
  <DocSecurity>0</DocSecurity>
  <Lines>60</Lines>
  <Paragraphs>17</Paragraphs>
  <ScaleCrop>false</ScaleCrop>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Edison</cp:lastModifiedBy>
  <cp:revision>4</cp:revision>
  <dcterms:created xsi:type="dcterms:W3CDTF">2022-01-01T11:06:00Z</dcterms:created>
  <dcterms:modified xsi:type="dcterms:W3CDTF">2022-01-03T04:17:00Z</dcterms:modified>
</cp:coreProperties>
</file>