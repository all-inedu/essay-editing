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D1D7" w14:textId="77777777" w:rsidR="001B6953" w:rsidRPr="001B6953" w:rsidRDefault="001B6953" w:rsidP="001B695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ID"/>
        </w:rPr>
      </w:pPr>
      <w:r w:rsidRPr="001B6953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n-ID"/>
        </w:rPr>
        <w:t>USC faculty place an emphasis on interdisciplinary academic opportunities. Describe something outside of your intended academic focus about which you are interested in learning (250 words).</w:t>
      </w:r>
    </w:p>
    <w:p w14:paraId="4AEDD609" w14:textId="77777777" w:rsidR="001B6953" w:rsidRPr="001B6953" w:rsidRDefault="001B6953" w:rsidP="001B6953">
      <w:pPr>
        <w:spacing w:after="240"/>
        <w:rPr>
          <w:rFonts w:ascii="Times New Roman" w:eastAsia="Times New Roman" w:hAnsi="Times New Roman" w:cs="Times New Roman"/>
          <w:lang w:val="en-ID"/>
        </w:rPr>
      </w:pPr>
    </w:p>
    <w:p w14:paraId="2138E233" w14:textId="77777777" w:rsidR="001B6953" w:rsidRPr="001B6953" w:rsidRDefault="001B6953" w:rsidP="001B6953">
      <w:pPr>
        <w:jc w:val="both"/>
        <w:rPr>
          <w:rFonts w:ascii="Times New Roman" w:eastAsia="Times New Roman" w:hAnsi="Times New Roman" w:cs="Times New Roman"/>
          <w:lang w:val="en-ID"/>
        </w:rPr>
      </w:pP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Quentin Tarantino has a weird obsession with feet.</w:t>
      </w:r>
    </w:p>
    <w:p w14:paraId="1E4A8A95" w14:textId="77777777" w:rsidR="001B6953" w:rsidRPr="001B6953" w:rsidRDefault="001B6953" w:rsidP="001B6953">
      <w:pPr>
        <w:rPr>
          <w:rFonts w:ascii="Times New Roman" w:eastAsia="Times New Roman" w:hAnsi="Times New Roman" w:cs="Times New Roman"/>
          <w:lang w:val="en-ID"/>
        </w:rPr>
      </w:pPr>
    </w:p>
    <w:p w14:paraId="2CB3379E" w14:textId="77777777" w:rsidR="001B6953" w:rsidRPr="001B6953" w:rsidRDefault="001B6953" w:rsidP="001B6953">
      <w:pPr>
        <w:jc w:val="both"/>
        <w:rPr>
          <w:rFonts w:ascii="Times New Roman" w:eastAsia="Times New Roman" w:hAnsi="Times New Roman" w:cs="Times New Roman"/>
          <w:lang w:val="en-ID"/>
        </w:rPr>
      </w:pP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Zooming-into-the-feet shots are indeed his signature, but behind this eccentric approach lies the most compelling form of storytelling: sound design. From footsteps in </w:t>
      </w:r>
      <w:r w:rsidRPr="001B6953">
        <w:rPr>
          <w:rFonts w:ascii="Arial" w:eastAsia="Times New Roman" w:hAnsi="Arial" w:cs="Arial"/>
          <w:i/>
          <w:iCs/>
          <w:color w:val="000000"/>
          <w:sz w:val="22"/>
          <w:szCs w:val="22"/>
          <w:lang w:val="en-ID"/>
        </w:rPr>
        <w:t>Inglorious Basterds</w:t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 to shoe taps in </w:t>
      </w:r>
      <w:r w:rsidRPr="001B6953">
        <w:rPr>
          <w:rFonts w:ascii="Arial" w:eastAsia="Times New Roman" w:hAnsi="Arial" w:cs="Arial"/>
          <w:i/>
          <w:iCs/>
          <w:color w:val="000000"/>
          <w:sz w:val="22"/>
          <w:szCs w:val="22"/>
          <w:lang w:val="en-ID"/>
        </w:rPr>
        <w:t>Pulp Fiction,</w:t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 these details bring each scene to life. Tarantino left a deep impression; one that inspired me to delve into the minuscule, </w:t>
      </w:r>
      <w:commentRangeStart w:id="0"/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yet significant aspects of sound design in creative filmmaking.</w:t>
      </w:r>
    </w:p>
    <w:p w14:paraId="726978CB" w14:textId="77777777" w:rsidR="001B6953" w:rsidRPr="001B6953" w:rsidRDefault="001B6953" w:rsidP="001B6953">
      <w:pPr>
        <w:rPr>
          <w:rFonts w:ascii="Times New Roman" w:eastAsia="Times New Roman" w:hAnsi="Times New Roman" w:cs="Times New Roman"/>
          <w:lang w:val="en-ID"/>
        </w:rPr>
      </w:pPr>
    </w:p>
    <w:p w14:paraId="534C0020" w14:textId="77777777" w:rsidR="001B6953" w:rsidRPr="001B6953" w:rsidRDefault="001B6953" w:rsidP="001B6953">
      <w:pPr>
        <w:jc w:val="both"/>
        <w:rPr>
          <w:rFonts w:ascii="Times New Roman" w:eastAsia="Times New Roman" w:hAnsi="Times New Roman" w:cs="Times New Roman"/>
          <w:lang w:val="en-ID"/>
        </w:rPr>
      </w:pP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Noticing how radio-like audio in Tarantino’s movies complement </w:t>
      </w:r>
      <w:commentRangeEnd w:id="0"/>
      <w:r w:rsidR="009B6889">
        <w:rPr>
          <w:rStyle w:val="CommentReference"/>
        </w:rPr>
        <w:commentReference w:id="0"/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the “retro” 70s era, I grew fond of the evolution behind sound and visuals. </w:t>
      </w:r>
      <w:commentRangeStart w:id="1"/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This inspired me to produce a short film titled “Date Night,” by utilizing static-grunge effects for narration</w:t>
      </w:r>
      <w:commentRangeEnd w:id="1"/>
      <w:r w:rsidR="00520CDC">
        <w:rPr>
          <w:rStyle w:val="CommentReference"/>
        </w:rPr>
        <w:commentReference w:id="1"/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. Minoring at USC’s Cinematic Arts, I hope to explore courses such as</w:t>
      </w:r>
      <w:r w:rsidRPr="001B6953">
        <w:rPr>
          <w:rFonts w:ascii="Arial" w:eastAsia="Times New Roman" w:hAnsi="Arial" w:cs="Arial"/>
          <w:i/>
          <w:iCs/>
          <w:color w:val="000000"/>
          <w:sz w:val="22"/>
          <w:szCs w:val="22"/>
          <w:lang w:val="en-ID"/>
        </w:rPr>
        <w:t xml:space="preserve"> Animation Theory and Techniques (CTAN 450a) </w:t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where traditional methods intersect with technology </w:t>
      </w:r>
      <w:commentRangeStart w:id="2"/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to create subtle effects essential between dialogues. </w:t>
      </w:r>
      <w:commentRangeEnd w:id="2"/>
      <w:r w:rsidR="009B6889">
        <w:rPr>
          <w:rStyle w:val="CommentReference"/>
        </w:rPr>
        <w:commentReference w:id="2"/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Further, I hope to participate in live productions through courses like </w:t>
      </w:r>
      <w:r w:rsidRPr="001B6953">
        <w:rPr>
          <w:rFonts w:ascii="Arial" w:eastAsia="Times New Roman" w:hAnsi="Arial" w:cs="Arial"/>
          <w:i/>
          <w:iCs/>
          <w:color w:val="000000"/>
          <w:sz w:val="22"/>
          <w:szCs w:val="22"/>
          <w:lang w:val="en-ID"/>
        </w:rPr>
        <w:t xml:space="preserve">Practicum in Television Production (CTPR 409), </w:t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which exposes me to USC’s valued emphasis on hands-on learning.</w:t>
      </w:r>
    </w:p>
    <w:p w14:paraId="25ADB98C" w14:textId="77777777" w:rsidR="001B6953" w:rsidRPr="001B6953" w:rsidRDefault="001B6953" w:rsidP="001B6953">
      <w:pPr>
        <w:rPr>
          <w:rFonts w:ascii="Times New Roman" w:eastAsia="Times New Roman" w:hAnsi="Times New Roman" w:cs="Times New Roman"/>
          <w:lang w:val="en-ID"/>
        </w:rPr>
      </w:pPr>
    </w:p>
    <w:p w14:paraId="14B3F53F" w14:textId="77777777" w:rsidR="001B6953" w:rsidRPr="001B6953" w:rsidRDefault="001B6953" w:rsidP="001B6953">
      <w:pPr>
        <w:jc w:val="both"/>
        <w:rPr>
          <w:rFonts w:ascii="Times New Roman" w:eastAsia="Times New Roman" w:hAnsi="Times New Roman" w:cs="Times New Roman"/>
          <w:lang w:val="en-ID"/>
        </w:rPr>
      </w:pP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USC will open unparalleled opportunities for me to engage with faculty members with expertise in various academic and practical fields. Watching Professor Midge Costin’s documentary, “Making Waves: The Art Of Cinematic Sound,” urged me to learn how </w:t>
      </w:r>
      <w:commentRangeStart w:id="3"/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audio conveys a psychological connection</w:t>
      </w:r>
      <w:commentRangeEnd w:id="3"/>
      <w:r w:rsidR="009B6889">
        <w:rPr>
          <w:rStyle w:val="CommentReference"/>
        </w:rPr>
        <w:commentReference w:id="3"/>
      </w:r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 xml:space="preserve"> between the screen and the audience; an unconventional perspective that resonates with me as a film enthusiast. </w:t>
      </w:r>
      <w:commentRangeStart w:id="4"/>
      <w:r w:rsidRPr="001B6953">
        <w:rPr>
          <w:rFonts w:ascii="Arial" w:eastAsia="Times New Roman" w:hAnsi="Arial" w:cs="Arial"/>
          <w:color w:val="000000"/>
          <w:sz w:val="22"/>
          <w:szCs w:val="22"/>
          <w:lang w:val="en-ID"/>
        </w:rPr>
        <w:t>I look forward to becoming a part of a creative community to discover how the subtleties of media production contribute to films we see today.</w:t>
      </w:r>
      <w:commentRangeEnd w:id="4"/>
      <w:r w:rsidR="009B6889">
        <w:rPr>
          <w:rStyle w:val="CommentReference"/>
        </w:rPr>
        <w:commentReference w:id="4"/>
      </w:r>
    </w:p>
    <w:p w14:paraId="56D42D01" w14:textId="77777777" w:rsidR="001B6953" w:rsidRPr="001B6953" w:rsidRDefault="001B6953" w:rsidP="001B6953">
      <w:pPr>
        <w:rPr>
          <w:rFonts w:ascii="Times New Roman" w:eastAsia="Times New Roman" w:hAnsi="Times New Roman" w:cs="Times New Roman"/>
          <w:lang w:val="en-ID"/>
        </w:rPr>
      </w:pPr>
    </w:p>
    <w:p w14:paraId="55757F2B" w14:textId="63E15C6F" w:rsidR="00FE56C1" w:rsidRDefault="009B6889">
      <w:pPr>
        <w:rPr>
          <w:ins w:id="5" w:author="Alyssa Manik" w:date="2021-12-06T01:22:00Z"/>
        </w:rPr>
      </w:pPr>
      <w:ins w:id="6" w:author="Alyssa Manik" w:date="2021-12-06T01:22:00Z">
        <w:r>
          <w:t xml:space="preserve">Hello! This is a really cohesive and well-written essay, and it was easy for me to read and understand so great job. I found the opening statement quirky but you managed to articulate your intentions so that it flows well between topic statements. </w:t>
        </w:r>
      </w:ins>
    </w:p>
    <w:p w14:paraId="57A407DB" w14:textId="5C9255AE" w:rsidR="009B6889" w:rsidRDefault="009B6889">
      <w:pPr>
        <w:rPr>
          <w:ins w:id="7" w:author="Alyssa Manik" w:date="2021-12-06T01:22:00Z"/>
        </w:rPr>
      </w:pPr>
    </w:p>
    <w:p w14:paraId="6FEEA7FB" w14:textId="77777777" w:rsidR="00BC0F02" w:rsidRDefault="009B6889">
      <w:pPr>
        <w:rPr>
          <w:ins w:id="8" w:author="Paul Edison" w:date="2021-12-06T17:19:00Z"/>
        </w:rPr>
      </w:pPr>
      <w:ins w:id="9" w:author="Alyssa Manik" w:date="2021-12-06T01:22:00Z">
        <w:r>
          <w:t>One thing I no</w:t>
        </w:r>
      </w:ins>
      <w:ins w:id="10" w:author="Alyssa Manik" w:date="2021-12-06T01:23:00Z">
        <w:r>
          <w:t>ticed is that while you did correctly and clearly describe an interest outside of your major that you’re interested in pursuing, I couldn’t exactly get a feel of why and what yo</w:t>
        </w:r>
        <w:del w:id="11" w:author="Paul Edison" w:date="2021-12-06T17:08:00Z">
          <w:r w:rsidDel="002E24A8">
            <w:delText>p</w:delText>
          </w:r>
        </w:del>
        <w:r>
          <w:t>u’re planning to use this minor for. You did imply it was for you to learn the subtleties of media prod</w:t>
        </w:r>
      </w:ins>
      <w:ins w:id="12" w:author="Alyssa Manik" w:date="2021-12-06T01:24:00Z">
        <w:r>
          <w:t>uction, but I can’t tell what exactly you’re going to use this opportunity for.</w:t>
        </w:r>
      </w:ins>
      <w:ins w:id="13" w:author="Paul Edison" w:date="2021-12-06T17:13:00Z">
        <w:r w:rsidR="002E24A8">
          <w:t xml:space="preserve"> Remember that the keyword here is “interdisciplinary.” How will this enrich the pursuit of your intended major?</w:t>
        </w:r>
      </w:ins>
      <w:ins w:id="14" w:author="Alyssa Manik" w:date="2021-12-06T01:24:00Z">
        <w:r>
          <w:t xml:space="preserve"> </w:t>
        </w:r>
      </w:ins>
    </w:p>
    <w:p w14:paraId="288CAE4C" w14:textId="77777777" w:rsidR="00BC0F02" w:rsidRDefault="00BC0F02">
      <w:pPr>
        <w:rPr>
          <w:ins w:id="15" w:author="Paul Edison" w:date="2021-12-06T17:19:00Z"/>
        </w:rPr>
      </w:pPr>
    </w:p>
    <w:p w14:paraId="74EDE952" w14:textId="68CD56ED" w:rsidR="009B6889" w:rsidRDefault="009B6889">
      <w:pPr>
        <w:rPr>
          <w:ins w:id="16" w:author="Alyssa Manik" w:date="2021-12-06T01:28:00Z"/>
        </w:rPr>
      </w:pPr>
      <w:ins w:id="17" w:author="Alyssa Manik" w:date="2021-12-06T01:24:00Z">
        <w:r>
          <w:t>It would be good if you could keep your sentences a bit concise in some places if you need to save the word count.</w:t>
        </w:r>
      </w:ins>
    </w:p>
    <w:p w14:paraId="5ADD2229" w14:textId="144BE3FE" w:rsidR="009B6889" w:rsidRDefault="009B6889">
      <w:pPr>
        <w:rPr>
          <w:ins w:id="18" w:author="Alyssa Manik" w:date="2021-12-06T01:28:00Z"/>
        </w:rPr>
      </w:pPr>
    </w:p>
    <w:p w14:paraId="3E763FC5" w14:textId="338F1C11" w:rsidR="009B6889" w:rsidRDefault="009B6889">
      <w:ins w:id="19" w:author="Alyssa Manik" w:date="2021-12-06T01:28:00Z">
        <w:del w:id="20" w:author="Paul Edison" w:date="2021-12-06T17:19:00Z">
          <w:r w:rsidDel="00BB4CF3">
            <w:delText>Overall, really good tho!</w:delText>
          </w:r>
        </w:del>
      </w:ins>
      <w:ins w:id="21" w:author="Paul Edison" w:date="2021-12-06T17:19:00Z">
        <w:r w:rsidR="00BB4CF3">
          <w:t>Looking forward to your next revision!</w:t>
        </w:r>
      </w:ins>
    </w:p>
    <w:sectPr w:rsidR="009B6889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yssa Manik" w:date="2021-12-06T16:20:00Z" w:initials="AM">
    <w:p w14:paraId="312C17DE" w14:textId="00639C5F" w:rsidR="009B6889" w:rsidRDefault="009B6889">
      <w:pPr>
        <w:pStyle w:val="CommentText"/>
      </w:pPr>
      <w:r>
        <w:rPr>
          <w:rStyle w:val="CommentReference"/>
        </w:rPr>
        <w:annotationRef/>
      </w:r>
      <w:r>
        <w:t>I like the transition here</w:t>
      </w:r>
    </w:p>
  </w:comment>
  <w:comment w:id="1" w:author="Alyssa Manik" w:date="2021-12-06T16:30:00Z" w:initials="AM">
    <w:p w14:paraId="65EAA57F" w14:textId="69840CC1" w:rsidR="00520CDC" w:rsidRDefault="00520CDC">
      <w:pPr>
        <w:pStyle w:val="CommentText"/>
      </w:pPr>
      <w:r>
        <w:rPr>
          <w:rStyle w:val="CommentReference"/>
        </w:rPr>
        <w:annotationRef/>
      </w:r>
      <w:r>
        <w:t>To be honest, rather than the classes, this part sounds more interesting if you could elaborate on it. But since the deadline is close, it’s fine. It’s still a good response.</w:t>
      </w:r>
    </w:p>
  </w:comment>
  <w:comment w:id="2" w:author="Alyssa Manik" w:date="2021-12-06T16:24:00Z" w:initials="AM">
    <w:p w14:paraId="12AB6EB3" w14:textId="21179213" w:rsidR="009B6889" w:rsidRDefault="009B6889">
      <w:pPr>
        <w:pStyle w:val="CommentText"/>
      </w:pPr>
      <w:r>
        <w:rPr>
          <w:rStyle w:val="CommentReference"/>
        </w:rPr>
        <w:annotationRef/>
      </w:r>
      <w:r>
        <w:t>It sounds great and very specific, but to be</w:t>
      </w:r>
      <w:r w:rsidR="006D0AAA">
        <w:t xml:space="preserve"> </w:t>
      </w:r>
      <w:r>
        <w:t>very honest I can’t really understand what you mean by create subtle effects essential to dialogues. I feel like it’s a lot of adjectives to say: “combining traditional and technological methods to create dialogue effects”.</w:t>
      </w:r>
    </w:p>
  </w:comment>
  <w:comment w:id="3" w:author="Alyssa Manik" w:date="2021-12-06T16:20:00Z" w:initials="AM">
    <w:p w14:paraId="4E347747" w14:textId="37F59198" w:rsidR="009B6889" w:rsidRDefault="009B6889">
      <w:pPr>
        <w:pStyle w:val="CommentText"/>
      </w:pPr>
      <w:r>
        <w:rPr>
          <w:rStyle w:val="CommentReference"/>
        </w:rPr>
        <w:annotationRef/>
      </w:r>
      <w:r>
        <w:t>I like how audio is the tying factor between all your paragraphs, and it makes a good cohesive flow.</w:t>
      </w:r>
    </w:p>
  </w:comment>
  <w:comment w:id="4" w:author="Alyssa Manik" w:date="2021-12-06T16:21:00Z" w:initials="AM">
    <w:p w14:paraId="62C17E35" w14:textId="38F48DDA" w:rsidR="009B6889" w:rsidRDefault="009B6889">
      <w:pPr>
        <w:pStyle w:val="CommentText"/>
      </w:pPr>
      <w:r>
        <w:rPr>
          <w:rStyle w:val="CommentReference"/>
        </w:rPr>
        <w:annotationRef/>
      </w:r>
      <w:r>
        <w:t>It’s a good wrap-up conclusion, but I can’t really tell how you would benefit from this minor. Like you mentioned briefly above that you produced a short film, but I don’t actually know what your intentions are in having this specific academic focus.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2C17DE" w15:done="0"/>
  <w15:commentEx w15:paraId="65EAA57F" w15:done="0"/>
  <w15:commentEx w15:paraId="12AB6EB3" w15:done="0"/>
  <w15:commentEx w15:paraId="4E347747" w15:done="0"/>
  <w15:commentEx w15:paraId="62C17E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7E3E5" w16cex:dateUtc="2021-12-06T09:20:00Z"/>
  <w16cex:commentExtensible w16cex:durableId="2557E628" w16cex:dateUtc="2021-12-06T09:30:00Z"/>
  <w16cex:commentExtensible w16cex:durableId="2557E4DD" w16cex:dateUtc="2021-12-06T09:24:00Z"/>
  <w16cex:commentExtensible w16cex:durableId="2557E3C5" w16cex:dateUtc="2021-12-06T09:20:00Z"/>
  <w16cex:commentExtensible w16cex:durableId="2557E404" w16cex:dateUtc="2021-12-06T0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2C17DE" w16cid:durableId="2557E3E5"/>
  <w16cid:commentId w16cid:paraId="65EAA57F" w16cid:durableId="2557E628"/>
  <w16cid:commentId w16cid:paraId="12AB6EB3" w16cid:durableId="2557E4DD"/>
  <w16cid:commentId w16cid:paraId="4E347747" w16cid:durableId="2557E3C5"/>
  <w16cid:commentId w16cid:paraId="62C17E35" w16cid:durableId="2557E4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5B3"/>
    <w:multiLevelType w:val="multilevel"/>
    <w:tmpl w:val="F894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yssa Manik">
    <w15:presenceInfo w15:providerId="AD" w15:userId="S::amanik@usc.edu::610a775b-7ea5-4e4a-9923-56bbfc23755f"/>
  </w15:person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53"/>
    <w:rsid w:val="000E7BE2"/>
    <w:rsid w:val="001564FA"/>
    <w:rsid w:val="001B6953"/>
    <w:rsid w:val="002E24A8"/>
    <w:rsid w:val="00520CDC"/>
    <w:rsid w:val="006B23A6"/>
    <w:rsid w:val="006D0AAA"/>
    <w:rsid w:val="00935A1E"/>
    <w:rsid w:val="009B6889"/>
    <w:rsid w:val="00A101AB"/>
    <w:rsid w:val="00B84682"/>
    <w:rsid w:val="00BB4CF3"/>
    <w:rsid w:val="00BC0F02"/>
    <w:rsid w:val="00BC74AE"/>
    <w:rsid w:val="00E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9390"/>
  <w15:chartTrackingRefBased/>
  <w15:docId w15:val="{95716CCF-36C1-8A46-B3E2-0E8E661E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95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Revision">
    <w:name w:val="Revision"/>
    <w:hidden/>
    <w:uiPriority w:val="99"/>
    <w:semiHidden/>
    <w:rsid w:val="009B6889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B6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8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88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889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Paul Edison</cp:lastModifiedBy>
  <cp:revision>6</cp:revision>
  <dcterms:created xsi:type="dcterms:W3CDTF">2021-11-30T11:44:00Z</dcterms:created>
  <dcterms:modified xsi:type="dcterms:W3CDTF">2021-12-06T10:19:00Z</dcterms:modified>
</cp:coreProperties>
</file>