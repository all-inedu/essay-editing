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413047" w14:textId="28BC4614" w:rsidR="005026F9" w:rsidRDefault="00791EF0" w:rsidP="00791EF0">
      <w:pPr>
        <w:pStyle w:val="NormalWeb"/>
        <w:spacing w:before="0" w:beforeAutospacing="0" w:after="160" w:afterAutospacing="0"/>
        <w:rPr>
          <w:rFonts w:asciiTheme="minorHAnsi" w:hAnsiTheme="minorHAnsi" w:cstheme="minorHAnsi"/>
          <w:b/>
          <w:bCs/>
          <w:color w:val="000000"/>
          <w:u w:val="single"/>
        </w:rPr>
      </w:pPr>
      <w:r w:rsidRPr="00791EF0">
        <w:rPr>
          <w:rFonts w:asciiTheme="minorHAnsi" w:hAnsiTheme="minorHAnsi" w:cstheme="minorHAnsi"/>
          <w:b/>
          <w:bCs/>
          <w:color w:val="000000"/>
          <w:u w:val="single"/>
        </w:rPr>
        <w:t>Personal Statement</w:t>
      </w:r>
    </w:p>
    <w:p w14:paraId="59D92B15" w14:textId="44689547" w:rsidR="001034DD" w:rsidRPr="001034DD" w:rsidRDefault="001034DD" w:rsidP="00791EF0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The word limit is 500 words, please help shorten it.</w:t>
      </w:r>
    </w:p>
    <w:p w14:paraId="367EC6BA" w14:textId="5F2E6826" w:rsidR="00791EF0" w:rsidRPr="001034DD" w:rsidRDefault="002E5645" w:rsidP="00791EF0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B050"/>
        </w:rPr>
      </w:pPr>
      <w:commentRangeStart w:id="0"/>
      <w:ins w:id="1" w:author="Rachel Darmawangsa" w:date="2019-10-30T12:55:00Z">
        <w:r>
          <w:rPr>
            <w:rFonts w:asciiTheme="minorHAnsi" w:hAnsiTheme="minorHAnsi" w:cstheme="minorHAnsi"/>
            <w:color w:val="2F5496" w:themeColor="accent1" w:themeShade="BF"/>
          </w:rPr>
          <w:t xml:space="preserve">Standing in front of the curious gaze of my peers, I </w:t>
        </w:r>
      </w:ins>
      <w:del w:id="2" w:author="Rachel Darmawangsa" w:date="2019-10-30T12:55:00Z">
        <w:r w:rsidR="00791EF0" w:rsidRPr="001034DD" w:rsidDel="002E5645">
          <w:rPr>
            <w:rFonts w:asciiTheme="minorHAnsi" w:hAnsiTheme="minorHAnsi" w:cstheme="minorHAnsi"/>
            <w:color w:val="2F5496" w:themeColor="accent1" w:themeShade="BF"/>
          </w:rPr>
          <w:delText xml:space="preserve">I stood at the front of the class and a feeling of </w:delText>
        </w:r>
      </w:del>
      <w:ins w:id="3" w:author="Rachel Darmawangsa" w:date="2019-10-30T12:55:00Z">
        <w:r>
          <w:rPr>
            <w:rFonts w:asciiTheme="minorHAnsi" w:hAnsiTheme="minorHAnsi" w:cstheme="minorHAnsi"/>
            <w:color w:val="2F5496" w:themeColor="accent1" w:themeShade="BF"/>
          </w:rPr>
          <w:t xml:space="preserve">felt </w:t>
        </w:r>
      </w:ins>
      <w:r w:rsidR="00791EF0" w:rsidRPr="001034DD">
        <w:rPr>
          <w:rFonts w:asciiTheme="minorHAnsi" w:hAnsiTheme="minorHAnsi" w:cstheme="minorHAnsi"/>
          <w:color w:val="2F5496" w:themeColor="accent1" w:themeShade="BF"/>
        </w:rPr>
        <w:t>euphoria rush</w:t>
      </w:r>
      <w:del w:id="4" w:author="Rachel Darmawangsa" w:date="2019-10-30T12:55:00Z">
        <w:r w:rsidR="00791EF0" w:rsidRPr="001034DD" w:rsidDel="002E5645">
          <w:rPr>
            <w:rFonts w:asciiTheme="minorHAnsi" w:hAnsiTheme="minorHAnsi" w:cstheme="minorHAnsi"/>
            <w:color w:val="2F5496" w:themeColor="accent1" w:themeShade="BF"/>
          </w:rPr>
          <w:delText>ed</w:delText>
        </w:r>
      </w:del>
      <w:r w:rsidR="00791EF0" w:rsidRPr="001034DD">
        <w:rPr>
          <w:rFonts w:asciiTheme="minorHAnsi" w:hAnsiTheme="minorHAnsi" w:cstheme="minorHAnsi"/>
          <w:color w:val="2F5496" w:themeColor="accent1" w:themeShade="BF"/>
        </w:rPr>
        <w:t xml:space="preserve"> through my body. It was my turn to perform my puppet show. I was confident I would </w:t>
      </w:r>
      <w:r w:rsidR="00DE3FF1">
        <w:rPr>
          <w:rFonts w:asciiTheme="minorHAnsi" w:hAnsiTheme="minorHAnsi" w:cstheme="minorHAnsi"/>
          <w:color w:val="2F5496" w:themeColor="accent1" w:themeShade="BF"/>
        </w:rPr>
        <w:t>awe</w:t>
      </w:r>
      <w:r w:rsidR="00791EF0" w:rsidRPr="001034DD">
        <w:rPr>
          <w:rFonts w:asciiTheme="minorHAnsi" w:hAnsiTheme="minorHAnsi" w:cstheme="minorHAnsi"/>
          <w:color w:val="2F5496" w:themeColor="accent1" w:themeShade="BF"/>
        </w:rPr>
        <w:t xml:space="preserve"> the whole class with my </w:t>
      </w:r>
      <w:r w:rsidR="00DE3FF1">
        <w:rPr>
          <w:rFonts w:asciiTheme="minorHAnsi" w:hAnsiTheme="minorHAnsi" w:cstheme="minorHAnsi"/>
          <w:color w:val="2F5496" w:themeColor="accent1" w:themeShade="BF"/>
        </w:rPr>
        <w:t xml:space="preserve">imagination and ideas through </w:t>
      </w:r>
      <w:ins w:id="5" w:author="Rachel Darmawangsa" w:date="2019-10-30T12:56:00Z">
        <w:r>
          <w:rPr>
            <w:rFonts w:asciiTheme="minorHAnsi" w:hAnsiTheme="minorHAnsi" w:cstheme="minorHAnsi"/>
            <w:color w:val="2F5496" w:themeColor="accent1" w:themeShade="BF"/>
          </w:rPr>
          <w:t xml:space="preserve">my </w:t>
        </w:r>
      </w:ins>
      <w:del w:id="6" w:author="Rachel Darmawangsa" w:date="2019-10-30T12:56:00Z">
        <w:r w:rsidR="00DE3FF1" w:rsidDel="002E5645">
          <w:rPr>
            <w:rFonts w:asciiTheme="minorHAnsi" w:hAnsiTheme="minorHAnsi" w:cstheme="minorHAnsi"/>
            <w:color w:val="2F5496" w:themeColor="accent1" w:themeShade="BF"/>
          </w:rPr>
          <w:delText xml:space="preserve">extensively planned </w:delText>
        </w:r>
      </w:del>
      <w:ins w:id="7" w:author="Rachel Darmawangsa" w:date="2019-10-30T12:56:00Z">
        <w:r>
          <w:rPr>
            <w:rFonts w:asciiTheme="minorHAnsi" w:hAnsiTheme="minorHAnsi" w:cstheme="minorHAnsi"/>
            <w:color w:val="2F5496" w:themeColor="accent1" w:themeShade="BF"/>
          </w:rPr>
          <w:t xml:space="preserve">intricate </w:t>
        </w:r>
      </w:ins>
      <w:r w:rsidR="00DE3FF1">
        <w:rPr>
          <w:rFonts w:asciiTheme="minorHAnsi" w:hAnsiTheme="minorHAnsi" w:cstheme="minorHAnsi"/>
          <w:color w:val="2F5496" w:themeColor="accent1" w:themeShade="BF"/>
        </w:rPr>
        <w:t xml:space="preserve">script, setting, and character – </w:t>
      </w:r>
      <w:r w:rsidR="00791EF0" w:rsidRPr="001034DD">
        <w:rPr>
          <w:rFonts w:asciiTheme="minorHAnsi" w:hAnsiTheme="minorHAnsi" w:cstheme="minorHAnsi"/>
          <w:color w:val="2F5496" w:themeColor="accent1" w:themeShade="BF"/>
        </w:rPr>
        <w:t xml:space="preserve">the story of a prince </w:t>
      </w:r>
      <w:r w:rsidR="00DE3FF1">
        <w:rPr>
          <w:rFonts w:asciiTheme="minorHAnsi" w:hAnsiTheme="minorHAnsi" w:cstheme="minorHAnsi"/>
          <w:color w:val="2F5496" w:themeColor="accent1" w:themeShade="BF"/>
        </w:rPr>
        <w:t>on</w:t>
      </w:r>
      <w:r w:rsidR="00DE3FF1" w:rsidRPr="001034DD">
        <w:rPr>
          <w:rFonts w:asciiTheme="minorHAnsi" w:hAnsiTheme="minorHAnsi" w:cstheme="minorHAnsi"/>
          <w:color w:val="2F5496" w:themeColor="accent1" w:themeShade="BF"/>
        </w:rPr>
        <w:t xml:space="preserve"> </w:t>
      </w:r>
      <w:r w:rsidR="00791EF0" w:rsidRPr="001034DD">
        <w:rPr>
          <w:rFonts w:asciiTheme="minorHAnsi" w:hAnsiTheme="minorHAnsi" w:cstheme="minorHAnsi"/>
          <w:color w:val="2F5496" w:themeColor="accent1" w:themeShade="BF"/>
        </w:rPr>
        <w:t xml:space="preserve">a unicorn </w:t>
      </w:r>
      <w:r w:rsidR="00DE3FF1">
        <w:rPr>
          <w:rFonts w:asciiTheme="minorHAnsi" w:hAnsiTheme="minorHAnsi" w:cstheme="minorHAnsi"/>
          <w:color w:val="2F5496" w:themeColor="accent1" w:themeShade="BF"/>
        </w:rPr>
        <w:t>saving</w:t>
      </w:r>
      <w:r w:rsidR="00791EF0" w:rsidRPr="001034DD">
        <w:rPr>
          <w:rFonts w:asciiTheme="minorHAnsi" w:hAnsiTheme="minorHAnsi" w:cstheme="minorHAnsi"/>
          <w:color w:val="2F5496" w:themeColor="accent1" w:themeShade="BF"/>
        </w:rPr>
        <w:t xml:space="preserve"> a princess from an evil witch. I took my puppets – mostly socks with strings as hair and decorated plastic bottles as props, and proceeded to tell the story that I had rehearsed </w:t>
      </w:r>
      <w:ins w:id="8" w:author="Rachel Darmawangsa" w:date="2019-10-30T12:56:00Z">
        <w:r>
          <w:rPr>
            <w:rFonts w:asciiTheme="minorHAnsi" w:hAnsiTheme="minorHAnsi" w:cstheme="minorHAnsi"/>
            <w:color w:val="2F5496" w:themeColor="accent1" w:themeShade="BF"/>
          </w:rPr>
          <w:t xml:space="preserve">into mantra </w:t>
        </w:r>
      </w:ins>
      <w:del w:id="9" w:author="Rachel Darmawangsa" w:date="2019-10-30T12:56:00Z">
        <w:r w:rsidR="00DE3FF1" w:rsidDel="002E5645">
          <w:rPr>
            <w:rFonts w:asciiTheme="minorHAnsi" w:hAnsiTheme="minorHAnsi" w:cstheme="minorHAnsi"/>
            <w:color w:val="2F5496" w:themeColor="accent1" w:themeShade="BF"/>
          </w:rPr>
          <w:delText xml:space="preserve">countless times </w:delText>
        </w:r>
      </w:del>
      <w:del w:id="10" w:author="Rachel Darmawangsa" w:date="2019-10-30T12:57:00Z">
        <w:r w:rsidR="00791EF0" w:rsidRPr="001034DD" w:rsidDel="002E5645">
          <w:rPr>
            <w:rFonts w:asciiTheme="minorHAnsi" w:hAnsiTheme="minorHAnsi" w:cstheme="minorHAnsi"/>
            <w:color w:val="2F5496" w:themeColor="accent1" w:themeShade="BF"/>
          </w:rPr>
          <w:delText xml:space="preserve">the past few </w:delText>
        </w:r>
        <w:r w:rsidR="00FA479D" w:rsidDel="002E5645">
          <w:rPr>
            <w:rFonts w:asciiTheme="minorHAnsi" w:hAnsiTheme="minorHAnsi" w:cstheme="minorHAnsi"/>
            <w:color w:val="2F5496" w:themeColor="accent1" w:themeShade="BF"/>
          </w:rPr>
          <w:delText>weeks</w:delText>
        </w:r>
      </w:del>
      <w:r w:rsidR="00FA479D">
        <w:rPr>
          <w:rFonts w:asciiTheme="minorHAnsi" w:hAnsiTheme="minorHAnsi" w:cstheme="minorHAnsi"/>
          <w:color w:val="2F5496" w:themeColor="accent1" w:themeShade="BF"/>
        </w:rPr>
        <w:t>.</w:t>
      </w:r>
      <w:r w:rsidR="00791EF0" w:rsidRPr="001034DD">
        <w:rPr>
          <w:rFonts w:asciiTheme="minorHAnsi" w:hAnsiTheme="minorHAnsi" w:cstheme="minorHAnsi"/>
          <w:color w:val="2F5496" w:themeColor="accent1" w:themeShade="BF"/>
        </w:rPr>
        <w:t xml:space="preserve"> </w:t>
      </w:r>
      <w:ins w:id="11" w:author="Rachel Darmawangsa" w:date="2019-10-30T12:57:00Z">
        <w:r>
          <w:rPr>
            <w:rFonts w:asciiTheme="minorHAnsi" w:hAnsiTheme="minorHAnsi" w:cstheme="minorHAnsi"/>
            <w:color w:val="2F5496" w:themeColor="accent1" w:themeShade="BF"/>
          </w:rPr>
          <w:t xml:space="preserve">As I finished, </w:t>
        </w:r>
      </w:ins>
      <w:del w:id="12" w:author="Rachel Darmawangsa" w:date="2019-10-30T12:57:00Z">
        <w:r w:rsidR="00791EF0" w:rsidRPr="001034DD" w:rsidDel="002E5645">
          <w:rPr>
            <w:rFonts w:asciiTheme="minorHAnsi" w:hAnsiTheme="minorHAnsi" w:cstheme="minorHAnsi"/>
            <w:color w:val="2F5496" w:themeColor="accent1" w:themeShade="BF"/>
          </w:rPr>
          <w:delText xml:space="preserve">Upon finishing my story, </w:delText>
        </w:r>
      </w:del>
      <w:ins w:id="13" w:author="Rachel Darmawangsa" w:date="2019-10-30T12:57:00Z">
        <w:r>
          <w:rPr>
            <w:rFonts w:asciiTheme="minorHAnsi" w:hAnsiTheme="minorHAnsi" w:cstheme="minorHAnsi"/>
            <w:color w:val="2F5496" w:themeColor="accent1" w:themeShade="BF"/>
          </w:rPr>
          <w:t xml:space="preserve">the room filled with resounding </w:t>
        </w:r>
      </w:ins>
      <w:del w:id="14" w:author="Rachel Darmawangsa" w:date="2019-10-30T12:57:00Z">
        <w:r w:rsidR="00791EF0" w:rsidRPr="001034DD" w:rsidDel="002E5645">
          <w:rPr>
            <w:rFonts w:asciiTheme="minorHAnsi" w:hAnsiTheme="minorHAnsi" w:cstheme="minorHAnsi"/>
            <w:color w:val="2F5496" w:themeColor="accent1" w:themeShade="BF"/>
          </w:rPr>
          <w:delText xml:space="preserve">loud </w:delText>
        </w:r>
      </w:del>
      <w:r w:rsidR="00791EF0" w:rsidRPr="001034DD">
        <w:rPr>
          <w:rFonts w:asciiTheme="minorHAnsi" w:hAnsiTheme="minorHAnsi" w:cstheme="minorHAnsi"/>
          <w:color w:val="2F5496" w:themeColor="accent1" w:themeShade="BF"/>
        </w:rPr>
        <w:t>claps and giggles</w:t>
      </w:r>
      <w:del w:id="15" w:author="Rachel Darmawangsa" w:date="2019-10-30T12:57:00Z">
        <w:r w:rsidR="00791EF0" w:rsidRPr="001034DD" w:rsidDel="002E5645">
          <w:rPr>
            <w:rFonts w:asciiTheme="minorHAnsi" w:hAnsiTheme="minorHAnsi" w:cstheme="minorHAnsi"/>
            <w:color w:val="2F5496" w:themeColor="accent1" w:themeShade="BF"/>
          </w:rPr>
          <w:delText xml:space="preserve"> filled the classroom</w:delText>
        </w:r>
      </w:del>
      <w:r w:rsidR="00791EF0" w:rsidRPr="001034DD">
        <w:rPr>
          <w:rFonts w:asciiTheme="minorHAnsi" w:hAnsiTheme="minorHAnsi" w:cstheme="minorHAnsi"/>
          <w:color w:val="2F5496" w:themeColor="accent1" w:themeShade="BF"/>
        </w:rPr>
        <w:t>.</w:t>
      </w:r>
      <w:r w:rsidR="00791EF0" w:rsidRPr="00791EF0">
        <w:rPr>
          <w:rFonts w:asciiTheme="minorHAnsi" w:hAnsiTheme="minorHAnsi" w:cstheme="minorHAnsi"/>
          <w:color w:val="000000"/>
        </w:rPr>
        <w:t xml:space="preserve"> </w:t>
      </w:r>
      <w:r w:rsidR="00DE3FF1" w:rsidRPr="001034DD">
        <w:rPr>
          <w:rFonts w:asciiTheme="minorHAnsi" w:hAnsiTheme="minorHAnsi" w:cstheme="minorHAnsi"/>
          <w:color w:val="00B050"/>
        </w:rPr>
        <w:t xml:space="preserve">Whoever thought that desire of wanting to awe people would fuel </w:t>
      </w:r>
      <w:del w:id="16" w:author="Rachel Darmawangsa" w:date="2019-10-30T13:00:00Z">
        <w:r w:rsidR="00DE3FF1" w:rsidRPr="001034DD" w:rsidDel="002E5645">
          <w:rPr>
            <w:rFonts w:asciiTheme="minorHAnsi" w:hAnsiTheme="minorHAnsi" w:cstheme="minorHAnsi"/>
            <w:color w:val="00B050"/>
          </w:rPr>
          <w:delText xml:space="preserve">and motivate </w:delText>
        </w:r>
      </w:del>
      <w:r w:rsidR="00DE3FF1" w:rsidRPr="001034DD">
        <w:rPr>
          <w:rFonts w:asciiTheme="minorHAnsi" w:hAnsiTheme="minorHAnsi" w:cstheme="minorHAnsi"/>
          <w:color w:val="00B050"/>
        </w:rPr>
        <w:t xml:space="preserve">my current ambitions </w:t>
      </w:r>
      <w:del w:id="17" w:author="Rachel Darmawangsa" w:date="2019-10-30T13:00:00Z">
        <w:r w:rsidR="00DE3FF1" w:rsidRPr="001034DD" w:rsidDel="002E5645">
          <w:rPr>
            <w:rFonts w:asciiTheme="minorHAnsi" w:hAnsiTheme="minorHAnsi" w:cstheme="minorHAnsi"/>
            <w:color w:val="00B050"/>
          </w:rPr>
          <w:delText>– Aweing people around me by turning</w:delText>
        </w:r>
      </w:del>
      <w:ins w:id="18" w:author="Rachel Darmawangsa" w:date="2019-10-30T13:00:00Z">
        <w:r>
          <w:rPr>
            <w:rFonts w:asciiTheme="minorHAnsi" w:hAnsiTheme="minorHAnsi" w:cstheme="minorHAnsi"/>
            <w:color w:val="00B050"/>
          </w:rPr>
          <w:t>of turning</w:t>
        </w:r>
      </w:ins>
      <w:r w:rsidR="00DE3FF1" w:rsidRPr="001034DD">
        <w:rPr>
          <w:rFonts w:asciiTheme="minorHAnsi" w:hAnsiTheme="minorHAnsi" w:cstheme="minorHAnsi"/>
          <w:color w:val="00B050"/>
        </w:rPr>
        <w:t xml:space="preserve"> my crazy ideas into reality</w:t>
      </w:r>
      <w:del w:id="19" w:author="Rachel Darmawangsa" w:date="2019-10-30T13:00:00Z">
        <w:r w:rsidR="00DE3FF1" w:rsidRPr="001034DD" w:rsidDel="002E5645">
          <w:rPr>
            <w:rFonts w:asciiTheme="minorHAnsi" w:hAnsiTheme="minorHAnsi" w:cstheme="minorHAnsi"/>
            <w:color w:val="00B050"/>
          </w:rPr>
          <w:delText xml:space="preserve">, and </w:delText>
        </w:r>
        <w:r w:rsidR="00DE3FF1" w:rsidRPr="001034DD" w:rsidDel="002E5645">
          <w:rPr>
            <w:rFonts w:asciiTheme="minorHAnsi" w:hAnsiTheme="minorHAnsi" w:cstheme="minorHAnsi"/>
            <w:color w:val="00B050"/>
            <w:highlight w:val="yellow"/>
          </w:rPr>
          <w:delText>contribute to society</w:delText>
        </w:r>
        <w:r w:rsidR="00DE3FF1" w:rsidDel="002E5645">
          <w:rPr>
            <w:rFonts w:asciiTheme="minorHAnsi" w:hAnsiTheme="minorHAnsi" w:cstheme="minorHAnsi"/>
            <w:color w:val="000000"/>
          </w:rPr>
          <w:delText>.</w:delText>
        </w:r>
        <w:r w:rsidR="00C77FA4" w:rsidDel="002E5645">
          <w:rPr>
            <w:rFonts w:asciiTheme="minorHAnsi" w:hAnsiTheme="minorHAnsi" w:cstheme="minorHAnsi"/>
            <w:color w:val="00B050"/>
          </w:rPr>
          <w:delText xml:space="preserve"> </w:delText>
        </w:r>
        <w:r w:rsidR="00DE3FF1" w:rsidDel="002E5645">
          <w:rPr>
            <w:rFonts w:asciiTheme="minorHAnsi" w:hAnsiTheme="minorHAnsi" w:cstheme="minorHAnsi"/>
            <w:color w:val="00B050"/>
          </w:rPr>
          <w:delText>I had found my goal.</w:delText>
        </w:r>
      </w:del>
      <w:ins w:id="20" w:author="Rachel Darmawangsa" w:date="2019-10-30T13:00:00Z">
        <w:r>
          <w:rPr>
            <w:rFonts w:asciiTheme="minorHAnsi" w:hAnsiTheme="minorHAnsi" w:cstheme="minorHAnsi"/>
            <w:color w:val="00B050"/>
          </w:rPr>
          <w:t>.</w:t>
        </w:r>
      </w:ins>
      <w:commentRangeEnd w:id="0"/>
      <w:ins w:id="21" w:author="Rachel Darmawangsa" w:date="2019-10-30T13:40:00Z">
        <w:r w:rsidR="004E7544">
          <w:rPr>
            <w:rStyle w:val="CommentReference"/>
            <w:rFonts w:asciiTheme="minorHAnsi" w:eastAsiaTheme="minorEastAsia" w:hAnsiTheme="minorHAnsi" w:cstheme="minorBidi"/>
          </w:rPr>
          <w:commentReference w:id="0"/>
        </w:r>
      </w:ins>
    </w:p>
    <w:p w14:paraId="4AE1F4FE" w14:textId="4FDD512D" w:rsidR="005026F9" w:rsidRDefault="00490737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ED7D31" w:themeColor="accent2"/>
        </w:rPr>
      </w:pPr>
      <w:r w:rsidRPr="001034DD">
        <w:rPr>
          <w:rFonts w:cstheme="minorHAnsi"/>
          <w:color w:val="ED7D31" w:themeColor="accent2"/>
        </w:rPr>
        <w:t>Before long</w:t>
      </w:r>
      <w:r w:rsidR="00791EF0" w:rsidRPr="001034DD">
        <w:rPr>
          <w:rFonts w:cstheme="minorHAnsi"/>
          <w:color w:val="ED7D31" w:themeColor="accent2"/>
        </w:rPr>
        <w:t xml:space="preserve">, I </w:t>
      </w:r>
      <w:r w:rsidRPr="001034DD">
        <w:rPr>
          <w:rFonts w:cstheme="minorHAnsi"/>
          <w:color w:val="ED7D31" w:themeColor="accent2"/>
        </w:rPr>
        <w:t xml:space="preserve">was already in </w:t>
      </w:r>
      <w:r w:rsidR="00791EF0" w:rsidRPr="001034DD">
        <w:rPr>
          <w:rFonts w:cstheme="minorHAnsi"/>
          <w:color w:val="ED7D31" w:themeColor="accent2"/>
        </w:rPr>
        <w:t xml:space="preserve">year 10 and a member of </w:t>
      </w:r>
      <w:proofErr w:type="spellStart"/>
      <w:r w:rsidR="00791EF0" w:rsidRPr="001034DD">
        <w:rPr>
          <w:rFonts w:cstheme="minorHAnsi"/>
          <w:color w:val="ED7D31" w:themeColor="accent2"/>
        </w:rPr>
        <w:t>Streetizens</w:t>
      </w:r>
      <w:proofErr w:type="spellEnd"/>
      <w:r w:rsidR="00791EF0" w:rsidRPr="001034DD">
        <w:rPr>
          <w:rFonts w:cstheme="minorHAnsi"/>
          <w:color w:val="ED7D31" w:themeColor="accent2"/>
        </w:rPr>
        <w:t xml:space="preserve">, a community service </w:t>
      </w:r>
      <w:ins w:id="22" w:author="Rachel Darmawangsa" w:date="2019-10-30T13:00:00Z">
        <w:r w:rsidR="002E5645">
          <w:rPr>
            <w:rFonts w:cstheme="minorHAnsi"/>
            <w:color w:val="ED7D31" w:themeColor="accent2"/>
          </w:rPr>
          <w:t xml:space="preserve">club </w:t>
        </w:r>
      </w:ins>
      <w:ins w:id="23" w:author="Rachel Darmawangsa" w:date="2019-10-30T13:01:00Z">
        <w:r w:rsidR="002E5645">
          <w:rPr>
            <w:rFonts w:cstheme="minorHAnsi"/>
            <w:color w:val="ED7D31" w:themeColor="accent2"/>
          </w:rPr>
          <w:t>whose</w:t>
        </w:r>
      </w:ins>
      <w:ins w:id="24" w:author="Rachel Darmawangsa" w:date="2019-10-30T13:00:00Z">
        <w:r w:rsidR="002E5645">
          <w:rPr>
            <w:rFonts w:cstheme="minorHAnsi"/>
            <w:color w:val="ED7D31" w:themeColor="accent2"/>
          </w:rPr>
          <w:t xml:space="preserve"> </w:t>
        </w:r>
      </w:ins>
      <w:del w:id="25" w:author="Rachel Darmawangsa" w:date="2019-10-30T13:00:00Z">
        <w:r w:rsidR="00DE3FF1" w:rsidDel="002E5645">
          <w:rPr>
            <w:rFonts w:cstheme="minorHAnsi"/>
            <w:color w:val="ED7D31" w:themeColor="accent2"/>
          </w:rPr>
          <w:delText xml:space="preserve">with </w:delText>
        </w:r>
      </w:del>
      <w:r w:rsidR="00DE3FF1">
        <w:rPr>
          <w:rFonts w:cstheme="minorHAnsi"/>
          <w:color w:val="ED7D31" w:themeColor="accent2"/>
        </w:rPr>
        <w:t>mission</w:t>
      </w:r>
      <w:ins w:id="26" w:author="Rachel Darmawangsa" w:date="2019-10-30T13:00:00Z">
        <w:r w:rsidR="002E5645">
          <w:rPr>
            <w:rFonts w:cstheme="minorHAnsi"/>
            <w:color w:val="ED7D31" w:themeColor="accent2"/>
          </w:rPr>
          <w:t xml:space="preserve"> is </w:t>
        </w:r>
      </w:ins>
      <w:del w:id="27" w:author="Rachel Darmawangsa" w:date="2019-10-30T13:00:00Z">
        <w:r w:rsidR="00DE3FF1" w:rsidDel="002E5645">
          <w:rPr>
            <w:rFonts w:cstheme="minorHAnsi"/>
            <w:color w:val="ED7D31" w:themeColor="accent2"/>
          </w:rPr>
          <w:delText>s</w:delText>
        </w:r>
      </w:del>
      <w:r w:rsidR="00DE3FF1">
        <w:rPr>
          <w:rFonts w:cstheme="minorHAnsi"/>
          <w:color w:val="ED7D31" w:themeColor="accent2"/>
        </w:rPr>
        <w:t xml:space="preserve"> to teach</w:t>
      </w:r>
      <w:r w:rsidR="00791EF0" w:rsidRPr="001034DD">
        <w:rPr>
          <w:rFonts w:cstheme="minorHAnsi"/>
          <w:color w:val="ED7D31" w:themeColor="accent2"/>
        </w:rPr>
        <w:t xml:space="preserve"> children</w:t>
      </w:r>
      <w:r w:rsidR="003D1035">
        <w:rPr>
          <w:rFonts w:cstheme="minorHAnsi"/>
          <w:color w:val="ED7D31" w:themeColor="accent2"/>
        </w:rPr>
        <w:t xml:space="preserve"> from a less fortunate</w:t>
      </w:r>
      <w:r w:rsidR="00791EF0" w:rsidRPr="001034DD">
        <w:rPr>
          <w:rFonts w:cstheme="minorHAnsi"/>
          <w:color w:val="ED7D31" w:themeColor="accent2"/>
        </w:rPr>
        <w:t xml:space="preserve"> backgrounds</w:t>
      </w:r>
      <w:del w:id="28" w:author="Rachel Darmawangsa" w:date="2019-10-30T13:01:00Z">
        <w:r w:rsidR="00791EF0" w:rsidRPr="001034DD" w:rsidDel="002E5645">
          <w:rPr>
            <w:rFonts w:cstheme="minorHAnsi"/>
            <w:color w:val="ED7D31" w:themeColor="accent2"/>
          </w:rPr>
          <w:delText>,</w:delText>
        </w:r>
      </w:del>
      <w:r w:rsidR="00791EF0" w:rsidRPr="001034DD">
        <w:rPr>
          <w:rFonts w:cstheme="minorHAnsi"/>
          <w:color w:val="ED7D31" w:themeColor="accent2"/>
        </w:rPr>
        <w:t xml:space="preserve"> </w:t>
      </w:r>
      <w:r w:rsidR="00DE3FF1">
        <w:rPr>
          <w:rFonts w:cstheme="minorHAnsi"/>
          <w:color w:val="ED7D31" w:themeColor="accent2"/>
        </w:rPr>
        <w:t>and no access to quality education</w:t>
      </w:r>
      <w:r w:rsidR="00791EF0" w:rsidRPr="001034DD">
        <w:rPr>
          <w:rFonts w:cstheme="minorHAnsi"/>
          <w:color w:val="ED7D31" w:themeColor="accent2"/>
        </w:rPr>
        <w:t xml:space="preserve">. </w:t>
      </w:r>
      <w:r w:rsidR="00DE3FF1">
        <w:rPr>
          <w:rFonts w:cstheme="minorHAnsi"/>
          <w:color w:val="ED7D31" w:themeColor="accent2"/>
        </w:rPr>
        <w:t xml:space="preserve">To my surprise, my first </w:t>
      </w:r>
      <w:del w:id="29" w:author="Rachel Darmawangsa" w:date="2019-10-30T13:01:00Z">
        <w:r w:rsidR="00DE3FF1" w:rsidDel="002E5645">
          <w:rPr>
            <w:rFonts w:cstheme="minorHAnsi"/>
            <w:color w:val="ED7D31" w:themeColor="accent2"/>
          </w:rPr>
          <w:delText xml:space="preserve">participation </w:delText>
        </w:r>
      </w:del>
      <w:ins w:id="30" w:author="Rachel Darmawangsa" w:date="2019-10-30T13:01:00Z">
        <w:r w:rsidR="002E5645">
          <w:rPr>
            <w:rFonts w:cstheme="minorHAnsi"/>
            <w:color w:val="ED7D31" w:themeColor="accent2"/>
          </w:rPr>
          <w:t>event</w:t>
        </w:r>
        <w:r w:rsidR="002E5645">
          <w:rPr>
            <w:rFonts w:cstheme="minorHAnsi"/>
            <w:color w:val="ED7D31" w:themeColor="accent2"/>
          </w:rPr>
          <w:t xml:space="preserve"> </w:t>
        </w:r>
      </w:ins>
      <w:r w:rsidR="00DE3FF1">
        <w:rPr>
          <w:rFonts w:cstheme="minorHAnsi"/>
          <w:color w:val="ED7D31" w:themeColor="accent2"/>
        </w:rPr>
        <w:t>was greeted by eagerness and commitment to learn</w:t>
      </w:r>
      <w:ins w:id="31" w:author="Rachel Darmawangsa" w:date="2019-10-30T13:01:00Z">
        <w:r w:rsidR="002E5645">
          <w:rPr>
            <w:rFonts w:cstheme="minorHAnsi"/>
            <w:color w:val="ED7D31" w:themeColor="accent2"/>
          </w:rPr>
          <w:t>ing</w:t>
        </w:r>
      </w:ins>
      <w:r w:rsidR="00DE3FF1">
        <w:rPr>
          <w:rFonts w:cstheme="minorHAnsi"/>
          <w:color w:val="ED7D31" w:themeColor="accent2"/>
        </w:rPr>
        <w:t xml:space="preserve"> basic arithmetic and </w:t>
      </w:r>
      <w:del w:id="32" w:author="Rachel Darmawangsa" w:date="2019-10-30T13:01:00Z">
        <w:r w:rsidR="00DE3FF1" w:rsidDel="002E5645">
          <w:rPr>
            <w:rFonts w:cstheme="minorHAnsi"/>
            <w:color w:val="ED7D31" w:themeColor="accent2"/>
          </w:rPr>
          <w:delText xml:space="preserve">basic </w:delText>
        </w:r>
      </w:del>
      <w:r w:rsidR="00DE3FF1">
        <w:rPr>
          <w:rFonts w:cstheme="minorHAnsi"/>
          <w:color w:val="ED7D31" w:themeColor="accent2"/>
        </w:rPr>
        <w:t>geometry.</w:t>
      </w:r>
      <w:r w:rsidR="00791EF0" w:rsidRPr="001034DD">
        <w:rPr>
          <w:rFonts w:cstheme="minorHAnsi"/>
          <w:color w:val="ED7D31" w:themeColor="accent2"/>
        </w:rPr>
        <w:t xml:space="preserve"> </w:t>
      </w:r>
      <w:r w:rsidR="00641780">
        <w:rPr>
          <w:rFonts w:cstheme="minorHAnsi"/>
          <w:color w:val="ED7D31" w:themeColor="accent2"/>
        </w:rPr>
        <w:t xml:space="preserve">We spent hours learning under the scorching sun, before a </w:t>
      </w:r>
      <w:del w:id="33" w:author="Rachel Darmawangsa" w:date="2019-10-30T13:02:00Z">
        <w:r w:rsidR="00641780" w:rsidDel="002E5645">
          <w:rPr>
            <w:rFonts w:cstheme="minorHAnsi"/>
            <w:color w:val="ED7D31" w:themeColor="accent2"/>
          </w:rPr>
          <w:delText xml:space="preserve">sudden </w:delText>
        </w:r>
      </w:del>
      <w:r w:rsidR="00641780">
        <w:rPr>
          <w:rFonts w:cstheme="minorHAnsi"/>
          <w:color w:val="ED7D31" w:themeColor="accent2"/>
        </w:rPr>
        <w:t>realization struck me. These kids starkly contrast</w:t>
      </w:r>
      <w:r w:rsidR="00791EF0" w:rsidRPr="001034DD">
        <w:rPr>
          <w:rFonts w:cstheme="minorHAnsi"/>
          <w:color w:val="ED7D31" w:themeColor="accent2"/>
        </w:rPr>
        <w:t xml:space="preserve"> my classmates and I </w:t>
      </w:r>
      <w:r w:rsidR="00641780">
        <w:rPr>
          <w:rFonts w:cstheme="minorHAnsi"/>
          <w:color w:val="ED7D31" w:themeColor="accent2"/>
        </w:rPr>
        <w:t>who complained about having accounting class go</w:t>
      </w:r>
      <w:del w:id="34" w:author="Rachel Darmawangsa" w:date="2019-10-30T13:02:00Z">
        <w:r w:rsidR="00641780" w:rsidDel="002E5645">
          <w:rPr>
            <w:rFonts w:cstheme="minorHAnsi"/>
            <w:color w:val="ED7D31" w:themeColor="accent2"/>
          </w:rPr>
          <w:delText>ing</w:delText>
        </w:r>
      </w:del>
      <w:r w:rsidR="00641780">
        <w:rPr>
          <w:rFonts w:cstheme="minorHAnsi"/>
          <w:color w:val="ED7D31" w:themeColor="accent2"/>
        </w:rPr>
        <w:t xml:space="preserve"> overtime.</w:t>
      </w:r>
      <w:r w:rsidR="00641780" w:rsidRPr="001034DD">
        <w:rPr>
          <w:rFonts w:cstheme="minorHAnsi"/>
          <w:color w:val="ED7D31" w:themeColor="accent2"/>
        </w:rPr>
        <w:t xml:space="preserve"> </w:t>
      </w:r>
      <w:r w:rsidR="00641780">
        <w:rPr>
          <w:rFonts w:cstheme="minorHAnsi"/>
          <w:color w:val="ED7D31" w:themeColor="accent2"/>
        </w:rPr>
        <w:t xml:space="preserve">For a moment, I realized these kids were better students than I </w:t>
      </w:r>
      <w:ins w:id="35" w:author="Rachel Darmawangsa" w:date="2019-10-30T13:02:00Z">
        <w:r w:rsidR="002E5645">
          <w:rPr>
            <w:rFonts w:cstheme="minorHAnsi"/>
            <w:color w:val="ED7D31" w:themeColor="accent2"/>
          </w:rPr>
          <w:t xml:space="preserve">was </w:t>
        </w:r>
      </w:ins>
      <w:r w:rsidR="00641780">
        <w:rPr>
          <w:rFonts w:cstheme="minorHAnsi"/>
          <w:color w:val="ED7D31" w:themeColor="accent2"/>
        </w:rPr>
        <w:t>despite attending a prestigious international school</w:t>
      </w:r>
      <w:r w:rsidR="00791EF0" w:rsidRPr="001034DD">
        <w:rPr>
          <w:rFonts w:cstheme="minorHAnsi"/>
          <w:color w:val="ED7D31" w:themeColor="accent2"/>
        </w:rPr>
        <w:t>. </w:t>
      </w:r>
      <w:r w:rsidR="00641780">
        <w:rPr>
          <w:rFonts w:asciiTheme="minorHAnsi" w:hAnsiTheme="minorHAnsi" w:cstheme="minorHAnsi"/>
          <w:color w:val="ED7D31" w:themeColor="accent2"/>
        </w:rPr>
        <w:t>I wanted to do more</w:t>
      </w:r>
      <w:r w:rsidR="00791EF0" w:rsidRPr="001034DD">
        <w:rPr>
          <w:rFonts w:asciiTheme="minorHAnsi" w:hAnsiTheme="minorHAnsi" w:cstheme="minorHAnsi"/>
          <w:color w:val="ED7D31" w:themeColor="accent2"/>
        </w:rPr>
        <w:t xml:space="preserve">. </w:t>
      </w:r>
      <w:r w:rsidR="00641780">
        <w:rPr>
          <w:rFonts w:asciiTheme="minorHAnsi" w:hAnsiTheme="minorHAnsi" w:cstheme="minorHAnsi"/>
          <w:color w:val="ED7D31" w:themeColor="accent2"/>
        </w:rPr>
        <w:t>That epiphany led to my next project</w:t>
      </w:r>
      <w:ins w:id="36" w:author="Rachel Darmawangsa" w:date="2019-10-30T13:02:00Z">
        <w:r w:rsidR="002E5645">
          <w:rPr>
            <w:rFonts w:asciiTheme="minorHAnsi" w:hAnsiTheme="minorHAnsi" w:cstheme="minorHAnsi"/>
            <w:color w:val="ED7D31" w:themeColor="accent2"/>
          </w:rPr>
          <w:t>:</w:t>
        </w:r>
      </w:ins>
      <w:del w:id="37" w:author="Rachel Darmawangsa" w:date="2019-10-30T13:02:00Z">
        <w:r w:rsidR="00641780" w:rsidDel="002E5645">
          <w:rPr>
            <w:rFonts w:asciiTheme="minorHAnsi" w:hAnsiTheme="minorHAnsi" w:cstheme="minorHAnsi"/>
            <w:color w:val="ED7D31" w:themeColor="accent2"/>
          </w:rPr>
          <w:delText>,</w:delText>
        </w:r>
      </w:del>
      <w:r w:rsidR="00641780">
        <w:rPr>
          <w:rFonts w:asciiTheme="minorHAnsi" w:hAnsiTheme="minorHAnsi" w:cstheme="minorHAnsi"/>
          <w:color w:val="ED7D31" w:themeColor="accent2"/>
        </w:rPr>
        <w:t xml:space="preserve"> </w:t>
      </w:r>
      <w:proofErr w:type="spellStart"/>
      <w:r w:rsidR="00641780">
        <w:rPr>
          <w:rFonts w:asciiTheme="minorHAnsi" w:hAnsiTheme="minorHAnsi" w:cstheme="minorHAnsi"/>
          <w:color w:val="ED7D31" w:themeColor="accent2"/>
        </w:rPr>
        <w:t>Raisondetre</w:t>
      </w:r>
      <w:proofErr w:type="spellEnd"/>
      <w:r w:rsidR="00641780">
        <w:rPr>
          <w:rFonts w:asciiTheme="minorHAnsi" w:hAnsiTheme="minorHAnsi" w:cstheme="minorHAnsi"/>
          <w:color w:val="ED7D31" w:themeColor="accent2"/>
        </w:rPr>
        <w:t>.</w:t>
      </w:r>
    </w:p>
    <w:p w14:paraId="1DEC4A9A" w14:textId="5D446C3D" w:rsidR="003C11D9" w:rsidRDefault="00791EF0" w:rsidP="00791EF0">
      <w:pPr>
        <w:pStyle w:val="NormalWeb"/>
        <w:spacing w:before="0" w:beforeAutospacing="0" w:after="160" w:afterAutospacing="0"/>
        <w:rPr>
          <w:rFonts w:asciiTheme="minorHAnsi" w:hAnsiTheme="minorHAnsi" w:cstheme="minorHAnsi"/>
          <w:color w:val="000000"/>
        </w:rPr>
      </w:pPr>
      <w:r w:rsidRPr="001034DD">
        <w:rPr>
          <w:rFonts w:asciiTheme="minorHAnsi" w:hAnsiTheme="minorHAnsi" w:cstheme="minorHAnsi"/>
          <w:color w:val="7030A0"/>
        </w:rPr>
        <w:t xml:space="preserve">As a kid, I </w:t>
      </w:r>
      <w:r w:rsidR="00641780">
        <w:rPr>
          <w:rFonts w:asciiTheme="minorHAnsi" w:hAnsiTheme="minorHAnsi" w:cstheme="minorHAnsi"/>
          <w:color w:val="7030A0"/>
        </w:rPr>
        <w:t>adored</w:t>
      </w:r>
      <w:r w:rsidRPr="001034DD">
        <w:rPr>
          <w:rFonts w:asciiTheme="minorHAnsi" w:hAnsiTheme="minorHAnsi" w:cstheme="minorHAnsi"/>
          <w:color w:val="7030A0"/>
        </w:rPr>
        <w:t xml:space="preserve"> </w:t>
      </w:r>
      <w:r w:rsidR="00641780">
        <w:rPr>
          <w:rFonts w:asciiTheme="minorHAnsi" w:hAnsiTheme="minorHAnsi" w:cstheme="minorHAnsi"/>
          <w:color w:val="7030A0"/>
        </w:rPr>
        <w:t>playing doctor</w:t>
      </w:r>
      <w:r w:rsidRPr="001034DD">
        <w:rPr>
          <w:rFonts w:asciiTheme="minorHAnsi" w:hAnsiTheme="minorHAnsi" w:cstheme="minorHAnsi"/>
          <w:color w:val="7030A0"/>
        </w:rPr>
        <w:t xml:space="preserve">. </w:t>
      </w:r>
      <w:ins w:id="38" w:author="Rachel Darmawangsa" w:date="2019-10-30T13:03:00Z">
        <w:r w:rsidR="002E5645">
          <w:rPr>
            <w:rFonts w:asciiTheme="minorHAnsi" w:hAnsiTheme="minorHAnsi" w:cstheme="minorHAnsi"/>
            <w:color w:val="7030A0"/>
          </w:rPr>
          <w:t xml:space="preserve">Having lost a loved one to cancer, </w:t>
        </w:r>
      </w:ins>
      <w:del w:id="39" w:author="Rachel Darmawangsa" w:date="2019-10-30T13:03:00Z">
        <w:r w:rsidR="00641780" w:rsidDel="002E5645">
          <w:rPr>
            <w:rFonts w:asciiTheme="minorHAnsi" w:hAnsiTheme="minorHAnsi" w:cstheme="minorHAnsi"/>
            <w:color w:val="7030A0"/>
          </w:rPr>
          <w:delText xml:space="preserve">Being a family member whose relatives have passed to cancer, </w:delText>
        </w:r>
      </w:del>
      <w:r w:rsidRPr="001034DD">
        <w:rPr>
          <w:rFonts w:asciiTheme="minorHAnsi" w:hAnsiTheme="minorHAnsi" w:cstheme="minorHAnsi"/>
          <w:color w:val="7030A0"/>
        </w:rPr>
        <w:t xml:space="preserve">I used to imagine </w:t>
      </w:r>
      <w:r w:rsidR="00641780">
        <w:rPr>
          <w:rFonts w:asciiTheme="minorHAnsi" w:hAnsiTheme="minorHAnsi" w:cstheme="minorHAnsi"/>
          <w:color w:val="7030A0"/>
        </w:rPr>
        <w:t>a world</w:t>
      </w:r>
      <w:r w:rsidRPr="001034DD">
        <w:rPr>
          <w:rFonts w:asciiTheme="minorHAnsi" w:hAnsiTheme="minorHAnsi" w:cstheme="minorHAnsi"/>
          <w:color w:val="7030A0"/>
        </w:rPr>
        <w:t xml:space="preserve"> without </w:t>
      </w:r>
      <w:del w:id="40" w:author="Rachel Darmawangsa" w:date="2019-10-30T13:03:00Z">
        <w:r w:rsidR="00D1030B" w:rsidDel="002E5645">
          <w:rPr>
            <w:rFonts w:asciiTheme="minorHAnsi" w:hAnsiTheme="minorHAnsi" w:cstheme="minorHAnsi"/>
            <w:color w:val="7030A0"/>
          </w:rPr>
          <w:delText xml:space="preserve">patients of </w:delText>
        </w:r>
        <w:r w:rsidR="00641780" w:rsidDel="002E5645">
          <w:rPr>
            <w:rFonts w:asciiTheme="minorHAnsi" w:hAnsiTheme="minorHAnsi" w:cstheme="minorHAnsi"/>
            <w:color w:val="7030A0"/>
          </w:rPr>
          <w:delText>such a</w:delText>
        </w:r>
      </w:del>
      <w:ins w:id="41" w:author="Rachel Darmawangsa" w:date="2019-10-30T13:03:00Z">
        <w:r w:rsidR="002E5645">
          <w:rPr>
            <w:rFonts w:asciiTheme="minorHAnsi" w:hAnsiTheme="minorHAnsi" w:cstheme="minorHAnsi"/>
            <w:color w:val="7030A0"/>
          </w:rPr>
          <w:t>such a</w:t>
        </w:r>
      </w:ins>
      <w:r w:rsidR="00641780">
        <w:rPr>
          <w:rFonts w:asciiTheme="minorHAnsi" w:hAnsiTheme="minorHAnsi" w:cstheme="minorHAnsi"/>
          <w:color w:val="7030A0"/>
        </w:rPr>
        <w:t xml:space="preserve"> horrible disease</w:t>
      </w:r>
      <w:r w:rsidRPr="001034DD">
        <w:rPr>
          <w:rFonts w:asciiTheme="minorHAnsi" w:hAnsiTheme="minorHAnsi" w:cstheme="minorHAnsi"/>
          <w:color w:val="7030A0"/>
        </w:rPr>
        <w:t xml:space="preserve">. </w:t>
      </w:r>
      <w:ins w:id="42" w:author="Rachel Darmawangsa" w:date="2019-10-30T13:04:00Z">
        <w:r w:rsidR="002E5645">
          <w:rPr>
            <w:rFonts w:asciiTheme="minorHAnsi" w:hAnsiTheme="minorHAnsi" w:cstheme="minorHAnsi"/>
            <w:color w:val="7030A0"/>
          </w:rPr>
          <w:t xml:space="preserve">Although I probably </w:t>
        </w:r>
      </w:ins>
      <w:del w:id="43" w:author="Rachel Darmawangsa" w:date="2019-10-30T13:04:00Z">
        <w:r w:rsidRPr="001034DD" w:rsidDel="002E5645">
          <w:rPr>
            <w:rFonts w:asciiTheme="minorHAnsi" w:hAnsiTheme="minorHAnsi" w:cstheme="minorHAnsi"/>
            <w:color w:val="7030A0"/>
          </w:rPr>
          <w:delText xml:space="preserve">I </w:delText>
        </w:r>
        <w:r w:rsidR="00641780" w:rsidDel="002E5645">
          <w:rPr>
            <w:rFonts w:asciiTheme="minorHAnsi" w:hAnsiTheme="minorHAnsi" w:cstheme="minorHAnsi"/>
            <w:color w:val="7030A0"/>
          </w:rPr>
          <w:delText xml:space="preserve">knew that I </w:delText>
        </w:r>
      </w:del>
      <w:r w:rsidR="00641780">
        <w:rPr>
          <w:rFonts w:asciiTheme="minorHAnsi" w:hAnsiTheme="minorHAnsi" w:cstheme="minorHAnsi"/>
          <w:color w:val="7030A0"/>
        </w:rPr>
        <w:t xml:space="preserve">won’t be the next Jonas Salk who invented </w:t>
      </w:r>
      <w:ins w:id="44" w:author="Rachel Darmawangsa" w:date="2019-10-30T13:04:00Z">
        <w:r w:rsidR="002E5645">
          <w:rPr>
            <w:rFonts w:asciiTheme="minorHAnsi" w:hAnsiTheme="minorHAnsi" w:cstheme="minorHAnsi"/>
            <w:color w:val="7030A0"/>
          </w:rPr>
          <w:t xml:space="preserve">the </w:t>
        </w:r>
      </w:ins>
      <w:r w:rsidR="00D1030B">
        <w:rPr>
          <w:rFonts w:asciiTheme="minorHAnsi" w:hAnsiTheme="minorHAnsi" w:cstheme="minorHAnsi"/>
          <w:color w:val="7030A0"/>
        </w:rPr>
        <w:t xml:space="preserve">polio vaccine, </w:t>
      </w:r>
      <w:del w:id="45" w:author="Rachel Darmawangsa" w:date="2019-10-30T13:04:00Z">
        <w:r w:rsidR="00D1030B" w:rsidDel="002E5645">
          <w:rPr>
            <w:rFonts w:asciiTheme="minorHAnsi" w:hAnsiTheme="minorHAnsi" w:cstheme="minorHAnsi"/>
            <w:color w:val="7030A0"/>
          </w:rPr>
          <w:delText xml:space="preserve">but </w:delText>
        </w:r>
      </w:del>
      <w:r w:rsidR="00D1030B">
        <w:rPr>
          <w:rFonts w:asciiTheme="minorHAnsi" w:hAnsiTheme="minorHAnsi" w:cstheme="minorHAnsi"/>
          <w:color w:val="7030A0"/>
        </w:rPr>
        <w:t xml:space="preserve">I </w:t>
      </w:r>
      <w:ins w:id="46" w:author="Rachel Darmawangsa" w:date="2019-10-30T13:05:00Z">
        <w:r w:rsidR="005E2AF0">
          <w:rPr>
            <w:rFonts w:asciiTheme="minorHAnsi" w:hAnsiTheme="minorHAnsi" w:cstheme="minorHAnsi"/>
            <w:color w:val="7030A0"/>
          </w:rPr>
          <w:t xml:space="preserve">wanted to make a difference. </w:t>
        </w:r>
      </w:ins>
      <w:del w:id="47" w:author="Rachel Darmawangsa" w:date="2019-10-30T13:05:00Z">
        <w:r w:rsidR="00D1030B" w:rsidDel="005E2AF0">
          <w:rPr>
            <w:rFonts w:asciiTheme="minorHAnsi" w:hAnsiTheme="minorHAnsi" w:cstheme="minorHAnsi"/>
            <w:color w:val="7030A0"/>
          </w:rPr>
          <w:delText>knew I could make their lives easier</w:delText>
        </w:r>
        <w:r w:rsidR="00B84F37" w:rsidDel="005E2AF0">
          <w:rPr>
            <w:rFonts w:asciiTheme="minorHAnsi" w:hAnsiTheme="minorHAnsi" w:cstheme="minorHAnsi"/>
            <w:color w:val="7030A0"/>
          </w:rPr>
          <w:delText xml:space="preserve">. </w:delText>
        </w:r>
      </w:del>
      <w:r w:rsidR="00D1030B">
        <w:rPr>
          <w:rFonts w:asciiTheme="minorHAnsi" w:hAnsiTheme="minorHAnsi" w:cstheme="minorHAnsi"/>
          <w:color w:val="7030A0"/>
        </w:rPr>
        <w:t xml:space="preserve">I </w:t>
      </w:r>
      <w:del w:id="48" w:author="Rachel Darmawangsa" w:date="2019-10-30T13:06:00Z">
        <w:r w:rsidR="00D1030B" w:rsidDel="005E2AF0">
          <w:rPr>
            <w:rFonts w:asciiTheme="minorHAnsi" w:hAnsiTheme="minorHAnsi" w:cstheme="minorHAnsi"/>
            <w:color w:val="7030A0"/>
          </w:rPr>
          <w:delText xml:space="preserve">started </w:delText>
        </w:r>
      </w:del>
      <w:ins w:id="49" w:author="Rachel Darmawangsa" w:date="2019-10-30T13:06:00Z">
        <w:r w:rsidR="005E2AF0">
          <w:rPr>
            <w:rFonts w:asciiTheme="minorHAnsi" w:hAnsiTheme="minorHAnsi" w:cstheme="minorHAnsi"/>
            <w:color w:val="7030A0"/>
          </w:rPr>
          <w:t xml:space="preserve">began looking into what cancer patients needed. </w:t>
        </w:r>
      </w:ins>
      <w:del w:id="50" w:author="Rachel Darmawangsa" w:date="2019-10-30T13:06:00Z">
        <w:r w:rsidR="00D1030B" w:rsidDel="005E2AF0">
          <w:rPr>
            <w:rFonts w:asciiTheme="minorHAnsi" w:hAnsiTheme="minorHAnsi" w:cstheme="minorHAnsi"/>
            <w:color w:val="7030A0"/>
          </w:rPr>
          <w:delText>researching and understanding cancer patient needs</w:delText>
        </w:r>
        <w:r w:rsidRPr="001034DD" w:rsidDel="005E2AF0">
          <w:rPr>
            <w:rFonts w:asciiTheme="minorHAnsi" w:hAnsiTheme="minorHAnsi" w:cstheme="minorHAnsi"/>
            <w:color w:val="C00000"/>
          </w:rPr>
          <w:delText xml:space="preserve">. </w:delText>
        </w:r>
      </w:del>
      <w:commentRangeStart w:id="51"/>
      <w:r w:rsidR="00D1030B">
        <w:rPr>
          <w:rFonts w:asciiTheme="minorHAnsi" w:hAnsiTheme="minorHAnsi" w:cstheme="minorHAnsi"/>
          <w:color w:val="C00000"/>
        </w:rPr>
        <w:t>Unlike some of my peers who started a venture to make it ‘big’ or make profit, I started with my passion to help others.</w:t>
      </w:r>
      <w:commentRangeEnd w:id="51"/>
      <w:r w:rsidR="005E2AF0">
        <w:rPr>
          <w:rStyle w:val="CommentReference"/>
          <w:rFonts w:asciiTheme="minorHAnsi" w:eastAsiaTheme="minorEastAsia" w:hAnsiTheme="minorHAnsi" w:cstheme="minorBidi"/>
        </w:rPr>
        <w:commentReference w:id="51"/>
      </w:r>
      <w:r w:rsidR="00D1030B">
        <w:rPr>
          <w:rFonts w:asciiTheme="minorHAnsi" w:hAnsiTheme="minorHAnsi" w:cstheme="minorHAnsi"/>
          <w:color w:val="C00000"/>
        </w:rPr>
        <w:t xml:space="preserve"> </w:t>
      </w:r>
      <w:del w:id="52" w:author="Rachel Darmawangsa" w:date="2019-10-30T13:09:00Z">
        <w:r w:rsidR="00D1030B" w:rsidDel="005E2AF0">
          <w:rPr>
            <w:rFonts w:asciiTheme="minorHAnsi" w:hAnsiTheme="minorHAnsi" w:cstheme="minorHAnsi"/>
            <w:color w:val="C00000"/>
          </w:rPr>
          <w:delText xml:space="preserve">Personally, </w:delText>
        </w:r>
      </w:del>
      <w:del w:id="53" w:author="Rachel Darmawangsa" w:date="2019-10-30T13:13:00Z">
        <w:r w:rsidR="00D1030B" w:rsidDel="005E2AF0">
          <w:rPr>
            <w:rFonts w:asciiTheme="minorHAnsi" w:hAnsiTheme="minorHAnsi" w:cstheme="minorHAnsi"/>
            <w:color w:val="C00000"/>
          </w:rPr>
          <w:delText>I view</w:delText>
        </w:r>
        <w:r w:rsidRPr="001034DD" w:rsidDel="005E2AF0">
          <w:rPr>
            <w:rFonts w:asciiTheme="minorHAnsi" w:hAnsiTheme="minorHAnsi" w:cstheme="minorHAnsi"/>
            <w:color w:val="C00000"/>
          </w:rPr>
          <w:delText xml:space="preserve"> profit </w:delText>
        </w:r>
        <w:r w:rsidR="00D1030B" w:rsidDel="005E2AF0">
          <w:rPr>
            <w:rFonts w:asciiTheme="minorHAnsi" w:hAnsiTheme="minorHAnsi" w:cstheme="minorHAnsi"/>
            <w:color w:val="C00000"/>
          </w:rPr>
          <w:delText>as</w:delText>
        </w:r>
        <w:r w:rsidRPr="001034DD" w:rsidDel="005E2AF0">
          <w:rPr>
            <w:rFonts w:asciiTheme="minorHAnsi" w:hAnsiTheme="minorHAnsi" w:cstheme="minorHAnsi"/>
            <w:color w:val="C00000"/>
          </w:rPr>
          <w:delText xml:space="preserve"> </w:delText>
        </w:r>
        <w:r w:rsidR="00D1030B" w:rsidDel="005E2AF0">
          <w:rPr>
            <w:rFonts w:asciiTheme="minorHAnsi" w:hAnsiTheme="minorHAnsi" w:cstheme="minorHAnsi"/>
            <w:color w:val="C00000"/>
          </w:rPr>
          <w:delText>the means to an end –</w:delText>
        </w:r>
        <w:r w:rsidRPr="001034DD" w:rsidDel="005E2AF0">
          <w:rPr>
            <w:rFonts w:asciiTheme="minorHAnsi" w:hAnsiTheme="minorHAnsi" w:cstheme="minorHAnsi"/>
            <w:color w:val="C00000"/>
          </w:rPr>
          <w:delText xml:space="preserve"> </w:delText>
        </w:r>
        <w:r w:rsidR="00D1030B" w:rsidDel="005E2AF0">
          <w:rPr>
            <w:rFonts w:asciiTheme="minorHAnsi" w:hAnsiTheme="minorHAnsi" w:cstheme="minorHAnsi"/>
            <w:color w:val="C00000"/>
          </w:rPr>
          <w:delText>providing value</w:delText>
        </w:r>
        <w:r w:rsidR="00D1030B" w:rsidRPr="001034DD" w:rsidDel="005E2AF0">
          <w:rPr>
            <w:rFonts w:asciiTheme="minorHAnsi" w:hAnsiTheme="minorHAnsi" w:cstheme="minorHAnsi"/>
            <w:color w:val="C00000"/>
          </w:rPr>
          <w:delText xml:space="preserve"> </w:delText>
        </w:r>
        <w:r w:rsidRPr="001034DD" w:rsidDel="005E2AF0">
          <w:rPr>
            <w:rFonts w:asciiTheme="minorHAnsi" w:hAnsiTheme="minorHAnsi" w:cstheme="minorHAnsi"/>
            <w:color w:val="C00000"/>
          </w:rPr>
          <w:delText xml:space="preserve">to </w:delText>
        </w:r>
        <w:r w:rsidR="00D1030B" w:rsidDel="005E2AF0">
          <w:rPr>
            <w:rFonts w:asciiTheme="minorHAnsi" w:hAnsiTheme="minorHAnsi" w:cstheme="minorHAnsi"/>
            <w:color w:val="C00000"/>
          </w:rPr>
          <w:delText>customers and society rather than the other way around</w:delText>
        </w:r>
        <w:r w:rsidRPr="001034DD" w:rsidDel="005E2AF0">
          <w:rPr>
            <w:rFonts w:asciiTheme="minorHAnsi" w:hAnsiTheme="minorHAnsi" w:cstheme="minorHAnsi"/>
            <w:color w:val="C00000"/>
          </w:rPr>
          <w:delText>.</w:delText>
        </w:r>
        <w:r w:rsidR="003C11D9" w:rsidDel="005E2AF0">
          <w:rPr>
            <w:rFonts w:asciiTheme="minorHAnsi" w:hAnsiTheme="minorHAnsi" w:cstheme="minorHAnsi"/>
            <w:color w:val="C00000"/>
          </w:rPr>
          <w:delText xml:space="preserve"> </w:delText>
        </w:r>
      </w:del>
      <w:r w:rsidR="003C11D9">
        <w:rPr>
          <w:rFonts w:asciiTheme="minorHAnsi" w:hAnsiTheme="minorHAnsi" w:cstheme="minorHAnsi"/>
          <w:color w:val="C00000"/>
        </w:rPr>
        <w:t>Financial struggles being one of the biggest challenge for these patients, I</w:t>
      </w:r>
      <w:r w:rsidR="003C11D9">
        <w:rPr>
          <w:rFonts w:asciiTheme="minorHAnsi" w:hAnsiTheme="minorHAnsi" w:cstheme="minorHAnsi"/>
          <w:color w:val="92D050"/>
        </w:rPr>
        <w:t xml:space="preserve"> partnered with two of my friends and started </w:t>
      </w:r>
      <w:proofErr w:type="spellStart"/>
      <w:r w:rsidR="003C11D9">
        <w:rPr>
          <w:rFonts w:asciiTheme="minorHAnsi" w:hAnsiTheme="minorHAnsi" w:cstheme="minorHAnsi"/>
          <w:color w:val="92D050"/>
        </w:rPr>
        <w:t>Raisondetre</w:t>
      </w:r>
      <w:proofErr w:type="spellEnd"/>
      <w:r w:rsidR="003C11D9">
        <w:rPr>
          <w:rFonts w:asciiTheme="minorHAnsi" w:hAnsiTheme="minorHAnsi" w:cstheme="minorHAnsi"/>
          <w:color w:val="92D050"/>
        </w:rPr>
        <w:t>, aimed to provide financial support for children cancer patients through donations. We did not want to ask for money, as I tried and realized asking for donation is not an effective fundraising method,</w:t>
      </w:r>
      <w:r w:rsidR="00A54DAE">
        <w:rPr>
          <w:rFonts w:asciiTheme="minorHAnsi" w:hAnsiTheme="minorHAnsi" w:cstheme="minorHAnsi"/>
          <w:color w:val="92D050"/>
        </w:rPr>
        <w:t xml:space="preserve"> we ended up</w:t>
      </w:r>
      <w:r w:rsidR="003C11D9">
        <w:rPr>
          <w:rFonts w:asciiTheme="minorHAnsi" w:hAnsiTheme="minorHAnsi" w:cstheme="minorHAnsi"/>
          <w:color w:val="92D050"/>
        </w:rPr>
        <w:t xml:space="preserve"> </w:t>
      </w:r>
      <w:r w:rsidR="00A54DAE">
        <w:rPr>
          <w:rFonts w:asciiTheme="minorHAnsi" w:hAnsiTheme="minorHAnsi" w:cstheme="minorHAnsi"/>
          <w:color w:val="92D050"/>
        </w:rPr>
        <w:t>building an apparel retail venture,</w:t>
      </w:r>
      <w:r w:rsidRPr="001034DD">
        <w:rPr>
          <w:rFonts w:asciiTheme="minorHAnsi" w:hAnsiTheme="minorHAnsi" w:cstheme="minorHAnsi"/>
          <w:color w:val="92D050"/>
        </w:rPr>
        <w:t xml:space="preserve"> donating 100% of our profit to Yayasan K</w:t>
      </w:r>
      <w:r w:rsidR="00BB0DA8" w:rsidRPr="001034DD">
        <w:rPr>
          <w:rFonts w:asciiTheme="minorHAnsi" w:hAnsiTheme="minorHAnsi" w:cstheme="minorHAnsi"/>
          <w:color w:val="92D050"/>
        </w:rPr>
        <w:t>a</w:t>
      </w:r>
      <w:r w:rsidRPr="001034DD">
        <w:rPr>
          <w:rFonts w:asciiTheme="minorHAnsi" w:hAnsiTheme="minorHAnsi" w:cstheme="minorHAnsi"/>
          <w:color w:val="92D050"/>
        </w:rPr>
        <w:t xml:space="preserve">sih </w:t>
      </w:r>
      <w:proofErr w:type="spellStart"/>
      <w:r w:rsidRPr="001034DD">
        <w:rPr>
          <w:rFonts w:asciiTheme="minorHAnsi" w:hAnsiTheme="minorHAnsi" w:cstheme="minorHAnsi"/>
          <w:color w:val="92D050"/>
        </w:rPr>
        <w:t>Anak</w:t>
      </w:r>
      <w:proofErr w:type="spellEnd"/>
      <w:r w:rsidRPr="001034DD">
        <w:rPr>
          <w:rFonts w:asciiTheme="minorHAnsi" w:hAnsiTheme="minorHAnsi" w:cstheme="minorHAnsi"/>
          <w:color w:val="92D050"/>
        </w:rPr>
        <w:t xml:space="preserve"> </w:t>
      </w:r>
      <w:proofErr w:type="spellStart"/>
      <w:r w:rsidRPr="001034DD">
        <w:rPr>
          <w:rFonts w:asciiTheme="minorHAnsi" w:hAnsiTheme="minorHAnsi" w:cstheme="minorHAnsi"/>
          <w:color w:val="92D050"/>
        </w:rPr>
        <w:t>Kanker</w:t>
      </w:r>
      <w:proofErr w:type="spellEnd"/>
      <w:r w:rsidRPr="001034DD">
        <w:rPr>
          <w:rFonts w:asciiTheme="minorHAnsi" w:hAnsiTheme="minorHAnsi" w:cstheme="minorHAnsi"/>
          <w:color w:val="92D050"/>
        </w:rPr>
        <w:t xml:space="preserve"> Indonesia (</w:t>
      </w:r>
      <w:r w:rsidR="00A54DAE">
        <w:rPr>
          <w:rFonts w:asciiTheme="minorHAnsi" w:hAnsiTheme="minorHAnsi" w:cstheme="minorHAnsi"/>
          <w:color w:val="92D050"/>
        </w:rPr>
        <w:t>Indonesian Children Cancer Foundation</w:t>
      </w:r>
      <w:r w:rsidRPr="001034DD">
        <w:rPr>
          <w:rFonts w:asciiTheme="minorHAnsi" w:hAnsiTheme="minorHAnsi" w:cstheme="minorHAnsi"/>
          <w:color w:val="92D050"/>
        </w:rPr>
        <w:t>).</w:t>
      </w:r>
      <w:r w:rsidRPr="001034DD">
        <w:rPr>
          <w:rFonts w:asciiTheme="minorHAnsi" w:hAnsiTheme="minorHAnsi" w:cstheme="minorHAnsi"/>
          <w:color w:val="000000"/>
        </w:rPr>
        <w:t xml:space="preserve"> </w:t>
      </w:r>
      <w:r w:rsidR="00A54DAE">
        <w:rPr>
          <w:rFonts w:asciiTheme="minorHAnsi" w:hAnsiTheme="minorHAnsi" w:cstheme="minorHAnsi"/>
          <w:color w:val="000000"/>
        </w:rPr>
        <w:t>With our limited budget, we started with an online and direct sales channel.</w:t>
      </w:r>
      <w:r w:rsidR="00B84F37">
        <w:rPr>
          <w:rFonts w:asciiTheme="minorHAnsi" w:hAnsiTheme="minorHAnsi" w:cstheme="minorHAnsi"/>
          <w:color w:val="000000"/>
        </w:rPr>
        <w:t xml:space="preserve"> </w:t>
      </w:r>
    </w:p>
    <w:p w14:paraId="1EF5C5C0" w14:textId="529EBFF6" w:rsidR="00791EF0" w:rsidRPr="00791EF0" w:rsidRDefault="00A54DAE" w:rsidP="00791EF0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color w:val="BF8F00" w:themeColor="accent4" w:themeShade="BF"/>
        </w:rPr>
        <w:t xml:space="preserve">I thought starting a business with a noble mission would be easier, was I wrong. Finding the starting capital took months and just having a noble cause does not necessarily make it easier to sell products either. </w:t>
      </w:r>
      <w:r w:rsidR="00135391">
        <w:rPr>
          <w:rFonts w:asciiTheme="minorHAnsi" w:hAnsiTheme="minorHAnsi" w:cstheme="minorHAnsi"/>
          <w:color w:val="BF8F00" w:themeColor="accent4" w:themeShade="BF"/>
        </w:rPr>
        <w:t xml:space="preserve"> </w:t>
      </w:r>
      <w:r>
        <w:rPr>
          <w:rFonts w:asciiTheme="minorHAnsi" w:hAnsiTheme="minorHAnsi" w:cstheme="minorHAnsi"/>
          <w:color w:val="BF8F00" w:themeColor="accent4" w:themeShade="BF"/>
        </w:rPr>
        <w:t xml:space="preserve">I realized to turn a business idea into reality, takes three things: 1. A good business idea, 2. The necessary capital, and 3. Commitment. </w:t>
      </w:r>
      <w:r w:rsidR="006D0474">
        <w:rPr>
          <w:rFonts w:asciiTheme="minorHAnsi" w:hAnsiTheme="minorHAnsi" w:cstheme="minorHAnsi"/>
          <w:color w:val="BF8F00" w:themeColor="accent4" w:themeShade="BF"/>
        </w:rPr>
        <w:t xml:space="preserve">Out of the three, I believe the most important is the third, and I was confident in </w:t>
      </w:r>
      <w:proofErr w:type="spellStart"/>
      <w:r w:rsidR="006D0474">
        <w:rPr>
          <w:rFonts w:asciiTheme="minorHAnsi" w:hAnsiTheme="minorHAnsi" w:cstheme="minorHAnsi"/>
          <w:color w:val="BF8F00" w:themeColor="accent4" w:themeShade="BF"/>
        </w:rPr>
        <w:t>Raisondetre</w:t>
      </w:r>
      <w:proofErr w:type="spellEnd"/>
      <w:r w:rsidR="006D0474">
        <w:rPr>
          <w:rFonts w:asciiTheme="minorHAnsi" w:hAnsiTheme="minorHAnsi" w:cstheme="minorHAnsi"/>
          <w:color w:val="BF8F00" w:themeColor="accent4" w:themeShade="BF"/>
        </w:rPr>
        <w:t xml:space="preserve"> because </w:t>
      </w:r>
      <w:commentRangeStart w:id="54"/>
      <w:r w:rsidR="006D0474">
        <w:rPr>
          <w:rFonts w:asciiTheme="minorHAnsi" w:hAnsiTheme="minorHAnsi" w:cstheme="minorHAnsi"/>
          <w:color w:val="BF8F00" w:themeColor="accent4" w:themeShade="BF"/>
        </w:rPr>
        <w:t xml:space="preserve">unlike my other peers </w:t>
      </w:r>
      <w:commentRangeEnd w:id="54"/>
      <w:r w:rsidR="004E7544">
        <w:rPr>
          <w:rStyle w:val="CommentReference"/>
          <w:rFonts w:asciiTheme="minorHAnsi" w:eastAsiaTheme="minorEastAsia" w:hAnsiTheme="minorHAnsi" w:cstheme="minorBidi"/>
        </w:rPr>
        <w:commentReference w:id="54"/>
      </w:r>
      <w:r w:rsidR="006D0474">
        <w:rPr>
          <w:rFonts w:asciiTheme="minorHAnsi" w:hAnsiTheme="minorHAnsi" w:cstheme="minorHAnsi"/>
          <w:color w:val="BF8F00" w:themeColor="accent4" w:themeShade="BF"/>
        </w:rPr>
        <w:t xml:space="preserve">who started other businesses, I had ironclad commitments. </w:t>
      </w:r>
      <w:r w:rsidR="00135391">
        <w:rPr>
          <w:rFonts w:asciiTheme="minorHAnsi" w:hAnsiTheme="minorHAnsi" w:cstheme="minorHAnsi"/>
          <w:color w:val="BF8F00" w:themeColor="accent4" w:themeShade="BF"/>
        </w:rPr>
        <w:t xml:space="preserve"> </w:t>
      </w:r>
      <w:proofErr w:type="spellStart"/>
      <w:r w:rsidR="006D0474">
        <w:rPr>
          <w:rFonts w:asciiTheme="minorHAnsi" w:hAnsiTheme="minorHAnsi" w:cstheme="minorHAnsi"/>
          <w:color w:val="00B0F0"/>
        </w:rPr>
        <w:t>Raisondetre</w:t>
      </w:r>
      <w:proofErr w:type="spellEnd"/>
      <w:r w:rsidR="006D0474" w:rsidRPr="001034DD">
        <w:rPr>
          <w:rFonts w:asciiTheme="minorHAnsi" w:hAnsiTheme="minorHAnsi" w:cstheme="minorHAnsi"/>
          <w:color w:val="00B0F0"/>
        </w:rPr>
        <w:t xml:space="preserve"> </w:t>
      </w:r>
      <w:r w:rsidR="00791EF0" w:rsidRPr="001034DD">
        <w:rPr>
          <w:rFonts w:asciiTheme="minorHAnsi" w:hAnsiTheme="minorHAnsi" w:cstheme="minorHAnsi"/>
          <w:color w:val="00B0F0"/>
        </w:rPr>
        <w:t xml:space="preserve">faced </w:t>
      </w:r>
      <w:r w:rsidR="006D0474">
        <w:rPr>
          <w:rFonts w:asciiTheme="minorHAnsi" w:hAnsiTheme="minorHAnsi" w:cstheme="minorHAnsi"/>
          <w:color w:val="00B0F0"/>
        </w:rPr>
        <w:t>many</w:t>
      </w:r>
      <w:r w:rsidR="00791EF0" w:rsidRPr="001034DD">
        <w:rPr>
          <w:rFonts w:asciiTheme="minorHAnsi" w:hAnsiTheme="minorHAnsi" w:cstheme="minorHAnsi"/>
          <w:color w:val="00B0F0"/>
        </w:rPr>
        <w:t xml:space="preserve"> obstacles, from </w:t>
      </w:r>
      <w:r w:rsidR="006D0474">
        <w:rPr>
          <w:rFonts w:asciiTheme="minorHAnsi" w:hAnsiTheme="minorHAnsi" w:cstheme="minorHAnsi"/>
          <w:color w:val="00B0F0"/>
        </w:rPr>
        <w:t>product design</w:t>
      </w:r>
      <w:r w:rsidR="00791EF0" w:rsidRPr="001034DD">
        <w:rPr>
          <w:rFonts w:asciiTheme="minorHAnsi" w:hAnsiTheme="minorHAnsi" w:cstheme="minorHAnsi"/>
          <w:color w:val="00B0F0"/>
        </w:rPr>
        <w:t>,</w:t>
      </w:r>
      <w:r w:rsidR="00135391">
        <w:rPr>
          <w:rFonts w:asciiTheme="minorHAnsi" w:hAnsiTheme="minorHAnsi" w:cstheme="minorHAnsi"/>
          <w:color w:val="00B0F0"/>
        </w:rPr>
        <w:t xml:space="preserve"> </w:t>
      </w:r>
      <w:r w:rsidR="006D0474">
        <w:rPr>
          <w:rFonts w:asciiTheme="minorHAnsi" w:hAnsiTheme="minorHAnsi" w:cstheme="minorHAnsi"/>
          <w:color w:val="00B0F0"/>
        </w:rPr>
        <w:t>limited capital</w:t>
      </w:r>
      <w:r w:rsidR="00135391">
        <w:rPr>
          <w:rFonts w:asciiTheme="minorHAnsi" w:hAnsiTheme="minorHAnsi" w:cstheme="minorHAnsi"/>
          <w:color w:val="00B0F0"/>
        </w:rPr>
        <w:t xml:space="preserve">, </w:t>
      </w:r>
      <w:r w:rsidR="006D0474">
        <w:rPr>
          <w:rFonts w:asciiTheme="minorHAnsi" w:hAnsiTheme="minorHAnsi" w:cstheme="minorHAnsi"/>
          <w:color w:val="00B0F0"/>
        </w:rPr>
        <w:t>setting the optimal price</w:t>
      </w:r>
      <w:r w:rsidR="00791EF0" w:rsidRPr="001034DD">
        <w:rPr>
          <w:rFonts w:asciiTheme="minorHAnsi" w:hAnsiTheme="minorHAnsi" w:cstheme="minorHAnsi"/>
          <w:color w:val="00B0F0"/>
        </w:rPr>
        <w:t xml:space="preserve">, </w:t>
      </w:r>
      <w:r w:rsidR="006D0474">
        <w:rPr>
          <w:rFonts w:asciiTheme="minorHAnsi" w:hAnsiTheme="minorHAnsi" w:cstheme="minorHAnsi"/>
          <w:color w:val="00B0F0"/>
        </w:rPr>
        <w:t>and the most effective marketing channel</w:t>
      </w:r>
      <w:r w:rsidR="00791EF0" w:rsidRPr="001034DD">
        <w:rPr>
          <w:rFonts w:asciiTheme="minorHAnsi" w:hAnsiTheme="minorHAnsi" w:cstheme="minorHAnsi"/>
          <w:color w:val="00B0F0"/>
        </w:rPr>
        <w:t xml:space="preserve">. </w:t>
      </w:r>
      <w:r w:rsidR="00EC190D" w:rsidRPr="00C931FB">
        <w:rPr>
          <w:rFonts w:asciiTheme="minorHAnsi" w:hAnsiTheme="minorHAnsi" w:cstheme="minorHAnsi"/>
          <w:color w:val="00B0F0"/>
        </w:rPr>
        <w:t xml:space="preserve">We decided to </w:t>
      </w:r>
      <w:r w:rsidR="00EC190D">
        <w:rPr>
          <w:rFonts w:asciiTheme="minorHAnsi" w:hAnsiTheme="minorHAnsi" w:cstheme="minorHAnsi"/>
          <w:color w:val="00B0F0"/>
        </w:rPr>
        <w:t>produce</w:t>
      </w:r>
      <w:r w:rsidR="00EC190D" w:rsidRPr="00C931FB">
        <w:rPr>
          <w:rFonts w:asciiTheme="minorHAnsi" w:hAnsiTheme="minorHAnsi" w:cstheme="minorHAnsi"/>
          <w:color w:val="00B0F0"/>
        </w:rPr>
        <w:t xml:space="preserve"> </w:t>
      </w:r>
      <w:r w:rsidR="00EC190D">
        <w:rPr>
          <w:rFonts w:asciiTheme="minorHAnsi" w:hAnsiTheme="minorHAnsi" w:cstheme="minorHAnsi"/>
          <w:color w:val="00B0F0"/>
        </w:rPr>
        <w:t>custom-</w:t>
      </w:r>
      <w:r w:rsidR="00EC190D" w:rsidRPr="00C931FB">
        <w:rPr>
          <w:rFonts w:asciiTheme="minorHAnsi" w:hAnsiTheme="minorHAnsi" w:cstheme="minorHAnsi"/>
          <w:color w:val="00B0F0"/>
        </w:rPr>
        <w:t>designed t-</w:t>
      </w:r>
      <w:r w:rsidR="00EC190D" w:rsidRPr="00C931FB">
        <w:rPr>
          <w:rFonts w:asciiTheme="minorHAnsi" w:hAnsiTheme="minorHAnsi" w:cstheme="minorHAnsi"/>
          <w:color w:val="00B0F0"/>
        </w:rPr>
        <w:lastRenderedPageBreak/>
        <w:t>shirts.</w:t>
      </w:r>
      <w:r w:rsidR="00EC190D">
        <w:rPr>
          <w:rFonts w:asciiTheme="minorHAnsi" w:hAnsiTheme="minorHAnsi" w:cstheme="minorHAnsi"/>
          <w:color w:val="00B0F0"/>
        </w:rPr>
        <w:t xml:space="preserve"> Starting a business was tougher that what I had to do before</w:t>
      </w:r>
      <w:r w:rsidR="00791EF0" w:rsidRPr="001034DD">
        <w:rPr>
          <w:rFonts w:asciiTheme="minorHAnsi" w:hAnsiTheme="minorHAnsi" w:cstheme="minorHAnsi"/>
          <w:color w:val="00B0F0"/>
        </w:rPr>
        <w:t xml:space="preserve">. </w:t>
      </w:r>
      <w:r w:rsidR="00812911">
        <w:rPr>
          <w:rFonts w:asciiTheme="minorHAnsi" w:hAnsiTheme="minorHAnsi" w:cstheme="minorHAnsi"/>
          <w:color w:val="00B0F0"/>
        </w:rPr>
        <w:t xml:space="preserve">We put up banners and posters around our school and give public presentations to convince people to buy our t-shirts. </w:t>
      </w:r>
      <w:r w:rsidR="00791EF0" w:rsidRPr="001034DD">
        <w:rPr>
          <w:rFonts w:asciiTheme="minorHAnsi" w:hAnsiTheme="minorHAnsi" w:cstheme="minorHAnsi"/>
          <w:color w:val="00B0F0"/>
        </w:rPr>
        <w:t>Balancing school life and</w:t>
      </w:r>
      <w:r w:rsidR="00812911">
        <w:rPr>
          <w:rFonts w:asciiTheme="minorHAnsi" w:hAnsiTheme="minorHAnsi" w:cstheme="minorHAnsi"/>
          <w:color w:val="00B0F0"/>
        </w:rPr>
        <w:t xml:space="preserve"> business management,</w:t>
      </w:r>
      <w:r w:rsidR="00791EF0" w:rsidRPr="001034DD">
        <w:rPr>
          <w:rFonts w:asciiTheme="minorHAnsi" w:hAnsiTheme="minorHAnsi" w:cstheme="minorHAnsi"/>
          <w:color w:val="00B0F0"/>
        </w:rPr>
        <w:t xml:space="preserve"> </w:t>
      </w:r>
      <w:r w:rsidR="00812911">
        <w:rPr>
          <w:rFonts w:asciiTheme="minorHAnsi" w:hAnsiTheme="minorHAnsi" w:cstheme="minorHAnsi"/>
          <w:color w:val="00B0F0"/>
        </w:rPr>
        <w:t>f</w:t>
      </w:r>
      <w:r w:rsidR="00791EF0" w:rsidRPr="001034DD">
        <w:rPr>
          <w:rFonts w:asciiTheme="minorHAnsi" w:hAnsiTheme="minorHAnsi" w:cstheme="minorHAnsi"/>
          <w:color w:val="00B0F0"/>
        </w:rPr>
        <w:t xml:space="preserve">inding </w:t>
      </w:r>
      <w:r w:rsidR="00812911">
        <w:rPr>
          <w:rFonts w:asciiTheme="minorHAnsi" w:hAnsiTheme="minorHAnsi" w:cstheme="minorHAnsi"/>
          <w:color w:val="00B0F0"/>
        </w:rPr>
        <w:t xml:space="preserve">high </w:t>
      </w:r>
      <w:r w:rsidR="00791EF0" w:rsidRPr="001034DD">
        <w:rPr>
          <w:rFonts w:asciiTheme="minorHAnsi" w:hAnsiTheme="minorHAnsi" w:cstheme="minorHAnsi"/>
          <w:color w:val="00B0F0"/>
        </w:rPr>
        <w:t xml:space="preserve">quality and reliable supplier. In a </w:t>
      </w:r>
      <w:proofErr w:type="gramStart"/>
      <w:r w:rsidR="00791EF0" w:rsidRPr="001034DD">
        <w:rPr>
          <w:rFonts w:asciiTheme="minorHAnsi" w:hAnsiTheme="minorHAnsi" w:cstheme="minorHAnsi"/>
          <w:color w:val="00B0F0"/>
        </w:rPr>
        <w:t>time</w:t>
      </w:r>
      <w:proofErr w:type="gramEnd"/>
      <w:r w:rsidR="00791EF0" w:rsidRPr="001034DD">
        <w:rPr>
          <w:rFonts w:asciiTheme="minorHAnsi" w:hAnsiTheme="minorHAnsi" w:cstheme="minorHAnsi"/>
          <w:color w:val="00B0F0"/>
        </w:rPr>
        <w:t xml:space="preserve"> span of 4 months</w:t>
      </w:r>
      <w:r w:rsidR="00581BEB">
        <w:rPr>
          <w:rFonts w:asciiTheme="minorHAnsi" w:hAnsiTheme="minorHAnsi" w:cstheme="minorHAnsi"/>
          <w:color w:val="00B0F0"/>
        </w:rPr>
        <w:t xml:space="preserve">, </w:t>
      </w:r>
      <w:r w:rsidR="00791EF0" w:rsidRPr="001034DD">
        <w:rPr>
          <w:rFonts w:asciiTheme="minorHAnsi" w:hAnsiTheme="minorHAnsi" w:cstheme="minorHAnsi"/>
          <w:color w:val="00B0F0"/>
        </w:rPr>
        <w:t>we</w:t>
      </w:r>
      <w:r w:rsidR="00581BEB">
        <w:rPr>
          <w:rFonts w:asciiTheme="minorHAnsi" w:hAnsiTheme="minorHAnsi" w:cstheme="minorHAnsi"/>
          <w:color w:val="00B0F0"/>
        </w:rPr>
        <w:t xml:space="preserve"> manged to</w:t>
      </w:r>
      <w:r w:rsidR="00791EF0" w:rsidRPr="001034DD">
        <w:rPr>
          <w:rFonts w:asciiTheme="minorHAnsi" w:hAnsiTheme="minorHAnsi" w:cstheme="minorHAnsi"/>
          <w:color w:val="00B0F0"/>
        </w:rPr>
        <w:t xml:space="preserve"> </w:t>
      </w:r>
      <w:r w:rsidR="00581BEB">
        <w:rPr>
          <w:rFonts w:asciiTheme="minorHAnsi" w:hAnsiTheme="minorHAnsi" w:cstheme="minorHAnsi"/>
          <w:color w:val="00B0F0"/>
        </w:rPr>
        <w:t>make a profit of</w:t>
      </w:r>
      <w:r w:rsidR="00791EF0" w:rsidRPr="001034DD">
        <w:rPr>
          <w:rFonts w:asciiTheme="minorHAnsi" w:hAnsiTheme="minorHAnsi" w:cstheme="minorHAnsi"/>
          <w:color w:val="00B0F0"/>
        </w:rPr>
        <w:t xml:space="preserve"> 15 million rupiah</w:t>
      </w:r>
      <w:r w:rsidR="00581BEB">
        <w:rPr>
          <w:rFonts w:asciiTheme="minorHAnsi" w:hAnsiTheme="minorHAnsi" w:cstheme="minorHAnsi"/>
          <w:color w:val="00B0F0"/>
        </w:rPr>
        <w:t xml:space="preserve"> (approximately 3 months-worth of average salary in Indonesia) and donated everything to the </w:t>
      </w:r>
      <w:ins w:id="55" w:author="Rachel Darmawangsa" w:date="2019-10-30T13:39:00Z">
        <w:r w:rsidR="004E7544">
          <w:rPr>
            <w:rFonts w:asciiTheme="minorHAnsi" w:hAnsiTheme="minorHAnsi" w:cstheme="minorHAnsi"/>
            <w:color w:val="00B0F0"/>
          </w:rPr>
          <w:t>f</w:t>
        </w:r>
      </w:ins>
      <w:del w:id="56" w:author="Rachel Darmawangsa" w:date="2019-10-30T13:39:00Z">
        <w:r w:rsidR="00581BEB" w:rsidDel="004E7544">
          <w:rPr>
            <w:rFonts w:asciiTheme="minorHAnsi" w:hAnsiTheme="minorHAnsi" w:cstheme="minorHAnsi"/>
            <w:color w:val="00B0F0"/>
          </w:rPr>
          <w:delText>F</w:delText>
        </w:r>
      </w:del>
      <w:r w:rsidR="00581BEB">
        <w:rPr>
          <w:rFonts w:asciiTheme="minorHAnsi" w:hAnsiTheme="minorHAnsi" w:cstheme="minorHAnsi"/>
          <w:color w:val="00B0F0"/>
        </w:rPr>
        <w:t>oundation.</w:t>
      </w:r>
      <w:r w:rsidR="0044162D">
        <w:rPr>
          <w:rFonts w:asciiTheme="minorHAnsi" w:hAnsiTheme="minorHAnsi" w:cstheme="minorHAnsi"/>
          <w:color w:val="00B0F0"/>
        </w:rPr>
        <w:t xml:space="preserve"> If I did not have strong commitment, I would have quit in the first 5 days.</w:t>
      </w:r>
    </w:p>
    <w:p w14:paraId="55B0263F" w14:textId="21C535D7" w:rsidR="00791EF0" w:rsidRDefault="00812911" w:rsidP="00791EF0">
      <w:pPr>
        <w:pStyle w:val="NormalWeb"/>
        <w:spacing w:before="0" w:beforeAutospacing="0" w:after="160" w:afterAutospacing="0"/>
        <w:rPr>
          <w:ins w:id="57" w:author="Rachel Darmawangsa" w:date="2019-10-30T13:44:00Z"/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>Through building a business</w:t>
      </w:r>
      <w:r w:rsidR="00791EF0" w:rsidRPr="00791EF0">
        <w:rPr>
          <w:rFonts w:asciiTheme="minorHAnsi" w:hAnsiTheme="minorHAnsi" w:cstheme="minorHAnsi"/>
          <w:color w:val="000000"/>
        </w:rPr>
        <w:t xml:space="preserve">, one day I want to capitalize my new ideas and turn them into reality. </w:t>
      </w:r>
      <w:r w:rsidR="00EC190D">
        <w:rPr>
          <w:rFonts w:asciiTheme="minorHAnsi" w:hAnsiTheme="minorHAnsi" w:cstheme="minorHAnsi"/>
          <w:color w:val="000000"/>
        </w:rPr>
        <w:t>I believe j</w:t>
      </w:r>
      <w:r w:rsidR="0044162D">
        <w:rPr>
          <w:rFonts w:asciiTheme="minorHAnsi" w:hAnsiTheme="minorHAnsi" w:cstheme="minorHAnsi"/>
          <w:color w:val="000000"/>
        </w:rPr>
        <w:t>oining</w:t>
      </w:r>
      <w:r w:rsidR="0044162D" w:rsidRPr="00791EF0">
        <w:rPr>
          <w:rFonts w:asciiTheme="minorHAnsi" w:hAnsiTheme="minorHAnsi" w:cstheme="minorHAnsi"/>
          <w:color w:val="000000"/>
        </w:rPr>
        <w:t xml:space="preserve"> </w:t>
      </w:r>
      <w:r w:rsidR="00791EF0" w:rsidRPr="00791EF0">
        <w:rPr>
          <w:rFonts w:asciiTheme="minorHAnsi" w:hAnsiTheme="minorHAnsi" w:cstheme="minorHAnsi"/>
          <w:color w:val="000000"/>
        </w:rPr>
        <w:t>University of Washington Seattle</w:t>
      </w:r>
      <w:r w:rsidR="00EC190D">
        <w:rPr>
          <w:rFonts w:asciiTheme="minorHAnsi" w:hAnsiTheme="minorHAnsi" w:cstheme="minorHAnsi"/>
          <w:color w:val="000000"/>
        </w:rPr>
        <w:t xml:space="preserve"> and learning the building blocks of a business is the first important step I need to take</w:t>
      </w:r>
      <w:r w:rsidR="00791EF0" w:rsidRPr="00791EF0">
        <w:rPr>
          <w:rFonts w:asciiTheme="minorHAnsi" w:hAnsiTheme="minorHAnsi" w:cstheme="minorHAnsi"/>
          <w:color w:val="000000"/>
        </w:rPr>
        <w:t xml:space="preserve">. </w:t>
      </w:r>
      <w:r w:rsidR="00EC190D">
        <w:rPr>
          <w:rFonts w:asciiTheme="minorHAnsi" w:hAnsiTheme="minorHAnsi" w:cstheme="minorHAnsi"/>
          <w:color w:val="000000"/>
        </w:rPr>
        <w:t xml:space="preserve">I don’t currently have a good business idea and or the capital to pursue it. But </w:t>
      </w:r>
      <w:commentRangeStart w:id="58"/>
      <w:r w:rsidR="00EC190D">
        <w:rPr>
          <w:rFonts w:asciiTheme="minorHAnsi" w:hAnsiTheme="minorHAnsi" w:cstheme="minorHAnsi"/>
          <w:color w:val="000000"/>
        </w:rPr>
        <w:t>with commitment</w:t>
      </w:r>
      <w:commentRangeEnd w:id="58"/>
      <w:r w:rsidR="004E7544">
        <w:rPr>
          <w:rStyle w:val="CommentReference"/>
          <w:rFonts w:asciiTheme="minorHAnsi" w:eastAsiaTheme="minorEastAsia" w:hAnsiTheme="minorHAnsi" w:cstheme="minorBidi"/>
        </w:rPr>
        <w:commentReference w:id="58"/>
      </w:r>
      <w:r w:rsidR="00EC190D">
        <w:rPr>
          <w:rFonts w:asciiTheme="minorHAnsi" w:hAnsiTheme="minorHAnsi" w:cstheme="minorHAnsi"/>
          <w:color w:val="000000"/>
        </w:rPr>
        <w:t xml:space="preserve">, I am confident I have what it takes to have a voice, be fearless to pursue new ideas and opportunities later down the road. </w:t>
      </w:r>
      <w:proofErr w:type="spellStart"/>
      <w:r w:rsidR="00791EF0" w:rsidRPr="00791EF0">
        <w:rPr>
          <w:rFonts w:asciiTheme="minorHAnsi" w:hAnsiTheme="minorHAnsi" w:cstheme="minorHAnsi"/>
          <w:color w:val="000000"/>
        </w:rPr>
        <w:t>Raisondetre</w:t>
      </w:r>
      <w:proofErr w:type="spellEnd"/>
      <w:r w:rsidR="00791EF0" w:rsidRPr="00791EF0">
        <w:rPr>
          <w:rFonts w:asciiTheme="minorHAnsi" w:hAnsiTheme="minorHAnsi" w:cstheme="minorHAnsi"/>
          <w:color w:val="000000"/>
        </w:rPr>
        <w:t>,</w:t>
      </w:r>
      <w:r w:rsidR="00EC190D">
        <w:rPr>
          <w:rFonts w:asciiTheme="minorHAnsi" w:hAnsiTheme="minorHAnsi" w:cstheme="minorHAnsi"/>
          <w:color w:val="000000"/>
        </w:rPr>
        <w:t xml:space="preserve"> means</w:t>
      </w:r>
      <w:r w:rsidR="00791EF0" w:rsidRPr="00791EF0">
        <w:rPr>
          <w:rFonts w:asciiTheme="minorHAnsi" w:hAnsiTheme="minorHAnsi" w:cstheme="minorHAnsi"/>
          <w:color w:val="000000"/>
        </w:rPr>
        <w:t xml:space="preserve"> a reason to be,</w:t>
      </w:r>
      <w:r w:rsidR="00EC190D">
        <w:rPr>
          <w:rFonts w:asciiTheme="minorHAnsi" w:hAnsiTheme="minorHAnsi" w:cstheme="minorHAnsi"/>
          <w:color w:val="000000"/>
        </w:rPr>
        <w:t xml:space="preserve"> </w:t>
      </w:r>
      <w:r w:rsidR="00143B72">
        <w:rPr>
          <w:rFonts w:asciiTheme="minorHAnsi" w:hAnsiTheme="minorHAnsi" w:cstheme="minorHAnsi"/>
          <w:color w:val="000000"/>
        </w:rPr>
        <w:t xml:space="preserve">and </w:t>
      </w:r>
      <w:r w:rsidR="00EC190D">
        <w:rPr>
          <w:rFonts w:asciiTheme="minorHAnsi" w:hAnsiTheme="minorHAnsi" w:cstheme="minorHAnsi"/>
          <w:color w:val="000000"/>
        </w:rPr>
        <w:t xml:space="preserve">with </w:t>
      </w:r>
      <w:r w:rsidR="00143B72">
        <w:rPr>
          <w:rFonts w:asciiTheme="minorHAnsi" w:hAnsiTheme="minorHAnsi" w:cstheme="minorHAnsi"/>
          <w:color w:val="000000"/>
        </w:rPr>
        <w:t xml:space="preserve">my </w:t>
      </w:r>
      <w:r w:rsidR="00EC190D">
        <w:rPr>
          <w:rFonts w:asciiTheme="minorHAnsi" w:hAnsiTheme="minorHAnsi" w:cstheme="minorHAnsi"/>
          <w:color w:val="000000"/>
        </w:rPr>
        <w:t>commitment</w:t>
      </w:r>
      <w:r w:rsidR="00143B72">
        <w:rPr>
          <w:rFonts w:asciiTheme="minorHAnsi" w:hAnsiTheme="minorHAnsi" w:cstheme="minorHAnsi"/>
          <w:color w:val="000000"/>
        </w:rPr>
        <w:t xml:space="preserve"> to aweing and helping others</w:t>
      </w:r>
      <w:r w:rsidR="00EC190D">
        <w:rPr>
          <w:rFonts w:asciiTheme="minorHAnsi" w:hAnsiTheme="minorHAnsi" w:cstheme="minorHAnsi"/>
          <w:color w:val="000000"/>
        </w:rPr>
        <w:t xml:space="preserve">, I hope to </w:t>
      </w:r>
      <w:r w:rsidR="007F6754">
        <w:rPr>
          <w:rFonts w:asciiTheme="minorHAnsi" w:hAnsiTheme="minorHAnsi" w:cstheme="minorHAnsi"/>
          <w:color w:val="000000"/>
        </w:rPr>
        <w:t>find</w:t>
      </w:r>
      <w:r w:rsidR="00EC190D">
        <w:rPr>
          <w:rFonts w:asciiTheme="minorHAnsi" w:hAnsiTheme="minorHAnsi" w:cstheme="minorHAnsi"/>
          <w:color w:val="000000"/>
        </w:rPr>
        <w:t xml:space="preserve"> my place and reason in this world</w:t>
      </w:r>
      <w:r w:rsidR="00143B72">
        <w:rPr>
          <w:rFonts w:asciiTheme="minorHAnsi" w:hAnsiTheme="minorHAnsi" w:cstheme="minorHAnsi"/>
          <w:color w:val="000000"/>
        </w:rPr>
        <w:t>.</w:t>
      </w:r>
      <w:r w:rsidR="00791EF0" w:rsidRPr="00791EF0">
        <w:rPr>
          <w:rFonts w:asciiTheme="minorHAnsi" w:hAnsiTheme="minorHAnsi" w:cstheme="minorHAnsi"/>
          <w:color w:val="000000"/>
        </w:rPr>
        <w:t> </w:t>
      </w:r>
    </w:p>
    <w:p w14:paraId="25AF48AE" w14:textId="7598ABDC" w:rsidR="004E7544" w:rsidRDefault="004E7544" w:rsidP="00791EF0">
      <w:pPr>
        <w:pStyle w:val="NormalWeb"/>
        <w:spacing w:before="0" w:beforeAutospacing="0" w:after="160" w:afterAutospacing="0"/>
        <w:rPr>
          <w:ins w:id="59" w:author="Rachel Darmawangsa" w:date="2019-10-30T13:44:00Z"/>
          <w:rFonts w:asciiTheme="minorHAnsi" w:hAnsiTheme="minorHAnsi" w:cstheme="minorHAnsi"/>
          <w:color w:val="000000"/>
        </w:rPr>
      </w:pPr>
    </w:p>
    <w:p w14:paraId="7D05FE8B" w14:textId="4006F5D4" w:rsidR="004E7544" w:rsidRDefault="004E7544" w:rsidP="00791EF0">
      <w:pPr>
        <w:pStyle w:val="NormalWeb"/>
        <w:spacing w:before="0" w:beforeAutospacing="0" w:after="160" w:afterAutospacing="0"/>
        <w:rPr>
          <w:ins w:id="60" w:author="Rachel Darmawangsa" w:date="2019-10-30T13:44:00Z"/>
          <w:rFonts w:asciiTheme="minorHAnsi" w:hAnsiTheme="minorHAnsi" w:cstheme="minorHAnsi"/>
          <w:color w:val="000000"/>
        </w:rPr>
      </w:pPr>
      <w:ins w:id="61" w:author="Rachel Darmawangsa" w:date="2019-10-30T13:44:00Z">
        <w:r>
          <w:rPr>
            <w:rFonts w:asciiTheme="minorHAnsi" w:hAnsiTheme="minorHAnsi" w:cstheme="minorHAnsi"/>
            <w:color w:val="000000"/>
          </w:rPr>
          <w:t>Overall:</w:t>
        </w:r>
      </w:ins>
    </w:p>
    <w:p w14:paraId="6611A300" w14:textId="7AA4D476" w:rsidR="004E7544" w:rsidRDefault="004E7544" w:rsidP="00791EF0">
      <w:pPr>
        <w:pStyle w:val="NormalWeb"/>
        <w:spacing w:before="0" w:beforeAutospacing="0" w:after="160" w:afterAutospacing="0"/>
        <w:rPr>
          <w:ins w:id="62" w:author="Rachel Darmawangsa" w:date="2019-10-30T13:44:00Z"/>
          <w:rFonts w:asciiTheme="minorHAnsi" w:hAnsiTheme="minorHAnsi" w:cstheme="minorHAnsi"/>
          <w:color w:val="000000"/>
        </w:rPr>
      </w:pPr>
      <w:ins w:id="63" w:author="Rachel Darmawangsa" w:date="2019-10-30T13:44:00Z">
        <w:r>
          <w:rPr>
            <w:rFonts w:asciiTheme="minorHAnsi" w:hAnsiTheme="minorHAnsi" w:cstheme="minorHAnsi"/>
            <w:color w:val="000000"/>
          </w:rPr>
          <w:t>Hi Tiara</w:t>
        </w:r>
      </w:ins>
      <w:ins w:id="64" w:author="Rachel Darmawangsa" w:date="2019-10-30T13:50:00Z">
        <w:r w:rsidR="003C7643">
          <w:rPr>
            <w:rFonts w:asciiTheme="minorHAnsi" w:hAnsiTheme="minorHAnsi" w:cstheme="minorHAnsi"/>
            <w:color w:val="000000"/>
          </w:rPr>
          <w:t>,</w:t>
        </w:r>
      </w:ins>
    </w:p>
    <w:p w14:paraId="7F5EA5C6" w14:textId="0A9CCC33" w:rsidR="004E7544" w:rsidRDefault="004E7544" w:rsidP="00791EF0">
      <w:pPr>
        <w:pStyle w:val="NormalWeb"/>
        <w:spacing w:before="0" w:beforeAutospacing="0" w:after="160" w:afterAutospacing="0"/>
        <w:rPr>
          <w:ins w:id="65" w:author="Rachel Darmawangsa" w:date="2019-10-30T13:51:00Z"/>
          <w:rFonts w:asciiTheme="minorHAnsi" w:hAnsiTheme="minorHAnsi" w:cstheme="minorHAnsi"/>
          <w:color w:val="000000"/>
        </w:rPr>
      </w:pPr>
      <w:ins w:id="66" w:author="Rachel Darmawangsa" w:date="2019-10-30T13:44:00Z">
        <w:r>
          <w:rPr>
            <w:rFonts w:asciiTheme="minorHAnsi" w:hAnsiTheme="minorHAnsi" w:cstheme="minorHAnsi"/>
            <w:color w:val="000000"/>
          </w:rPr>
          <w:t>Great writing style</w:t>
        </w:r>
      </w:ins>
      <w:ins w:id="67" w:author="Rachel Darmawangsa" w:date="2019-10-30T13:50:00Z">
        <w:r w:rsidR="003C7643">
          <w:rPr>
            <w:rFonts w:asciiTheme="minorHAnsi" w:hAnsiTheme="minorHAnsi" w:cstheme="minorHAnsi"/>
            <w:color w:val="000000"/>
          </w:rPr>
          <w:t>! I just worry that the content is not as focused as it can be</w:t>
        </w:r>
      </w:ins>
      <w:ins w:id="68" w:author="Rachel Darmawangsa" w:date="2019-10-30T13:51:00Z">
        <w:r w:rsidR="003C7643">
          <w:rPr>
            <w:rFonts w:asciiTheme="minorHAnsi" w:hAnsiTheme="minorHAnsi" w:cstheme="minorHAnsi"/>
            <w:color w:val="000000"/>
          </w:rPr>
          <w:t xml:space="preserve"> so please read my comments and revise </w:t>
        </w:r>
        <w:r w:rsidR="003C7643" w:rsidRPr="003C7643">
          <w:rPr>
            <w:rFonts w:asciiTheme="minorHAnsi" w:hAnsiTheme="minorHAnsi" w:cstheme="minorHAnsi"/>
            <w:color w:val="000000"/>
          </w:rPr>
          <w:sym w:font="Wingdings" w:char="F04A"/>
        </w:r>
        <w:bookmarkStart w:id="69" w:name="_GoBack"/>
        <w:bookmarkEnd w:id="69"/>
      </w:ins>
    </w:p>
    <w:p w14:paraId="44AD16A6" w14:textId="3F4AC721" w:rsidR="003C7643" w:rsidRDefault="003C7643" w:rsidP="00791EF0">
      <w:pPr>
        <w:pStyle w:val="NormalWeb"/>
        <w:spacing w:before="0" w:beforeAutospacing="0" w:after="160" w:afterAutospacing="0"/>
        <w:rPr>
          <w:ins w:id="70" w:author="Rachel Darmawangsa" w:date="2019-10-30T13:51:00Z"/>
          <w:rFonts w:asciiTheme="minorHAnsi" w:hAnsiTheme="minorHAnsi" w:cstheme="minorHAnsi"/>
          <w:color w:val="000000"/>
        </w:rPr>
      </w:pPr>
    </w:p>
    <w:p w14:paraId="32C61B40" w14:textId="662A472D" w:rsidR="003C7643" w:rsidRPr="00791EF0" w:rsidRDefault="003C7643" w:rsidP="00791EF0">
      <w:pPr>
        <w:pStyle w:val="NormalWeb"/>
        <w:spacing w:before="0" w:beforeAutospacing="0" w:after="160" w:afterAutospacing="0"/>
        <w:rPr>
          <w:rFonts w:asciiTheme="minorHAnsi" w:hAnsiTheme="minorHAnsi" w:cstheme="minorHAnsi"/>
        </w:rPr>
      </w:pPr>
      <w:ins w:id="71" w:author="Rachel Darmawangsa" w:date="2019-10-30T13:51:00Z">
        <w:r>
          <w:rPr>
            <w:rFonts w:asciiTheme="minorHAnsi" w:hAnsiTheme="minorHAnsi" w:cstheme="minorHAnsi"/>
            <w:color w:val="000000"/>
          </w:rPr>
          <w:t>You got this!</w:t>
        </w:r>
      </w:ins>
    </w:p>
    <w:p w14:paraId="61B8345F" w14:textId="77777777" w:rsidR="008C6D0F" w:rsidRPr="00791EF0" w:rsidRDefault="008C6D0F">
      <w:pPr>
        <w:rPr>
          <w:rFonts w:cstheme="minorHAnsi"/>
          <w:sz w:val="24"/>
          <w:szCs w:val="24"/>
        </w:rPr>
      </w:pPr>
    </w:p>
    <w:sectPr w:rsidR="008C6D0F" w:rsidRPr="00791E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achel Darmawangsa" w:date="2019-10-30T13:40:00Z" w:initials="RD">
    <w:p w14:paraId="2A754E6E" w14:textId="77777777" w:rsidR="004E7544" w:rsidRDefault="004E7544">
      <w:pPr>
        <w:pStyle w:val="CommentText"/>
      </w:pPr>
      <w:r>
        <w:rPr>
          <w:rStyle w:val="CommentReference"/>
        </w:rPr>
        <w:annotationRef/>
      </w:r>
      <w:r>
        <w:t xml:space="preserve">I honestly don’t really see the connection between wanting to awe people with the project u ended up </w:t>
      </w:r>
      <w:proofErr w:type="gramStart"/>
      <w:r>
        <w:t>doing?</w:t>
      </w:r>
      <w:proofErr w:type="gramEnd"/>
      <w:r>
        <w:t xml:space="preserve"> I think you have to stick to one story because you have too many </w:t>
      </w:r>
      <w:proofErr w:type="gramStart"/>
      <w:r>
        <w:t>right</w:t>
      </w:r>
      <w:proofErr w:type="gramEnd"/>
      <w:r>
        <w:t xml:space="preserve"> now and I don’t see a really unifying theme. Right </w:t>
      </w:r>
      <w:proofErr w:type="gramStart"/>
      <w:r>
        <w:t>now</w:t>
      </w:r>
      <w:proofErr w:type="gramEnd"/>
      <w:r>
        <w:t xml:space="preserve"> u have:</w:t>
      </w:r>
    </w:p>
    <w:p w14:paraId="54F457D9" w14:textId="77777777" w:rsidR="004E7544" w:rsidRDefault="004E7544" w:rsidP="004E7544">
      <w:pPr>
        <w:pStyle w:val="CommentText"/>
        <w:numPr>
          <w:ilvl w:val="0"/>
          <w:numId w:val="1"/>
        </w:numPr>
      </w:pPr>
      <w:r>
        <w:t xml:space="preserve"> Puppet show</w:t>
      </w:r>
    </w:p>
    <w:p w14:paraId="67E0FD74" w14:textId="77777777" w:rsidR="004E7544" w:rsidRDefault="004E7544" w:rsidP="004E7544">
      <w:pPr>
        <w:pStyle w:val="CommentText"/>
        <w:numPr>
          <w:ilvl w:val="0"/>
          <w:numId w:val="1"/>
        </w:numPr>
      </w:pPr>
      <w:r>
        <w:t xml:space="preserve"> Teaching kids</w:t>
      </w:r>
    </w:p>
    <w:p w14:paraId="776EB7C7" w14:textId="77777777" w:rsidR="004E7544" w:rsidRDefault="004E7544" w:rsidP="004E7544">
      <w:pPr>
        <w:pStyle w:val="CommentText"/>
        <w:numPr>
          <w:ilvl w:val="0"/>
          <w:numId w:val="1"/>
        </w:numPr>
      </w:pPr>
      <w:r>
        <w:t>Suddenly cancer patients?</w:t>
      </w:r>
    </w:p>
    <w:p w14:paraId="5AFCE11B" w14:textId="77777777" w:rsidR="004E7544" w:rsidRDefault="004E7544" w:rsidP="004E7544">
      <w:pPr>
        <w:pStyle w:val="CommentText"/>
      </w:pPr>
      <w:r>
        <w:t>Too much.</w:t>
      </w:r>
    </w:p>
    <w:p w14:paraId="2F37114B" w14:textId="0A330D05" w:rsidR="004E7544" w:rsidRDefault="004E7544" w:rsidP="004E7544">
      <w:pPr>
        <w:pStyle w:val="CommentText"/>
      </w:pPr>
      <w:r>
        <w:t xml:space="preserve">Choose one and go in depth. </w:t>
      </w:r>
    </w:p>
  </w:comment>
  <w:comment w:id="51" w:author="Rachel Darmawangsa" w:date="2019-10-30T13:06:00Z" w:initials="RD">
    <w:p w14:paraId="288B0824" w14:textId="4803CC1E" w:rsidR="005E2AF0" w:rsidRDefault="005E2AF0">
      <w:pPr>
        <w:pStyle w:val="CommentText"/>
      </w:pPr>
      <w:r>
        <w:rPr>
          <w:rStyle w:val="CommentReference"/>
        </w:rPr>
        <w:annotationRef/>
      </w:r>
      <w:r>
        <w:t xml:space="preserve">Maybe don’t put down other’s because they want to make money </w:t>
      </w:r>
      <w:proofErr w:type="spellStart"/>
      <w:r>
        <w:t>haha</w:t>
      </w:r>
      <w:proofErr w:type="spellEnd"/>
    </w:p>
  </w:comment>
  <w:comment w:id="54" w:author="Rachel Darmawangsa" w:date="2019-10-30T13:39:00Z" w:initials="RD">
    <w:p w14:paraId="08C82C4D" w14:textId="10E59556" w:rsidR="004E7544" w:rsidRDefault="004E7544">
      <w:pPr>
        <w:pStyle w:val="CommentText"/>
      </w:pPr>
      <w:r>
        <w:rPr>
          <w:rStyle w:val="CommentReference"/>
        </w:rPr>
        <w:annotationRef/>
      </w:r>
      <w:r>
        <w:t>Again, avoid bashing please!</w:t>
      </w:r>
    </w:p>
  </w:comment>
  <w:comment w:id="58" w:author="Rachel Darmawangsa" w:date="2019-10-30T13:43:00Z" w:initials="RD">
    <w:p w14:paraId="63874099" w14:textId="1945B1DD" w:rsidR="004E7544" w:rsidRDefault="004E7544">
      <w:pPr>
        <w:pStyle w:val="CommentText"/>
      </w:pPr>
      <w:r>
        <w:rPr>
          <w:rStyle w:val="CommentReference"/>
        </w:rPr>
        <w:annotationRef/>
      </w:r>
      <w:r>
        <w:t xml:space="preserve">I think this </w:t>
      </w:r>
      <w:proofErr w:type="gramStart"/>
      <w:r>
        <w:t>is  a</w:t>
      </w:r>
      <w:proofErr w:type="gramEnd"/>
      <w:r>
        <w:t xml:space="preserve"> whole growth moment. Did u always have this commitment to see things through? If no, then why was this different and how did </w:t>
      </w:r>
      <w:proofErr w:type="spellStart"/>
      <w:r>
        <w:t>ur</w:t>
      </w:r>
      <w:proofErr w:type="spellEnd"/>
      <w:r>
        <w:t xml:space="preserve"> experience change u? If yes, what made this </w:t>
      </w:r>
      <w:proofErr w:type="gramStart"/>
      <w:r>
        <w:t>particular experience</w:t>
      </w:r>
      <w:proofErr w:type="gramEnd"/>
      <w:r>
        <w:t xml:space="preserve"> special to you?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F37114B" w15:done="0"/>
  <w15:commentEx w15:paraId="288B0824" w15:done="0"/>
  <w15:commentEx w15:paraId="08C82C4D" w15:done="0"/>
  <w15:commentEx w15:paraId="6387409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F37114B" w16cid:durableId="21641169"/>
  <w16cid:commentId w16cid:paraId="288B0824" w16cid:durableId="21640961"/>
  <w16cid:commentId w16cid:paraId="08C82C4D" w16cid:durableId="216410F6"/>
  <w16cid:commentId w16cid:paraId="63874099" w16cid:durableId="216411F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6A309B"/>
    <w:multiLevelType w:val="hybridMultilevel"/>
    <w:tmpl w:val="44A85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achel Darmawangsa">
    <w15:presenceInfo w15:providerId="Windows Live" w15:userId="a55c8db8f8db03e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1EF0"/>
    <w:rsid w:val="001034DD"/>
    <w:rsid w:val="00135391"/>
    <w:rsid w:val="00143B72"/>
    <w:rsid w:val="002E5645"/>
    <w:rsid w:val="00380E54"/>
    <w:rsid w:val="003C11D9"/>
    <w:rsid w:val="003C7643"/>
    <w:rsid w:val="003D1035"/>
    <w:rsid w:val="00404AD6"/>
    <w:rsid w:val="0044162D"/>
    <w:rsid w:val="00490737"/>
    <w:rsid w:val="004E382D"/>
    <w:rsid w:val="004E7544"/>
    <w:rsid w:val="005026F9"/>
    <w:rsid w:val="00581BEB"/>
    <w:rsid w:val="005B3B42"/>
    <w:rsid w:val="005E2AF0"/>
    <w:rsid w:val="00641780"/>
    <w:rsid w:val="006947A5"/>
    <w:rsid w:val="006D0474"/>
    <w:rsid w:val="00791EF0"/>
    <w:rsid w:val="007F6754"/>
    <w:rsid w:val="00812911"/>
    <w:rsid w:val="008A2F38"/>
    <w:rsid w:val="008B3A3B"/>
    <w:rsid w:val="008C2C62"/>
    <w:rsid w:val="008C6D0F"/>
    <w:rsid w:val="00A54DAE"/>
    <w:rsid w:val="00B84F37"/>
    <w:rsid w:val="00BB0DA8"/>
    <w:rsid w:val="00C77FA4"/>
    <w:rsid w:val="00D1030B"/>
    <w:rsid w:val="00D82F31"/>
    <w:rsid w:val="00DE3FF1"/>
    <w:rsid w:val="00EC190D"/>
    <w:rsid w:val="00F506C5"/>
    <w:rsid w:val="00FA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8D07AB8"/>
  <w15:docId w15:val="{A08CFD32-B70B-40EC-87D7-754A7400A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1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1E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1EF0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91EF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91EF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91EF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91E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91EF0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FA47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3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755</Words>
  <Characters>4310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sanjaya</dc:creator>
  <cp:keywords/>
  <dc:description/>
  <cp:lastModifiedBy>Rachel Darmawangsa</cp:lastModifiedBy>
  <cp:revision>2</cp:revision>
  <dcterms:created xsi:type="dcterms:W3CDTF">2019-10-30T20:52:00Z</dcterms:created>
  <dcterms:modified xsi:type="dcterms:W3CDTF">2019-10-30T20:52:00Z</dcterms:modified>
</cp:coreProperties>
</file>