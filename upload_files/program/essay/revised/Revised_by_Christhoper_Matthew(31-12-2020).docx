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4E4E" w14:textId="77777777" w:rsidR="00A319E4" w:rsidRPr="00A319E4" w:rsidRDefault="00A319E4" w:rsidP="00A319E4">
      <w:pPr>
        <w:rPr>
          <w:rFonts w:ascii="Times New Roman" w:eastAsia="Times New Roman" w:hAnsi="Times New Roman" w:cs="Times New Roman"/>
          <w:lang w:val="en-ID"/>
        </w:rPr>
      </w:pPr>
      <w:r w:rsidRPr="00A319E4">
        <w:rPr>
          <w:rFonts w:ascii="Roboto" w:eastAsia="Times New Roman" w:hAnsi="Roboto" w:cs="Times New Roman"/>
          <w:b/>
          <w:bCs/>
          <w:color w:val="222222"/>
          <w:sz w:val="21"/>
          <w:szCs w:val="21"/>
          <w:shd w:val="clear" w:color="auto" w:fill="FFFFFF"/>
          <w:lang w:val="en-ID"/>
        </w:rPr>
        <w:t>What is it about Yale that has led you to apply? (125 words or fewer)</w:t>
      </w:r>
      <w:r w:rsidRPr="00A319E4">
        <w:rPr>
          <w:rFonts w:ascii="Roboto" w:eastAsia="Times New Roman" w:hAnsi="Roboto" w:cs="Times New Roman"/>
          <w:b/>
          <w:bCs/>
          <w:color w:val="E00029"/>
          <w:sz w:val="21"/>
          <w:szCs w:val="21"/>
          <w:shd w:val="clear" w:color="auto" w:fill="FFFFFF"/>
          <w:lang w:val="en-ID"/>
        </w:rPr>
        <w:t>*</w:t>
      </w:r>
    </w:p>
    <w:p w14:paraId="1A7AE845" w14:textId="77777777" w:rsidR="00A319E4" w:rsidRPr="00A319E4" w:rsidRDefault="00A319E4" w:rsidP="00A319E4">
      <w:pPr>
        <w:rPr>
          <w:rFonts w:ascii="Times New Roman" w:eastAsia="Times New Roman" w:hAnsi="Times New Roman" w:cs="Times New Roman"/>
          <w:lang w:val="en-ID"/>
        </w:rPr>
      </w:pPr>
    </w:p>
    <w:p w14:paraId="782D620D" w14:textId="78697FD1" w:rsidR="00A319E4" w:rsidRPr="00A319E4" w:rsidRDefault="002A2303" w:rsidP="00A319E4">
      <w:pPr>
        <w:rPr>
          <w:rFonts w:ascii="Times New Roman" w:eastAsia="Times New Roman" w:hAnsi="Times New Roman" w:cs="Times New Roman"/>
          <w:lang w:val="en-ID"/>
        </w:rPr>
      </w:pPr>
      <w:ins w:id="0" w:author="Matthew" w:date="2020-12-30T21:48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It is </w:t>
        </w:r>
      </w:ins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Yale’s strong take on mentorship. Having experienced being </w:t>
      </w:r>
      <w:del w:id="1" w:author="Matthew" w:date="2020-12-30T21:59:00Z">
        <w:r w:rsidR="00A319E4" w:rsidRPr="00A319E4" w:rsidDel="001178F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both 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 minority and majority in different cultures, I am intrigued to join the Yale Genocide Studies program under Professor David </w:t>
      </w:r>
      <w:proofErr w:type="spellStart"/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Simonsto</w:t>
      </w:r>
      <w:proofErr w:type="spellEnd"/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</w:t>
      </w:r>
      <w:ins w:id="2" w:author="Matthew" w:date="2020-12-30T21:42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t</w:t>
        </w:r>
      </w:ins>
      <w:ins w:id="3" w:author="Matthew" w:date="2020-12-30T21:43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o </w:t>
        </w:r>
      </w:ins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learn the impact of minorities in different religions </w:t>
      </w:r>
      <w:del w:id="4" w:author="Matthew" w:date="2020-12-30T21:46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in </w:delText>
        </w:r>
      </w:del>
      <w:ins w:id="5" w:author="Matthew" w:date="2020-12-30T21:46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through</w:t>
        </w:r>
        <w:r w:rsidRPr="00A319E4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</w:t>
        </w:r>
      </w:ins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a historical context. Growing up in a society where </w:t>
      </w:r>
      <w:commentRangeStart w:id="6"/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wealth disparity is a norm</w:t>
      </w:r>
      <w:commentRangeEnd w:id="6"/>
      <w:r w:rsidR="001178F1">
        <w:rPr>
          <w:rStyle w:val="CommentReference"/>
        </w:rPr>
        <w:commentReference w:id="6"/>
      </w:r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, </w:t>
      </w:r>
      <w:del w:id="7" w:author="Matthew" w:date="2020-12-30T21:47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I am inquisitive to investigate how the religious system integrated into this culture plays a role. Hence, 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I </w:t>
      </w:r>
      <w:ins w:id="8" w:author="Matthew" w:date="2020-12-30T21:59:00Z">
        <w:r w:rsidR="001178F1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plan to draw from</w:t>
        </w:r>
      </w:ins>
      <w:del w:id="9" w:author="Matthew" w:date="2020-12-30T21:54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hope to further research</w:delText>
        </w:r>
      </w:del>
      <w:ins w:id="10" w:author="Matthew" w:date="2020-12-30T21:55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 xml:space="preserve"> the multiple social sciences perspectives </w:t>
        </w:r>
      </w:ins>
      <w:del w:id="11" w:author="Matthew" w:date="2020-12-30T21:55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 the Sociology 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of </w:t>
      </w:r>
      <w:r w:rsidR="003B5373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r</w:t>
      </w:r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eligion in relation to the social-conflict theory </w:t>
      </w:r>
      <w:commentRangeStart w:id="12"/>
      <w:ins w:id="13" w:author="Matthew" w:date="2020-12-30T21:43:00Z">
        <w:r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for</w:t>
        </w:r>
      </w:ins>
      <w:del w:id="14" w:author="Matthew" w:date="2020-12-30T21:43:00Z">
        <w:r w:rsidR="00A319E4"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in</w:delText>
        </w:r>
      </w:del>
      <w:r w:rsidR="00A319E4"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my senior essay. </w:t>
      </w:r>
      <w:commentRangeEnd w:id="12"/>
      <w:r w:rsidR="00FD6925">
        <w:rPr>
          <w:rStyle w:val="CommentReference"/>
        </w:rPr>
        <w:commentReference w:id="12"/>
      </w:r>
    </w:p>
    <w:p w14:paraId="00177567" w14:textId="333E6147" w:rsidR="00A319E4" w:rsidRDefault="00A319E4" w:rsidP="00A319E4">
      <w:pPr>
        <w:rPr>
          <w:ins w:id="15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  <w:r w:rsidRPr="00A319E4">
        <w:rPr>
          <w:rFonts w:ascii="Times New Roman" w:eastAsia="Times New Roman" w:hAnsi="Times New Roman" w:cs="Times New Roman"/>
          <w:lang w:val="en-ID"/>
        </w:rPr>
        <w:br/>
      </w:r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Coupled by the residential college system and </w:t>
      </w:r>
      <w:del w:id="16" w:author="Matthew" w:date="2020-12-30T21:47:00Z">
        <w:r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>college seminar</w:delText>
        </w:r>
      </w:del>
      <w:ins w:id="17" w:author="Matthew" w:date="2020-12-30T21:47:00Z">
        <w:r w:rsidR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t>seminar-style discourses</w:t>
        </w:r>
      </w:ins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, the </w:t>
      </w:r>
      <w:del w:id="18" w:author="Matthew" w:date="2020-12-30T21:44:00Z">
        <w:r w:rsidRPr="00A319E4" w:rsidDel="002A2303">
          <w:rPr>
            <w:rFonts w:ascii="Roboto" w:eastAsia="Times New Roman" w:hAnsi="Roboto" w:cs="Times New Roman"/>
            <w:color w:val="000000"/>
            <w:sz w:val="21"/>
            <w:szCs w:val="21"/>
            <w:shd w:val="clear" w:color="auto" w:fill="FFFFFF"/>
            <w:lang w:val="en-ID"/>
          </w:rPr>
          <w:delText xml:space="preserve">college </w:delText>
        </w:r>
      </w:del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community will allow me to work closely with potential mentors and mentees to evaluate Marx’s critical argument on </w:t>
      </w:r>
      <w:proofErr w:type="gramStart"/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>whether or not</w:t>
      </w:r>
      <w:proofErr w:type="gramEnd"/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 “</w:t>
      </w:r>
      <w:r w:rsidRPr="00A319E4">
        <w:rPr>
          <w:rFonts w:ascii="Roboto" w:eastAsia="Times New Roman" w:hAnsi="Roboto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  <w:t xml:space="preserve">religion is the opiate of the masses”, </w:t>
      </w:r>
      <w:r w:rsidRPr="00A319E4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  <w:t xml:space="preserve">further investigating the claims and counterclaims applicable to today’s society. </w:t>
      </w:r>
    </w:p>
    <w:p w14:paraId="7B26A918" w14:textId="153208CA" w:rsidR="002D741C" w:rsidRDefault="002D741C" w:rsidP="00A319E4">
      <w:pPr>
        <w:rPr>
          <w:ins w:id="19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3B87E5A8" w14:textId="67822151" w:rsidR="002D741C" w:rsidRDefault="002D741C" w:rsidP="00A319E4">
      <w:pPr>
        <w:rPr>
          <w:ins w:id="20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0644FE9D" w14:textId="1FE88CE0" w:rsidR="002D741C" w:rsidRDefault="002D741C" w:rsidP="00A319E4">
      <w:pPr>
        <w:rPr>
          <w:ins w:id="21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37713DEC" w14:textId="0E616AB1" w:rsidR="002D741C" w:rsidRDefault="002D741C" w:rsidP="00A319E4">
      <w:pPr>
        <w:rPr>
          <w:ins w:id="22" w:author="Matthew" w:date="2020-12-30T21:57:00Z"/>
          <w:rFonts w:ascii="Roboto" w:eastAsia="Times New Roman" w:hAnsi="Roboto" w:cs="Times New Roman"/>
          <w:color w:val="000000"/>
          <w:sz w:val="21"/>
          <w:szCs w:val="21"/>
          <w:shd w:val="clear" w:color="auto" w:fill="FFFFFF"/>
          <w:lang w:val="en-ID"/>
        </w:rPr>
      </w:pPr>
    </w:p>
    <w:p w14:paraId="4A46C79D" w14:textId="3A89E0D0" w:rsidR="002D741C" w:rsidRDefault="002D741C" w:rsidP="00A319E4">
      <w:pPr>
        <w:rPr>
          <w:ins w:id="23" w:author="Matthew" w:date="2020-12-30T21:57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  <w:ins w:id="24" w:author="Matthew" w:date="2020-12-30T21:57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>Hi Raisa!</w:t>
        </w:r>
      </w:ins>
    </w:p>
    <w:p w14:paraId="56826600" w14:textId="638FF10E" w:rsidR="002D741C" w:rsidRDefault="002D741C" w:rsidP="00A319E4">
      <w:pPr>
        <w:rPr>
          <w:ins w:id="25" w:author="Matthew" w:date="2020-12-30T21:57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</w:p>
    <w:p w14:paraId="241F84DF" w14:textId="0F08B803" w:rsidR="002D741C" w:rsidRDefault="002D741C" w:rsidP="00A319E4">
      <w:pPr>
        <w:rPr>
          <w:ins w:id="26" w:author="Matthew" w:date="2020-12-30T21:58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  <w:ins w:id="27" w:author="Matthew" w:date="2020-12-30T21:57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 xml:space="preserve">I think taking an academic approach to this prompt is a smart </w:t>
        </w:r>
      </w:ins>
      <w:ins w:id="28" w:author="Matthew" w:date="2020-12-30T22:02:00Z">
        <w:r w:rsidR="00C13ABD"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>one</w:t>
        </w:r>
      </w:ins>
      <w:ins w:id="29" w:author="Matthew" w:date="2020-12-30T21:58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 xml:space="preserve"> given the maximum length of the response. Good job!</w:t>
        </w:r>
      </w:ins>
    </w:p>
    <w:p w14:paraId="58B93E6E" w14:textId="559CE730" w:rsidR="002D741C" w:rsidRDefault="002D741C" w:rsidP="00A319E4">
      <w:pPr>
        <w:rPr>
          <w:ins w:id="30" w:author="Matthew" w:date="2020-12-30T21:58:00Z"/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lang w:val="en-ID"/>
        </w:rPr>
      </w:pPr>
    </w:p>
    <w:p w14:paraId="7F5E057C" w14:textId="533426B0" w:rsidR="002D741C" w:rsidRPr="002D741C" w:rsidRDefault="002D741C" w:rsidP="00A319E4">
      <w:pPr>
        <w:rPr>
          <w:rFonts w:ascii="Times New Roman" w:eastAsia="Times New Roman" w:hAnsi="Times New Roman" w:cs="Times New Roman"/>
          <w:i/>
          <w:iCs/>
          <w:lang w:val="en-ID"/>
          <w:rPrChange w:id="31" w:author="Matthew" w:date="2020-12-30T21:57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ins w:id="32" w:author="Matthew" w:date="2020-12-30T21:58:00Z">
        <w:r>
          <w:rPr>
            <w:rFonts w:ascii="Times New Roman" w:eastAsia="Times New Roman" w:hAnsi="Times New Roman" w:cs="Times New Roman"/>
            <w:i/>
            <w:iCs/>
            <w:color w:val="000000"/>
            <w:sz w:val="21"/>
            <w:szCs w:val="21"/>
            <w:shd w:val="clear" w:color="auto" w:fill="FFFFFF"/>
            <w:lang w:val="en-ID"/>
          </w:rPr>
          <w:t>- Matthew</w:t>
        </w:r>
      </w:ins>
    </w:p>
    <w:p w14:paraId="6BF9C52E" w14:textId="77777777" w:rsidR="00FE56C1" w:rsidRDefault="00FD6925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6" w:author="Matthew" w:date="2020-12-30T22:00:00Z" w:initials="M">
    <w:p w14:paraId="3ED57A12" w14:textId="5EF0CD48" w:rsidR="001178F1" w:rsidRDefault="001178F1">
      <w:pPr>
        <w:pStyle w:val="CommentText"/>
      </w:pPr>
      <w:r>
        <w:rPr>
          <w:rStyle w:val="CommentReference"/>
        </w:rPr>
        <w:annotationRef/>
      </w:r>
      <w:r w:rsidR="00C13ABD">
        <w:rPr>
          <w:noProof/>
        </w:rPr>
        <w:t>I think this refers to economics, which is why I changed 'sociology' to 'social sciences' for the continuum of the sentence.</w:t>
      </w:r>
    </w:p>
  </w:comment>
  <w:comment w:id="12" w:author="Paul Edison" w:date="2020-12-31T08:45:00Z" w:initials="PE">
    <w:p w14:paraId="71DDFDE4" w14:textId="4589B989" w:rsidR="00FD6925" w:rsidRDefault="00FD6925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D</w:t>
      </w:r>
      <w:r>
        <w:t xml:space="preserve">eciding on the topic of your senior thesis at this point might seem premature here. Perhaps keeping it slightly more general as an academic investigation would portray you in a better light.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D57A12" w15:done="0"/>
  <w15:commentEx w15:paraId="71DDFD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776F2" w16cex:dateUtc="2020-12-30T14:00:00Z"/>
  <w16cex:commentExtensible w16cex:durableId="23980E1E" w16cex:dateUtc="2020-12-31T0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D57A12" w16cid:durableId="239776F2"/>
  <w16cid:commentId w16cid:paraId="71DDFDE4" w16cid:durableId="23980E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E4"/>
    <w:rsid w:val="000E7BE2"/>
    <w:rsid w:val="001178F1"/>
    <w:rsid w:val="001564FA"/>
    <w:rsid w:val="00171652"/>
    <w:rsid w:val="002A2303"/>
    <w:rsid w:val="002D741C"/>
    <w:rsid w:val="003B5373"/>
    <w:rsid w:val="006B23A6"/>
    <w:rsid w:val="00935A1E"/>
    <w:rsid w:val="00A101AB"/>
    <w:rsid w:val="00A319E4"/>
    <w:rsid w:val="00B84682"/>
    <w:rsid w:val="00BC74AE"/>
    <w:rsid w:val="00BE5D70"/>
    <w:rsid w:val="00C13ABD"/>
    <w:rsid w:val="00F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3E6B"/>
  <w15:chartTrackingRefBased/>
  <w15:docId w15:val="{FABAC6FD-5220-E04B-BCDC-E8113426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9E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ListParagraph">
    <w:name w:val="List Paragraph"/>
    <w:basedOn w:val="Normal"/>
    <w:uiPriority w:val="34"/>
    <w:qFormat/>
    <w:rsid w:val="002D741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8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8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8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1178F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8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8F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0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 Edison</cp:lastModifiedBy>
  <cp:revision>7</cp:revision>
  <dcterms:created xsi:type="dcterms:W3CDTF">2020-12-29T02:58:00Z</dcterms:created>
  <dcterms:modified xsi:type="dcterms:W3CDTF">2020-12-31T01:46:00Z</dcterms:modified>
</cp:coreProperties>
</file>