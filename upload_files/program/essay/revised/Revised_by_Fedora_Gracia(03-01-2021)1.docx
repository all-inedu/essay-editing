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41D8" w14:textId="77777777" w:rsidR="00E64F91" w:rsidRDefault="00D16171">
      <w:pPr>
        <w:pStyle w:val="Default"/>
        <w:spacing w:before="0"/>
        <w:rPr>
          <w:rFonts w:ascii="Times New Roman" w:eastAsia="Times New Roman" w:hAnsi="Times New Roman" w:cs="Times New Roman"/>
          <w:color w:val="222222"/>
          <w:sz w:val="22"/>
          <w:szCs w:val="22"/>
          <w:u w:color="222222"/>
          <w:shd w:val="clear" w:color="auto" w:fill="FFFFFF"/>
        </w:rPr>
      </w:pPr>
      <w:r>
        <w:rPr>
          <w:rFonts w:ascii="Times New Roman" w:hAnsi="Times New Roman"/>
          <w:color w:val="222222"/>
          <w:sz w:val="22"/>
          <w:szCs w:val="22"/>
          <w:u w:color="222222"/>
          <w:shd w:val="clear" w:color="auto" w:fill="FFFFFF"/>
        </w:rPr>
        <w:t>How did you discover your intellectual and academic interests, and how will you explore them at the University of Pennsylvania? Please respond considering the specific undergraduate school you have selected. (300-450 words)</w:t>
      </w:r>
    </w:p>
    <w:p w14:paraId="1BC6C773" w14:textId="77777777" w:rsidR="00E64F91" w:rsidRDefault="00E64F91">
      <w:pPr>
        <w:pStyle w:val="Default"/>
        <w:spacing w:before="0"/>
        <w:rPr>
          <w:rFonts w:ascii="Times New Roman" w:eastAsia="Times New Roman" w:hAnsi="Times New Roman" w:cs="Times New Roman"/>
          <w:color w:val="222222"/>
          <w:sz w:val="22"/>
          <w:szCs w:val="22"/>
          <w:u w:color="222222"/>
          <w:shd w:val="clear" w:color="auto" w:fill="FFFFFF"/>
        </w:rPr>
      </w:pPr>
    </w:p>
    <w:p w14:paraId="33DE414C" w14:textId="3B914DC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It is terrifying for a thirteen-year-old to hear that her father has a life-threatening condition. When my father was first diagnosed with a spinal disc herniation, I </w:t>
      </w:r>
      <w:r w:rsidR="002E0724">
        <w:rPr>
          <w:rFonts w:ascii="Times New Roman" w:hAnsi="Times New Roman"/>
          <w:sz w:val="22"/>
          <w:szCs w:val="22"/>
        </w:rPr>
        <w:t>channeled</w:t>
      </w:r>
      <w:r>
        <w:rPr>
          <w:rFonts w:ascii="Times New Roman" w:hAnsi="Times New Roman"/>
          <w:sz w:val="22"/>
          <w:szCs w:val="22"/>
        </w:rPr>
        <w:t xml:space="preserve"> my fears and worries, dedicating my weekends to research </w:t>
      </w:r>
      <w:commentRangeStart w:id="0"/>
      <w:r>
        <w:rPr>
          <w:rFonts w:ascii="Times New Roman" w:hAnsi="Times New Roman"/>
          <w:sz w:val="22"/>
          <w:szCs w:val="22"/>
        </w:rPr>
        <w:t xml:space="preserve">about </w:t>
      </w:r>
      <w:commentRangeEnd w:id="0"/>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r>
        <w:rPr>
          <w:rFonts w:ascii="Times New Roman" w:hAnsi="Times New Roman"/>
          <w:sz w:val="22"/>
          <w:szCs w:val="22"/>
        </w:rPr>
        <w:t xml:space="preserve">treatments. Reading about neuroanatomy and the diagnosis </w:t>
      </w:r>
      <w:commentRangeStart w:id="1"/>
      <w:r>
        <w:rPr>
          <w:rFonts w:ascii="Times New Roman" w:hAnsi="Times New Roman"/>
          <w:sz w:val="22"/>
          <w:szCs w:val="22"/>
        </w:rPr>
        <w:t>itself</w:t>
      </w:r>
      <w:commentRangeEnd w:id="1"/>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
      </w:r>
      <w:r>
        <w:rPr>
          <w:rFonts w:ascii="Times New Roman" w:hAnsi="Times New Roman"/>
          <w:sz w:val="22"/>
          <w:szCs w:val="22"/>
        </w:rPr>
        <w:t xml:space="preserve">, it boggled me how easily such a condition could occur. The usage of non-invasive surgeries such as PLED showed me how sensitive our nervous system </w:t>
      </w:r>
      <w:del w:id="2" w:author="Paul Edison" w:date="2021-01-03T19:46:00Z">
        <w:r w:rsidDel="00A23527">
          <w:rPr>
            <w:rFonts w:ascii="Times New Roman" w:hAnsi="Times New Roman"/>
            <w:sz w:val="22"/>
            <w:szCs w:val="22"/>
          </w:rPr>
          <w:delText>was</w:delText>
        </w:r>
      </w:del>
      <w:ins w:id="3" w:author="Paul Edison" w:date="2021-01-03T19:46:00Z">
        <w:r w:rsidR="00A23527">
          <w:rPr>
            <w:rFonts w:ascii="Times New Roman" w:hAnsi="Times New Roman"/>
            <w:sz w:val="22"/>
            <w:szCs w:val="22"/>
          </w:rPr>
          <w:t>is</w:t>
        </w:r>
      </w:ins>
      <w:r>
        <w:rPr>
          <w:rFonts w:ascii="Times New Roman" w:hAnsi="Times New Roman"/>
          <w:sz w:val="22"/>
          <w:szCs w:val="22"/>
        </w:rPr>
        <w:t xml:space="preserve">, </w:t>
      </w:r>
      <w:commentRangeStart w:id="4"/>
      <w:r>
        <w:rPr>
          <w:rFonts w:ascii="Times New Roman" w:hAnsi="Times New Roman"/>
          <w:sz w:val="22"/>
          <w:szCs w:val="22"/>
        </w:rPr>
        <w:t xml:space="preserve">dawning on me the extent to which it governs our lives, something </w:t>
      </w:r>
      <w:commentRangeEnd w:id="4"/>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4"/>
      </w:r>
      <w:r>
        <w:rPr>
          <w:rFonts w:ascii="Times New Roman" w:hAnsi="Times New Roman"/>
          <w:sz w:val="22"/>
          <w:szCs w:val="22"/>
        </w:rPr>
        <w:t xml:space="preserve">which drew me in to </w:t>
      </w:r>
      <w:del w:id="5" w:author="Paul Edison" w:date="2021-01-03T19:51:00Z">
        <w:r w:rsidDel="009162E1">
          <w:rPr>
            <w:rFonts w:ascii="Times New Roman" w:hAnsi="Times New Roman"/>
            <w:sz w:val="22"/>
            <w:szCs w:val="22"/>
          </w:rPr>
          <w:delText xml:space="preserve">further </w:delText>
        </w:r>
      </w:del>
      <w:r>
        <w:rPr>
          <w:rFonts w:ascii="Times New Roman" w:hAnsi="Times New Roman"/>
          <w:sz w:val="22"/>
          <w:szCs w:val="22"/>
        </w:rPr>
        <w:t>explore</w:t>
      </w:r>
      <w:ins w:id="6" w:author="Paul Edison" w:date="2021-01-03T19:51:00Z">
        <w:r w:rsidR="009162E1">
          <w:rPr>
            <w:rFonts w:ascii="Times New Roman" w:hAnsi="Times New Roman"/>
            <w:sz w:val="22"/>
            <w:szCs w:val="22"/>
          </w:rPr>
          <w:t xml:space="preserve"> </w:t>
        </w:r>
        <w:r w:rsidR="009162E1">
          <w:rPr>
            <w:rFonts w:ascii="Times New Roman" w:hAnsi="Times New Roman"/>
            <w:sz w:val="22"/>
            <w:szCs w:val="22"/>
          </w:rPr>
          <w:t>further</w:t>
        </w:r>
      </w:ins>
      <w:r>
        <w:rPr>
          <w:rFonts w:ascii="Times New Roman" w:hAnsi="Times New Roman"/>
          <w:sz w:val="22"/>
          <w:szCs w:val="22"/>
        </w:rPr>
        <w:t xml:space="preserve">. </w:t>
      </w:r>
    </w:p>
    <w:p w14:paraId="707BD520" w14:textId="77777777" w:rsidR="00E64F91" w:rsidRDefault="00E64F91">
      <w:pPr>
        <w:pStyle w:val="Default"/>
        <w:spacing w:before="0"/>
        <w:rPr>
          <w:rFonts w:ascii="Times New Roman" w:eastAsia="Times New Roman" w:hAnsi="Times New Roman" w:cs="Times New Roman"/>
          <w:sz w:val="22"/>
          <w:szCs w:val="22"/>
        </w:rPr>
      </w:pPr>
    </w:p>
    <w:p w14:paraId="59AC28A1" w14:textId="2BF7EB09" w:rsidR="00E64F91" w:rsidRDefault="00D16171">
      <w:pPr>
        <w:pStyle w:val="Default"/>
        <w:spacing w:before="0"/>
        <w:rPr>
          <w:rFonts w:ascii="Times New Roman" w:eastAsia="Times New Roman" w:hAnsi="Times New Roman" w:cs="Times New Roman"/>
          <w:sz w:val="22"/>
          <w:szCs w:val="22"/>
        </w:rPr>
      </w:pPr>
      <w:commentRangeStart w:id="7"/>
      <w:r>
        <w:rPr>
          <w:rFonts w:ascii="Times New Roman" w:hAnsi="Times New Roman"/>
          <w:sz w:val="22"/>
          <w:szCs w:val="22"/>
        </w:rPr>
        <w:t xml:space="preserve">The more I read, the more I got interested in the workings of our neurological system. </w:t>
      </w:r>
      <w:commentRangeEnd w:id="7"/>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7"/>
      </w:r>
      <w:commentRangeStart w:id="8"/>
      <w:r w:rsidRPr="009162E1">
        <w:rPr>
          <w:rFonts w:ascii="Times New Roman" w:hAnsi="Times New Roman"/>
          <w:sz w:val="22"/>
          <w:szCs w:val="22"/>
          <w:rPrChange w:id="9" w:author="Paul Edison" w:date="2021-01-03T19:52:00Z">
            <w:rPr>
              <w:rFonts w:ascii="Times New Roman" w:hAnsi="Times New Roman"/>
              <w:sz w:val="22"/>
              <w:szCs w:val="22"/>
              <w:highlight w:val="yellow"/>
            </w:rPr>
          </w:rPrChange>
        </w:rPr>
        <w:t>What ultimately became my nicotine equivalent was when I came across</w:t>
      </w:r>
      <w:r w:rsidRPr="009162E1">
        <w:rPr>
          <w:rFonts w:ascii="Times New Roman" w:hAnsi="Times New Roman"/>
          <w:sz w:val="22"/>
          <w:szCs w:val="22"/>
          <w:rPrChange w:id="10" w:author="Paul Edison" w:date="2021-01-03T19:52:00Z">
            <w:rPr>
              <w:rFonts w:ascii="Times New Roman" w:hAnsi="Times New Roman"/>
              <w:sz w:val="22"/>
              <w:szCs w:val="22"/>
            </w:rPr>
          </w:rPrChange>
        </w:rPr>
        <w:t xml:space="preserve"> </w:t>
      </w:r>
      <w:commentRangeEnd w:id="8"/>
      <w:r w:rsidR="003A297A" w:rsidRPr="009162E1">
        <w:rPr>
          <w:rStyle w:val="CommentReference"/>
          <w:rFonts w:ascii="Times New Roman" w:hAnsi="Times New Roman" w:cs="Times New Roman"/>
          <w:color w:val="auto"/>
          <w:lang w:eastAsia="en-US"/>
          <w14:textOutline w14:w="0" w14:cap="rnd" w14:cmpd="sng" w14:algn="ctr">
            <w14:noFill/>
            <w14:prstDash w14:val="solid"/>
            <w14:bevel/>
          </w14:textOutline>
          <w:rPrChange w:id="11" w:author="Paul Edison" w:date="2021-01-03T19:52:00Z">
            <w:rPr>
              <w:rStyle w:val="CommentReference"/>
              <w:rFonts w:ascii="Times New Roman" w:hAnsi="Times New Roman" w:cs="Times New Roman"/>
              <w:color w:val="auto"/>
              <w:lang w:eastAsia="en-US"/>
              <w14:textOutline w14:w="0" w14:cap="rnd" w14:cmpd="sng" w14:algn="ctr">
                <w14:noFill/>
                <w14:prstDash w14:val="solid"/>
                <w14:bevel/>
              </w14:textOutline>
            </w:rPr>
          </w:rPrChange>
        </w:rPr>
        <w:commentReference w:id="8"/>
      </w:r>
      <w:r>
        <w:rPr>
          <w:rFonts w:ascii="Times New Roman" w:hAnsi="Times New Roman"/>
          <w:sz w:val="22"/>
          <w:szCs w:val="22"/>
        </w:rPr>
        <w:t>cognitive neuroscience</w:t>
      </w:r>
      <w:del w:id="12" w:author="Paul Edison" w:date="2021-01-03T19:52:00Z">
        <w:r w:rsidDel="009162E1">
          <w:rPr>
            <w:rFonts w:ascii="Times New Roman" w:hAnsi="Times New Roman"/>
            <w:sz w:val="22"/>
            <w:szCs w:val="22"/>
          </w:rPr>
          <w:delText xml:space="preserve">, more specifically </w:delText>
        </w:r>
      </w:del>
      <w:ins w:id="13" w:author="Paul Edison" w:date="2021-01-03T19:52:00Z">
        <w:r w:rsidR="009162E1">
          <w:rPr>
            <w:rFonts w:ascii="Times New Roman" w:hAnsi="Times New Roman"/>
            <w:sz w:val="22"/>
            <w:szCs w:val="22"/>
          </w:rPr>
          <w:t>.</w:t>
        </w:r>
      </w:ins>
      <w:ins w:id="14" w:author="Paul Edison" w:date="2021-01-03T19:53:00Z">
        <w:r w:rsidR="009162E1">
          <w:rPr>
            <w:rFonts w:ascii="Times New Roman" w:hAnsi="Times New Roman"/>
            <w:sz w:val="22"/>
            <w:szCs w:val="22"/>
          </w:rPr>
          <w:t xml:space="preserve"> </w:t>
        </w:r>
      </w:ins>
      <w:del w:id="15" w:author="Paul Edison" w:date="2021-01-03T19:53:00Z">
        <w:r w:rsidDel="009162E1">
          <w:rPr>
            <w:rFonts w:ascii="Times New Roman" w:hAnsi="Times New Roman"/>
            <w:sz w:val="22"/>
            <w:szCs w:val="22"/>
          </w:rPr>
          <w:delText>thought</w:delText>
        </w:r>
      </w:del>
      <w:ins w:id="16" w:author="Paul Edison" w:date="2021-01-03T19:53:00Z">
        <w:r w:rsidR="009162E1">
          <w:rPr>
            <w:rFonts w:ascii="Times New Roman" w:hAnsi="Times New Roman"/>
            <w:sz w:val="22"/>
            <w:szCs w:val="22"/>
          </w:rPr>
          <w:t>T</w:t>
        </w:r>
        <w:r w:rsidR="009162E1">
          <w:rPr>
            <w:rFonts w:ascii="Times New Roman" w:hAnsi="Times New Roman"/>
            <w:sz w:val="22"/>
            <w:szCs w:val="22"/>
          </w:rPr>
          <w:t>h</w:t>
        </w:r>
        <w:r w:rsidR="009162E1">
          <w:rPr>
            <w:rFonts w:ascii="Times New Roman" w:hAnsi="Times New Roman"/>
            <w:sz w:val="22"/>
            <w:szCs w:val="22"/>
          </w:rPr>
          <w:t>e subjects of th</w:t>
        </w:r>
        <w:r w:rsidR="009162E1">
          <w:rPr>
            <w:rFonts w:ascii="Times New Roman" w:hAnsi="Times New Roman"/>
            <w:sz w:val="22"/>
            <w:szCs w:val="22"/>
          </w:rPr>
          <w:t>ought</w:t>
        </w:r>
      </w:ins>
      <w:r>
        <w:rPr>
          <w:rFonts w:ascii="Times New Roman" w:hAnsi="Times New Roman"/>
          <w:sz w:val="22"/>
          <w:szCs w:val="22"/>
        </w:rPr>
        <w:t>, memory and decision</w:t>
      </w:r>
      <w:ins w:id="17" w:author="Paul Edison" w:date="2021-01-03T19:53:00Z">
        <w:r w:rsidR="009162E1">
          <w:rPr>
            <w:rFonts w:ascii="Times New Roman" w:hAnsi="Times New Roman"/>
            <w:sz w:val="22"/>
            <w:szCs w:val="22"/>
          </w:rPr>
          <w:t xml:space="preserve"> </w:t>
        </w:r>
      </w:ins>
      <w:del w:id="18" w:author="Paul Edison" w:date="2021-01-03T19:53:00Z">
        <w:r w:rsidDel="009162E1">
          <w:rPr>
            <w:rFonts w:ascii="Times New Roman" w:hAnsi="Times New Roman"/>
            <w:sz w:val="22"/>
            <w:szCs w:val="22"/>
          </w:rPr>
          <w:delText>. It made</w:delText>
        </w:r>
      </w:del>
      <w:ins w:id="19" w:author="Paul Edison" w:date="2021-01-03T19:53:00Z">
        <w:r w:rsidR="009162E1">
          <w:rPr>
            <w:rFonts w:ascii="Times New Roman" w:hAnsi="Times New Roman"/>
            <w:sz w:val="22"/>
            <w:szCs w:val="22"/>
          </w:rPr>
          <w:t>make</w:t>
        </w:r>
      </w:ins>
      <w:r>
        <w:rPr>
          <w:rFonts w:ascii="Times New Roman" w:hAnsi="Times New Roman"/>
          <w:sz w:val="22"/>
          <w:szCs w:val="22"/>
        </w:rPr>
        <w:t xml:space="preserve"> me think</w:t>
      </w:r>
      <w:del w:id="20" w:author="Paul Edison" w:date="2021-01-03T19:53:00Z">
        <w:r w:rsidDel="009162E1">
          <w:rPr>
            <w:rFonts w:ascii="Times New Roman" w:hAnsi="Times New Roman"/>
            <w:sz w:val="22"/>
            <w:szCs w:val="22"/>
          </w:rPr>
          <w:delText xml:space="preserve">, </w:delText>
        </w:r>
      </w:del>
      <w:ins w:id="21" w:author="Paul Edison" w:date="2021-01-03T19:53:00Z">
        <w:r w:rsidR="009162E1">
          <w:rPr>
            <w:rFonts w:ascii="Times New Roman" w:hAnsi="Times New Roman"/>
            <w:sz w:val="22"/>
            <w:szCs w:val="22"/>
          </w:rPr>
          <w:t>.</w:t>
        </w:r>
        <w:r w:rsidR="009162E1">
          <w:rPr>
            <w:rFonts w:ascii="Times New Roman" w:hAnsi="Times New Roman"/>
            <w:sz w:val="22"/>
            <w:szCs w:val="22"/>
          </w:rPr>
          <w:t xml:space="preserve"> </w:t>
        </w:r>
      </w:ins>
      <w:del w:id="22" w:author="Paul Edison" w:date="2021-01-03T19:53:00Z">
        <w:r w:rsidDel="009162E1">
          <w:rPr>
            <w:rFonts w:ascii="Times New Roman" w:hAnsi="Times New Roman"/>
            <w:sz w:val="22"/>
            <w:szCs w:val="22"/>
          </w:rPr>
          <w:delText xml:space="preserve">could </w:delText>
        </w:r>
      </w:del>
      <w:ins w:id="23" w:author="Paul Edison" w:date="2021-01-03T19:53:00Z">
        <w:r w:rsidR="009162E1">
          <w:rPr>
            <w:rFonts w:ascii="Times New Roman" w:hAnsi="Times New Roman"/>
            <w:sz w:val="22"/>
            <w:szCs w:val="22"/>
          </w:rPr>
          <w:t>C</w:t>
        </w:r>
        <w:r w:rsidR="009162E1">
          <w:rPr>
            <w:rFonts w:ascii="Times New Roman" w:hAnsi="Times New Roman"/>
            <w:sz w:val="22"/>
            <w:szCs w:val="22"/>
          </w:rPr>
          <w:t xml:space="preserve">ould </w:t>
        </w:r>
      </w:ins>
      <w:ins w:id="24" w:author="Fedora Elrica Gracia" w:date="2021-01-02T23:06:00Z">
        <w:r w:rsidR="003A297A">
          <w:rPr>
            <w:rFonts w:ascii="Times New Roman" w:hAnsi="Times New Roman"/>
            <w:sz w:val="22"/>
            <w:szCs w:val="22"/>
          </w:rPr>
          <w:t xml:space="preserve">the </w:t>
        </w:r>
      </w:ins>
      <w:r>
        <w:rPr>
          <w:rFonts w:ascii="Times New Roman" w:hAnsi="Times New Roman"/>
          <w:sz w:val="22"/>
          <w:szCs w:val="22"/>
        </w:rPr>
        <w:t xml:space="preserve">human thought, the most capricious part of a human being, be bound by the movement of specific ions just as in muscle contraction? </w:t>
      </w:r>
      <w:del w:id="25" w:author="Fedora Elrica Gracia" w:date="2021-01-02T23:04:00Z">
        <w:r w:rsidDel="003A297A">
          <w:rPr>
            <w:rFonts w:ascii="Times New Roman" w:hAnsi="Times New Roman"/>
            <w:sz w:val="22"/>
            <w:szCs w:val="22"/>
          </w:rPr>
          <w:delText xml:space="preserve">Questions of mine that </w:delText>
        </w:r>
      </w:del>
      <w:r>
        <w:rPr>
          <w:rFonts w:ascii="Times New Roman" w:hAnsi="Times New Roman"/>
          <w:sz w:val="22"/>
          <w:szCs w:val="22"/>
        </w:rPr>
        <w:t xml:space="preserve">I would find the answers to </w:t>
      </w:r>
      <w:ins w:id="26" w:author="Fedora Elrica Gracia" w:date="2021-01-02T23:04:00Z">
        <w:r w:rsidR="003A297A">
          <w:rPr>
            <w:rFonts w:ascii="Times New Roman" w:hAnsi="Times New Roman"/>
            <w:sz w:val="22"/>
            <w:szCs w:val="22"/>
          </w:rPr>
          <w:t xml:space="preserve">these questions </w:t>
        </w:r>
      </w:ins>
      <w:del w:id="27" w:author="Paul Edison" w:date="2021-01-03T19:53:00Z">
        <w:r w:rsidDel="009162E1">
          <w:rPr>
            <w:rFonts w:ascii="Times New Roman" w:hAnsi="Times New Roman"/>
            <w:sz w:val="22"/>
            <w:szCs w:val="22"/>
          </w:rPr>
          <w:delText xml:space="preserve">through </w:delText>
        </w:r>
      </w:del>
      <w:ins w:id="28" w:author="Paul Edison" w:date="2021-01-03T19:53:00Z">
        <w:r w:rsidR="009162E1">
          <w:rPr>
            <w:rFonts w:ascii="Times New Roman" w:hAnsi="Times New Roman"/>
            <w:sz w:val="22"/>
            <w:szCs w:val="22"/>
          </w:rPr>
          <w:t>by s</w:t>
        </w:r>
      </w:ins>
      <w:ins w:id="29" w:author="Paul Edison" w:date="2021-01-03T19:54:00Z">
        <w:r w:rsidR="009162E1">
          <w:rPr>
            <w:rFonts w:ascii="Times New Roman" w:hAnsi="Times New Roman"/>
            <w:sz w:val="22"/>
            <w:szCs w:val="22"/>
          </w:rPr>
          <w:t xml:space="preserve">tudying </w:t>
        </w:r>
      </w:ins>
      <w:commentRangeStart w:id="30"/>
      <w:r>
        <w:rPr>
          <w:rFonts w:ascii="Times New Roman" w:hAnsi="Times New Roman"/>
          <w:sz w:val="22"/>
          <w:szCs w:val="22"/>
        </w:rPr>
        <w:t>Neurobiology of Learning and Memory</w:t>
      </w:r>
      <w:commentRangeEnd w:id="30"/>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0"/>
      </w:r>
      <w:r>
        <w:rPr>
          <w:rFonts w:ascii="Times New Roman" w:hAnsi="Times New Roman"/>
          <w:sz w:val="22"/>
          <w:szCs w:val="22"/>
        </w:rPr>
        <w:t xml:space="preserve">, alongside the knowledge from </w:t>
      </w:r>
      <w:commentRangeStart w:id="31"/>
      <w:r>
        <w:rPr>
          <w:rFonts w:ascii="Times New Roman" w:hAnsi="Times New Roman"/>
          <w:sz w:val="22"/>
          <w:szCs w:val="22"/>
        </w:rPr>
        <w:t>Cognitive Neuroscience</w:t>
      </w:r>
      <w:commentRangeEnd w:id="31"/>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1"/>
      </w:r>
      <w:r>
        <w:rPr>
          <w:rFonts w:ascii="Times New Roman" w:hAnsi="Times New Roman"/>
          <w:sz w:val="22"/>
          <w:szCs w:val="22"/>
        </w:rPr>
        <w:t>. Fascinated by my struggle with sleep paralysis</w:t>
      </w:r>
      <w:commentRangeStart w:id="32"/>
      <w:r>
        <w:rPr>
          <w:rFonts w:ascii="Times New Roman" w:hAnsi="Times New Roman"/>
          <w:sz w:val="22"/>
          <w:szCs w:val="22"/>
        </w:rPr>
        <w:t xml:space="preserve">, Human Chronobiology and Sleep </w:t>
      </w:r>
      <w:commentRangeEnd w:id="32"/>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2"/>
      </w:r>
      <w:r>
        <w:rPr>
          <w:rFonts w:ascii="Times New Roman" w:hAnsi="Times New Roman"/>
          <w:sz w:val="22"/>
          <w:szCs w:val="22"/>
        </w:rPr>
        <w:t xml:space="preserve">would allow me to understand the human state of sleep. </w:t>
      </w:r>
    </w:p>
    <w:p w14:paraId="3C9F9A01" w14:textId="77777777" w:rsidR="00E64F91" w:rsidRDefault="00E64F91">
      <w:pPr>
        <w:pStyle w:val="Default"/>
        <w:spacing w:before="0"/>
        <w:rPr>
          <w:rFonts w:ascii="Times New Roman" w:eastAsia="Times New Roman" w:hAnsi="Times New Roman" w:cs="Times New Roman"/>
          <w:sz w:val="22"/>
          <w:szCs w:val="22"/>
        </w:rPr>
      </w:pPr>
    </w:p>
    <w:p w14:paraId="51E3F952" w14:textId="4A7421FB" w:rsidR="00E64F91" w:rsidRDefault="00D16171">
      <w:pPr>
        <w:pStyle w:val="Default"/>
        <w:spacing w:before="0"/>
        <w:rPr>
          <w:rFonts w:ascii="Times New Roman" w:eastAsia="Times New Roman" w:hAnsi="Times New Roman" w:cs="Times New Roman"/>
          <w:sz w:val="22"/>
          <w:szCs w:val="22"/>
        </w:rPr>
      </w:pPr>
      <w:commentRangeStart w:id="33"/>
      <w:r>
        <w:rPr>
          <w:rFonts w:ascii="Times New Roman" w:hAnsi="Times New Roman"/>
          <w:sz w:val="22"/>
          <w:szCs w:val="22"/>
        </w:rPr>
        <w:t xml:space="preserve">Through attending a STEM symposium, discussing with not only scientists but also economists and engineers on treatments for heatstroke, we ultimately developed a wearable technology in place of consumables. </w:t>
      </w:r>
      <w:commentRangeEnd w:id="33"/>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3"/>
      </w:r>
      <w:ins w:id="34" w:author="Fedora Elrica Gracia" w:date="2021-01-02T23:09:00Z">
        <w:r w:rsidR="003A297A">
          <w:rPr>
            <w:rFonts w:ascii="Times New Roman" w:hAnsi="Times New Roman"/>
            <w:sz w:val="22"/>
            <w:szCs w:val="22"/>
          </w:rPr>
          <w:t xml:space="preserve">Through that, </w:t>
        </w:r>
      </w:ins>
      <w:commentRangeStart w:id="35"/>
      <w:r>
        <w:rPr>
          <w:rFonts w:ascii="Times New Roman" w:hAnsi="Times New Roman"/>
          <w:sz w:val="22"/>
          <w:szCs w:val="22"/>
        </w:rPr>
        <w:t xml:space="preserve">I learned </w:t>
      </w:r>
      <w:commentRangeEnd w:id="35"/>
      <w:r w:rsidR="00135396">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5"/>
      </w:r>
      <w:r>
        <w:rPr>
          <w:rFonts w:ascii="Times New Roman" w:hAnsi="Times New Roman"/>
          <w:sz w:val="22"/>
          <w:szCs w:val="22"/>
        </w:rPr>
        <w:t>that to advance in medicine, it is not enough</w:t>
      </w:r>
      <w:commentRangeStart w:id="36"/>
      <w:r>
        <w:rPr>
          <w:rFonts w:ascii="Times New Roman" w:hAnsi="Times New Roman"/>
          <w:sz w:val="22"/>
          <w:szCs w:val="22"/>
        </w:rPr>
        <w:t xml:space="preserve"> to master the science behind medicine, but also to understand the technology that allows it to advance. </w:t>
      </w:r>
      <w:commentRangeEnd w:id="36"/>
      <w:r w:rsidR="009162E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6"/>
      </w:r>
      <w:r>
        <w:rPr>
          <w:rFonts w:ascii="Times New Roman" w:hAnsi="Times New Roman"/>
          <w:sz w:val="22"/>
          <w:szCs w:val="22"/>
        </w:rPr>
        <w:t>At Penn, I wish to further connect the world of neuroscience and technology in the Computational Neuroscience Lab. In addition, the Data Science Minor would give me the knowledge on data analysis for the development of future treatment designs, to treat conditions just like my father</w:t>
      </w:r>
      <w:r>
        <w:rPr>
          <w:rFonts w:ascii="Arial Unicode MS" w:hAnsi="Arial Unicode MS"/>
          <w:sz w:val="22"/>
          <w:szCs w:val="22"/>
          <w:rtl/>
          <w:lang w:val="ar-SA"/>
        </w:rPr>
        <w:t>’</w:t>
      </w:r>
      <w:r>
        <w:rPr>
          <w:rFonts w:ascii="Times New Roman" w:hAnsi="Times New Roman"/>
          <w:sz w:val="22"/>
          <w:szCs w:val="22"/>
          <w:lang w:val="pt-PT"/>
        </w:rPr>
        <w:t>s.</w:t>
      </w:r>
    </w:p>
    <w:p w14:paraId="31E09A47" w14:textId="77777777" w:rsidR="00E64F91" w:rsidRDefault="00E64F91">
      <w:pPr>
        <w:pStyle w:val="Default"/>
        <w:spacing w:before="0"/>
        <w:rPr>
          <w:rFonts w:ascii="Times New Roman" w:eastAsia="Times New Roman" w:hAnsi="Times New Roman" w:cs="Times New Roman"/>
          <w:sz w:val="22"/>
          <w:szCs w:val="22"/>
        </w:rPr>
      </w:pPr>
    </w:p>
    <w:p w14:paraId="108B6751" w14:textId="09C1F0F0" w:rsidR="00E64F91" w:rsidRDefault="003A297A">
      <w:pPr>
        <w:pStyle w:val="Default"/>
        <w:spacing w:before="0"/>
        <w:rPr>
          <w:rFonts w:ascii="Times New Roman" w:eastAsia="Times New Roman" w:hAnsi="Times New Roman" w:cs="Times New Roman"/>
          <w:sz w:val="22"/>
          <w:szCs w:val="22"/>
        </w:rPr>
      </w:pPr>
      <w:ins w:id="37" w:author="Fedora Elrica Gracia" w:date="2021-01-02T23:11:00Z">
        <w:r>
          <w:rPr>
            <w:rFonts w:ascii="Times New Roman" w:hAnsi="Times New Roman"/>
            <w:sz w:val="22"/>
            <w:szCs w:val="22"/>
          </w:rPr>
          <w:t xml:space="preserve">Furthermore, </w:t>
        </w:r>
      </w:ins>
      <w:ins w:id="38" w:author="Fedora Elrica Gracia" w:date="2021-01-02T23:10:00Z">
        <w:r>
          <w:rPr>
            <w:rFonts w:ascii="Times New Roman" w:hAnsi="Times New Roman"/>
            <w:sz w:val="22"/>
            <w:szCs w:val="22"/>
          </w:rPr>
          <w:t xml:space="preserve">Penn’s Biological Basis of </w:t>
        </w:r>
        <w:proofErr w:type="spellStart"/>
        <w:r>
          <w:rPr>
            <w:rFonts w:ascii="Times New Roman" w:hAnsi="Times New Roman"/>
            <w:sz w:val="22"/>
            <w:szCs w:val="22"/>
          </w:rPr>
          <w:t>Behaviour</w:t>
        </w:r>
        <w:proofErr w:type="spellEnd"/>
        <w:r>
          <w:rPr>
            <w:rFonts w:ascii="Times New Roman" w:hAnsi="Times New Roman"/>
            <w:sz w:val="22"/>
            <w:szCs w:val="22"/>
          </w:rPr>
          <w:t xml:space="preserve"> (BBB) program would enable me </w:t>
        </w:r>
      </w:ins>
      <w:del w:id="39" w:author="Fedora Elrica Gracia" w:date="2021-01-02T23:10:00Z">
        <w:r w:rsidR="00D16171" w:rsidDel="003A297A">
          <w:rPr>
            <w:rFonts w:ascii="Times New Roman" w:hAnsi="Times New Roman"/>
            <w:sz w:val="22"/>
            <w:szCs w:val="22"/>
          </w:rPr>
          <w:delText xml:space="preserve">Being able </w:delText>
        </w:r>
      </w:del>
      <w:r w:rsidR="00D16171">
        <w:rPr>
          <w:rFonts w:ascii="Times New Roman" w:hAnsi="Times New Roman"/>
          <w:sz w:val="22"/>
          <w:szCs w:val="22"/>
        </w:rPr>
        <w:t xml:space="preserve">to contribute to the medical society at an early stage </w:t>
      </w:r>
      <w:del w:id="40" w:author="Fedora Elrica Gracia" w:date="2021-01-02T23:10:00Z">
        <w:r w:rsidR="00D16171" w:rsidDel="003A297A">
          <w:rPr>
            <w:rFonts w:ascii="Times New Roman" w:hAnsi="Times New Roman"/>
            <w:sz w:val="22"/>
            <w:szCs w:val="22"/>
          </w:rPr>
          <w:delText xml:space="preserve">would be made possible for me </w:delText>
        </w:r>
      </w:del>
      <w:r w:rsidR="00D16171">
        <w:rPr>
          <w:rFonts w:ascii="Times New Roman" w:hAnsi="Times New Roman"/>
          <w:sz w:val="22"/>
          <w:szCs w:val="22"/>
        </w:rPr>
        <w:t xml:space="preserve">through the independent research opportunity </w:t>
      </w:r>
      <w:del w:id="41" w:author="Fedora Elrica Gracia" w:date="2021-01-02T23:10:00Z">
        <w:r w:rsidR="00D16171" w:rsidDel="003A297A">
          <w:rPr>
            <w:rFonts w:ascii="Times New Roman" w:hAnsi="Times New Roman"/>
            <w:sz w:val="22"/>
            <w:szCs w:val="22"/>
          </w:rPr>
          <w:delText>of Penn’s Biological Basis of Behaviour (BBB) program</w:delText>
        </w:r>
      </w:del>
      <w:ins w:id="42" w:author="Fedora Elrica Gracia" w:date="2021-01-02T23:10:00Z">
        <w:r>
          <w:rPr>
            <w:rFonts w:ascii="Times New Roman" w:hAnsi="Times New Roman"/>
            <w:sz w:val="22"/>
            <w:szCs w:val="22"/>
          </w:rPr>
          <w:t>offered</w:t>
        </w:r>
        <w:commentRangeStart w:id="43"/>
        <w:r>
          <w:rPr>
            <w:rFonts w:ascii="Times New Roman" w:hAnsi="Times New Roman"/>
            <w:sz w:val="22"/>
            <w:szCs w:val="22"/>
          </w:rPr>
          <w:t xml:space="preserve"> by the program</w:t>
        </w:r>
      </w:ins>
      <w:commentRangeEnd w:id="43"/>
      <w:r w:rsidR="00135396">
        <w:rPr>
          <w:rStyle w:val="CommentReference"/>
          <w:rFonts w:ascii="Times New Roman" w:hAnsi="Times New Roman" w:cs="Times New Roman"/>
          <w:color w:val="auto"/>
          <w:lang w:eastAsia="en-US"/>
          <w14:textOutline w14:w="0" w14:cap="rnd" w14:cmpd="sng" w14:algn="ctr">
            <w14:noFill/>
            <w14:prstDash w14:val="solid"/>
            <w14:bevel/>
          </w14:textOutline>
        </w:rPr>
        <w:commentReference w:id="43"/>
      </w:r>
      <w:r w:rsidR="00D16171">
        <w:rPr>
          <w:rFonts w:ascii="Times New Roman" w:hAnsi="Times New Roman"/>
          <w:sz w:val="22"/>
          <w:szCs w:val="22"/>
        </w:rPr>
        <w:t xml:space="preserve">. </w:t>
      </w:r>
      <w:r w:rsidR="00D16171" w:rsidRPr="009162E1">
        <w:rPr>
          <w:rFonts w:ascii="Times New Roman" w:hAnsi="Times New Roman"/>
          <w:sz w:val="22"/>
          <w:szCs w:val="22"/>
          <w:rPrChange w:id="44" w:author="Paul Edison" w:date="2021-01-03T19:48:00Z">
            <w:rPr>
              <w:rFonts w:ascii="Times New Roman" w:hAnsi="Times New Roman"/>
              <w:sz w:val="22"/>
              <w:szCs w:val="22"/>
              <w:highlight w:val="yellow"/>
            </w:rPr>
          </w:rPrChange>
        </w:rPr>
        <w:t>Fascinated with our ability to store memory, I hope to collaborate with the likes of Dr Nicole Rust and her work in the neural basis of visual memory.</w:t>
      </w:r>
      <w:r w:rsidR="00D16171">
        <w:rPr>
          <w:rFonts w:ascii="Times New Roman" w:hAnsi="Times New Roman"/>
          <w:sz w:val="22"/>
          <w:szCs w:val="22"/>
        </w:rPr>
        <w:t xml:space="preserve"> Taking part in the BBB Summer Research Internships would allow me to conduct research in state-of-the-art laboratories, also acting as a taster for my future career path: to be </w:t>
      </w:r>
      <w:ins w:id="45" w:author="Paul Edison" w:date="2021-01-03T19:59:00Z">
        <w:r w:rsidR="00135396">
          <w:rPr>
            <w:rFonts w:ascii="Times New Roman" w:hAnsi="Times New Roman"/>
            <w:sz w:val="22"/>
            <w:szCs w:val="22"/>
          </w:rPr>
          <w:t xml:space="preserve">a </w:t>
        </w:r>
      </w:ins>
      <w:r w:rsidR="00D16171">
        <w:rPr>
          <w:rFonts w:ascii="Times New Roman" w:hAnsi="Times New Roman"/>
          <w:sz w:val="22"/>
          <w:szCs w:val="22"/>
        </w:rPr>
        <w:t>part of breakthroughs in the study of neuroscience through professorship.</w:t>
      </w:r>
      <w:r w:rsidR="00D16171">
        <w:rPr>
          <w:sz w:val="22"/>
          <w:szCs w:val="22"/>
        </w:rPr>
        <w:t xml:space="preserve"> </w:t>
      </w:r>
      <w:r w:rsidR="00D16171">
        <w:rPr>
          <w:rFonts w:ascii="Times New Roman" w:hAnsi="Times New Roman"/>
          <w:sz w:val="22"/>
          <w:szCs w:val="22"/>
        </w:rPr>
        <w:t xml:space="preserve">I see taking down challenges as a way of enhancing neuroplasticity, of which I will be able to do through the BBB Student Research Symposium, giving me the opportunity to consult with remarkable neuroscientists with hopes of one day being in their shoes. </w:t>
      </w:r>
    </w:p>
    <w:p w14:paraId="4F0759E1" w14:textId="77777777" w:rsidR="00E64F91" w:rsidRDefault="00E64F91">
      <w:pPr>
        <w:pStyle w:val="Default"/>
        <w:spacing w:before="0"/>
        <w:rPr>
          <w:rFonts w:ascii="Times New Roman" w:eastAsia="Times New Roman" w:hAnsi="Times New Roman" w:cs="Times New Roman"/>
          <w:sz w:val="22"/>
          <w:szCs w:val="22"/>
        </w:rPr>
      </w:pPr>
    </w:p>
    <w:p w14:paraId="680FE334"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Highlighting student research, Penn’s cross-disciplinary and flexible curriculum will surely give me the support as I go on the journey to discover the answers to the mysteries of the brain. </w:t>
      </w:r>
    </w:p>
    <w:p w14:paraId="448C3342" w14:textId="77777777" w:rsidR="00E64F91" w:rsidRDefault="00E64F91">
      <w:pPr>
        <w:pStyle w:val="Default"/>
        <w:spacing w:before="0"/>
        <w:rPr>
          <w:rFonts w:ascii="Times New Roman" w:eastAsia="Times New Roman" w:hAnsi="Times New Roman" w:cs="Times New Roman"/>
          <w:sz w:val="22"/>
          <w:szCs w:val="22"/>
        </w:rPr>
      </w:pPr>
    </w:p>
    <w:p w14:paraId="726120C1" w14:textId="448DD9B7" w:rsidR="003A297A" w:rsidRDefault="003A297A">
      <w:pPr>
        <w:pStyle w:val="Default"/>
        <w:pBdr>
          <w:bottom w:val="single" w:sz="6" w:space="1" w:color="auto"/>
        </w:pBdr>
        <w:spacing w:before="0"/>
        <w:rPr>
          <w:rFonts w:ascii="Times New Roman" w:eastAsia="Times New Roman" w:hAnsi="Times New Roman" w:cs="Times New Roman"/>
          <w:sz w:val="22"/>
          <w:szCs w:val="22"/>
        </w:rPr>
      </w:pPr>
    </w:p>
    <w:p w14:paraId="13328952" w14:textId="77777777" w:rsidR="003A297A" w:rsidRDefault="003A297A">
      <w:pPr>
        <w:pStyle w:val="Default"/>
        <w:pBdr>
          <w:top w:val="none" w:sz="0" w:space="0" w:color="auto"/>
        </w:pBdr>
        <w:spacing w:before="0"/>
        <w:rPr>
          <w:rFonts w:ascii="Times New Roman" w:eastAsia="Times New Roman" w:hAnsi="Times New Roman" w:cs="Times New Roman"/>
          <w:sz w:val="22"/>
          <w:szCs w:val="22"/>
        </w:rPr>
      </w:pPr>
    </w:p>
    <w:p w14:paraId="10E622F7" w14:textId="68E7BB1A"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Hi Valencia!</w:t>
      </w:r>
    </w:p>
    <w:p w14:paraId="67D81D44" w14:textId="0967A34C"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I think you’ve answered this prompt well.</w:t>
      </w:r>
    </w:p>
    <w:p w14:paraId="6781E786" w14:textId="675C7CAF" w:rsidR="003A297A" w:rsidRDefault="003A297A">
      <w:pPr>
        <w:pStyle w:val="Default"/>
        <w:pBdr>
          <w:top w:val="none" w:sz="0" w:space="0" w:color="auto"/>
        </w:pBdr>
        <w:spacing w:before="0"/>
        <w:rPr>
          <w:rFonts w:ascii="Times New Roman" w:eastAsia="Times New Roman" w:hAnsi="Times New Roman" w:cs="Times New Roman"/>
          <w:sz w:val="22"/>
          <w:szCs w:val="22"/>
        </w:rPr>
      </w:pPr>
    </w:p>
    <w:p w14:paraId="622827BB" w14:textId="27A98BC0" w:rsidR="00135396" w:rsidRDefault="00135396">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like how </w:t>
      </w:r>
      <w:proofErr w:type="gramStart"/>
      <w:r>
        <w:rPr>
          <w:rFonts w:ascii="Times New Roman" w:eastAsia="Times New Roman" w:hAnsi="Times New Roman" w:cs="Times New Roman"/>
          <w:sz w:val="22"/>
          <w:szCs w:val="22"/>
        </w:rPr>
        <w:t>you’re</w:t>
      </w:r>
      <w:proofErr w:type="gramEnd"/>
      <w:r>
        <w:rPr>
          <w:rFonts w:ascii="Times New Roman" w:eastAsia="Times New Roman" w:hAnsi="Times New Roman" w:cs="Times New Roman"/>
          <w:sz w:val="22"/>
          <w:szCs w:val="22"/>
        </w:rPr>
        <w:t xml:space="preserve"> clearly knowledgeable about the subject you want to take. So many of these terms just go whoosh! straight over my head. I also like that </w:t>
      </w:r>
      <w:proofErr w:type="gramStart"/>
      <w:r>
        <w:rPr>
          <w:rFonts w:ascii="Times New Roman" w:eastAsia="Times New Roman" w:hAnsi="Times New Roman" w:cs="Times New Roman"/>
          <w:sz w:val="22"/>
          <w:szCs w:val="22"/>
        </w:rPr>
        <w:t>you’ve</w:t>
      </w:r>
      <w:proofErr w:type="gramEnd"/>
      <w:r>
        <w:rPr>
          <w:rFonts w:ascii="Times New Roman" w:eastAsia="Times New Roman" w:hAnsi="Times New Roman" w:cs="Times New Roman"/>
          <w:sz w:val="22"/>
          <w:szCs w:val="22"/>
        </w:rPr>
        <w:t xml:space="preserve"> clearly demonstrated that you’ve done the research on the program offered at UPenn. </w:t>
      </w:r>
    </w:p>
    <w:p w14:paraId="2E631680" w14:textId="2A62E67F" w:rsidR="00135396" w:rsidRDefault="00135396">
      <w:pPr>
        <w:pStyle w:val="Default"/>
        <w:pBdr>
          <w:top w:val="none" w:sz="0" w:space="0" w:color="auto"/>
        </w:pBdr>
        <w:spacing w:before="0"/>
        <w:rPr>
          <w:rFonts w:ascii="Times New Roman" w:eastAsia="Times New Roman" w:hAnsi="Times New Roman" w:cs="Times New Roman"/>
          <w:sz w:val="22"/>
          <w:szCs w:val="22"/>
        </w:rPr>
      </w:pPr>
    </w:p>
    <w:p w14:paraId="2F31603E" w14:textId="28F48887" w:rsidR="00135396" w:rsidRDefault="00135396">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think there are some parts that can be more detailed (please </w:t>
      </w:r>
      <w:proofErr w:type="gramStart"/>
      <w:r>
        <w:rPr>
          <w:rFonts w:ascii="Times New Roman" w:eastAsia="Times New Roman" w:hAnsi="Times New Roman" w:cs="Times New Roman"/>
          <w:sz w:val="22"/>
          <w:szCs w:val="22"/>
        </w:rPr>
        <w:t>take a look</w:t>
      </w:r>
      <w:proofErr w:type="gramEnd"/>
      <w:r>
        <w:rPr>
          <w:rFonts w:ascii="Times New Roman" w:eastAsia="Times New Roman" w:hAnsi="Times New Roman" w:cs="Times New Roman"/>
          <w:sz w:val="22"/>
          <w:szCs w:val="22"/>
        </w:rPr>
        <w:t xml:space="preserve"> at the comments) that will help you be more memorable. </w:t>
      </w:r>
    </w:p>
    <w:p w14:paraId="592462F6" w14:textId="77777777" w:rsidR="00135396" w:rsidRDefault="00135396">
      <w:pPr>
        <w:pStyle w:val="Default"/>
        <w:pBdr>
          <w:top w:val="none" w:sz="0" w:space="0" w:color="auto"/>
        </w:pBdr>
        <w:spacing w:before="0"/>
        <w:rPr>
          <w:rFonts w:ascii="Times New Roman" w:eastAsia="Times New Roman" w:hAnsi="Times New Roman" w:cs="Times New Roman"/>
          <w:sz w:val="22"/>
          <w:szCs w:val="22"/>
        </w:rPr>
      </w:pPr>
    </w:p>
    <w:p w14:paraId="62C02946" w14:textId="0C91C201"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in all, good job and all the best! </w:t>
      </w:r>
      <w:r w:rsidRPr="003A297A">
        <w:rPr>
          <w:rFonts w:ascii="Times New Roman" w:eastAsia="Times New Roman" w:hAnsi="Times New Roman" w:cs="Times New Roman"/>
          <w:sz w:val="22"/>
          <w:szCs w:val="22"/>
        </w:rPr>
        <w:sym w:font="Wingdings" w:char="F04A"/>
      </w:r>
    </w:p>
    <w:p w14:paraId="5BF5E4C0" w14:textId="76E48DD6" w:rsidR="00135396" w:rsidRDefault="00135396">
      <w:pPr>
        <w:pStyle w:val="Default"/>
        <w:spacing w:before="0"/>
        <w:rPr>
          <w:rFonts w:ascii="Times New Roman" w:hAnsi="Times New Roman"/>
          <w:sz w:val="22"/>
          <w:szCs w:val="22"/>
        </w:rPr>
      </w:pPr>
    </w:p>
    <w:p w14:paraId="39224613" w14:textId="0CD37DBC" w:rsidR="00135396" w:rsidRDefault="00135396">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Fedora and Paul </w:t>
      </w:r>
    </w:p>
    <w:p w14:paraId="3232435E" w14:textId="77777777" w:rsidR="00E64F91" w:rsidRDefault="00E64F91">
      <w:pPr>
        <w:pStyle w:val="Default"/>
        <w:spacing w:before="0"/>
        <w:rPr>
          <w:rFonts w:ascii="Times New Roman" w:eastAsia="Times New Roman" w:hAnsi="Times New Roman" w:cs="Times New Roman"/>
          <w:sz w:val="22"/>
          <w:szCs w:val="22"/>
        </w:rPr>
      </w:pPr>
    </w:p>
    <w:p w14:paraId="4D4F3DEC" w14:textId="77777777" w:rsidR="00E64F91" w:rsidRDefault="00E64F91">
      <w:pPr>
        <w:pStyle w:val="Default"/>
        <w:spacing w:before="0"/>
        <w:rPr>
          <w:rFonts w:ascii="Times New Roman" w:eastAsia="Times New Roman" w:hAnsi="Times New Roman" w:cs="Times New Roman"/>
          <w:sz w:val="22"/>
          <w:szCs w:val="22"/>
        </w:rPr>
      </w:pPr>
    </w:p>
    <w:p w14:paraId="7407593A" w14:textId="77777777" w:rsidR="00E64F91" w:rsidRDefault="00E64F91">
      <w:pPr>
        <w:pStyle w:val="Default"/>
        <w:spacing w:before="0"/>
        <w:rPr>
          <w:rFonts w:ascii="Times New Roman" w:eastAsia="Times New Roman" w:hAnsi="Times New Roman" w:cs="Times New Roman"/>
          <w:sz w:val="22"/>
          <w:szCs w:val="22"/>
        </w:rPr>
      </w:pPr>
    </w:p>
    <w:p w14:paraId="58F705BF" w14:textId="77777777" w:rsidR="00E64F91" w:rsidRDefault="00E64F91">
      <w:pPr>
        <w:pStyle w:val="Default"/>
        <w:spacing w:before="0"/>
        <w:rPr>
          <w:rFonts w:ascii="Times New Roman" w:eastAsia="Times New Roman" w:hAnsi="Times New Roman" w:cs="Times New Roman"/>
          <w:sz w:val="22"/>
          <w:szCs w:val="22"/>
        </w:rPr>
      </w:pPr>
    </w:p>
    <w:p w14:paraId="17A45E02" w14:textId="77777777" w:rsidR="00E64F91" w:rsidRDefault="00E64F91">
      <w:pPr>
        <w:pStyle w:val="Default"/>
        <w:spacing w:before="0"/>
        <w:rPr>
          <w:rFonts w:ascii="Times New Roman" w:eastAsia="Times New Roman" w:hAnsi="Times New Roman" w:cs="Times New Roman"/>
          <w:sz w:val="22"/>
          <w:szCs w:val="22"/>
        </w:rPr>
      </w:pPr>
    </w:p>
    <w:p w14:paraId="17B7429A" w14:textId="77777777" w:rsidR="00E64F91" w:rsidRDefault="00D16171">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br/>
      </w:r>
    </w:p>
    <w:p w14:paraId="0CB2B7E0" w14:textId="35777EAD" w:rsidR="00E64F91" w:rsidRDefault="00D16171" w:rsidP="008F7829">
      <w:pPr>
        <w:pStyle w:val="Default"/>
        <w:spacing w:before="0"/>
      </w:pPr>
      <w:r>
        <w:rPr>
          <w:rFonts w:ascii="Times New Roman" w:hAnsi="Times New Roman"/>
          <w:sz w:val="22"/>
          <w:szCs w:val="22"/>
        </w:rPr>
        <w:t xml:space="preserve"> </w:t>
      </w:r>
    </w:p>
    <w:sectPr w:rsidR="00E64F91">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Edison" w:date="2021-01-03T19:49:00Z" w:initials="PE">
    <w:p w14:paraId="671AF96F" w14:textId="77777777" w:rsidR="009162E1" w:rsidRDefault="009162E1">
      <w:pPr>
        <w:pStyle w:val="CommentText"/>
      </w:pPr>
      <w:r>
        <w:rPr>
          <w:rStyle w:val="CommentReference"/>
        </w:rPr>
        <w:annotationRef/>
      </w:r>
      <w:r>
        <w:t xml:space="preserve">This kind of sentence structure often shows up throughout your writing. I recommend taking them out to save word count. </w:t>
      </w:r>
    </w:p>
    <w:p w14:paraId="7F6C4DCA" w14:textId="77777777" w:rsidR="009162E1" w:rsidRDefault="009162E1">
      <w:pPr>
        <w:pStyle w:val="CommentText"/>
      </w:pPr>
    </w:p>
    <w:p w14:paraId="01F0B1D2" w14:textId="1A8F3668" w:rsidR="009162E1" w:rsidRDefault="009162E1">
      <w:pPr>
        <w:pStyle w:val="CommentText"/>
      </w:pPr>
      <w:r>
        <w:t xml:space="preserve">As you read, think about what words can be taken out from every sentence that </w:t>
      </w:r>
      <w:proofErr w:type="gramStart"/>
      <w:r>
        <w:t>wouldn’t</w:t>
      </w:r>
      <w:proofErr w:type="gramEnd"/>
      <w:r>
        <w:t xml:space="preserve"> change the meaning of the sentence. Take those out. </w:t>
      </w:r>
    </w:p>
  </w:comment>
  <w:comment w:id="1" w:author="Paul Edison" w:date="2021-01-03T19:50:00Z" w:initials="PE">
    <w:p w14:paraId="0326E4CA" w14:textId="470EECCC" w:rsidR="009162E1" w:rsidRDefault="009162E1">
      <w:pPr>
        <w:pStyle w:val="CommentText"/>
      </w:pPr>
      <w:r>
        <w:rPr>
          <w:rStyle w:val="CommentReference"/>
        </w:rPr>
        <w:annotationRef/>
      </w:r>
      <w:r>
        <w:t xml:space="preserve">Same thing here. The sentence reads perfectly fine without it. </w:t>
      </w:r>
    </w:p>
  </w:comment>
  <w:comment w:id="4" w:author="Paul Edison" w:date="2021-01-03T19:51:00Z" w:initials="PE">
    <w:p w14:paraId="229F3B0F" w14:textId="0248A514" w:rsidR="009162E1" w:rsidRDefault="009162E1">
      <w:pPr>
        <w:pStyle w:val="CommentText"/>
      </w:pPr>
      <w:r>
        <w:rPr>
          <w:rStyle w:val="CommentReference"/>
        </w:rPr>
        <w:annotationRef/>
      </w:r>
      <w:r>
        <w:t xml:space="preserve">Since </w:t>
      </w:r>
      <w:proofErr w:type="gramStart"/>
      <w:r>
        <w:t>we’re</w:t>
      </w:r>
      <w:proofErr w:type="gramEnd"/>
      <w:r>
        <w:t xml:space="preserve"> limited on space, we can also omit this phrase. </w:t>
      </w:r>
    </w:p>
  </w:comment>
  <w:comment w:id="7" w:author="Paul Edison" w:date="2021-01-03T19:52:00Z" w:initials="PE">
    <w:p w14:paraId="5061ACB3" w14:textId="6D903750" w:rsidR="009162E1" w:rsidRDefault="009162E1">
      <w:pPr>
        <w:pStyle w:val="CommentText"/>
      </w:pPr>
      <w:r>
        <w:rPr>
          <w:rStyle w:val="CommentReference"/>
        </w:rPr>
        <w:annotationRef/>
      </w:r>
      <w:r>
        <w:t xml:space="preserve">This is a little repetitive. A prime target for removal when we need to meet the word count. </w:t>
      </w:r>
    </w:p>
  </w:comment>
  <w:comment w:id="8" w:author="Fedora Elrica Gracia" w:date="2021-01-02T23:14:00Z" w:initials="FE">
    <w:p w14:paraId="47708E45" w14:textId="54B9AE50" w:rsidR="003A297A" w:rsidRDefault="003A297A">
      <w:pPr>
        <w:pStyle w:val="CommentText"/>
      </w:pPr>
      <w:r>
        <w:rPr>
          <w:rStyle w:val="CommentReference"/>
        </w:rPr>
        <w:annotationRef/>
      </w:r>
      <w:r>
        <w:t>Perhaps to cut a few words, it would be possible to simplify it to “I got curious about cognitive neuroscience…”</w:t>
      </w:r>
    </w:p>
  </w:comment>
  <w:comment w:id="30" w:author="Paul Edison" w:date="2021-01-03T19:54:00Z" w:initials="PE">
    <w:p w14:paraId="61009434" w14:textId="6C5C36B0" w:rsidR="009162E1" w:rsidRDefault="009162E1">
      <w:pPr>
        <w:pStyle w:val="CommentText"/>
      </w:pPr>
      <w:r>
        <w:rPr>
          <w:rStyle w:val="CommentReference"/>
        </w:rPr>
        <w:annotationRef/>
      </w:r>
      <w:r>
        <w:t xml:space="preserve">Unless </w:t>
      </w:r>
      <w:proofErr w:type="gramStart"/>
      <w:r>
        <w:t>you’re</w:t>
      </w:r>
      <w:proofErr w:type="gramEnd"/>
      <w:r>
        <w:t xml:space="preserve"> referring to specific titles of courses, these should be in lower case. </w:t>
      </w:r>
    </w:p>
  </w:comment>
  <w:comment w:id="31" w:author="Paul Edison" w:date="2021-01-03T19:54:00Z" w:initials="PE">
    <w:p w14:paraId="28AADCE0" w14:textId="04FFA9EF" w:rsidR="009162E1" w:rsidRDefault="009162E1">
      <w:pPr>
        <w:pStyle w:val="CommentText"/>
      </w:pPr>
      <w:r>
        <w:rPr>
          <w:rStyle w:val="CommentReference"/>
        </w:rPr>
        <w:annotationRef/>
      </w:r>
      <w:r>
        <w:t xml:space="preserve">Same thing here. </w:t>
      </w:r>
    </w:p>
  </w:comment>
  <w:comment w:id="32" w:author="Paul Edison" w:date="2021-01-03T19:55:00Z" w:initials="PE">
    <w:p w14:paraId="5F26EF98" w14:textId="6F73193F" w:rsidR="009162E1" w:rsidRDefault="009162E1">
      <w:pPr>
        <w:pStyle w:val="CommentText"/>
      </w:pPr>
      <w:r>
        <w:rPr>
          <w:rStyle w:val="CommentReference"/>
        </w:rPr>
        <w:annotationRef/>
      </w:r>
      <w:r>
        <w:t xml:space="preserve">Same thing here. </w:t>
      </w:r>
    </w:p>
  </w:comment>
  <w:comment w:id="33" w:author="Paul Edison" w:date="2021-01-03T19:55:00Z" w:initials="PE">
    <w:p w14:paraId="4B9A249D" w14:textId="77777777" w:rsidR="009162E1" w:rsidRDefault="009162E1">
      <w:pPr>
        <w:pStyle w:val="CommentText"/>
      </w:pPr>
      <w:r>
        <w:rPr>
          <w:rStyle w:val="CommentReference"/>
        </w:rPr>
        <w:annotationRef/>
      </w:r>
      <w:r>
        <w:t xml:space="preserve">This sounds highly intriguing to me. I think giving more details here would help highlight your unique experience. </w:t>
      </w:r>
    </w:p>
    <w:p w14:paraId="64FA079E" w14:textId="77777777" w:rsidR="009162E1" w:rsidRDefault="009162E1">
      <w:pPr>
        <w:pStyle w:val="CommentText"/>
      </w:pPr>
    </w:p>
    <w:p w14:paraId="2D9C8A96" w14:textId="610CE30E" w:rsidR="009162E1" w:rsidRDefault="009162E1">
      <w:pPr>
        <w:pStyle w:val="CommentText"/>
      </w:pPr>
      <w:r>
        <w:t xml:space="preserve">What symposium was this? How did you develop a wearable technology? In place of what consumables? So, so many questions. </w:t>
      </w:r>
    </w:p>
  </w:comment>
  <w:comment w:id="35" w:author="Paul Edison" w:date="2021-01-03T20:03:00Z" w:initials="PE">
    <w:p w14:paraId="48265E76" w14:textId="41740679" w:rsidR="00135396" w:rsidRDefault="00135396">
      <w:pPr>
        <w:pStyle w:val="CommentText"/>
      </w:pPr>
      <w:r>
        <w:rPr>
          <w:rStyle w:val="CommentReference"/>
        </w:rPr>
        <w:annotationRef/>
      </w:r>
      <w:r>
        <w:t xml:space="preserve">How did you learn this, specifically? What are the limitations of medicine or of technology that </w:t>
      </w:r>
      <w:proofErr w:type="gramStart"/>
      <w:r>
        <w:t>you’ve</w:t>
      </w:r>
      <w:proofErr w:type="gramEnd"/>
      <w:r>
        <w:t xml:space="preserve"> observed through your personal experiences? </w:t>
      </w:r>
    </w:p>
  </w:comment>
  <w:comment w:id="36" w:author="Paul Edison" w:date="2021-01-03T19:57:00Z" w:initials="PE">
    <w:p w14:paraId="6194725E" w14:textId="77777777" w:rsidR="009162E1" w:rsidRDefault="009162E1">
      <w:pPr>
        <w:pStyle w:val="CommentText"/>
      </w:pPr>
      <w:r>
        <w:rPr>
          <w:rStyle w:val="CommentReference"/>
        </w:rPr>
        <w:annotationRef/>
      </w:r>
      <w:r>
        <w:t xml:space="preserve">It seems like you have </w:t>
      </w:r>
      <w:proofErr w:type="gramStart"/>
      <w:r>
        <w:t>a very specific</w:t>
      </w:r>
      <w:proofErr w:type="gramEnd"/>
      <w:r>
        <w:t xml:space="preserve"> case here, and it’s great! Being more specific would make you more memorable here. </w:t>
      </w:r>
    </w:p>
    <w:p w14:paraId="3B7CDEEC" w14:textId="77777777" w:rsidR="009162E1" w:rsidRDefault="009162E1">
      <w:pPr>
        <w:pStyle w:val="CommentText"/>
      </w:pPr>
    </w:p>
    <w:p w14:paraId="466F71F1" w14:textId="7C6B2879" w:rsidR="009162E1" w:rsidRDefault="00135396">
      <w:pPr>
        <w:pStyle w:val="CommentText"/>
      </w:pPr>
      <w:r>
        <w:t xml:space="preserve">What, exactly, have you learned from your wearable development experience that you will explore further at UPenn? In other words, do not lose sight of the prompt here. </w:t>
      </w:r>
    </w:p>
  </w:comment>
  <w:comment w:id="43" w:author="Paul Edison" w:date="2021-01-03T19:59:00Z" w:initials="PE">
    <w:p w14:paraId="35FCA152" w14:textId="76B0D9C9" w:rsidR="00135396" w:rsidRDefault="00135396">
      <w:pPr>
        <w:pStyle w:val="CommentText"/>
      </w:pPr>
      <w:r>
        <w:rPr>
          <w:rStyle w:val="CommentReference"/>
        </w:rPr>
        <w:annotationRef/>
      </w:r>
      <w:r>
        <w:t xml:space="preserve">Can be omitted.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0B1D2" w15:done="0"/>
  <w15:commentEx w15:paraId="0326E4CA" w15:done="0"/>
  <w15:commentEx w15:paraId="229F3B0F" w15:done="0"/>
  <w15:commentEx w15:paraId="5061ACB3" w15:done="0"/>
  <w15:commentEx w15:paraId="47708E45" w15:done="0"/>
  <w15:commentEx w15:paraId="61009434" w15:done="0"/>
  <w15:commentEx w15:paraId="28AADCE0" w15:done="0"/>
  <w15:commentEx w15:paraId="5F26EF98" w15:done="0"/>
  <w15:commentEx w15:paraId="2D9C8A96" w15:done="0"/>
  <w15:commentEx w15:paraId="48265E76" w15:done="0"/>
  <w15:commentEx w15:paraId="466F71F1" w15:done="0"/>
  <w15:commentEx w15:paraId="35FCA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9E4A" w16cex:dateUtc="2021-01-03T12:49:00Z"/>
  <w16cex:commentExtensible w16cex:durableId="239C9E94" w16cex:dateUtc="2021-01-03T12:50:00Z"/>
  <w16cex:commentExtensible w16cex:durableId="239C9EBB" w16cex:dateUtc="2021-01-03T12:51:00Z"/>
  <w16cex:commentExtensible w16cex:durableId="239C9EE5" w16cex:dateUtc="2021-01-03T12:52:00Z"/>
  <w16cex:commentExtensible w16cex:durableId="239C9F75" w16cex:dateUtc="2021-01-03T12:54:00Z"/>
  <w16cex:commentExtensible w16cex:durableId="239C9F90" w16cex:dateUtc="2021-01-03T12:54:00Z"/>
  <w16cex:commentExtensible w16cex:durableId="239C9F96" w16cex:dateUtc="2021-01-03T12:55:00Z"/>
  <w16cex:commentExtensible w16cex:durableId="239C9FC2" w16cex:dateUtc="2021-01-03T12:55:00Z"/>
  <w16cex:commentExtensible w16cex:durableId="239CA18D" w16cex:dateUtc="2021-01-03T13:03:00Z"/>
  <w16cex:commentExtensible w16cex:durableId="239CA024" w16cex:dateUtc="2021-01-03T12:57:00Z"/>
  <w16cex:commentExtensible w16cex:durableId="239CA099" w16cex:dateUtc="2021-01-03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0B1D2" w16cid:durableId="239C9E4A"/>
  <w16cid:commentId w16cid:paraId="0326E4CA" w16cid:durableId="239C9E94"/>
  <w16cid:commentId w16cid:paraId="229F3B0F" w16cid:durableId="239C9EBB"/>
  <w16cid:commentId w16cid:paraId="5061ACB3" w16cid:durableId="239C9EE5"/>
  <w16cid:commentId w16cid:paraId="47708E45" w16cid:durableId="239C9D92"/>
  <w16cid:commentId w16cid:paraId="61009434" w16cid:durableId="239C9F75"/>
  <w16cid:commentId w16cid:paraId="28AADCE0" w16cid:durableId="239C9F90"/>
  <w16cid:commentId w16cid:paraId="5F26EF98" w16cid:durableId="239C9F96"/>
  <w16cid:commentId w16cid:paraId="2D9C8A96" w16cid:durableId="239C9FC2"/>
  <w16cid:commentId w16cid:paraId="48265E76" w16cid:durableId="239CA18D"/>
  <w16cid:commentId w16cid:paraId="466F71F1" w16cid:durableId="239CA024"/>
  <w16cid:commentId w16cid:paraId="35FCA152" w16cid:durableId="239CA0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13045" w14:textId="77777777" w:rsidR="00280359" w:rsidRDefault="00280359">
      <w:r>
        <w:separator/>
      </w:r>
    </w:p>
  </w:endnote>
  <w:endnote w:type="continuationSeparator" w:id="0">
    <w:p w14:paraId="486E8E95" w14:textId="77777777" w:rsidR="00280359" w:rsidRDefault="0028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0A3C" w14:textId="77777777" w:rsidR="00E64F91" w:rsidRDefault="00E64F9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6F052" w14:textId="77777777" w:rsidR="00280359" w:rsidRDefault="00280359">
      <w:r>
        <w:separator/>
      </w:r>
    </w:p>
  </w:footnote>
  <w:footnote w:type="continuationSeparator" w:id="0">
    <w:p w14:paraId="471D7CA7" w14:textId="77777777" w:rsidR="00280359" w:rsidRDefault="00280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C87A6" w14:textId="77777777" w:rsidR="00E64F91" w:rsidRDefault="00E64F91">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F91"/>
    <w:rsid w:val="00135396"/>
    <w:rsid w:val="00202266"/>
    <w:rsid w:val="00280359"/>
    <w:rsid w:val="002E0724"/>
    <w:rsid w:val="003A297A"/>
    <w:rsid w:val="008F7829"/>
    <w:rsid w:val="009162E1"/>
    <w:rsid w:val="00A23527"/>
    <w:rsid w:val="00D16171"/>
    <w:rsid w:val="00E64F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9239F"/>
  <w15:docId w15:val="{F80DE885-B205-44B8-BC4E-24694C25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3A2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97A"/>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3A297A"/>
    <w:rPr>
      <w:sz w:val="18"/>
      <w:szCs w:val="18"/>
    </w:rPr>
  </w:style>
  <w:style w:type="paragraph" w:styleId="CommentText">
    <w:name w:val="annotation text"/>
    <w:basedOn w:val="Normal"/>
    <w:link w:val="CommentTextChar"/>
    <w:uiPriority w:val="99"/>
    <w:semiHidden/>
    <w:unhideWhenUsed/>
    <w:rsid w:val="003A297A"/>
  </w:style>
  <w:style w:type="character" w:customStyle="1" w:styleId="CommentTextChar">
    <w:name w:val="Comment Text Char"/>
    <w:basedOn w:val="DefaultParagraphFont"/>
    <w:link w:val="CommentText"/>
    <w:uiPriority w:val="99"/>
    <w:semiHidden/>
    <w:rsid w:val="003A297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A297A"/>
    <w:rPr>
      <w:b/>
      <w:bCs/>
      <w:sz w:val="20"/>
      <w:szCs w:val="20"/>
    </w:rPr>
  </w:style>
  <w:style w:type="character" w:customStyle="1" w:styleId="CommentSubjectChar">
    <w:name w:val="Comment Subject Char"/>
    <w:basedOn w:val="CommentTextChar"/>
    <w:link w:val="CommentSubject"/>
    <w:uiPriority w:val="99"/>
    <w:semiHidden/>
    <w:rsid w:val="003A297A"/>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5</cp:revision>
  <dcterms:created xsi:type="dcterms:W3CDTF">2021-01-02T06:33:00Z</dcterms:created>
  <dcterms:modified xsi:type="dcterms:W3CDTF">2021-01-03T13:04:00Z</dcterms:modified>
</cp:coreProperties>
</file>