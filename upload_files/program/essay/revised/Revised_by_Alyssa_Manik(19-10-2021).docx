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4663CDE5" w14:textId="6034BC5D" w:rsidR="00B30652" w:rsidRPr="00B30652" w:rsidRDefault="00B30652" w:rsidP="00B30652">
      <w:r w:rsidRPr="00B30652">
        <w:rPr>
          <w:rFonts w:ascii="Roboto" w:hAnsi="Roboto"/>
          <w:color w:val="222222"/>
          <w:sz w:val="21"/>
          <w:szCs w:val="21"/>
          <w:shd w:val="clear" w:color="auto" w:fill="FFFFFF"/>
        </w:rPr>
        <w:t xml:space="preserve">Design and basketball are </w:t>
      </w:r>
      <w:del w:id="0" w:author="Alyssa Manik" w:date="2021-10-16T14:11:00Z">
        <w:r w:rsidRPr="00B30652" w:rsidDel="00D85D91">
          <w:rPr>
            <w:rFonts w:ascii="Roboto" w:hAnsi="Roboto"/>
            <w:color w:val="222222"/>
            <w:sz w:val="21"/>
            <w:szCs w:val="21"/>
            <w:shd w:val="clear" w:color="auto" w:fill="FFFFFF"/>
          </w:rPr>
          <w:delText xml:space="preserve">a </w:delText>
        </w:r>
      </w:del>
      <w:r w:rsidRPr="00B30652">
        <w:rPr>
          <w:rFonts w:ascii="Roboto" w:hAnsi="Roboto"/>
          <w:color w:val="222222"/>
          <w:sz w:val="21"/>
          <w:szCs w:val="21"/>
          <w:shd w:val="clear" w:color="auto" w:fill="FFFFFF"/>
        </w:rPr>
        <w:t>big part</w:t>
      </w:r>
      <w:ins w:id="1" w:author="Alyssa Manik" w:date="2021-10-16T14:11:00Z">
        <w:r w:rsidR="00D85D91">
          <w:rPr>
            <w:rFonts w:ascii="Roboto" w:hAnsi="Roboto"/>
            <w:color w:val="222222"/>
            <w:sz w:val="21"/>
            <w:szCs w:val="21"/>
            <w:shd w:val="clear" w:color="auto" w:fill="FFFFFF"/>
          </w:rPr>
          <w:t>s</w:t>
        </w:r>
      </w:ins>
      <w:r w:rsidRPr="00B30652">
        <w:rPr>
          <w:rFonts w:ascii="Roboto" w:hAnsi="Roboto"/>
          <w:color w:val="222222"/>
          <w:sz w:val="21"/>
          <w:szCs w:val="21"/>
          <w:shd w:val="clear" w:color="auto" w:fill="FFFFFF"/>
        </w:rPr>
        <w:t xml:space="preserve"> of my life. Although they don’t have very much in common, they </w:t>
      </w:r>
      <w:r w:rsidR="00AF5E3B" w:rsidRPr="00B30652">
        <w:rPr>
          <w:rFonts w:ascii="Roboto" w:hAnsi="Roboto"/>
          <w:color w:val="222222"/>
          <w:sz w:val="21"/>
          <w:szCs w:val="21"/>
          <w:shd w:val="clear" w:color="auto" w:fill="FFFFFF"/>
        </w:rPr>
        <w:t>complement</w:t>
      </w:r>
      <w:r w:rsidRPr="00B30652">
        <w:rPr>
          <w:rFonts w:ascii="Roboto" w:hAnsi="Roboto"/>
          <w:color w:val="222222"/>
          <w:sz w:val="21"/>
          <w:szCs w:val="21"/>
          <w:shd w:val="clear" w:color="auto" w:fill="FFFFFF"/>
        </w:rPr>
        <w:t xml:space="preserve"> each other forming a balance in my life. I have two goals in life: to express myself through my design work and to keep connected with other people through basketball, and Purdue can support both. Purdue’s American Institute of Graphic Arts Organization would enable me to build </w:t>
      </w:r>
      <w:del w:id="2" w:author="Alyssa Manik" w:date="2021-10-16T14:10:00Z">
        <w:r w:rsidRPr="00B30652" w:rsidDel="00D85D91">
          <w:rPr>
            <w:rFonts w:ascii="Roboto" w:hAnsi="Roboto"/>
            <w:color w:val="222222"/>
            <w:sz w:val="21"/>
            <w:szCs w:val="21"/>
            <w:shd w:val="clear" w:color="auto" w:fill="FFFFFF"/>
          </w:rPr>
          <w:delText xml:space="preserve"> </w:delText>
        </w:r>
      </w:del>
      <w:r w:rsidRPr="00B30652">
        <w:rPr>
          <w:rFonts w:ascii="Roboto" w:hAnsi="Roboto"/>
          <w:color w:val="222222"/>
          <w:sz w:val="21"/>
          <w:szCs w:val="21"/>
          <w:shd w:val="clear" w:color="auto" w:fill="FFFFFF"/>
        </w:rPr>
        <w:t>my courage to exchange creative, artistic ideas and design skills as I would be surrounded by a diversity of </w:t>
      </w:r>
      <w:del w:id="3" w:author="Alyssa Manik" w:date="2021-10-16T14:10:00Z">
        <w:r w:rsidRPr="00B30652" w:rsidDel="00D85D91">
          <w:rPr>
            <w:rFonts w:ascii="Roboto" w:hAnsi="Roboto"/>
            <w:color w:val="222222"/>
            <w:sz w:val="21"/>
            <w:szCs w:val="21"/>
            <w:shd w:val="clear" w:color="auto" w:fill="FFFFFF"/>
          </w:rPr>
          <w:delText xml:space="preserve"> </w:delText>
        </w:r>
      </w:del>
      <w:r w:rsidRPr="00B30652">
        <w:rPr>
          <w:rFonts w:ascii="Roboto" w:hAnsi="Roboto"/>
          <w:color w:val="222222"/>
          <w:sz w:val="21"/>
          <w:szCs w:val="21"/>
          <w:shd w:val="clear" w:color="auto" w:fill="FFFFFF"/>
        </w:rPr>
        <w:t>students with the same passion. Moreover, Purdue’s Intramural basketball team and facilities would enabl</w:t>
      </w:r>
      <w:commentRangeStart w:id="4"/>
      <w:r w:rsidRPr="00B30652">
        <w:rPr>
          <w:rFonts w:ascii="Roboto" w:hAnsi="Roboto"/>
          <w:color w:val="222222"/>
          <w:sz w:val="21"/>
          <w:szCs w:val="21"/>
          <w:shd w:val="clear" w:color="auto" w:fill="FFFFFF"/>
        </w:rPr>
        <w:t>e me to play basketball to my heart's content and simultaneously be a part of a community that I feel most comfortable in.</w:t>
      </w:r>
      <w:commentRangeEnd w:id="4"/>
      <w:r w:rsidR="00D85D91">
        <w:rPr>
          <w:rStyle w:val="CommentReference"/>
        </w:rPr>
        <w:commentReference w:id="4"/>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2A757F"/>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77777777" w:rsidR="00BA2E8C" w:rsidRPr="00BA2E8C" w:rsidRDefault="00BA2E8C" w:rsidP="00BA2E8C"/>
    <w:p w14:paraId="77DB4BF9" w14:textId="2C706C62" w:rsidR="00BA2E8C" w:rsidRPr="00BA2E8C" w:rsidRDefault="00BA2E8C" w:rsidP="00BA2E8C">
      <w:r w:rsidRPr="00BA2E8C">
        <w:rPr>
          <w:rFonts w:ascii="Arial" w:hAnsi="Arial" w:cs="Arial"/>
          <w:color w:val="000000"/>
          <w:sz w:val="22"/>
          <w:szCs w:val="22"/>
        </w:rPr>
        <w:t xml:space="preserve">The </w:t>
      </w:r>
      <w:commentRangeStart w:id="5"/>
      <w:r w:rsidRPr="00BA2E8C">
        <w:rPr>
          <w:rFonts w:ascii="Arial" w:hAnsi="Arial" w:cs="Arial"/>
          <w:color w:val="000000"/>
          <w:sz w:val="22"/>
          <w:szCs w:val="22"/>
        </w:rPr>
        <w:t xml:space="preserve">ability to design is a superpower. It is the visual language that can influence people and the decisions they make </w:t>
      </w:r>
      <w:proofErr w:type="spellStart"/>
      <w:r w:rsidRPr="00BA2E8C">
        <w:rPr>
          <w:rFonts w:ascii="Arial" w:hAnsi="Arial" w:cs="Arial"/>
          <w:color w:val="000000"/>
          <w:sz w:val="22"/>
          <w:szCs w:val="22"/>
        </w:rPr>
        <w:t>everyday</w:t>
      </w:r>
      <w:proofErr w:type="spellEnd"/>
      <w:r w:rsidRPr="00BA2E8C">
        <w:rPr>
          <w:rFonts w:ascii="Arial" w:hAnsi="Arial" w:cs="Arial"/>
          <w:color w:val="000000"/>
          <w:sz w:val="22"/>
          <w:szCs w:val="22"/>
        </w:rPr>
        <w:t xml:space="preserve">. </w:t>
      </w:r>
      <w:commentRangeEnd w:id="5"/>
      <w:r w:rsidR="00D85D91">
        <w:rPr>
          <w:rStyle w:val="CommentReference"/>
        </w:rPr>
        <w:commentReference w:id="5"/>
      </w:r>
      <w:r w:rsidRPr="00BA2E8C">
        <w:rPr>
          <w:rFonts w:ascii="Arial" w:hAnsi="Arial" w:cs="Arial"/>
          <w:color w:val="000000"/>
          <w:sz w:val="22"/>
          <w:szCs w:val="22"/>
        </w:rPr>
        <w:t xml:space="preserve">I realized that something as simple as a </w:t>
      </w:r>
      <w:del w:id="6" w:author="Alyssa Manik" w:date="2021-10-16T14:11:00Z">
        <w:r w:rsidRPr="00BA2E8C" w:rsidDel="00D85D91">
          <w:rPr>
            <w:rFonts w:ascii="Arial" w:hAnsi="Arial" w:cs="Arial"/>
            <w:color w:val="000000"/>
            <w:sz w:val="22"/>
            <w:szCs w:val="22"/>
          </w:rPr>
          <w:delText>colourful</w:delText>
        </w:r>
      </w:del>
      <w:ins w:id="7" w:author="Alyssa Manik" w:date="2021-10-16T14:11:00Z">
        <w:r w:rsidR="00D85D91" w:rsidRPr="00BA2E8C">
          <w:rPr>
            <w:rFonts w:ascii="Arial" w:hAnsi="Arial" w:cs="Arial"/>
            <w:color w:val="000000"/>
            <w:sz w:val="22"/>
            <w:szCs w:val="22"/>
          </w:rPr>
          <w:t>colorful</w:t>
        </w:r>
      </w:ins>
      <w:r w:rsidRPr="00BA2E8C">
        <w:rPr>
          <w:rFonts w:ascii="Arial" w:hAnsi="Arial" w:cs="Arial"/>
          <w:color w:val="000000"/>
          <w:sz w:val="22"/>
          <w:szCs w:val="22"/>
        </w:rPr>
        <w:t xml:space="preserve"> and well</w:t>
      </w:r>
      <w:ins w:id="8" w:author="Alyssa Manik" w:date="2021-10-16T14:11:00Z">
        <w:r w:rsidR="00D85D91">
          <w:rPr>
            <w:rFonts w:ascii="Arial" w:hAnsi="Arial" w:cs="Arial"/>
            <w:color w:val="000000"/>
            <w:sz w:val="22"/>
            <w:szCs w:val="22"/>
          </w:rPr>
          <w:t>-</w:t>
        </w:r>
      </w:ins>
      <w:del w:id="9" w:author="Alyssa Manik" w:date="2021-10-16T14:11:00Z">
        <w:r w:rsidRPr="00BA2E8C" w:rsidDel="00D85D91">
          <w:rPr>
            <w:rFonts w:ascii="Arial" w:hAnsi="Arial" w:cs="Arial"/>
            <w:color w:val="000000"/>
            <w:sz w:val="22"/>
            <w:szCs w:val="22"/>
          </w:rPr>
          <w:delText xml:space="preserve"> </w:delText>
        </w:r>
      </w:del>
      <w:r w:rsidRPr="00BA2E8C">
        <w:rPr>
          <w:rFonts w:ascii="Arial" w:hAnsi="Arial" w:cs="Arial"/>
          <w:color w:val="000000"/>
          <w:sz w:val="22"/>
          <w:szCs w:val="22"/>
        </w:rPr>
        <w:t>designed poster c</w:t>
      </w:r>
      <w:ins w:id="10" w:author="Alyssa Manik" w:date="2021-10-16T14:22:00Z">
        <w:r w:rsidR="00D85D91">
          <w:rPr>
            <w:rFonts w:ascii="Arial" w:hAnsi="Arial" w:cs="Arial"/>
            <w:color w:val="000000"/>
            <w:sz w:val="22"/>
            <w:szCs w:val="22"/>
          </w:rPr>
          <w:t>ould</w:t>
        </w:r>
      </w:ins>
      <w:del w:id="11" w:author="Alyssa Manik" w:date="2021-10-16T14:21:00Z">
        <w:r w:rsidRPr="00BA2E8C" w:rsidDel="00D85D91">
          <w:rPr>
            <w:rFonts w:ascii="Arial" w:hAnsi="Arial" w:cs="Arial"/>
            <w:color w:val="000000"/>
            <w:sz w:val="22"/>
            <w:szCs w:val="22"/>
          </w:rPr>
          <w:delText>an</w:delText>
        </w:r>
      </w:del>
      <w:r w:rsidRPr="00BA2E8C">
        <w:rPr>
          <w:rFonts w:ascii="Arial" w:hAnsi="Arial" w:cs="Arial"/>
          <w:color w:val="000000"/>
          <w:sz w:val="22"/>
          <w:szCs w:val="22"/>
        </w:rPr>
        <w:t xml:space="preserve"> get people to buy certain products. If design had the power to do that, what else could be possible? I want to study graphic design because I want this superpower: </w:t>
      </w:r>
      <w:commentRangeStart w:id="12"/>
      <w:r w:rsidRPr="00BA2E8C">
        <w:rPr>
          <w:rFonts w:ascii="Arial" w:hAnsi="Arial" w:cs="Arial"/>
          <w:color w:val="000000"/>
          <w:sz w:val="22"/>
          <w:szCs w:val="22"/>
        </w:rPr>
        <w:t>the power to influence and impact people and their decisions</w:t>
      </w:r>
      <w:commentRangeEnd w:id="12"/>
      <w:r w:rsidR="00064AD5">
        <w:rPr>
          <w:rStyle w:val="CommentReference"/>
        </w:rPr>
        <w:commentReference w:id="12"/>
      </w:r>
      <w:r w:rsidRPr="00BA2E8C">
        <w:rPr>
          <w:rFonts w:ascii="Arial" w:hAnsi="Arial" w:cs="Arial"/>
          <w:color w:val="000000"/>
          <w:sz w:val="22"/>
          <w:szCs w:val="22"/>
        </w:rPr>
        <w:t xml:space="preserve">. I aspire to leave my mark in this </w:t>
      </w:r>
      <w:del w:id="13" w:author="Alyssa Manik" w:date="2021-10-16T14:12:00Z">
        <w:r w:rsidRPr="00BA2E8C" w:rsidDel="00D85D91">
          <w:rPr>
            <w:rFonts w:ascii="Arial" w:hAnsi="Arial" w:cs="Arial"/>
            <w:color w:val="000000"/>
            <w:sz w:val="22"/>
            <w:szCs w:val="22"/>
          </w:rPr>
          <w:delText>world</w:delText>
        </w:r>
      </w:del>
      <w:ins w:id="14" w:author="Alyssa Manik" w:date="2021-10-16T14:12:00Z">
        <w:r w:rsidR="00D85D91" w:rsidRPr="00BA2E8C">
          <w:rPr>
            <w:rFonts w:ascii="Arial" w:hAnsi="Arial" w:cs="Arial"/>
            <w:color w:val="000000"/>
            <w:sz w:val="22"/>
            <w:szCs w:val="22"/>
          </w:rPr>
          <w:t>world,</w:t>
        </w:r>
      </w:ins>
      <w:r w:rsidRPr="00BA2E8C">
        <w:rPr>
          <w:rFonts w:ascii="Arial" w:hAnsi="Arial" w:cs="Arial"/>
          <w:color w:val="000000"/>
          <w:sz w:val="22"/>
          <w:szCs w:val="22"/>
        </w:rPr>
        <w:t xml:space="preserve"> and I want to do so by making a positive impact through the designs I make. </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604D97E2" w14:textId="6832546C" w:rsidR="00BA2E8C" w:rsidRDefault="00BA2E8C" w:rsidP="00BA2E8C">
      <w:r>
        <w:rPr>
          <w:rFonts w:ascii="Arial" w:hAnsi="Arial" w:cs="Arial"/>
          <w:color w:val="000000"/>
          <w:sz w:val="22"/>
          <w:szCs w:val="22"/>
        </w:rPr>
        <w:t xml:space="preserve">My first ever job was as an intern in a local startup company: </w:t>
      </w:r>
      <w:proofErr w:type="spellStart"/>
      <w:r>
        <w:rPr>
          <w:rFonts w:ascii="Arial" w:hAnsi="Arial" w:cs="Arial"/>
          <w:color w:val="000000"/>
          <w:sz w:val="22"/>
          <w:szCs w:val="22"/>
        </w:rPr>
        <w:t>Skitchen</w:t>
      </w:r>
      <w:proofErr w:type="spellEnd"/>
      <w:r>
        <w:rPr>
          <w:rFonts w:ascii="Arial" w:hAnsi="Arial" w:cs="Arial"/>
          <w:color w:val="000000"/>
          <w:sz w:val="22"/>
          <w:szCs w:val="22"/>
        </w:rPr>
        <w:t>. They had just recently started producing and selling cast iron cookware online</w:t>
      </w:r>
      <w:ins w:id="15" w:author="Alyssa Manik" w:date="2021-10-16T14:14:00Z">
        <w:r w:rsidR="00D85D91">
          <w:rPr>
            <w:rFonts w:ascii="Arial" w:hAnsi="Arial" w:cs="Arial"/>
            <w:color w:val="000000"/>
            <w:sz w:val="22"/>
            <w:szCs w:val="22"/>
          </w:rPr>
          <w:t>,</w:t>
        </w:r>
      </w:ins>
      <w:r>
        <w:rPr>
          <w:rFonts w:ascii="Arial" w:hAnsi="Arial" w:cs="Arial"/>
          <w:color w:val="000000"/>
          <w:sz w:val="22"/>
          <w:szCs w:val="22"/>
        </w:rPr>
        <w:t xml:space="preserve"> and they had planned on </w:t>
      </w:r>
      <w:commentRangeStart w:id="16"/>
      <w:r>
        <w:rPr>
          <w:rFonts w:ascii="Arial" w:hAnsi="Arial" w:cs="Arial"/>
          <w:color w:val="000000"/>
          <w:sz w:val="22"/>
          <w:szCs w:val="22"/>
        </w:rPr>
        <w:t xml:space="preserve">starting to sell </w:t>
      </w:r>
      <w:commentRangeEnd w:id="16"/>
      <w:r w:rsidR="00D85D91">
        <w:rPr>
          <w:rStyle w:val="CommentReference"/>
        </w:rPr>
        <w:commentReference w:id="16"/>
      </w:r>
      <w:r>
        <w:rPr>
          <w:rFonts w:ascii="Arial" w:hAnsi="Arial" w:cs="Arial"/>
          <w:color w:val="000000"/>
          <w:sz w:val="22"/>
          <w:szCs w:val="22"/>
        </w:rPr>
        <w:t xml:space="preserve">in local offline stores as well. They tasked me with designing the packaging for their two most popular products: the Denver Dutch Oven and the Stockholm Skillet. </w:t>
      </w:r>
      <w:commentRangeStart w:id="17"/>
      <w:r>
        <w:rPr>
          <w:rFonts w:ascii="Arial" w:hAnsi="Arial" w:cs="Arial"/>
          <w:color w:val="000000"/>
          <w:sz w:val="22"/>
          <w:szCs w:val="22"/>
        </w:rPr>
        <w:t xml:space="preserve">Before then, I had never had the chance to produce designs in a professional environment. Therefore, it felt new and thrilling. I got the chance to go through the whole design process from planning my designs to </w:t>
      </w:r>
      <w:proofErr w:type="gramStart"/>
      <w:r>
        <w:rPr>
          <w:rFonts w:ascii="Arial" w:hAnsi="Arial" w:cs="Arial"/>
          <w:color w:val="000000"/>
          <w:sz w:val="22"/>
          <w:szCs w:val="22"/>
        </w:rPr>
        <w:t>actually making</w:t>
      </w:r>
      <w:proofErr w:type="gramEnd"/>
      <w:r>
        <w:rPr>
          <w:rFonts w:ascii="Arial" w:hAnsi="Arial" w:cs="Arial"/>
          <w:color w:val="000000"/>
          <w:sz w:val="22"/>
          <w:szCs w:val="22"/>
        </w:rPr>
        <w:t xml:space="preserve"> it</w:t>
      </w:r>
      <w:ins w:id="18" w:author="Alyssa Manik" w:date="2021-10-16T14:15:00Z">
        <w:r w:rsidR="00D85D91">
          <w:rPr>
            <w:rFonts w:ascii="Arial" w:hAnsi="Arial" w:cs="Arial"/>
            <w:color w:val="000000"/>
            <w:sz w:val="22"/>
            <w:szCs w:val="22"/>
          </w:rPr>
          <w:t>,</w:t>
        </w:r>
      </w:ins>
      <w:r>
        <w:rPr>
          <w:rFonts w:ascii="Arial" w:hAnsi="Arial" w:cs="Arial"/>
          <w:color w:val="000000"/>
          <w:sz w:val="22"/>
          <w:szCs w:val="22"/>
        </w:rPr>
        <w:t xml:space="preserve"> and then having it be printed out and used as their retail packaging i</w:t>
      </w:r>
      <w:commentRangeEnd w:id="17"/>
      <w:r w:rsidR="00D85D91">
        <w:rPr>
          <w:rStyle w:val="CommentReference"/>
        </w:rPr>
        <w:commentReference w:id="17"/>
      </w:r>
      <w:r>
        <w:rPr>
          <w:rFonts w:ascii="Arial" w:hAnsi="Arial" w:cs="Arial"/>
          <w:color w:val="000000"/>
          <w:sz w:val="22"/>
          <w:szCs w:val="22"/>
        </w:rPr>
        <w:t xml:space="preserve">n </w:t>
      </w:r>
      <w:commentRangeStart w:id="19"/>
      <w:r>
        <w:rPr>
          <w:rFonts w:ascii="Arial" w:hAnsi="Arial" w:cs="Arial"/>
          <w:color w:val="000000"/>
          <w:sz w:val="22"/>
          <w:szCs w:val="22"/>
        </w:rPr>
        <w:t xml:space="preserve">one of the biggest premium grocery stores in Indonesia. </w:t>
      </w:r>
      <w:commentRangeEnd w:id="19"/>
      <w:r w:rsidR="00D85D91">
        <w:rPr>
          <w:rStyle w:val="CommentReference"/>
        </w:rPr>
        <w:commentReference w:id="19"/>
      </w:r>
      <w:r>
        <w:rPr>
          <w:rFonts w:ascii="Arial" w:hAnsi="Arial" w:cs="Arial"/>
          <w:color w:val="000000"/>
          <w:sz w:val="22"/>
          <w:szCs w:val="22"/>
        </w:rPr>
        <w:t xml:space="preserve">Through this internship, I learned not only how to effectively brainstorm for ideas but also how to present/pitch said ideas. </w:t>
      </w:r>
      <w:commentRangeStart w:id="20"/>
      <w:r>
        <w:rPr>
          <w:rFonts w:ascii="Arial" w:hAnsi="Arial" w:cs="Arial"/>
          <w:color w:val="000000"/>
          <w:sz w:val="22"/>
          <w:szCs w:val="22"/>
        </w:rPr>
        <w:t>I gained additional communication skills which I had severely lacked before</w:t>
      </w:r>
      <w:commentRangeEnd w:id="20"/>
      <w:r w:rsidR="00D85D91">
        <w:rPr>
          <w:rStyle w:val="CommentReference"/>
        </w:rPr>
        <w:commentReference w:id="20"/>
      </w:r>
      <w:r>
        <w:rPr>
          <w:rFonts w:ascii="Arial" w:hAnsi="Arial" w:cs="Arial"/>
          <w:color w:val="000000"/>
          <w:sz w:val="22"/>
          <w:szCs w:val="22"/>
        </w:rPr>
        <w:t xml:space="preserve"> and I </w:t>
      </w:r>
      <w:commentRangeStart w:id="21"/>
      <w:r>
        <w:rPr>
          <w:rFonts w:ascii="Arial" w:hAnsi="Arial" w:cs="Arial"/>
          <w:color w:val="000000"/>
          <w:sz w:val="22"/>
          <w:szCs w:val="22"/>
        </w:rPr>
        <w:t xml:space="preserve">learned how to work with people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achieve the best results</w:t>
      </w:r>
      <w:commentRangeEnd w:id="21"/>
      <w:r w:rsidR="00D85D91">
        <w:rPr>
          <w:rStyle w:val="CommentReference"/>
        </w:rPr>
        <w:commentReference w:id="21"/>
      </w:r>
      <w:r>
        <w:rPr>
          <w:rFonts w:ascii="Arial" w:hAnsi="Arial" w:cs="Arial"/>
          <w:color w:val="000000"/>
          <w:sz w:val="22"/>
          <w:szCs w:val="22"/>
        </w:rPr>
        <w:t xml:space="preserve">. At the end of the day, the work was always </w:t>
      </w:r>
      <w:proofErr w:type="gramStart"/>
      <w:r>
        <w:rPr>
          <w:rFonts w:ascii="Arial" w:hAnsi="Arial" w:cs="Arial"/>
          <w:color w:val="000000"/>
          <w:sz w:val="22"/>
          <w:szCs w:val="22"/>
        </w:rPr>
        <w:t>fun</w:t>
      </w:r>
      <w:proofErr w:type="gramEnd"/>
      <w:r>
        <w:rPr>
          <w:rFonts w:ascii="Arial" w:hAnsi="Arial" w:cs="Arial"/>
          <w:color w:val="000000"/>
          <w:sz w:val="22"/>
          <w:szCs w:val="22"/>
        </w:rPr>
        <w:t xml:space="preserve"> and this internship ensured me that I did want to work as a graphic designer in the future. </w:t>
      </w:r>
    </w:p>
    <w:p w14:paraId="700687A4" w14:textId="77777777" w:rsidR="00BA2E8C" w:rsidRDefault="00BA2E8C"/>
    <w:p w14:paraId="5165458D" w14:textId="46DBE1D3" w:rsidR="00B30652" w:rsidRPr="002A757F" w:rsidRDefault="00D85D91">
      <w:pPr>
        <w:rPr>
          <w:sz w:val="22"/>
          <w:szCs w:val="22"/>
          <w:rPrChange w:id="22" w:author="Alyssa Manik" w:date="2021-10-16T14:25:00Z">
            <w:rPr/>
          </w:rPrChange>
        </w:rPr>
      </w:pPr>
      <w:ins w:id="23" w:author="Alyssa Manik" w:date="2021-10-16T14:17:00Z">
        <w:r w:rsidRPr="002A757F">
          <w:rPr>
            <w:sz w:val="22"/>
            <w:szCs w:val="22"/>
            <w:rPrChange w:id="24" w:author="Alyssa Manik" w:date="2021-10-16T14:25:00Z">
              <w:rPr/>
            </w:rPrChange>
          </w:rPr>
          <w:t>Hi!</w:t>
        </w:r>
      </w:ins>
      <w:ins w:id="25" w:author="Alyssa Manik" w:date="2021-10-16T14:25:00Z">
        <w:r w:rsidR="002A757F" w:rsidRPr="002A757F">
          <w:rPr>
            <w:sz w:val="22"/>
            <w:szCs w:val="22"/>
            <w:rPrChange w:id="26" w:author="Alyssa Manik" w:date="2021-10-16T14:25:00Z">
              <w:rPr/>
            </w:rPrChange>
          </w:rPr>
          <w:t xml:space="preserve"> I’m glad </w:t>
        </w:r>
        <w:r w:rsidR="002A757F">
          <w:rPr>
            <w:sz w:val="22"/>
            <w:szCs w:val="22"/>
          </w:rPr>
          <w:t xml:space="preserve">you seem sure about what you want from Purdue, and your experiences seems </w:t>
        </w:r>
        <w:proofErr w:type="gramStart"/>
        <w:r w:rsidR="002A757F">
          <w:rPr>
            <w:sz w:val="22"/>
            <w:szCs w:val="22"/>
          </w:rPr>
          <w:t>really unique</w:t>
        </w:r>
        <w:proofErr w:type="gramEnd"/>
        <w:r w:rsidR="002A757F">
          <w:rPr>
            <w:sz w:val="22"/>
            <w:szCs w:val="22"/>
          </w:rPr>
          <w:t>. The internship was a nice touch. I feel though, that since these are supplemental essays with shor</w:t>
        </w:r>
      </w:ins>
      <w:ins w:id="27" w:author="Alyssa Manik" w:date="2021-10-16T14:26:00Z">
        <w:r w:rsidR="002A757F">
          <w:rPr>
            <w:sz w:val="22"/>
            <w:szCs w:val="22"/>
          </w:rPr>
          <w:t xml:space="preserve">t word limits, it’s better to focus your answers and make them very detailed. All your writings for this essay should be very specific to Purdue and shouldn’t be copy-paste-able to any other essay. Currently, a lot of the lessons or conclusions made </w:t>
        </w:r>
      </w:ins>
      <w:ins w:id="28" w:author="Alyssa Manik" w:date="2021-10-16T14:27:00Z">
        <w:r w:rsidR="002A757F">
          <w:rPr>
            <w:sz w:val="22"/>
            <w:szCs w:val="22"/>
          </w:rPr>
          <w:t xml:space="preserve">are a bit vague, and I couldn’t really tell why you’re specifically passionate about Purdue. As a reader, I could read this and assume you’re not that passionate about Purdue, because you’re not telling a </w:t>
        </w:r>
      </w:ins>
      <w:ins w:id="29" w:author="Alyssa Manik" w:date="2021-10-16T14:28:00Z">
        <w:r w:rsidR="002A757F">
          <w:rPr>
            <w:sz w:val="22"/>
            <w:szCs w:val="22"/>
          </w:rPr>
          <w:t xml:space="preserve">clear </w:t>
        </w:r>
      </w:ins>
      <w:ins w:id="30" w:author="Alyssa Manik" w:date="2021-10-16T14:27:00Z">
        <w:r w:rsidR="002A757F">
          <w:rPr>
            <w:sz w:val="22"/>
            <w:szCs w:val="22"/>
          </w:rPr>
          <w:t>story of wha</w:t>
        </w:r>
      </w:ins>
      <w:ins w:id="31" w:author="Alyssa Manik" w:date="2021-10-16T14:28:00Z">
        <w:r w:rsidR="002A757F">
          <w:rPr>
            <w:sz w:val="22"/>
            <w:szCs w:val="22"/>
          </w:rPr>
          <w:t xml:space="preserve">t you would do as a student enrolled in Purdue. </w:t>
        </w:r>
      </w:ins>
    </w:p>
    <w:sectPr w:rsidR="00B30652" w:rsidRPr="002A757F"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yssa Manik" w:date="2021-10-16T14:10:00Z" w:initials="AM">
    <w:p w14:paraId="45789C0F" w14:textId="39933A6A" w:rsidR="00D85D91" w:rsidRDefault="00D85D91">
      <w:pPr>
        <w:pStyle w:val="CommentText"/>
      </w:pPr>
      <w:r>
        <w:rPr>
          <w:rStyle w:val="CommentReference"/>
        </w:rPr>
        <w:annotationRef/>
      </w:r>
      <w:r>
        <w:t>This doesn’t sound specific to Purdue’s program, add more details to make it unique.</w:t>
      </w:r>
    </w:p>
  </w:comment>
  <w:comment w:id="5" w:author="Alyssa Manik" w:date="2021-10-16T14:12:00Z" w:initials="AM">
    <w:p w14:paraId="14603879" w14:textId="78661444" w:rsidR="00D85D91" w:rsidRDefault="00D85D91">
      <w:pPr>
        <w:pStyle w:val="CommentText"/>
      </w:pPr>
      <w:r>
        <w:rPr>
          <w:rStyle w:val="CommentReference"/>
        </w:rPr>
        <w:annotationRef/>
      </w:r>
      <w:r>
        <w:t xml:space="preserve">Is the ability to design the superpower, or design itself? This phrase means that being capable of designing is the </w:t>
      </w:r>
      <w:proofErr w:type="gramStart"/>
      <w:r>
        <w:t>skill, and</w:t>
      </w:r>
      <w:proofErr w:type="gramEnd"/>
      <w:r>
        <w:t xml:space="preserve"> doesn’t connect with the preceding sentence about how design can influence people.</w:t>
      </w:r>
    </w:p>
  </w:comment>
  <w:comment w:id="12" w:author="Alyssa Manik" w:date="2021-10-16T14:22:00Z" w:initials="AM">
    <w:p w14:paraId="188BCDC6" w14:textId="37AC40FC" w:rsidR="00064AD5" w:rsidRDefault="00064AD5">
      <w:pPr>
        <w:pStyle w:val="CommentText"/>
      </w:pPr>
      <w:r>
        <w:rPr>
          <w:rStyle w:val="CommentReference"/>
        </w:rPr>
        <w:annotationRef/>
      </w:r>
      <w:r>
        <w:t xml:space="preserve">I think it’s a bit inconsistent that on the paragraph above, you focused on the creative and artistic expression of graphic designing and then </w:t>
      </w:r>
      <w:proofErr w:type="gramStart"/>
      <w:r>
        <w:t>all of a sudden</w:t>
      </w:r>
      <w:proofErr w:type="gramEnd"/>
      <w:r>
        <w:t>, it’s about the power of influencing.</w:t>
      </w:r>
    </w:p>
  </w:comment>
  <w:comment w:id="16" w:author="Alyssa Manik" w:date="2021-10-16T14:14:00Z" w:initials="AM">
    <w:p w14:paraId="346F1C69" w14:textId="4522EEDC" w:rsidR="00D85D91" w:rsidRDefault="00D85D91">
      <w:pPr>
        <w:pStyle w:val="CommentText"/>
      </w:pPr>
      <w:r>
        <w:rPr>
          <w:rStyle w:val="CommentReference"/>
        </w:rPr>
        <w:annotationRef/>
      </w:r>
      <w:r>
        <w:t xml:space="preserve">Delete, then “they had planned on selling them in retailer stores as well”. Be a bit more concise since the word limit is </w:t>
      </w:r>
      <w:proofErr w:type="gramStart"/>
      <w:r>
        <w:t>pretty small</w:t>
      </w:r>
      <w:proofErr w:type="gramEnd"/>
      <w:r>
        <w:t>.</w:t>
      </w:r>
    </w:p>
  </w:comment>
  <w:comment w:id="17" w:author="Alyssa Manik" w:date="2021-10-16T14:17:00Z" w:initials="AM">
    <w:p w14:paraId="703A00CC" w14:textId="04A4CA3A" w:rsidR="00D85D91" w:rsidRDefault="00D85D91">
      <w:pPr>
        <w:pStyle w:val="CommentText"/>
      </w:pPr>
      <w:r>
        <w:rPr>
          <w:rStyle w:val="CommentReference"/>
        </w:rPr>
        <w:annotationRef/>
      </w:r>
      <w:r>
        <w:t>I like this part. Gives more voice and context to why this internship meant a lot to you.</w:t>
      </w:r>
    </w:p>
  </w:comment>
  <w:comment w:id="19" w:author="Alyssa Manik" w:date="2021-10-16T14:15:00Z" w:initials="AM">
    <w:p w14:paraId="6DDD9FA7" w14:textId="6F02BAFB" w:rsidR="00D85D91" w:rsidRDefault="00D85D91">
      <w:pPr>
        <w:pStyle w:val="CommentText"/>
      </w:pPr>
      <w:r>
        <w:rPr>
          <w:rStyle w:val="CommentReference"/>
        </w:rPr>
        <w:annotationRef/>
      </w:r>
      <w:r>
        <w:t>Called? Add detail to add believability.</w:t>
      </w:r>
    </w:p>
  </w:comment>
  <w:comment w:id="20" w:author="Alyssa Manik" w:date="2021-10-16T14:15:00Z" w:initials="AM">
    <w:p w14:paraId="56CC2B30" w14:textId="6F3738F8" w:rsidR="00D85D91" w:rsidRDefault="00D85D91">
      <w:pPr>
        <w:pStyle w:val="CommentText"/>
      </w:pPr>
      <w:r>
        <w:rPr>
          <w:rStyle w:val="CommentReference"/>
        </w:rPr>
        <w:annotationRef/>
      </w:r>
      <w:r>
        <w:t xml:space="preserve">Don’t mention this, because it’s a possible weakness and you didn’t discuss it enough to show how you improved. </w:t>
      </w:r>
    </w:p>
  </w:comment>
  <w:comment w:id="21" w:author="Alyssa Manik" w:date="2021-10-16T14:16:00Z" w:initials="AM">
    <w:p w14:paraId="34916EAA" w14:textId="5C2AC7A6" w:rsidR="00D85D91" w:rsidRDefault="00D85D91">
      <w:pPr>
        <w:pStyle w:val="CommentText"/>
      </w:pPr>
      <w:r>
        <w:rPr>
          <w:rStyle w:val="CommentReference"/>
        </w:rPr>
        <w:annotationRef/>
      </w:r>
      <w:r>
        <w:t>I think this is a very vague statement, were you not a team player before the internship? Did you never give your best in a team setting? It doesn’t sound like a specific lesson from a work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89C0F" w15:done="0"/>
  <w15:commentEx w15:paraId="14603879" w15:done="0"/>
  <w15:commentEx w15:paraId="188BCDC6" w15:done="0"/>
  <w15:commentEx w15:paraId="346F1C69" w15:done="0"/>
  <w15:commentEx w15:paraId="703A00CC" w15:done="0"/>
  <w15:commentEx w15:paraId="6DDD9FA7" w15:done="0"/>
  <w15:commentEx w15:paraId="56CC2B30" w15:done="0"/>
  <w15:commentEx w15:paraId="34916E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5BDB" w16cex:dateUtc="2021-10-16T21:10:00Z"/>
  <w16cex:commentExtensible w16cex:durableId="25155C4E" w16cex:dateUtc="2021-10-16T21:12:00Z"/>
  <w16cex:commentExtensible w16cex:durableId="25155E9F" w16cex:dateUtc="2021-10-16T21:22:00Z"/>
  <w16cex:commentExtensible w16cex:durableId="25155CB1" w16cex:dateUtc="2021-10-16T21:14:00Z"/>
  <w16cex:commentExtensible w16cex:durableId="25155D7F" w16cex:dateUtc="2021-10-16T21:17:00Z"/>
  <w16cex:commentExtensible w16cex:durableId="25155CFB" w16cex:dateUtc="2021-10-16T21:15:00Z"/>
  <w16cex:commentExtensible w16cex:durableId="25155D17" w16cex:dateUtc="2021-10-16T21:15:00Z"/>
  <w16cex:commentExtensible w16cex:durableId="25155D35" w16cex:dateUtc="2021-10-16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89C0F" w16cid:durableId="25155BDB"/>
  <w16cid:commentId w16cid:paraId="14603879" w16cid:durableId="25155C4E"/>
  <w16cid:commentId w16cid:paraId="188BCDC6" w16cid:durableId="25155E9F"/>
  <w16cid:commentId w16cid:paraId="346F1C69" w16cid:durableId="25155CB1"/>
  <w16cid:commentId w16cid:paraId="703A00CC" w16cid:durableId="25155D7F"/>
  <w16cid:commentId w16cid:paraId="6DDD9FA7" w16cid:durableId="25155CFB"/>
  <w16cid:commentId w16cid:paraId="56CC2B30" w16cid:durableId="25155D17"/>
  <w16cid:commentId w16cid:paraId="34916EAA" w16cid:durableId="25155D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64AD5"/>
    <w:rsid w:val="002A757F"/>
    <w:rsid w:val="004A375B"/>
    <w:rsid w:val="00A3079B"/>
    <w:rsid w:val="00AF5E3B"/>
    <w:rsid w:val="00B30652"/>
    <w:rsid w:val="00BA2E8C"/>
    <w:rsid w:val="00D85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D85D91"/>
    <w:rPr>
      <w:sz w:val="16"/>
      <w:szCs w:val="16"/>
    </w:rPr>
  </w:style>
  <w:style w:type="paragraph" w:styleId="CommentText">
    <w:name w:val="annotation text"/>
    <w:basedOn w:val="Normal"/>
    <w:link w:val="CommentTextChar"/>
    <w:uiPriority w:val="99"/>
    <w:semiHidden/>
    <w:unhideWhenUsed/>
    <w:rsid w:val="00D85D91"/>
    <w:rPr>
      <w:sz w:val="20"/>
      <w:szCs w:val="20"/>
    </w:rPr>
  </w:style>
  <w:style w:type="character" w:customStyle="1" w:styleId="CommentTextChar">
    <w:name w:val="Comment Text Char"/>
    <w:basedOn w:val="DefaultParagraphFont"/>
    <w:link w:val="CommentText"/>
    <w:uiPriority w:val="99"/>
    <w:semiHidden/>
    <w:rsid w:val="00D85D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5D91"/>
    <w:rPr>
      <w:b/>
      <w:bCs/>
    </w:rPr>
  </w:style>
  <w:style w:type="character" w:customStyle="1" w:styleId="CommentSubjectChar">
    <w:name w:val="Comment Subject Char"/>
    <w:basedOn w:val="CommentTextChar"/>
    <w:link w:val="CommentSubject"/>
    <w:uiPriority w:val="99"/>
    <w:semiHidden/>
    <w:rsid w:val="00D85D9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5</cp:revision>
  <dcterms:created xsi:type="dcterms:W3CDTF">2021-10-12T02:21:00Z</dcterms:created>
  <dcterms:modified xsi:type="dcterms:W3CDTF">2021-10-16T21:28:00Z</dcterms:modified>
</cp:coreProperties>
</file>