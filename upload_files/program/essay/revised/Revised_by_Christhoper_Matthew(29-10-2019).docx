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45395" w14:textId="7CE7761D" w:rsidR="00F2602B" w:rsidRPr="003B572F" w:rsidRDefault="000633CD" w:rsidP="003B572F">
      <w:pPr>
        <w:spacing w:after="0" w:line="240" w:lineRule="auto"/>
        <w:ind w:firstLine="720"/>
        <w:jc w:val="both"/>
        <w:rPr>
          <w:rFonts w:ascii="Arial" w:eastAsia="Times New Roman" w:hAnsi="Arial" w:cs="Arial"/>
          <w:color w:val="000000"/>
        </w:rPr>
      </w:pPr>
      <w:r w:rsidRPr="00415B37">
        <w:rPr>
          <w:rFonts w:ascii="Arial" w:eastAsia="Times New Roman" w:hAnsi="Arial" w:cs="Arial"/>
          <w:color w:val="000000"/>
        </w:rPr>
        <w:t xml:space="preserve">I believe, for anyone to progress in the current business world, two things are critical: the </w:t>
      </w:r>
      <w:r w:rsidRPr="003B572F">
        <w:rPr>
          <w:rFonts w:ascii="Arial" w:eastAsia="Times New Roman" w:hAnsi="Arial" w:cs="Arial"/>
          <w:color w:val="000000"/>
        </w:rPr>
        <w:t>skillset required to perform well and the credentials to back it up.</w:t>
      </w:r>
      <w:r w:rsidR="00145DD3" w:rsidRPr="003B572F">
        <w:rPr>
          <w:rFonts w:ascii="Arial" w:eastAsia="Times New Roman" w:hAnsi="Arial" w:cs="Arial"/>
          <w:color w:val="000000"/>
        </w:rPr>
        <w:t xml:space="preserve"> </w:t>
      </w:r>
      <w:r w:rsidRPr="003B572F">
        <w:rPr>
          <w:rFonts w:ascii="Arial" w:eastAsia="Times New Roman" w:hAnsi="Arial" w:cs="Arial"/>
          <w:color w:val="000000"/>
        </w:rPr>
        <w:t>That’s why I believe studying Master in Financial Analysis at LBS is not only an critical to my future career, but also indispensable for my personal goals</w:t>
      </w:r>
      <w:r w:rsidR="00DA5FCC" w:rsidRPr="003B572F">
        <w:rPr>
          <w:rFonts w:ascii="Arial" w:eastAsia="Times New Roman" w:hAnsi="Arial" w:cs="Arial"/>
          <w:color w:val="000000"/>
        </w:rPr>
        <w:t>.</w:t>
      </w:r>
      <w:r w:rsidRPr="003B572F">
        <w:rPr>
          <w:rFonts w:ascii="Arial" w:eastAsia="Times New Roman" w:hAnsi="Arial" w:cs="Arial"/>
          <w:color w:val="000000"/>
        </w:rPr>
        <w:t xml:space="preserve"> Unique to other individuals, m</w:t>
      </w:r>
      <w:r w:rsidR="00C902E7" w:rsidRPr="003B572F">
        <w:rPr>
          <w:rFonts w:ascii="Arial" w:eastAsia="Times New Roman" w:hAnsi="Arial" w:cs="Arial"/>
          <w:color w:val="000000"/>
        </w:rPr>
        <w:t>y goal has</w:t>
      </w:r>
      <w:r w:rsidRPr="003B572F">
        <w:rPr>
          <w:rFonts w:ascii="Arial" w:eastAsia="Times New Roman" w:hAnsi="Arial" w:cs="Arial"/>
          <w:color w:val="000000"/>
        </w:rPr>
        <w:t xml:space="preserve"> not</w:t>
      </w:r>
      <w:r w:rsidR="00C902E7" w:rsidRPr="003B572F">
        <w:rPr>
          <w:rFonts w:ascii="Arial" w:eastAsia="Times New Roman" w:hAnsi="Arial" w:cs="Arial"/>
          <w:color w:val="000000"/>
        </w:rPr>
        <w:t xml:space="preserve"> been driven by </w:t>
      </w:r>
      <w:r w:rsidRPr="003B572F">
        <w:rPr>
          <w:rFonts w:ascii="Arial" w:eastAsia="Times New Roman" w:hAnsi="Arial" w:cs="Arial"/>
          <w:color w:val="000000"/>
        </w:rPr>
        <w:t xml:space="preserve">what </w:t>
      </w:r>
      <w:r w:rsidR="0066157F" w:rsidRPr="003B572F">
        <w:rPr>
          <w:rFonts w:ascii="Arial" w:eastAsia="Times New Roman" w:hAnsi="Arial" w:cs="Arial"/>
          <w:color w:val="000000"/>
        </w:rPr>
        <w:t>my desires</w:t>
      </w:r>
      <w:r w:rsidRPr="003B572F">
        <w:rPr>
          <w:rFonts w:ascii="Arial" w:eastAsia="Times New Roman" w:hAnsi="Arial" w:cs="Arial"/>
          <w:color w:val="000000"/>
        </w:rPr>
        <w:t xml:space="preserve"> but </w:t>
      </w:r>
      <w:r w:rsidR="0066157F" w:rsidRPr="003B572F">
        <w:rPr>
          <w:rFonts w:ascii="Arial" w:eastAsia="Times New Roman" w:hAnsi="Arial" w:cs="Arial"/>
          <w:color w:val="000000"/>
        </w:rPr>
        <w:t>a</w:t>
      </w:r>
      <w:r w:rsidR="00C902E7" w:rsidRPr="003B572F">
        <w:rPr>
          <w:rFonts w:ascii="Arial" w:eastAsia="Times New Roman" w:hAnsi="Arial" w:cs="Arial"/>
          <w:color w:val="000000"/>
        </w:rPr>
        <w:t xml:space="preserve"> sense of responsibility</w:t>
      </w:r>
      <w:r w:rsidRPr="003B572F">
        <w:rPr>
          <w:rFonts w:ascii="Arial" w:eastAsia="Times New Roman" w:hAnsi="Arial" w:cs="Arial"/>
          <w:color w:val="000000"/>
        </w:rPr>
        <w:t xml:space="preserve"> –</w:t>
      </w:r>
      <w:r w:rsidR="00C902E7" w:rsidRPr="003B572F">
        <w:rPr>
          <w:rFonts w:ascii="Arial" w:eastAsia="Times New Roman" w:hAnsi="Arial" w:cs="Arial"/>
          <w:color w:val="000000"/>
        </w:rPr>
        <w:t xml:space="preserve"> to</w:t>
      </w:r>
      <w:r w:rsidRPr="003B572F">
        <w:rPr>
          <w:rFonts w:ascii="Arial" w:eastAsia="Times New Roman" w:hAnsi="Arial" w:cs="Arial"/>
          <w:color w:val="000000"/>
        </w:rPr>
        <w:t xml:space="preserve"> create an i</w:t>
      </w:r>
      <w:r w:rsidR="00C902E7" w:rsidRPr="003B572F">
        <w:rPr>
          <w:rFonts w:ascii="Arial" w:eastAsia="Times New Roman" w:hAnsi="Arial" w:cs="Arial"/>
          <w:color w:val="000000"/>
        </w:rPr>
        <w:t xml:space="preserve">mpact </w:t>
      </w:r>
      <w:r w:rsidRPr="003B572F">
        <w:rPr>
          <w:rFonts w:ascii="Arial" w:eastAsia="Times New Roman" w:hAnsi="Arial" w:cs="Arial"/>
          <w:color w:val="000000"/>
        </w:rPr>
        <w:t xml:space="preserve">in </w:t>
      </w:r>
      <w:r w:rsidR="00C902E7" w:rsidRPr="003B572F">
        <w:rPr>
          <w:rFonts w:ascii="Arial" w:eastAsia="Times New Roman" w:hAnsi="Arial" w:cs="Arial"/>
          <w:color w:val="000000"/>
        </w:rPr>
        <w:t>the</w:t>
      </w:r>
      <w:r w:rsidR="003A090D" w:rsidRPr="003B572F">
        <w:rPr>
          <w:rFonts w:ascii="Arial" w:eastAsia="Times New Roman" w:hAnsi="Arial" w:cs="Arial"/>
          <w:color w:val="000000"/>
        </w:rPr>
        <w:t xml:space="preserve"> </w:t>
      </w:r>
      <w:r w:rsidR="00E45FA9" w:rsidRPr="003B572F">
        <w:rPr>
          <w:rFonts w:ascii="Arial" w:eastAsia="Times New Roman" w:hAnsi="Arial" w:cs="Arial"/>
          <w:color w:val="000000"/>
        </w:rPr>
        <w:t>corporate financial</w:t>
      </w:r>
      <w:r w:rsidR="00C902E7" w:rsidRPr="003B572F">
        <w:rPr>
          <w:rFonts w:ascii="Arial" w:eastAsia="Times New Roman" w:hAnsi="Arial" w:cs="Arial"/>
          <w:color w:val="000000"/>
        </w:rPr>
        <w:t xml:space="preserve"> </w:t>
      </w:r>
      <w:r w:rsidR="003A090D" w:rsidRPr="003B572F">
        <w:rPr>
          <w:rFonts w:ascii="Arial" w:eastAsia="Times New Roman" w:hAnsi="Arial" w:cs="Arial"/>
          <w:color w:val="000000"/>
        </w:rPr>
        <w:t>sector of Indonesia</w:t>
      </w:r>
      <w:r w:rsidR="00C902E7" w:rsidRPr="003B572F">
        <w:rPr>
          <w:rFonts w:ascii="Arial" w:eastAsia="Times New Roman" w:hAnsi="Arial" w:cs="Arial"/>
          <w:color w:val="000000"/>
        </w:rPr>
        <w:t xml:space="preserve"> </w:t>
      </w:r>
      <w:r w:rsidRPr="003B572F">
        <w:rPr>
          <w:rFonts w:ascii="Arial" w:eastAsia="Times New Roman" w:hAnsi="Arial" w:cs="Arial"/>
          <w:color w:val="000000"/>
        </w:rPr>
        <w:t>and</w:t>
      </w:r>
      <w:r w:rsidR="00C902E7" w:rsidRPr="003B572F">
        <w:rPr>
          <w:rFonts w:ascii="Arial" w:eastAsia="Times New Roman" w:hAnsi="Arial" w:cs="Arial"/>
          <w:color w:val="000000"/>
        </w:rPr>
        <w:t xml:space="preserve"> </w:t>
      </w:r>
      <w:r w:rsidR="003A090D" w:rsidRPr="003B572F">
        <w:rPr>
          <w:rFonts w:ascii="Arial" w:eastAsia="Times New Roman" w:hAnsi="Arial" w:cs="Arial"/>
          <w:color w:val="000000"/>
        </w:rPr>
        <w:t>taking it on step further to stand on equal footing with more developed countries</w:t>
      </w:r>
      <w:r w:rsidR="00C902E7" w:rsidRPr="003B572F">
        <w:rPr>
          <w:rFonts w:ascii="Arial" w:eastAsia="Times New Roman" w:hAnsi="Arial" w:cs="Arial"/>
          <w:color w:val="000000"/>
        </w:rPr>
        <w:t xml:space="preserve">. </w:t>
      </w:r>
      <w:commentRangeStart w:id="0"/>
      <w:r w:rsidR="0066157F" w:rsidRPr="003B572F">
        <w:rPr>
          <w:rFonts w:ascii="Arial" w:eastAsia="Times New Roman" w:hAnsi="Arial" w:cs="Arial"/>
          <w:color w:val="000000"/>
        </w:rPr>
        <w:t xml:space="preserve">Having lived and studied in Singapore where the value of an individual lies in their capability and willingness to contribute to society, I grew up with a philosophy of meritocracy embedded in me. </w:t>
      </w:r>
      <w:r w:rsidR="00BC0F2B" w:rsidRPr="003B572F">
        <w:rPr>
          <w:rFonts w:ascii="Arial" w:eastAsia="Times New Roman" w:hAnsi="Arial" w:cs="Arial"/>
          <w:color w:val="000000"/>
        </w:rPr>
        <w:t>This ambition has been rooted in me as part of my values</w:t>
      </w:r>
      <w:r w:rsidR="0066157F" w:rsidRPr="003B572F">
        <w:rPr>
          <w:rFonts w:ascii="Arial" w:eastAsia="Times New Roman" w:hAnsi="Arial" w:cs="Arial"/>
          <w:color w:val="000000"/>
        </w:rPr>
        <w:t xml:space="preserve"> sy</w:t>
      </w:r>
      <w:r w:rsidR="005134A5" w:rsidRPr="003B572F">
        <w:rPr>
          <w:rFonts w:ascii="Arial" w:eastAsia="Times New Roman" w:hAnsi="Arial" w:cs="Arial"/>
          <w:color w:val="000000"/>
        </w:rPr>
        <w:t>s</w:t>
      </w:r>
      <w:r w:rsidR="0066157F" w:rsidRPr="003B572F">
        <w:rPr>
          <w:rFonts w:ascii="Arial" w:eastAsia="Times New Roman" w:hAnsi="Arial" w:cs="Arial"/>
          <w:color w:val="000000"/>
        </w:rPr>
        <w:t>tem</w:t>
      </w:r>
      <w:r w:rsidR="00F2602B" w:rsidRPr="003B572F">
        <w:rPr>
          <w:rFonts w:ascii="Arial" w:eastAsia="Times New Roman" w:hAnsi="Arial" w:cs="Arial"/>
          <w:color w:val="000000"/>
        </w:rPr>
        <w:t xml:space="preserve"> to </w:t>
      </w:r>
      <w:r w:rsidR="0066157F" w:rsidRPr="003B572F">
        <w:rPr>
          <w:rFonts w:ascii="Arial" w:eastAsia="Times New Roman" w:hAnsi="Arial" w:cs="Arial"/>
          <w:color w:val="000000"/>
        </w:rPr>
        <w:t>contribute and provide</w:t>
      </w:r>
      <w:r w:rsidR="00F2602B" w:rsidRPr="003B572F">
        <w:rPr>
          <w:rFonts w:ascii="Arial" w:eastAsia="Times New Roman" w:hAnsi="Arial" w:cs="Arial"/>
          <w:color w:val="000000"/>
        </w:rPr>
        <w:t xml:space="preserve"> value</w:t>
      </w:r>
      <w:r w:rsidR="0066157F" w:rsidRPr="003B572F">
        <w:rPr>
          <w:rFonts w:ascii="Arial" w:eastAsia="Times New Roman" w:hAnsi="Arial" w:cs="Arial"/>
          <w:color w:val="000000"/>
        </w:rPr>
        <w:t>s</w:t>
      </w:r>
      <w:r w:rsidR="00F2602B" w:rsidRPr="003B572F">
        <w:rPr>
          <w:rFonts w:ascii="Arial" w:eastAsia="Times New Roman" w:hAnsi="Arial" w:cs="Arial"/>
          <w:color w:val="000000"/>
        </w:rPr>
        <w:t xml:space="preserve"> whe</w:t>
      </w:r>
      <w:r w:rsidR="00BC0F2B" w:rsidRPr="003B572F">
        <w:rPr>
          <w:rFonts w:ascii="Arial" w:eastAsia="Times New Roman" w:hAnsi="Arial" w:cs="Arial"/>
          <w:color w:val="000000"/>
        </w:rPr>
        <w:t>rever I am</w:t>
      </w:r>
      <w:r w:rsidR="00F2602B" w:rsidRPr="003B572F">
        <w:rPr>
          <w:rFonts w:ascii="Arial" w:eastAsia="Times New Roman" w:hAnsi="Arial" w:cs="Arial"/>
          <w:color w:val="000000"/>
        </w:rPr>
        <w:t xml:space="preserve">. </w:t>
      </w:r>
      <w:r w:rsidR="0066157F" w:rsidRPr="003B572F">
        <w:rPr>
          <w:rFonts w:ascii="Arial" w:eastAsia="Times New Roman" w:hAnsi="Arial" w:cs="Arial"/>
          <w:color w:val="000000"/>
        </w:rPr>
        <w:t xml:space="preserve">In a competitive academic environment in Singapore, </w:t>
      </w:r>
      <w:r w:rsidR="0096658B" w:rsidRPr="003B572F">
        <w:rPr>
          <w:rFonts w:ascii="Arial" w:eastAsia="Times New Roman" w:hAnsi="Arial" w:cs="Arial"/>
          <w:color w:val="000000"/>
        </w:rPr>
        <w:t xml:space="preserve">I have been trained to embrace the competitiveness to prove and develop </w:t>
      </w:r>
      <w:r w:rsidR="0066157F" w:rsidRPr="003B572F">
        <w:rPr>
          <w:rFonts w:ascii="Arial" w:eastAsia="Times New Roman" w:hAnsi="Arial" w:cs="Arial"/>
          <w:color w:val="000000"/>
        </w:rPr>
        <w:t>my</w:t>
      </w:r>
      <w:r w:rsidR="0096658B" w:rsidRPr="003B572F">
        <w:rPr>
          <w:rFonts w:ascii="Arial" w:eastAsia="Times New Roman" w:hAnsi="Arial" w:cs="Arial"/>
          <w:color w:val="000000"/>
        </w:rPr>
        <w:t xml:space="preserve"> skills </w:t>
      </w:r>
      <w:r w:rsidR="0066157F" w:rsidRPr="003B572F">
        <w:rPr>
          <w:rFonts w:ascii="Arial" w:eastAsia="Times New Roman" w:hAnsi="Arial" w:cs="Arial"/>
          <w:color w:val="000000"/>
        </w:rPr>
        <w:t>and</w:t>
      </w:r>
      <w:r w:rsidR="0096658B" w:rsidRPr="003B572F">
        <w:rPr>
          <w:rFonts w:ascii="Arial" w:eastAsia="Times New Roman" w:hAnsi="Arial" w:cs="Arial"/>
          <w:color w:val="000000"/>
        </w:rPr>
        <w:t xml:space="preserve"> differentiate </w:t>
      </w:r>
      <w:r w:rsidR="0066157F" w:rsidRPr="003B572F">
        <w:rPr>
          <w:rFonts w:ascii="Arial" w:eastAsia="Times New Roman" w:hAnsi="Arial" w:cs="Arial"/>
          <w:color w:val="000000"/>
        </w:rPr>
        <w:t>myself, which is why from early age I have always thought about my place and role in community</w:t>
      </w:r>
      <w:r w:rsidR="0096658B" w:rsidRPr="003B572F">
        <w:rPr>
          <w:rFonts w:ascii="Arial" w:eastAsia="Times New Roman" w:hAnsi="Arial" w:cs="Arial"/>
          <w:color w:val="000000"/>
        </w:rPr>
        <w:t xml:space="preserve">. </w:t>
      </w:r>
      <w:commentRangeEnd w:id="0"/>
      <w:r w:rsidR="0009077B">
        <w:rPr>
          <w:rStyle w:val="CommentReference"/>
        </w:rPr>
        <w:commentReference w:id="0"/>
      </w:r>
    </w:p>
    <w:p w14:paraId="00D73727" w14:textId="77777777" w:rsidR="0096658B" w:rsidRPr="003B572F" w:rsidRDefault="0096658B" w:rsidP="003B572F">
      <w:pPr>
        <w:spacing w:after="0" w:line="240" w:lineRule="auto"/>
        <w:ind w:firstLine="720"/>
        <w:jc w:val="both"/>
        <w:rPr>
          <w:rFonts w:ascii="Arial" w:eastAsia="Times New Roman" w:hAnsi="Arial" w:cs="Arial"/>
          <w:color w:val="000000"/>
        </w:rPr>
      </w:pPr>
    </w:p>
    <w:p w14:paraId="01F96C86" w14:textId="55004801" w:rsidR="00145DD3" w:rsidRPr="003B572F" w:rsidRDefault="005134A5" w:rsidP="003B572F">
      <w:pPr>
        <w:spacing w:after="0" w:line="240" w:lineRule="auto"/>
        <w:ind w:firstLine="720"/>
        <w:jc w:val="both"/>
        <w:rPr>
          <w:rFonts w:ascii="Times New Roman" w:eastAsia="Times New Roman" w:hAnsi="Times New Roman" w:cs="Times New Roman"/>
        </w:rPr>
      </w:pPr>
      <w:commentRangeStart w:id="1"/>
      <w:r w:rsidRPr="003B572F">
        <w:rPr>
          <w:rFonts w:ascii="Arial" w:eastAsia="Times New Roman" w:hAnsi="Arial" w:cs="Arial"/>
          <w:color w:val="000000"/>
        </w:rPr>
        <w:t>B</w:t>
      </w:r>
      <w:r w:rsidR="0066157F" w:rsidRPr="003B572F">
        <w:rPr>
          <w:rFonts w:ascii="Arial" w:eastAsia="Times New Roman" w:hAnsi="Arial" w:cs="Arial"/>
          <w:color w:val="000000"/>
        </w:rPr>
        <w:t>eing a</w:t>
      </w:r>
      <w:r w:rsidR="0096658B" w:rsidRPr="003B572F">
        <w:rPr>
          <w:rFonts w:ascii="Arial" w:eastAsia="Times New Roman" w:hAnsi="Arial" w:cs="Arial"/>
          <w:color w:val="000000"/>
        </w:rPr>
        <w:t xml:space="preserve"> citizen of a</w:t>
      </w:r>
      <w:r w:rsidR="0066157F" w:rsidRPr="003B572F">
        <w:rPr>
          <w:rFonts w:ascii="Arial" w:eastAsia="Times New Roman" w:hAnsi="Arial" w:cs="Arial"/>
          <w:color w:val="000000"/>
        </w:rPr>
        <w:t xml:space="preserve"> high-growth</w:t>
      </w:r>
      <w:r w:rsidR="0096658B" w:rsidRPr="003B572F">
        <w:rPr>
          <w:rFonts w:ascii="Arial" w:eastAsia="Times New Roman" w:hAnsi="Arial" w:cs="Arial"/>
          <w:color w:val="000000"/>
        </w:rPr>
        <w:t xml:space="preserve"> developing nation</w:t>
      </w:r>
      <w:r w:rsidR="00D13BAA" w:rsidRPr="003B572F">
        <w:rPr>
          <w:rFonts w:ascii="Arial" w:eastAsia="Times New Roman" w:hAnsi="Arial" w:cs="Arial"/>
          <w:color w:val="000000"/>
        </w:rPr>
        <w:t xml:space="preserve">, </w:t>
      </w:r>
      <w:r w:rsidR="003A090D" w:rsidRPr="003B572F">
        <w:rPr>
          <w:rFonts w:ascii="Arial" w:eastAsia="Times New Roman" w:hAnsi="Arial" w:cs="Arial"/>
          <w:color w:val="000000"/>
        </w:rPr>
        <w:t xml:space="preserve">I noticed the gap between </w:t>
      </w:r>
      <w:r w:rsidR="00D13BAA" w:rsidRPr="003B572F">
        <w:rPr>
          <w:rFonts w:ascii="Arial" w:eastAsia="Times New Roman" w:hAnsi="Arial" w:cs="Arial"/>
          <w:color w:val="000000"/>
        </w:rPr>
        <w:t>Indonesia</w:t>
      </w:r>
      <w:r w:rsidR="003A090D" w:rsidRPr="003B572F">
        <w:rPr>
          <w:rFonts w:ascii="Arial" w:eastAsia="Times New Roman" w:hAnsi="Arial" w:cs="Arial"/>
          <w:color w:val="000000"/>
        </w:rPr>
        <w:t xml:space="preserve">’s lacking in </w:t>
      </w:r>
      <w:r w:rsidR="00E45FA9" w:rsidRPr="003B572F">
        <w:rPr>
          <w:rFonts w:ascii="Arial" w:eastAsia="Times New Roman" w:hAnsi="Arial" w:cs="Arial"/>
          <w:color w:val="000000"/>
        </w:rPr>
        <w:t>sophistication in</w:t>
      </w:r>
      <w:r w:rsidR="00D13BAA" w:rsidRPr="003B572F">
        <w:rPr>
          <w:rFonts w:ascii="Arial" w:eastAsia="Times New Roman" w:hAnsi="Arial" w:cs="Arial"/>
          <w:color w:val="000000"/>
        </w:rPr>
        <w:t xml:space="preserve"> </w:t>
      </w:r>
      <w:r w:rsidR="00E45FA9" w:rsidRPr="003B572F">
        <w:rPr>
          <w:rFonts w:ascii="Arial" w:eastAsia="Times New Roman" w:hAnsi="Arial" w:cs="Arial"/>
          <w:color w:val="000000"/>
        </w:rPr>
        <w:t xml:space="preserve">corporate </w:t>
      </w:r>
      <w:r w:rsidR="00D13BAA" w:rsidRPr="003B572F">
        <w:rPr>
          <w:rFonts w:ascii="Arial" w:eastAsia="Times New Roman" w:hAnsi="Arial" w:cs="Arial"/>
          <w:color w:val="000000"/>
        </w:rPr>
        <w:t>financ</w:t>
      </w:r>
      <w:r w:rsidR="00E45FA9" w:rsidRPr="003B572F">
        <w:rPr>
          <w:rFonts w:ascii="Arial" w:eastAsia="Times New Roman" w:hAnsi="Arial" w:cs="Arial"/>
          <w:color w:val="000000"/>
        </w:rPr>
        <w:t>e</w:t>
      </w:r>
      <w:r w:rsidR="00D13BAA" w:rsidRPr="003B572F">
        <w:rPr>
          <w:rFonts w:ascii="Arial" w:eastAsia="Times New Roman" w:hAnsi="Arial" w:cs="Arial"/>
          <w:color w:val="000000"/>
        </w:rPr>
        <w:t xml:space="preserve"> sector</w:t>
      </w:r>
      <w:r w:rsidR="003A090D" w:rsidRPr="003B572F">
        <w:rPr>
          <w:rFonts w:ascii="Arial" w:eastAsia="Times New Roman" w:hAnsi="Arial" w:cs="Arial"/>
          <w:color w:val="000000"/>
        </w:rPr>
        <w:t xml:space="preserve"> with Singapore’s world class financial hub</w:t>
      </w:r>
      <w:r w:rsidR="00D13BAA" w:rsidRPr="003B572F">
        <w:rPr>
          <w:rFonts w:ascii="Arial" w:eastAsia="Times New Roman" w:hAnsi="Arial" w:cs="Arial"/>
          <w:color w:val="000000"/>
        </w:rPr>
        <w:t xml:space="preserve">. </w:t>
      </w:r>
      <w:r w:rsidR="003A090D" w:rsidRPr="003B572F">
        <w:rPr>
          <w:rFonts w:ascii="Arial" w:eastAsia="Times New Roman" w:hAnsi="Arial" w:cs="Arial"/>
          <w:color w:val="000000"/>
        </w:rPr>
        <w:t xml:space="preserve">However, I see potential in Indonesian </w:t>
      </w:r>
      <w:r w:rsidR="00E45FA9" w:rsidRPr="003B572F">
        <w:rPr>
          <w:rFonts w:ascii="Arial" w:eastAsia="Times New Roman" w:hAnsi="Arial" w:cs="Arial"/>
          <w:color w:val="000000"/>
        </w:rPr>
        <w:t>corporate culture</w:t>
      </w:r>
      <w:r w:rsidR="003A090D" w:rsidRPr="003B572F">
        <w:rPr>
          <w:rFonts w:ascii="Arial" w:eastAsia="Times New Roman" w:hAnsi="Arial" w:cs="Arial"/>
          <w:color w:val="000000"/>
        </w:rPr>
        <w:t>, being the 4</w:t>
      </w:r>
      <w:r w:rsidR="003A090D" w:rsidRPr="003B572F">
        <w:rPr>
          <w:rFonts w:ascii="Arial" w:eastAsia="Times New Roman" w:hAnsi="Arial" w:cs="Arial"/>
          <w:color w:val="000000"/>
          <w:vertAlign w:val="superscript"/>
        </w:rPr>
        <w:t>th</w:t>
      </w:r>
      <w:r w:rsidR="003A090D" w:rsidRPr="003B572F">
        <w:rPr>
          <w:rFonts w:ascii="Arial" w:eastAsia="Times New Roman" w:hAnsi="Arial" w:cs="Arial"/>
          <w:color w:val="000000"/>
        </w:rPr>
        <w:t xml:space="preserve"> world’s most populated country with lucrative opportunities to </w:t>
      </w:r>
      <w:r w:rsidR="00E45FA9" w:rsidRPr="003B572F">
        <w:rPr>
          <w:rFonts w:ascii="Arial" w:eastAsia="Times New Roman" w:hAnsi="Arial" w:cs="Arial"/>
          <w:color w:val="000000"/>
        </w:rPr>
        <w:t>learn from global</w:t>
      </w:r>
      <w:r w:rsidR="003A090D" w:rsidRPr="003B572F">
        <w:rPr>
          <w:rFonts w:ascii="Arial" w:eastAsia="Times New Roman" w:hAnsi="Arial" w:cs="Arial"/>
          <w:color w:val="000000"/>
        </w:rPr>
        <w:t xml:space="preserve"> </w:t>
      </w:r>
      <w:r w:rsidR="00E45FA9" w:rsidRPr="003B572F">
        <w:rPr>
          <w:rFonts w:ascii="Arial" w:eastAsia="Times New Roman" w:hAnsi="Arial" w:cs="Arial"/>
          <w:color w:val="000000"/>
        </w:rPr>
        <w:t>businesses who are interested in entering the market</w:t>
      </w:r>
      <w:r w:rsidR="00D13BAA" w:rsidRPr="003B572F">
        <w:rPr>
          <w:rFonts w:ascii="Arial" w:eastAsia="Times New Roman" w:hAnsi="Arial" w:cs="Arial"/>
          <w:color w:val="000000"/>
        </w:rPr>
        <w:t>. My years in Singapore</w:t>
      </w:r>
      <w:r w:rsidR="003A090D" w:rsidRPr="003B572F">
        <w:rPr>
          <w:rFonts w:ascii="Arial" w:eastAsia="Times New Roman" w:hAnsi="Arial" w:cs="Arial"/>
          <w:color w:val="000000"/>
        </w:rPr>
        <w:t xml:space="preserve"> has</w:t>
      </w:r>
      <w:r w:rsidR="00D13BAA" w:rsidRPr="003B572F">
        <w:rPr>
          <w:rFonts w:ascii="Arial" w:eastAsia="Times New Roman" w:hAnsi="Arial" w:cs="Arial"/>
          <w:color w:val="000000"/>
        </w:rPr>
        <w:t xml:space="preserve"> allowed me to see how the</w:t>
      </w:r>
      <w:r w:rsidR="003A090D" w:rsidRPr="003B572F">
        <w:rPr>
          <w:rFonts w:ascii="Arial" w:eastAsia="Times New Roman" w:hAnsi="Arial" w:cs="Arial"/>
          <w:color w:val="000000"/>
        </w:rPr>
        <w:t xml:space="preserve"> progressive</w:t>
      </w:r>
      <w:r w:rsidR="00D13BAA" w:rsidRPr="003B572F">
        <w:rPr>
          <w:rFonts w:ascii="Arial" w:eastAsia="Times New Roman" w:hAnsi="Arial" w:cs="Arial"/>
          <w:color w:val="000000"/>
        </w:rPr>
        <w:t xml:space="preserve"> financial sector has </w:t>
      </w:r>
      <w:r w:rsidR="003A090D" w:rsidRPr="003B572F">
        <w:rPr>
          <w:rFonts w:ascii="Arial" w:eastAsia="Times New Roman" w:hAnsi="Arial" w:cs="Arial"/>
          <w:color w:val="000000"/>
        </w:rPr>
        <w:t>created a</w:t>
      </w:r>
      <w:r w:rsidR="00D13BAA" w:rsidRPr="003B572F">
        <w:rPr>
          <w:rFonts w:ascii="Arial" w:eastAsia="Times New Roman" w:hAnsi="Arial" w:cs="Arial"/>
          <w:color w:val="000000"/>
        </w:rPr>
        <w:t xml:space="preserve"> positive impact on the welfare of</w:t>
      </w:r>
      <w:r w:rsidR="003A090D" w:rsidRPr="003B572F">
        <w:rPr>
          <w:rFonts w:ascii="Arial" w:eastAsia="Times New Roman" w:hAnsi="Arial" w:cs="Arial"/>
          <w:color w:val="000000"/>
        </w:rPr>
        <w:t xml:space="preserve"> local b</w:t>
      </w:r>
      <w:r w:rsidR="00204A86" w:rsidRPr="003B572F">
        <w:rPr>
          <w:rFonts w:ascii="Arial" w:eastAsia="Times New Roman" w:hAnsi="Arial" w:cs="Arial"/>
          <w:color w:val="000000"/>
        </w:rPr>
        <w:t>usinesses and</w:t>
      </w:r>
      <w:r w:rsidR="00E45FA9" w:rsidRPr="003B572F">
        <w:rPr>
          <w:rFonts w:ascii="Arial" w:eastAsia="Times New Roman" w:hAnsi="Arial" w:cs="Arial"/>
          <w:color w:val="000000"/>
        </w:rPr>
        <w:t xml:space="preserve"> its business culture</w:t>
      </w:r>
      <w:commentRangeEnd w:id="1"/>
      <w:r w:rsidR="0009077B">
        <w:rPr>
          <w:rStyle w:val="CommentReference"/>
        </w:rPr>
        <w:commentReference w:id="1"/>
      </w:r>
      <w:r w:rsidR="00204A86" w:rsidRPr="003B572F">
        <w:rPr>
          <w:rFonts w:ascii="Arial" w:eastAsia="Times New Roman" w:hAnsi="Arial" w:cs="Arial"/>
          <w:color w:val="000000"/>
        </w:rPr>
        <w:t xml:space="preserve">; I realized </w:t>
      </w:r>
      <w:r w:rsidR="00E45FA9" w:rsidRPr="003B572F">
        <w:rPr>
          <w:rFonts w:ascii="Arial" w:eastAsia="Times New Roman" w:hAnsi="Arial" w:cs="Arial"/>
          <w:color w:val="000000"/>
        </w:rPr>
        <w:t>how I can contribute</w:t>
      </w:r>
      <w:r w:rsidR="00204A86" w:rsidRPr="003B572F">
        <w:rPr>
          <w:rFonts w:ascii="Arial" w:eastAsia="Times New Roman" w:hAnsi="Arial" w:cs="Arial"/>
          <w:color w:val="000000"/>
        </w:rPr>
        <w:t xml:space="preserve"> </w:t>
      </w:r>
      <w:r w:rsidR="00E45FA9" w:rsidRPr="003B572F">
        <w:rPr>
          <w:rFonts w:ascii="Arial" w:eastAsia="Times New Roman" w:hAnsi="Arial" w:cs="Arial"/>
          <w:color w:val="000000"/>
        </w:rPr>
        <w:t xml:space="preserve">to how </w:t>
      </w:r>
      <w:r w:rsidR="00204A86" w:rsidRPr="003B572F">
        <w:rPr>
          <w:rFonts w:ascii="Arial" w:eastAsia="Times New Roman" w:hAnsi="Arial" w:cs="Arial"/>
          <w:color w:val="000000"/>
        </w:rPr>
        <w:t>Indonesia</w:t>
      </w:r>
      <w:r w:rsidR="00E45FA9" w:rsidRPr="003B572F">
        <w:rPr>
          <w:rFonts w:ascii="Arial" w:eastAsia="Times New Roman" w:hAnsi="Arial" w:cs="Arial"/>
          <w:color w:val="000000"/>
        </w:rPr>
        <w:t>n businesses</w:t>
      </w:r>
      <w:r w:rsidR="00204A86" w:rsidRPr="003B572F">
        <w:rPr>
          <w:rFonts w:ascii="Arial" w:eastAsia="Times New Roman" w:hAnsi="Arial" w:cs="Arial"/>
          <w:color w:val="000000"/>
        </w:rPr>
        <w:t xml:space="preserve"> </w:t>
      </w:r>
      <w:r w:rsidR="00E45FA9" w:rsidRPr="003B572F">
        <w:rPr>
          <w:rFonts w:ascii="Arial" w:eastAsia="Times New Roman" w:hAnsi="Arial" w:cs="Arial"/>
          <w:color w:val="000000"/>
        </w:rPr>
        <w:t xml:space="preserve">develop corporate strategies and investment decisions to </w:t>
      </w:r>
      <w:commentRangeStart w:id="2"/>
      <w:r w:rsidR="00E45FA9" w:rsidRPr="003B572F">
        <w:rPr>
          <w:rFonts w:ascii="Arial" w:eastAsia="Times New Roman" w:hAnsi="Arial" w:cs="Arial"/>
          <w:color w:val="000000"/>
        </w:rPr>
        <w:t>promote sustainability and competitiveness</w:t>
      </w:r>
      <w:commentRangeEnd w:id="2"/>
      <w:r w:rsidR="003C1833">
        <w:rPr>
          <w:rStyle w:val="CommentReference"/>
        </w:rPr>
        <w:commentReference w:id="2"/>
      </w:r>
      <w:r w:rsidR="00DA5FCC" w:rsidRPr="003B572F">
        <w:rPr>
          <w:rFonts w:ascii="Arial" w:eastAsia="Times New Roman" w:hAnsi="Arial" w:cs="Arial"/>
          <w:color w:val="000000"/>
        </w:rPr>
        <w:t>.</w:t>
      </w:r>
      <w:r w:rsidR="00145DD3" w:rsidRPr="003B572F">
        <w:rPr>
          <w:rFonts w:ascii="Arial" w:eastAsia="Times New Roman" w:hAnsi="Arial" w:cs="Arial"/>
          <w:color w:val="000000"/>
        </w:rPr>
        <w:t xml:space="preserve">  </w:t>
      </w:r>
    </w:p>
    <w:p w14:paraId="58C5031B" w14:textId="77777777" w:rsidR="00145DD3" w:rsidRPr="003B572F" w:rsidRDefault="00145DD3" w:rsidP="003B572F">
      <w:pPr>
        <w:spacing w:after="0" w:line="240" w:lineRule="auto"/>
        <w:jc w:val="both"/>
        <w:rPr>
          <w:rFonts w:ascii="Times New Roman" w:eastAsia="Times New Roman" w:hAnsi="Times New Roman" w:cs="Times New Roman"/>
        </w:rPr>
      </w:pPr>
    </w:p>
    <w:p w14:paraId="19150605" w14:textId="0F4DA7F5" w:rsidR="00145DD3" w:rsidRPr="003B572F" w:rsidRDefault="00145DD3" w:rsidP="003B572F">
      <w:pPr>
        <w:spacing w:after="0" w:line="240" w:lineRule="auto"/>
        <w:jc w:val="both"/>
        <w:rPr>
          <w:rFonts w:ascii="Times New Roman" w:eastAsia="Times New Roman" w:hAnsi="Times New Roman" w:cs="Times New Roman"/>
        </w:rPr>
      </w:pPr>
      <w:r w:rsidRPr="003B572F">
        <w:rPr>
          <w:rFonts w:ascii="Arial" w:eastAsia="Times New Roman" w:hAnsi="Arial" w:cs="Arial"/>
          <w:color w:val="000000"/>
        </w:rPr>
        <w:tab/>
        <w:t xml:space="preserve">. </w:t>
      </w:r>
      <w:r w:rsidR="00204A86" w:rsidRPr="003B572F">
        <w:rPr>
          <w:rFonts w:ascii="Arial" w:eastAsia="Times New Roman" w:hAnsi="Arial" w:cs="Arial"/>
          <w:color w:val="000000"/>
        </w:rPr>
        <w:t>I realized that in order to achieve my goal, I need professional experience in the financial industry</w:t>
      </w:r>
      <w:r w:rsidR="005134A5" w:rsidRPr="003B572F">
        <w:rPr>
          <w:rFonts w:ascii="Arial" w:eastAsia="Times New Roman" w:hAnsi="Arial" w:cs="Arial"/>
          <w:color w:val="000000"/>
        </w:rPr>
        <w:t xml:space="preserve"> to</w:t>
      </w:r>
      <w:r w:rsidR="00204A86" w:rsidRPr="003B572F">
        <w:rPr>
          <w:rFonts w:ascii="Arial" w:eastAsia="Times New Roman" w:hAnsi="Arial" w:cs="Arial"/>
          <w:color w:val="000000"/>
        </w:rPr>
        <w:t xml:space="preserve"> learn about the inner working of the </w:t>
      </w:r>
      <w:r w:rsidR="00030627" w:rsidRPr="003B572F">
        <w:rPr>
          <w:rFonts w:ascii="Arial" w:eastAsia="Times New Roman" w:hAnsi="Arial" w:cs="Arial"/>
          <w:color w:val="000000"/>
        </w:rPr>
        <w:t>financial world</w:t>
      </w:r>
      <w:r w:rsidR="00204A86" w:rsidRPr="003B572F">
        <w:rPr>
          <w:rFonts w:ascii="Arial" w:eastAsia="Times New Roman" w:hAnsi="Arial" w:cs="Arial"/>
          <w:color w:val="000000"/>
        </w:rPr>
        <w:t xml:space="preserve"> and </w:t>
      </w:r>
      <w:r w:rsidR="005134A5" w:rsidRPr="003B572F">
        <w:rPr>
          <w:rFonts w:ascii="Arial" w:eastAsia="Times New Roman" w:hAnsi="Arial" w:cs="Arial"/>
          <w:color w:val="000000"/>
        </w:rPr>
        <w:t xml:space="preserve">the impact of </w:t>
      </w:r>
      <w:r w:rsidR="00415B37" w:rsidRPr="003B572F">
        <w:rPr>
          <w:rFonts w:ascii="Arial" w:eastAsia="Times New Roman" w:hAnsi="Arial" w:cs="Arial"/>
          <w:color w:val="000000"/>
        </w:rPr>
        <w:t xml:space="preserve">business decision making on </w:t>
      </w:r>
      <w:r w:rsidR="00030627" w:rsidRPr="003B572F">
        <w:rPr>
          <w:rFonts w:ascii="Arial" w:eastAsia="Times New Roman" w:hAnsi="Arial" w:cs="Arial"/>
          <w:color w:val="000000"/>
        </w:rPr>
        <w:t>various related businesses</w:t>
      </w:r>
      <w:r w:rsidR="00415B37" w:rsidRPr="003B572F">
        <w:rPr>
          <w:rFonts w:ascii="Arial" w:eastAsia="Times New Roman" w:hAnsi="Arial" w:cs="Arial"/>
          <w:color w:val="000000"/>
        </w:rPr>
        <w:t xml:space="preserve">. </w:t>
      </w:r>
      <w:r w:rsidR="00E84AD2" w:rsidRPr="003B572F">
        <w:rPr>
          <w:rFonts w:ascii="Arial" w:eastAsia="Times New Roman" w:hAnsi="Arial" w:cs="Arial"/>
          <w:color w:val="000000"/>
        </w:rPr>
        <w:t xml:space="preserve">Knowing this, I double majored in Business Administration to learn the basic understanding of business operations and Economics to understand how global and domestic market works. </w:t>
      </w:r>
      <w:commentRangeStart w:id="4"/>
      <w:r w:rsidR="00CA01A0" w:rsidRPr="003B572F">
        <w:rPr>
          <w:rFonts w:ascii="Arial" w:eastAsia="Times New Roman" w:hAnsi="Arial" w:cs="Arial"/>
          <w:color w:val="000000"/>
        </w:rPr>
        <w:t>Next in my step, I tried to find a job in the financial sector and managed to get into EY with M&amp;A dealings. This position was useful for me to learn about corporate finance and its role in M&amp;A business decision context to expand, divest, diversify, or penetrate a market, and its impact on the market, society, and economics of a country.</w:t>
      </w:r>
      <w:commentRangeEnd w:id="4"/>
      <w:r w:rsidR="003E3EFB">
        <w:rPr>
          <w:rStyle w:val="CommentReference"/>
        </w:rPr>
        <w:commentReference w:id="4"/>
      </w:r>
    </w:p>
    <w:p w14:paraId="5694A4D0" w14:textId="77777777" w:rsidR="00145DD3" w:rsidRPr="003B572F" w:rsidRDefault="0059405D" w:rsidP="003B572F">
      <w:pPr>
        <w:spacing w:after="0" w:line="240" w:lineRule="auto"/>
        <w:jc w:val="both"/>
        <w:rPr>
          <w:rFonts w:ascii="Arial" w:eastAsia="Times New Roman" w:hAnsi="Arial" w:cs="Arial"/>
        </w:rPr>
      </w:pPr>
      <w:r w:rsidRPr="003B572F">
        <w:rPr>
          <w:rFonts w:ascii="Times New Roman" w:eastAsia="Times New Roman" w:hAnsi="Times New Roman" w:cs="Times New Roman"/>
        </w:rPr>
        <w:tab/>
      </w:r>
    </w:p>
    <w:p w14:paraId="1F83A5D8" w14:textId="3FAA42D3" w:rsidR="0059405D" w:rsidRPr="003B572F" w:rsidDel="002045D6" w:rsidRDefault="0059405D" w:rsidP="002045D6">
      <w:pPr>
        <w:spacing w:after="0" w:line="240" w:lineRule="auto"/>
        <w:jc w:val="both"/>
        <w:rPr>
          <w:del w:id="5" w:author="Matthew" w:date="2019-10-26T23:35:00Z"/>
          <w:rFonts w:ascii="Arial" w:eastAsia="Times New Roman" w:hAnsi="Arial" w:cs="Arial"/>
        </w:rPr>
      </w:pPr>
      <w:r w:rsidRPr="003B572F">
        <w:rPr>
          <w:rFonts w:ascii="Arial" w:eastAsia="Times New Roman" w:hAnsi="Arial" w:cs="Arial"/>
        </w:rPr>
        <w:tab/>
      </w:r>
      <w:del w:id="6" w:author="Matthew" w:date="2019-10-26T23:35:00Z">
        <w:r w:rsidR="00CA01A0" w:rsidRPr="003B572F" w:rsidDel="002045D6">
          <w:rPr>
            <w:rFonts w:ascii="Arial" w:eastAsia="Times New Roman" w:hAnsi="Arial" w:cs="Arial"/>
          </w:rPr>
          <w:delText xml:space="preserve">For my next step, I believe Masters in </w:delText>
        </w:r>
        <w:r w:rsidRPr="003B572F" w:rsidDel="002045D6">
          <w:rPr>
            <w:rFonts w:ascii="Arial" w:eastAsia="Times New Roman" w:hAnsi="Arial" w:cs="Arial"/>
          </w:rPr>
          <w:delText>Financ</w:delText>
        </w:r>
        <w:r w:rsidR="00DE130B" w:rsidRPr="003B572F" w:rsidDel="002045D6">
          <w:rPr>
            <w:rFonts w:ascii="Arial" w:eastAsia="Times New Roman" w:hAnsi="Arial" w:cs="Arial"/>
          </w:rPr>
          <w:delText>ial analysis is the cornerstone of fulfilling my mission. Understanding the value and drivers behind the performance of investments and companies</w:delText>
        </w:r>
        <w:r w:rsidR="00CA01A0" w:rsidRPr="003B572F" w:rsidDel="002045D6">
          <w:rPr>
            <w:rFonts w:ascii="Arial" w:eastAsia="Times New Roman" w:hAnsi="Arial" w:cs="Arial"/>
          </w:rPr>
          <w:delText xml:space="preserve"> will allow me to further learn how to be an effective and wise business decision maker. To</w:delText>
        </w:r>
        <w:r w:rsidR="00DE130B" w:rsidRPr="003B572F" w:rsidDel="002045D6">
          <w:rPr>
            <w:rFonts w:ascii="Arial" w:eastAsia="Times New Roman" w:hAnsi="Arial" w:cs="Arial"/>
          </w:rPr>
          <w:delText xml:space="preserve"> support the Indonesia’s financial sector, excell</w:delText>
        </w:r>
        <w:r w:rsidR="00CA01A0" w:rsidRPr="003B572F" w:rsidDel="002045D6">
          <w:rPr>
            <w:rFonts w:ascii="Arial" w:eastAsia="Times New Roman" w:hAnsi="Arial" w:cs="Arial"/>
          </w:rPr>
          <w:delText>ent</w:delText>
        </w:r>
        <w:r w:rsidR="00DE130B" w:rsidRPr="003B572F" w:rsidDel="002045D6">
          <w:rPr>
            <w:rFonts w:ascii="Arial" w:eastAsia="Times New Roman" w:hAnsi="Arial" w:cs="Arial"/>
          </w:rPr>
          <w:delText xml:space="preserve"> financial skill is critical to </w:delText>
        </w:r>
        <w:r w:rsidR="00CA01A0" w:rsidRPr="003B572F" w:rsidDel="002045D6">
          <w:rPr>
            <w:rFonts w:ascii="Arial" w:eastAsia="Times New Roman" w:hAnsi="Arial" w:cs="Arial"/>
          </w:rPr>
          <w:delText>my future career</w:delText>
        </w:r>
        <w:r w:rsidR="00DE130B" w:rsidRPr="003B572F" w:rsidDel="002045D6">
          <w:rPr>
            <w:rFonts w:ascii="Arial" w:eastAsia="Times New Roman" w:hAnsi="Arial" w:cs="Arial"/>
          </w:rPr>
          <w:delText xml:space="preserve">. </w:delText>
        </w:r>
      </w:del>
    </w:p>
    <w:p w14:paraId="30BDA2A8" w14:textId="766F6F9C" w:rsidR="00D56748" w:rsidRPr="003B572F" w:rsidRDefault="00D56748">
      <w:pPr>
        <w:spacing w:after="0" w:line="240" w:lineRule="auto"/>
        <w:jc w:val="both"/>
        <w:rPr>
          <w:rFonts w:ascii="Arial" w:eastAsia="Times New Roman" w:hAnsi="Arial" w:cs="Arial"/>
        </w:rPr>
      </w:pPr>
      <w:del w:id="7" w:author="Matthew" w:date="2019-10-26T23:35:00Z">
        <w:r w:rsidRPr="003B572F" w:rsidDel="002045D6">
          <w:rPr>
            <w:rFonts w:ascii="Arial" w:eastAsia="Times New Roman" w:hAnsi="Arial" w:cs="Arial"/>
          </w:rPr>
          <w:delText>Having Masters in Financial Analysis from LBS means 3 things for me: 1) The skills for me to perform well in my career, 2) The credentials and degree to get into the positions I need to achieve my goals, and 3) expanding my current network to stay relevant with today’s financial world.</w:delText>
        </w:r>
      </w:del>
    </w:p>
    <w:p w14:paraId="5FF0D901" w14:textId="35C1D474" w:rsidR="00415B37" w:rsidRPr="003B572F" w:rsidRDefault="00415B37">
      <w:pPr>
        <w:spacing w:after="0" w:line="240" w:lineRule="auto"/>
        <w:jc w:val="both"/>
        <w:rPr>
          <w:rFonts w:ascii="Arial" w:eastAsia="Times New Roman" w:hAnsi="Arial" w:cs="Arial"/>
        </w:rPr>
      </w:pPr>
    </w:p>
    <w:p w14:paraId="13240D96" w14:textId="5E71F0EE" w:rsidR="00996137" w:rsidRPr="003B572F" w:rsidRDefault="00996137">
      <w:pPr>
        <w:spacing w:after="0" w:line="240" w:lineRule="auto"/>
        <w:jc w:val="both"/>
        <w:rPr>
          <w:rFonts w:ascii="Arial" w:eastAsia="Times New Roman" w:hAnsi="Arial" w:cs="Arial"/>
        </w:rPr>
      </w:pPr>
      <w:r w:rsidRPr="003B572F">
        <w:rPr>
          <w:rFonts w:ascii="Arial" w:eastAsia="Times New Roman" w:hAnsi="Arial" w:cs="Arial"/>
        </w:rPr>
        <w:tab/>
      </w:r>
      <w:r w:rsidR="006D6DB4" w:rsidRPr="003B572F">
        <w:rPr>
          <w:rFonts w:ascii="Arial" w:eastAsia="Times New Roman" w:hAnsi="Arial" w:cs="Arial"/>
        </w:rPr>
        <w:t>As</w:t>
      </w:r>
      <w:r w:rsidRPr="003B572F">
        <w:rPr>
          <w:rFonts w:ascii="Arial" w:eastAsia="Times New Roman" w:hAnsi="Arial" w:cs="Arial"/>
        </w:rPr>
        <w:t xml:space="preserve"> a</w:t>
      </w:r>
      <w:r w:rsidR="006D6DB4" w:rsidRPr="003B572F">
        <w:rPr>
          <w:rFonts w:ascii="Arial" w:eastAsia="Times New Roman" w:hAnsi="Arial" w:cs="Arial"/>
        </w:rPr>
        <w:t xml:space="preserve"> future</w:t>
      </w:r>
      <w:r w:rsidRPr="003B572F">
        <w:rPr>
          <w:rFonts w:ascii="Arial" w:eastAsia="Times New Roman" w:hAnsi="Arial" w:cs="Arial"/>
        </w:rPr>
        <w:t xml:space="preserve"> business leader</w:t>
      </w:r>
      <w:r w:rsidR="001522AF" w:rsidRPr="003B572F">
        <w:rPr>
          <w:rFonts w:ascii="Arial" w:eastAsia="Times New Roman" w:hAnsi="Arial" w:cs="Arial"/>
        </w:rPr>
        <w:t xml:space="preserve">, to </w:t>
      </w:r>
      <w:r w:rsidRPr="003B572F">
        <w:rPr>
          <w:rFonts w:ascii="Arial" w:eastAsia="Times New Roman" w:hAnsi="Arial" w:cs="Arial"/>
        </w:rPr>
        <w:t xml:space="preserve">make a big impact and progress </w:t>
      </w:r>
      <w:r w:rsidR="001522AF" w:rsidRPr="003B572F">
        <w:rPr>
          <w:rFonts w:ascii="Arial" w:eastAsia="Times New Roman" w:hAnsi="Arial" w:cs="Arial"/>
        </w:rPr>
        <w:t xml:space="preserve">in </w:t>
      </w:r>
      <w:r w:rsidRPr="003B572F">
        <w:rPr>
          <w:rFonts w:ascii="Arial" w:eastAsia="Times New Roman" w:hAnsi="Arial" w:cs="Arial"/>
        </w:rPr>
        <w:t xml:space="preserve">financial industry, </w:t>
      </w:r>
      <w:r w:rsidR="001522AF" w:rsidRPr="003B572F">
        <w:rPr>
          <w:rFonts w:ascii="Arial" w:eastAsia="Times New Roman" w:hAnsi="Arial" w:cs="Arial"/>
        </w:rPr>
        <w:t>expertizing in</w:t>
      </w:r>
      <w:r w:rsidRPr="003B572F">
        <w:rPr>
          <w:rFonts w:ascii="Arial" w:eastAsia="Times New Roman" w:hAnsi="Arial" w:cs="Arial"/>
        </w:rPr>
        <w:t xml:space="preserve"> analytical skills </w:t>
      </w:r>
      <w:r w:rsidR="001522AF" w:rsidRPr="003B572F">
        <w:rPr>
          <w:rFonts w:ascii="Arial" w:eastAsia="Times New Roman" w:hAnsi="Arial" w:cs="Arial"/>
        </w:rPr>
        <w:t>will be indispensable to making</w:t>
      </w:r>
      <w:r w:rsidRPr="003B572F">
        <w:rPr>
          <w:rFonts w:ascii="Arial" w:eastAsia="Times New Roman" w:hAnsi="Arial" w:cs="Arial"/>
        </w:rPr>
        <w:t xml:space="preserve"> an informed </w:t>
      </w:r>
      <w:r w:rsidR="006D6DB4" w:rsidRPr="003B572F">
        <w:rPr>
          <w:rFonts w:ascii="Arial" w:eastAsia="Times New Roman" w:hAnsi="Arial" w:cs="Arial"/>
        </w:rPr>
        <w:t>high-level decision making</w:t>
      </w:r>
      <w:r w:rsidR="001522AF" w:rsidRPr="003B572F">
        <w:rPr>
          <w:rFonts w:ascii="Arial" w:eastAsia="Times New Roman" w:hAnsi="Arial" w:cs="Arial"/>
        </w:rPr>
        <w:t xml:space="preserve"> wherever I work</w:t>
      </w:r>
      <w:r w:rsidR="006D6DB4" w:rsidRPr="003B572F">
        <w:rPr>
          <w:rFonts w:ascii="Arial" w:eastAsia="Times New Roman" w:hAnsi="Arial" w:cs="Arial"/>
        </w:rPr>
        <w:t xml:space="preserve">. It is essential to understanding the holistic approach on various business aspects ranging from </w:t>
      </w:r>
      <w:r w:rsidR="001522AF" w:rsidRPr="003B572F">
        <w:rPr>
          <w:rFonts w:ascii="Arial" w:eastAsia="Times New Roman" w:hAnsi="Arial" w:cs="Arial"/>
        </w:rPr>
        <w:t>accounting framework</w:t>
      </w:r>
      <w:r w:rsidR="006D6DB4" w:rsidRPr="003B572F">
        <w:rPr>
          <w:rFonts w:ascii="Arial" w:eastAsia="Times New Roman" w:hAnsi="Arial" w:cs="Arial"/>
        </w:rPr>
        <w:t xml:space="preserve"> to </w:t>
      </w:r>
      <w:r w:rsidR="001522AF" w:rsidRPr="003B572F">
        <w:rPr>
          <w:rFonts w:ascii="Arial" w:eastAsia="Times New Roman" w:hAnsi="Arial" w:cs="Arial"/>
        </w:rPr>
        <w:t>corporate strategies</w:t>
      </w:r>
      <w:r w:rsidR="006D6DB4" w:rsidRPr="003B572F">
        <w:rPr>
          <w:rFonts w:ascii="Arial" w:eastAsia="Times New Roman" w:hAnsi="Arial" w:cs="Arial"/>
        </w:rPr>
        <w:t xml:space="preserve">. </w:t>
      </w:r>
      <w:r w:rsidR="001522AF" w:rsidRPr="003B572F">
        <w:rPr>
          <w:rFonts w:ascii="Arial" w:eastAsia="Times New Roman" w:hAnsi="Arial" w:cs="Arial"/>
        </w:rPr>
        <w:t>In the end, whether a business decision is fruitful or not depends</w:t>
      </w:r>
      <w:r w:rsidR="006D6DB4" w:rsidRPr="003B572F">
        <w:rPr>
          <w:rFonts w:ascii="Arial" w:eastAsia="Times New Roman" w:hAnsi="Arial" w:cs="Arial"/>
        </w:rPr>
        <w:t xml:space="preserve"> </w:t>
      </w:r>
      <w:r w:rsidR="001522AF" w:rsidRPr="003B572F">
        <w:rPr>
          <w:rFonts w:ascii="Arial" w:eastAsia="Times New Roman" w:hAnsi="Arial" w:cs="Arial"/>
        </w:rPr>
        <w:t xml:space="preserve">on our ability to evaluate and analyze the consequences and outcome of those decisions, and therefore financial analysis – is the </w:t>
      </w:r>
      <w:r w:rsidR="006D6DB4" w:rsidRPr="003B572F">
        <w:rPr>
          <w:rFonts w:ascii="Arial" w:eastAsia="Times New Roman" w:hAnsi="Arial" w:cs="Arial"/>
        </w:rPr>
        <w:t>perfect program for me.</w:t>
      </w:r>
      <w:r w:rsidR="006D6DB4">
        <w:rPr>
          <w:rFonts w:ascii="Arial" w:eastAsia="Times New Roman" w:hAnsi="Arial" w:cs="Arial"/>
        </w:rPr>
        <w:t xml:space="preserve"> </w:t>
      </w:r>
    </w:p>
    <w:p w14:paraId="7F848509" w14:textId="19F0AC7F" w:rsidR="00415B37" w:rsidRDefault="00415B37">
      <w:pPr>
        <w:spacing w:after="0" w:line="240" w:lineRule="auto"/>
        <w:jc w:val="both"/>
        <w:rPr>
          <w:rFonts w:ascii="Arial" w:eastAsia="Times New Roman" w:hAnsi="Arial" w:cs="Arial"/>
        </w:rPr>
      </w:pPr>
    </w:p>
    <w:p w14:paraId="68FF5232" w14:textId="77777777" w:rsidR="00504EA9" w:rsidRDefault="00504EA9"/>
    <w:p w14:paraId="64B7AB0B" w14:textId="77777777" w:rsidR="00E37232" w:rsidRDefault="00E37232"/>
    <w:sectPr w:rsidR="00E372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w:date="2019-10-26T22:47:00Z" w:initials="M">
    <w:p w14:paraId="4608255F" w14:textId="77777777" w:rsidR="00D36912" w:rsidRDefault="00D36912">
      <w:pPr>
        <w:pStyle w:val="CommentText"/>
      </w:pPr>
      <w:r>
        <w:rPr>
          <w:rStyle w:val="CommentReference"/>
        </w:rPr>
        <w:annotationRef/>
      </w:r>
      <w:r>
        <w:t>Hi Ian,</w:t>
      </w:r>
    </w:p>
    <w:p w14:paraId="7934FBF6" w14:textId="77777777" w:rsidR="00D36912" w:rsidRDefault="00D36912">
      <w:pPr>
        <w:pStyle w:val="CommentText"/>
      </w:pPr>
    </w:p>
    <w:p w14:paraId="319FE1EA" w14:textId="77777777" w:rsidR="00D36912" w:rsidRDefault="00D36912">
      <w:pPr>
        <w:pStyle w:val="CommentText"/>
      </w:pPr>
      <w:r>
        <w:t>Overall, I like how you infused your thought process into every aspect in your essay – be it when you’re comparing Indonesia’s corporate sector to that of Singapore’s developed markets.</w:t>
      </w:r>
    </w:p>
    <w:p w14:paraId="724FF70B" w14:textId="77777777" w:rsidR="00D36912" w:rsidRDefault="00D36912">
      <w:pPr>
        <w:pStyle w:val="CommentText"/>
      </w:pPr>
    </w:p>
    <w:p w14:paraId="53F0CCF8" w14:textId="77777777" w:rsidR="00D36912" w:rsidRDefault="00D36912">
      <w:pPr>
        <w:pStyle w:val="CommentText"/>
      </w:pPr>
      <w:r>
        <w:t>I think talking about the core values you’ve developed from your immersion in SG is smart to kick-off the essay such that admissions committee can almost immediately picture you as an individual.</w:t>
      </w:r>
    </w:p>
    <w:p w14:paraId="4A4C1313" w14:textId="77777777" w:rsidR="00D36912" w:rsidRDefault="00D36912">
      <w:pPr>
        <w:pStyle w:val="CommentText"/>
      </w:pPr>
    </w:p>
    <w:p w14:paraId="512ECDFD" w14:textId="57BD0AE5" w:rsidR="00D36912" w:rsidRDefault="00D36912">
      <w:pPr>
        <w:pStyle w:val="CommentText"/>
      </w:pPr>
      <w:r>
        <w:t>However, with the prompt asking your ‘fit’ from 1) an academic standpoint and 2) a professional perspective, I want you to convince me with concrete examples so that I can be safe assured you will thrive in the LBS Community.</w:t>
      </w:r>
    </w:p>
  </w:comment>
  <w:comment w:id="1" w:author="Matthew" w:date="2019-10-26T22:57:00Z" w:initials="M">
    <w:p w14:paraId="453E53C0" w14:textId="77777777" w:rsidR="00D36912" w:rsidRDefault="00D36912">
      <w:pPr>
        <w:pStyle w:val="CommentText"/>
      </w:pPr>
      <w:r>
        <w:rPr>
          <w:rStyle w:val="CommentReference"/>
        </w:rPr>
        <w:annotationRef/>
      </w:r>
      <w:r>
        <w:t xml:space="preserve">As you will go to school in London, admissions committee will want to gauge how interested you are in UK’s financial capital and how well you can draw the line between Indonesia – Singapore – UK. </w:t>
      </w:r>
    </w:p>
    <w:p w14:paraId="7565BCC6" w14:textId="77777777" w:rsidR="00D36912" w:rsidRDefault="00D36912">
      <w:pPr>
        <w:pStyle w:val="CommentText"/>
      </w:pPr>
    </w:p>
    <w:p w14:paraId="0A57C9F6" w14:textId="73BFB1BE" w:rsidR="00D36912" w:rsidRDefault="00D36912">
      <w:pPr>
        <w:pStyle w:val="CommentText"/>
      </w:pPr>
      <w:r>
        <w:t>Give your opinion about any financial happenings you find interesting in the news recently that’s related to the region.</w:t>
      </w:r>
      <w:r w:rsidR="002045D6">
        <w:t xml:space="preserve"> Show your academic prowess by synthesizing news/ scholarly articles you read online – crucial towards the academic component of your Master’s degree.</w:t>
      </w:r>
    </w:p>
  </w:comment>
  <w:comment w:id="2" w:author="Matthew" w:date="2019-10-27T16:16:00Z" w:initials="M">
    <w:p w14:paraId="38D5E916" w14:textId="77777777" w:rsidR="003C1833" w:rsidRDefault="003C1833" w:rsidP="003C1833">
      <w:pPr>
        <w:pStyle w:val="CommentText"/>
      </w:pPr>
      <w:r>
        <w:rPr>
          <w:rStyle w:val="CommentReference"/>
        </w:rPr>
        <w:annotationRef/>
      </w:r>
      <w:r>
        <w:t>Ultimately, the School’s goal is to admit future leaders who can make an impact to their local communities.</w:t>
      </w:r>
    </w:p>
    <w:p w14:paraId="015BD2DA" w14:textId="77777777" w:rsidR="003C1833" w:rsidRDefault="003C1833" w:rsidP="003C1833">
      <w:pPr>
        <w:pStyle w:val="CommentText"/>
      </w:pPr>
    </w:p>
    <w:p w14:paraId="41049267" w14:textId="279A5453" w:rsidR="003C1833" w:rsidRDefault="003C1833" w:rsidP="003C1833">
      <w:pPr>
        <w:pStyle w:val="CommentText"/>
      </w:pPr>
      <w:r>
        <w:t xml:space="preserve">A concrete goal can help ensure </w:t>
      </w:r>
      <w:r w:rsidR="00E855D5">
        <w:t xml:space="preserve">the </w:t>
      </w:r>
      <w:r>
        <w:t xml:space="preserve">admissions committee that you’re not </w:t>
      </w:r>
      <w:r w:rsidR="00E855D5">
        <w:t>playing around with this degree and have feasible action steps in mind already, be it to:</w:t>
      </w:r>
    </w:p>
    <w:p w14:paraId="06F3F711" w14:textId="77777777" w:rsidR="00E855D5" w:rsidRDefault="00E855D5" w:rsidP="00E855D5">
      <w:pPr>
        <w:pStyle w:val="CommentText"/>
        <w:numPr>
          <w:ilvl w:val="0"/>
          <w:numId w:val="4"/>
        </w:numPr>
      </w:pPr>
      <w:r>
        <w:t xml:space="preserve"> Leverage your position in a financial corporation so that you can have more say in policy-making and decision process to promote your values</w:t>
      </w:r>
    </w:p>
    <w:p w14:paraId="6D316C02" w14:textId="2C640269" w:rsidR="00E855D5" w:rsidRDefault="00E855D5" w:rsidP="00E855D5">
      <w:pPr>
        <w:pStyle w:val="CommentText"/>
        <w:numPr>
          <w:ilvl w:val="0"/>
          <w:numId w:val="4"/>
        </w:numPr>
      </w:pPr>
      <w:r>
        <w:t xml:space="preserve"> Or perhaps starting up your own business one day that’s based on sustainable investing practices, etc.</w:t>
      </w:r>
    </w:p>
    <w:p w14:paraId="13BD4DF7" w14:textId="0CA4B16C" w:rsidR="00250B65" w:rsidRDefault="00250B65" w:rsidP="00E855D5">
      <w:pPr>
        <w:pStyle w:val="CommentText"/>
        <w:numPr>
          <w:ilvl w:val="0"/>
          <w:numId w:val="4"/>
        </w:numPr>
      </w:pPr>
      <w:r>
        <w:t>Or maybe working with banks to ensure better financial inclusion and access to those who need it</w:t>
      </w:r>
      <w:bookmarkStart w:id="3" w:name="_GoBack"/>
      <w:bookmarkEnd w:id="3"/>
    </w:p>
    <w:p w14:paraId="3047D8B7" w14:textId="77777777" w:rsidR="00E855D5" w:rsidRDefault="00E855D5" w:rsidP="00E855D5">
      <w:pPr>
        <w:pStyle w:val="CommentText"/>
      </w:pPr>
    </w:p>
    <w:p w14:paraId="5A052487" w14:textId="141122AF" w:rsidR="00E855D5" w:rsidRDefault="00E855D5" w:rsidP="00E855D5">
      <w:pPr>
        <w:pStyle w:val="CommentText"/>
      </w:pPr>
      <w:r>
        <w:t>Elaborate and be creative in your narrative!</w:t>
      </w:r>
    </w:p>
  </w:comment>
  <w:comment w:id="4" w:author="Matthew" w:date="2019-10-26T23:21:00Z" w:initials="M">
    <w:p w14:paraId="47F31188" w14:textId="77777777" w:rsidR="003E3EFB" w:rsidRDefault="003E3EFB">
      <w:pPr>
        <w:pStyle w:val="CommentText"/>
      </w:pPr>
      <w:r>
        <w:rPr>
          <w:rStyle w:val="CommentReference"/>
        </w:rPr>
        <w:annotationRef/>
      </w:r>
      <w:r>
        <w:t xml:space="preserve">This is good that you chose to use your job role to display your business acumen. Nevertheless, I think that you can expand this part by describing your professional outlook after graduating from the MFA Program. </w:t>
      </w:r>
    </w:p>
    <w:p w14:paraId="0630407A" w14:textId="77777777" w:rsidR="003E3EFB" w:rsidRDefault="003E3EFB">
      <w:pPr>
        <w:pStyle w:val="CommentText"/>
      </w:pPr>
    </w:p>
    <w:p w14:paraId="4791ECA5" w14:textId="34A00621" w:rsidR="003E3EFB" w:rsidRDefault="003E3EFB">
      <w:pPr>
        <w:pStyle w:val="CommentText"/>
      </w:pPr>
      <w:r>
        <w:t>Do you have a specific role in mind already that will make use of the academic exposure your Bachelor</w:t>
      </w:r>
      <w:r w:rsidR="002045D6">
        <w:t>’s</w:t>
      </w:r>
      <w:r>
        <w:t xml:space="preserve"> degree wasn’t able to provide?</w:t>
      </w:r>
    </w:p>
    <w:p w14:paraId="0F291E09" w14:textId="77777777" w:rsidR="003E3EFB" w:rsidRDefault="003E3EFB">
      <w:pPr>
        <w:pStyle w:val="CommentText"/>
      </w:pPr>
    </w:p>
    <w:p w14:paraId="2877AB25" w14:textId="1A342ED3" w:rsidR="003E3EFB" w:rsidRDefault="003E3EFB">
      <w:pPr>
        <w:pStyle w:val="CommentText"/>
      </w:pPr>
      <w:r>
        <w:t>Also, admissions committee will be interested in your work ethic/ working style. Try talking about an M&amp;A deal you were responsible for that you find interesting</w:t>
      </w:r>
      <w:r w:rsidR="002045D6">
        <w:t xml:space="preserve"> (for ex.)</w:t>
      </w:r>
      <w:r>
        <w:t>:</w:t>
      </w:r>
    </w:p>
    <w:p w14:paraId="04258E5D" w14:textId="59581D39" w:rsidR="003E3EFB" w:rsidRDefault="003E3EFB" w:rsidP="003E3EFB">
      <w:pPr>
        <w:pStyle w:val="CommentText"/>
        <w:numPr>
          <w:ilvl w:val="0"/>
          <w:numId w:val="3"/>
        </w:numPr>
      </w:pPr>
      <w:r>
        <w:t xml:space="preserve"> What aspect of the deal </w:t>
      </w:r>
      <w:r w:rsidR="002045D6">
        <w:t>do</w:t>
      </w:r>
      <w:r>
        <w:t xml:space="preserve"> you find specifically intriguing?</w:t>
      </w:r>
    </w:p>
    <w:p w14:paraId="692006C2" w14:textId="77777777" w:rsidR="003E3EFB" w:rsidRDefault="003E3EFB" w:rsidP="003E3EFB">
      <w:pPr>
        <w:pStyle w:val="CommentText"/>
        <w:numPr>
          <w:ilvl w:val="0"/>
          <w:numId w:val="3"/>
        </w:numPr>
      </w:pPr>
      <w:r>
        <w:t xml:space="preserve"> </w:t>
      </w:r>
      <w:r w:rsidR="002045D6">
        <w:t>Were there any challenges/problems you/ your team encountered? How did you solve it?</w:t>
      </w:r>
    </w:p>
    <w:p w14:paraId="5D8F08D5" w14:textId="77777777" w:rsidR="002045D6" w:rsidRDefault="002045D6" w:rsidP="002045D6">
      <w:pPr>
        <w:pStyle w:val="CommentText"/>
      </w:pPr>
    </w:p>
    <w:p w14:paraId="73390F6F" w14:textId="77777777" w:rsidR="002045D6" w:rsidRDefault="002045D6" w:rsidP="002045D6">
      <w:pPr>
        <w:pStyle w:val="CommentText"/>
      </w:pPr>
      <w:r>
        <w:t xml:space="preserve">Be generous but succinct in your description as this adds flair to your narrative. </w:t>
      </w:r>
    </w:p>
    <w:p w14:paraId="200DB90B" w14:textId="77777777" w:rsidR="002045D6" w:rsidRDefault="002045D6" w:rsidP="002045D6">
      <w:pPr>
        <w:pStyle w:val="CommentText"/>
      </w:pPr>
    </w:p>
    <w:p w14:paraId="4583B6F5" w14:textId="77777777" w:rsidR="002045D6" w:rsidRDefault="002045D6" w:rsidP="002045D6">
      <w:pPr>
        <w:pStyle w:val="CommentText"/>
      </w:pPr>
      <w:r>
        <w:t>p.s. The next paragraph can be cut because it will be implied from your above paragraphs.</w:t>
      </w:r>
    </w:p>
    <w:p w14:paraId="750E325A" w14:textId="77777777" w:rsidR="006B5A80" w:rsidRDefault="006B5A80" w:rsidP="002045D6">
      <w:pPr>
        <w:pStyle w:val="CommentText"/>
      </w:pPr>
    </w:p>
    <w:p w14:paraId="6B217E52" w14:textId="4D5B57E4" w:rsidR="006B5A80" w:rsidRDefault="006B5A80" w:rsidP="002045D6">
      <w:pPr>
        <w:pStyle w:val="CommentText"/>
      </w:pPr>
      <w:r>
        <w:t>Thanks, 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2ECDFD" w15:done="0"/>
  <w15:commentEx w15:paraId="0A57C9F6" w15:done="0"/>
  <w15:commentEx w15:paraId="5A052487" w15:done="0"/>
  <w15:commentEx w15:paraId="6B217E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2ECDFD" w16cid:durableId="215F4B9C"/>
  <w16cid:commentId w16cid:paraId="0A57C9F6" w16cid:durableId="215F4DCE"/>
  <w16cid:commentId w16cid:paraId="5A052487" w16cid:durableId="21604141"/>
  <w16cid:commentId w16cid:paraId="6B217E52" w16cid:durableId="215F53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1A3C"/>
    <w:multiLevelType w:val="hybridMultilevel"/>
    <w:tmpl w:val="3D16F020"/>
    <w:lvl w:ilvl="0" w:tplc="BE06A556">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D1130"/>
    <w:multiLevelType w:val="hybridMultilevel"/>
    <w:tmpl w:val="5A946808"/>
    <w:lvl w:ilvl="0" w:tplc="53D0D7CC">
      <w:start w:val="1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6E9A49E4"/>
    <w:multiLevelType w:val="hybridMultilevel"/>
    <w:tmpl w:val="4734219A"/>
    <w:lvl w:ilvl="0" w:tplc="BBC88CD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06068D3"/>
    <w:multiLevelType w:val="hybridMultilevel"/>
    <w:tmpl w:val="601692F4"/>
    <w:lvl w:ilvl="0" w:tplc="6046E770">
      <w:start w:val="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D3"/>
    <w:rsid w:val="00030627"/>
    <w:rsid w:val="000633CD"/>
    <w:rsid w:val="0009077B"/>
    <w:rsid w:val="000C1330"/>
    <w:rsid w:val="00130EC0"/>
    <w:rsid w:val="001339C2"/>
    <w:rsid w:val="00145DD3"/>
    <w:rsid w:val="00151B85"/>
    <w:rsid w:val="001522AF"/>
    <w:rsid w:val="002045D6"/>
    <w:rsid w:val="00204A86"/>
    <w:rsid w:val="00226599"/>
    <w:rsid w:val="00250B65"/>
    <w:rsid w:val="002873A9"/>
    <w:rsid w:val="002D19A8"/>
    <w:rsid w:val="002F1631"/>
    <w:rsid w:val="00342719"/>
    <w:rsid w:val="003A090D"/>
    <w:rsid w:val="003B572F"/>
    <w:rsid w:val="003C1833"/>
    <w:rsid w:val="003E3EFB"/>
    <w:rsid w:val="00415B37"/>
    <w:rsid w:val="00457B49"/>
    <w:rsid w:val="00504EA9"/>
    <w:rsid w:val="005134A5"/>
    <w:rsid w:val="00545363"/>
    <w:rsid w:val="0059405D"/>
    <w:rsid w:val="005B77D4"/>
    <w:rsid w:val="006008B6"/>
    <w:rsid w:val="0066157F"/>
    <w:rsid w:val="00685F1D"/>
    <w:rsid w:val="006B5A80"/>
    <w:rsid w:val="006D6DB4"/>
    <w:rsid w:val="006F54EF"/>
    <w:rsid w:val="0082671C"/>
    <w:rsid w:val="008662FD"/>
    <w:rsid w:val="00905EB7"/>
    <w:rsid w:val="0096658B"/>
    <w:rsid w:val="00996137"/>
    <w:rsid w:val="00AB609E"/>
    <w:rsid w:val="00AE7E9B"/>
    <w:rsid w:val="00B81C7B"/>
    <w:rsid w:val="00BC0F2B"/>
    <w:rsid w:val="00BC7344"/>
    <w:rsid w:val="00C50B8F"/>
    <w:rsid w:val="00C902E7"/>
    <w:rsid w:val="00CA01A0"/>
    <w:rsid w:val="00D13BAA"/>
    <w:rsid w:val="00D2776D"/>
    <w:rsid w:val="00D36912"/>
    <w:rsid w:val="00D56748"/>
    <w:rsid w:val="00DA5FCC"/>
    <w:rsid w:val="00DE130B"/>
    <w:rsid w:val="00E06CD9"/>
    <w:rsid w:val="00E13017"/>
    <w:rsid w:val="00E37232"/>
    <w:rsid w:val="00E45FA9"/>
    <w:rsid w:val="00E84AD2"/>
    <w:rsid w:val="00E855D5"/>
    <w:rsid w:val="00F2602B"/>
    <w:rsid w:val="00FA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2534"/>
  <w15:chartTrackingRefBased/>
  <w15:docId w15:val="{EA4F70B2-1318-40E6-96D2-A660B265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D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5DD3"/>
  </w:style>
  <w:style w:type="paragraph" w:styleId="BalloonText">
    <w:name w:val="Balloon Text"/>
    <w:basedOn w:val="Normal"/>
    <w:link w:val="BalloonTextChar"/>
    <w:uiPriority w:val="99"/>
    <w:semiHidden/>
    <w:unhideWhenUsed/>
    <w:rsid w:val="00F2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602B"/>
    <w:rPr>
      <w:rFonts w:ascii="Segoe UI" w:hAnsi="Segoe UI" w:cs="Segoe UI"/>
      <w:sz w:val="18"/>
      <w:szCs w:val="18"/>
    </w:rPr>
  </w:style>
  <w:style w:type="character" w:styleId="CommentReference">
    <w:name w:val="annotation reference"/>
    <w:basedOn w:val="DefaultParagraphFont"/>
    <w:uiPriority w:val="99"/>
    <w:semiHidden/>
    <w:unhideWhenUsed/>
    <w:rsid w:val="002D19A8"/>
    <w:rPr>
      <w:sz w:val="16"/>
      <w:szCs w:val="16"/>
    </w:rPr>
  </w:style>
  <w:style w:type="paragraph" w:styleId="CommentText">
    <w:name w:val="annotation text"/>
    <w:basedOn w:val="Normal"/>
    <w:link w:val="CommentTextChar"/>
    <w:uiPriority w:val="99"/>
    <w:unhideWhenUsed/>
    <w:rsid w:val="002D19A8"/>
    <w:pPr>
      <w:spacing w:line="240" w:lineRule="auto"/>
    </w:pPr>
    <w:rPr>
      <w:sz w:val="20"/>
      <w:szCs w:val="20"/>
    </w:rPr>
  </w:style>
  <w:style w:type="character" w:customStyle="1" w:styleId="CommentTextChar">
    <w:name w:val="Comment Text Char"/>
    <w:basedOn w:val="DefaultParagraphFont"/>
    <w:link w:val="CommentText"/>
    <w:uiPriority w:val="99"/>
    <w:rsid w:val="002D19A8"/>
    <w:rPr>
      <w:sz w:val="20"/>
      <w:szCs w:val="20"/>
    </w:rPr>
  </w:style>
  <w:style w:type="paragraph" w:styleId="CommentSubject">
    <w:name w:val="annotation subject"/>
    <w:basedOn w:val="CommentText"/>
    <w:next w:val="CommentText"/>
    <w:link w:val="CommentSubjectChar"/>
    <w:uiPriority w:val="99"/>
    <w:semiHidden/>
    <w:unhideWhenUsed/>
    <w:rsid w:val="002D19A8"/>
    <w:rPr>
      <w:b/>
      <w:bCs/>
    </w:rPr>
  </w:style>
  <w:style w:type="character" w:customStyle="1" w:styleId="CommentSubjectChar">
    <w:name w:val="Comment Subject Char"/>
    <w:basedOn w:val="CommentTextChar"/>
    <w:link w:val="CommentSubject"/>
    <w:uiPriority w:val="99"/>
    <w:semiHidden/>
    <w:rsid w:val="002D19A8"/>
    <w:rPr>
      <w:b/>
      <w:bCs/>
      <w:sz w:val="20"/>
      <w:szCs w:val="20"/>
    </w:rPr>
  </w:style>
  <w:style w:type="paragraph" w:styleId="ListParagraph">
    <w:name w:val="List Paragraph"/>
    <w:basedOn w:val="Normal"/>
    <w:uiPriority w:val="34"/>
    <w:qFormat/>
    <w:rsid w:val="00415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285054">
      <w:bodyDiv w:val="1"/>
      <w:marLeft w:val="0"/>
      <w:marRight w:val="0"/>
      <w:marTop w:val="0"/>
      <w:marBottom w:val="0"/>
      <w:divBdr>
        <w:top w:val="none" w:sz="0" w:space="0" w:color="auto"/>
        <w:left w:val="none" w:sz="0" w:space="0" w:color="auto"/>
        <w:bottom w:val="none" w:sz="0" w:space="0" w:color="auto"/>
        <w:right w:val="none" w:sz="0" w:space="0" w:color="auto"/>
      </w:divBdr>
    </w:div>
    <w:div w:id="9598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7825-0B44-4934-BDAD-2D7AB8A45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 Ahadi</dc:creator>
  <cp:keywords/>
  <dc:description/>
  <cp:lastModifiedBy>Rachel Darmawangsa</cp:lastModifiedBy>
  <cp:revision>7</cp:revision>
  <dcterms:created xsi:type="dcterms:W3CDTF">2019-10-20T10:51:00Z</dcterms:created>
  <dcterms:modified xsi:type="dcterms:W3CDTF">2019-10-29T02:42:00Z</dcterms:modified>
</cp:coreProperties>
</file>