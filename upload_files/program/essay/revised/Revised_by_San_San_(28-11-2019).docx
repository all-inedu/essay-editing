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0EC48" w14:textId="63441900" w:rsidR="00112A62" w:rsidRPr="00112A62" w:rsidRDefault="00112A62" w:rsidP="00CC629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12A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UC ESSAY </w:t>
      </w:r>
      <w:r w:rsidR="00AA29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</w:t>
      </w:r>
    </w:p>
    <w:p w14:paraId="6FA53A87" w14:textId="417F69B5" w:rsidR="00112A62" w:rsidRPr="00112A62" w:rsidRDefault="00AA29FA" w:rsidP="00CC629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What have you done to make your school or community a better place?</w:t>
      </w:r>
    </w:p>
    <w:p w14:paraId="06435CC8" w14:textId="77777777" w:rsidR="00011022" w:rsidRDefault="00011022" w:rsidP="00CC629D">
      <w:pPr>
        <w:jc w:val="both"/>
        <w:rPr>
          <w:rFonts w:ascii="Times New Roman" w:eastAsia="Times New Roman" w:hAnsi="Times New Roman" w:cs="Times New Roman"/>
        </w:rPr>
      </w:pPr>
    </w:p>
    <w:p w14:paraId="0B93F922" w14:textId="3C84BD11" w:rsidR="00967EED" w:rsidRDefault="009F08BF" w:rsidP="009F08BF">
      <w:pPr>
        <w:jc w:val="both"/>
        <w:rPr>
          <w:rFonts w:ascii="Times New Roman" w:hAnsi="Times New Roman" w:cs="Times New Roman"/>
        </w:rPr>
      </w:pPr>
      <w:commentRangeStart w:id="0"/>
      <w:del w:id="1" w:author="San" w:date="2019-11-25T15:09:00Z">
        <w:r w:rsidDel="0036369F">
          <w:rPr>
            <w:rFonts w:ascii="Times New Roman" w:hAnsi="Times New Roman" w:cs="Times New Roman"/>
          </w:rPr>
          <w:delText>I</w:delText>
        </w:r>
        <w:r w:rsidR="004E3E2D" w:rsidDel="0036369F">
          <w:rPr>
            <w:rFonts w:ascii="Times New Roman" w:hAnsi="Times New Roman" w:cs="Times New Roman"/>
          </w:rPr>
          <w:delText xml:space="preserve">n my </w:delText>
        </w:r>
        <w:r w:rsidDel="0036369F">
          <w:rPr>
            <w:rFonts w:ascii="Times New Roman" w:hAnsi="Times New Roman" w:cs="Times New Roman"/>
          </w:rPr>
          <w:delText>school</w:delText>
        </w:r>
        <w:r w:rsidR="004E3E2D" w:rsidDel="0036369F">
          <w:rPr>
            <w:rFonts w:ascii="Times New Roman" w:hAnsi="Times New Roman" w:cs="Times New Roman"/>
          </w:rPr>
          <w:delText>,</w:delText>
        </w:r>
        <w:r w:rsidR="00736504" w:rsidDel="0036369F">
          <w:rPr>
            <w:rFonts w:ascii="Times New Roman" w:hAnsi="Times New Roman" w:cs="Times New Roman"/>
          </w:rPr>
          <w:delText xml:space="preserve"> </w:delText>
        </w:r>
        <w:r w:rsidDel="0036369F">
          <w:rPr>
            <w:rFonts w:ascii="Times New Roman" w:hAnsi="Times New Roman" w:cs="Times New Roman"/>
          </w:rPr>
          <w:delText>academic</w:delText>
        </w:r>
      </w:del>
      <w:ins w:id="2" w:author="San" w:date="2019-11-25T15:09:00Z">
        <w:r w:rsidR="0036369F">
          <w:rPr>
            <w:rFonts w:ascii="Times New Roman" w:hAnsi="Times New Roman" w:cs="Times New Roman"/>
          </w:rPr>
          <w:t>Academic</w:t>
        </w:r>
      </w:ins>
      <w:r>
        <w:rPr>
          <w:rFonts w:ascii="Times New Roman" w:hAnsi="Times New Roman" w:cs="Times New Roman"/>
        </w:rPr>
        <w:t xml:space="preserve"> excellence </w:t>
      </w:r>
      <w:r w:rsidR="00A617EF">
        <w:rPr>
          <w:rFonts w:ascii="Times New Roman" w:hAnsi="Times New Roman" w:cs="Times New Roman"/>
        </w:rPr>
        <w:t>w</w:t>
      </w:r>
      <w:ins w:id="3" w:author="San" w:date="2019-11-25T15:09:00Z">
        <w:r w:rsidR="0036369F">
          <w:rPr>
            <w:rFonts w:ascii="Times New Roman" w:hAnsi="Times New Roman" w:cs="Times New Roman"/>
          </w:rPr>
          <w:t>as</w:t>
        </w:r>
      </w:ins>
      <w:del w:id="4" w:author="San" w:date="2019-11-25T15:09:00Z">
        <w:r w:rsidR="00A617EF" w:rsidDel="0036369F">
          <w:rPr>
            <w:rFonts w:ascii="Times New Roman" w:hAnsi="Times New Roman" w:cs="Times New Roman"/>
          </w:rPr>
          <w:delText>ere</w:delText>
        </w:r>
      </w:del>
      <w:r w:rsidR="00A617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ALWAYS a priority and a metric for success</w:t>
      </w:r>
      <w:ins w:id="5" w:author="San" w:date="2019-11-25T15:09:00Z">
        <w:r w:rsidR="0036369F">
          <w:rPr>
            <w:rFonts w:ascii="Times New Roman" w:hAnsi="Times New Roman" w:cs="Times New Roman"/>
          </w:rPr>
          <w:t xml:space="preserve"> in my school.</w:t>
        </w:r>
      </w:ins>
      <w:del w:id="6" w:author="San" w:date="2019-11-25T15:09:00Z">
        <w:r w:rsidR="0073617E" w:rsidDel="0036369F">
          <w:rPr>
            <w:rFonts w:ascii="Times New Roman" w:hAnsi="Times New Roman" w:cs="Times New Roman"/>
          </w:rPr>
          <w:delText>,</w:delText>
        </w:r>
      </w:del>
      <w:r>
        <w:rPr>
          <w:rFonts w:ascii="Times New Roman" w:hAnsi="Times New Roman" w:cs="Times New Roman"/>
        </w:rPr>
        <w:t xml:space="preserve"> </w:t>
      </w:r>
      <w:del w:id="7" w:author="San" w:date="2019-11-25T15:10:00Z">
        <w:r w:rsidDel="0036369F">
          <w:rPr>
            <w:rFonts w:ascii="Times New Roman" w:hAnsi="Times New Roman" w:cs="Times New Roman"/>
          </w:rPr>
          <w:delText xml:space="preserve">while </w:delText>
        </w:r>
        <w:r w:rsidR="00E85CE0" w:rsidDel="0036369F">
          <w:rPr>
            <w:rFonts w:ascii="Times New Roman" w:hAnsi="Times New Roman" w:cs="Times New Roman"/>
          </w:rPr>
          <w:delText xml:space="preserve">excellence in anything </w:delText>
        </w:r>
        <w:r w:rsidR="000806D3" w:rsidDel="0036369F">
          <w:rPr>
            <w:rFonts w:ascii="Times New Roman" w:hAnsi="Times New Roman" w:cs="Times New Roman"/>
          </w:rPr>
          <w:delText>outside</w:delText>
        </w:r>
        <w:r w:rsidR="00E85CE0" w:rsidDel="0036369F">
          <w:rPr>
            <w:rFonts w:ascii="Times New Roman" w:hAnsi="Times New Roman" w:cs="Times New Roman"/>
          </w:rPr>
          <w:delText xml:space="preserve"> academics</w:delText>
        </w:r>
      </w:del>
      <w:ins w:id="8" w:author="San" w:date="2019-11-25T15:10:00Z">
        <w:r w:rsidR="0036369F">
          <w:rPr>
            <w:rFonts w:ascii="Times New Roman" w:hAnsi="Times New Roman" w:cs="Times New Roman"/>
          </w:rPr>
          <w:t xml:space="preserve">Excellence </w:t>
        </w:r>
      </w:ins>
      <w:ins w:id="9" w:author="San" w:date="2019-11-25T15:13:00Z">
        <w:r w:rsidR="0036369F">
          <w:rPr>
            <w:rFonts w:ascii="Times New Roman" w:hAnsi="Times New Roman" w:cs="Times New Roman"/>
          </w:rPr>
          <w:t xml:space="preserve">in </w:t>
        </w:r>
      </w:ins>
      <w:ins w:id="10" w:author="San" w:date="2019-11-25T15:11:00Z">
        <w:r w:rsidR="0036369F">
          <w:rPr>
            <w:rFonts w:ascii="Times New Roman" w:hAnsi="Times New Roman" w:cs="Times New Roman"/>
          </w:rPr>
          <w:t>nonacademic</w:t>
        </w:r>
      </w:ins>
      <w:ins w:id="11" w:author="San" w:date="2019-11-25T15:10:00Z">
        <w:r w:rsidR="0036369F">
          <w:rPr>
            <w:rFonts w:ascii="Times New Roman" w:hAnsi="Times New Roman" w:cs="Times New Roman"/>
          </w:rPr>
          <w:t xml:space="preserve"> related</w:t>
        </w:r>
      </w:ins>
      <w:r w:rsidR="00D34CEC">
        <w:rPr>
          <w:rFonts w:ascii="Times New Roman" w:hAnsi="Times New Roman" w:cs="Times New Roman"/>
        </w:rPr>
        <w:t xml:space="preserve"> </w:t>
      </w:r>
      <w:ins w:id="12" w:author="San" w:date="2019-11-25T15:13:00Z">
        <w:r w:rsidR="0036369F">
          <w:rPr>
            <w:rFonts w:ascii="Times New Roman" w:hAnsi="Times New Roman" w:cs="Times New Roman"/>
          </w:rPr>
          <w:t xml:space="preserve">activities </w:t>
        </w:r>
      </w:ins>
      <w:del w:id="13" w:author="San" w:date="2019-11-25T15:11:00Z">
        <w:r w:rsidR="00D34CEC" w:rsidDel="0036369F">
          <w:rPr>
            <w:rFonts w:ascii="Times New Roman" w:hAnsi="Times New Roman" w:cs="Times New Roman"/>
          </w:rPr>
          <w:delText>–</w:delText>
        </w:r>
        <w:r w:rsidR="00CD13B2" w:rsidDel="0036369F">
          <w:rPr>
            <w:rFonts w:ascii="Times New Roman" w:hAnsi="Times New Roman" w:cs="Times New Roman"/>
          </w:rPr>
          <w:delText xml:space="preserve"> e.g.</w:delText>
        </w:r>
      </w:del>
      <w:ins w:id="14" w:author="San" w:date="2019-11-25T15:11:00Z">
        <w:r w:rsidR="0036369F">
          <w:rPr>
            <w:rFonts w:ascii="Times New Roman" w:hAnsi="Times New Roman" w:cs="Times New Roman"/>
          </w:rPr>
          <w:t>such as</w:t>
        </w:r>
      </w:ins>
      <w:r w:rsidR="00CD13B2">
        <w:rPr>
          <w:rFonts w:ascii="Times New Roman" w:hAnsi="Times New Roman" w:cs="Times New Roman"/>
        </w:rPr>
        <w:t xml:space="preserve"> sports</w:t>
      </w:r>
      <w:r w:rsidR="00631CFC">
        <w:rPr>
          <w:rFonts w:ascii="Times New Roman" w:hAnsi="Times New Roman" w:cs="Times New Roman"/>
        </w:rPr>
        <w:t xml:space="preserve"> and</w:t>
      </w:r>
      <w:r w:rsidR="00CD13B2">
        <w:rPr>
          <w:rFonts w:ascii="Times New Roman" w:hAnsi="Times New Roman" w:cs="Times New Roman"/>
        </w:rPr>
        <w:t xml:space="preserve"> arts</w:t>
      </w:r>
      <w:r w:rsidR="00D34CEC">
        <w:rPr>
          <w:rFonts w:ascii="Times New Roman" w:hAnsi="Times New Roman" w:cs="Times New Roman"/>
        </w:rPr>
        <w:t xml:space="preserve"> </w:t>
      </w:r>
      <w:del w:id="15" w:author="San" w:date="2019-11-25T15:11:00Z">
        <w:r w:rsidR="00D34CEC" w:rsidDel="0036369F">
          <w:rPr>
            <w:rFonts w:ascii="Times New Roman" w:hAnsi="Times New Roman" w:cs="Times New Roman"/>
          </w:rPr>
          <w:delText>–</w:delText>
        </w:r>
        <w:r w:rsidDel="0036369F">
          <w:rPr>
            <w:rFonts w:ascii="Times New Roman" w:hAnsi="Times New Roman" w:cs="Times New Roman"/>
          </w:rPr>
          <w:delText xml:space="preserve"> are </w:delText>
        </w:r>
      </w:del>
      <w:ins w:id="16" w:author="San" w:date="2019-11-25T15:11:00Z">
        <w:r w:rsidR="0036369F">
          <w:rPr>
            <w:rFonts w:ascii="Times New Roman" w:hAnsi="Times New Roman" w:cs="Times New Roman"/>
          </w:rPr>
          <w:t xml:space="preserve">were </w:t>
        </w:r>
      </w:ins>
      <w:del w:id="17" w:author="San" w:date="2019-11-25T15:12:00Z">
        <w:r w:rsidDel="0036369F">
          <w:rPr>
            <w:rFonts w:ascii="Times New Roman" w:hAnsi="Times New Roman" w:cs="Times New Roman"/>
          </w:rPr>
          <w:delText>considered “meh</w:delText>
        </w:r>
        <w:r w:rsidR="00DF1A8E" w:rsidDel="0036369F">
          <w:rPr>
            <w:rFonts w:ascii="Times New Roman" w:hAnsi="Times New Roman" w:cs="Times New Roman"/>
          </w:rPr>
          <w:delText>.</w:delText>
        </w:r>
        <w:r w:rsidDel="0036369F">
          <w:rPr>
            <w:rFonts w:ascii="Times New Roman" w:hAnsi="Times New Roman" w:cs="Times New Roman"/>
          </w:rPr>
          <w:delText>”</w:delText>
        </w:r>
      </w:del>
      <w:ins w:id="18" w:author="San" w:date="2019-11-25T15:12:00Z">
        <w:r w:rsidR="0036369F">
          <w:rPr>
            <w:rFonts w:ascii="Times New Roman" w:hAnsi="Times New Roman" w:cs="Times New Roman"/>
          </w:rPr>
          <w:t>of low priority.</w:t>
        </w:r>
      </w:ins>
      <w:r>
        <w:rPr>
          <w:rFonts w:ascii="Times New Roman" w:hAnsi="Times New Roman" w:cs="Times New Roman"/>
        </w:rPr>
        <w:t xml:space="preserve"> </w:t>
      </w:r>
    </w:p>
    <w:p w14:paraId="306D0656" w14:textId="7E707FD7" w:rsidR="00967EED" w:rsidRDefault="00967EED" w:rsidP="009F08BF">
      <w:pPr>
        <w:jc w:val="both"/>
        <w:rPr>
          <w:rFonts w:ascii="Times New Roman" w:hAnsi="Times New Roman" w:cs="Times New Roman"/>
        </w:rPr>
      </w:pPr>
    </w:p>
    <w:p w14:paraId="3CE566C6" w14:textId="6C475E77" w:rsidR="001F422E" w:rsidRDefault="001F422E" w:rsidP="009F08B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Students with </w:t>
      </w:r>
      <w:r w:rsidR="007A3E5D">
        <w:rPr>
          <w:rFonts w:ascii="Times New Roman" w:hAnsi="Times New Roman" w:cs="Times New Roman"/>
        </w:rPr>
        <w:t>good</w:t>
      </w:r>
      <w:r>
        <w:rPr>
          <w:rFonts w:ascii="Times New Roman" w:hAnsi="Times New Roman" w:cs="Times New Roman"/>
        </w:rPr>
        <w:t xml:space="preserve"> grades were</w:t>
      </w:r>
      <w:r w:rsidR="000806D3">
        <w:rPr>
          <w:rFonts w:ascii="Times New Roman" w:hAnsi="Times New Roman" w:cs="Times New Roman"/>
        </w:rPr>
        <w:t xml:space="preserve"> </w:t>
      </w:r>
      <w:del w:id="19" w:author="San" w:date="2019-11-25T15:14:00Z">
        <w:r w:rsidDel="0036369F">
          <w:rPr>
            <w:rFonts w:ascii="Times New Roman" w:hAnsi="Times New Roman" w:cs="Times New Roman"/>
          </w:rPr>
          <w:delText>favorites</w:delText>
        </w:r>
        <w:r w:rsidR="00D34CEC" w:rsidDel="0036369F">
          <w:rPr>
            <w:rFonts w:ascii="Times New Roman" w:hAnsi="Times New Roman" w:cs="Times New Roman"/>
          </w:rPr>
          <w:delText>, while those</w:delText>
        </w:r>
      </w:del>
      <w:ins w:id="20" w:author="San" w:date="2019-11-25T15:14:00Z">
        <w:r w:rsidR="0036369F">
          <w:rPr>
            <w:rFonts w:ascii="Times New Roman" w:hAnsi="Times New Roman" w:cs="Times New Roman"/>
          </w:rPr>
          <w:t>favored over</w:t>
        </w:r>
      </w:ins>
      <w:r w:rsidR="00D34CEC">
        <w:rPr>
          <w:rFonts w:ascii="Times New Roman" w:hAnsi="Times New Roman" w:cs="Times New Roman"/>
        </w:rPr>
        <w:t xml:space="preserve"> who </w:t>
      </w:r>
      <w:r w:rsidR="000A1AD2">
        <w:rPr>
          <w:rFonts w:ascii="Times New Roman" w:hAnsi="Times New Roman" w:cs="Times New Roman"/>
        </w:rPr>
        <w:t>d</w:t>
      </w:r>
      <w:ins w:id="21" w:author="San" w:date="2019-11-25T15:15:00Z">
        <w:r w:rsidR="0036369F">
          <w:rPr>
            <w:rFonts w:ascii="Times New Roman" w:hAnsi="Times New Roman" w:cs="Times New Roman"/>
          </w:rPr>
          <w:t>id</w:t>
        </w:r>
      </w:ins>
      <w:del w:id="22" w:author="San" w:date="2019-11-25T15:15:00Z">
        <w:r w:rsidR="000A1AD2" w:rsidDel="0036369F">
          <w:rPr>
            <w:rFonts w:ascii="Times New Roman" w:hAnsi="Times New Roman" w:cs="Times New Roman"/>
          </w:rPr>
          <w:delText>o</w:delText>
        </w:r>
      </w:del>
      <w:del w:id="23" w:author="San" w:date="2019-11-25T15:14:00Z">
        <w:r w:rsidR="000A1AD2" w:rsidDel="0036369F">
          <w:rPr>
            <w:rFonts w:ascii="Times New Roman" w:hAnsi="Times New Roman" w:cs="Times New Roman"/>
          </w:rPr>
          <w:delText>es</w:delText>
        </w:r>
      </w:del>
      <w:r w:rsidR="00D34CEC">
        <w:rPr>
          <w:rFonts w:ascii="Times New Roman" w:hAnsi="Times New Roman" w:cs="Times New Roman"/>
        </w:rPr>
        <w:t xml:space="preserve"> </w:t>
      </w:r>
      <w:r w:rsidR="00E862D4">
        <w:rPr>
          <w:rFonts w:ascii="Times New Roman" w:hAnsi="Times New Roman" w:cs="Times New Roman"/>
        </w:rPr>
        <w:t>well</w:t>
      </w:r>
      <w:r w:rsidR="00ED32FB">
        <w:rPr>
          <w:rFonts w:ascii="Times New Roman" w:hAnsi="Times New Roman" w:cs="Times New Roman"/>
        </w:rPr>
        <w:t xml:space="preserve"> or show</w:t>
      </w:r>
      <w:ins w:id="24" w:author="San" w:date="2019-11-25T15:15:00Z">
        <w:r w:rsidR="0036369F">
          <w:rPr>
            <w:rFonts w:ascii="Times New Roman" w:hAnsi="Times New Roman" w:cs="Times New Roman"/>
          </w:rPr>
          <w:t>ed</w:t>
        </w:r>
      </w:ins>
      <w:del w:id="25" w:author="San" w:date="2019-11-25T15:15:00Z">
        <w:r w:rsidR="00ED32FB" w:rsidDel="0036369F">
          <w:rPr>
            <w:rFonts w:ascii="Times New Roman" w:hAnsi="Times New Roman" w:cs="Times New Roman"/>
          </w:rPr>
          <w:delText>s</w:delText>
        </w:r>
      </w:del>
      <w:r w:rsidR="00ED32FB">
        <w:rPr>
          <w:rFonts w:ascii="Times New Roman" w:hAnsi="Times New Roman" w:cs="Times New Roman"/>
        </w:rPr>
        <w:t xml:space="preserve"> talent</w:t>
      </w:r>
      <w:r w:rsidR="00D34CEC">
        <w:rPr>
          <w:rFonts w:ascii="Times New Roman" w:hAnsi="Times New Roman" w:cs="Times New Roman"/>
        </w:rPr>
        <w:t xml:space="preserve"> in sports and arts</w:t>
      </w:r>
      <w:ins w:id="26" w:author="San" w:date="2019-11-25T15:15:00Z">
        <w:r w:rsidR="0036369F">
          <w:rPr>
            <w:rFonts w:ascii="Times New Roman" w:hAnsi="Times New Roman" w:cs="Times New Roman"/>
          </w:rPr>
          <w:t>.</w:t>
        </w:r>
      </w:ins>
      <w:r w:rsidR="00D34CEC">
        <w:rPr>
          <w:rFonts w:ascii="Times New Roman" w:hAnsi="Times New Roman" w:cs="Times New Roman"/>
        </w:rPr>
        <w:t xml:space="preserve"> </w:t>
      </w:r>
      <w:ins w:id="27" w:author="San" w:date="2019-11-25T15:16:00Z">
        <w:r w:rsidR="00D870D1">
          <w:rPr>
            <w:rFonts w:ascii="Times New Roman" w:hAnsi="Times New Roman" w:cs="Times New Roman"/>
          </w:rPr>
          <w:t xml:space="preserve">Those without good grades </w:t>
        </w:r>
      </w:ins>
      <w:r w:rsidR="00D34CEC">
        <w:rPr>
          <w:rFonts w:ascii="Times New Roman" w:hAnsi="Times New Roman" w:cs="Times New Roman"/>
        </w:rPr>
        <w:t>were</w:t>
      </w:r>
      <w:r w:rsidR="00241107">
        <w:rPr>
          <w:rFonts w:ascii="Times New Roman" w:hAnsi="Times New Roman" w:cs="Times New Roman"/>
        </w:rPr>
        <w:t xml:space="preserve"> often labelled </w:t>
      </w:r>
      <w:del w:id="28" w:author="San" w:date="2019-11-25T15:17:00Z">
        <w:r w:rsidR="00241107" w:rsidDel="00D870D1">
          <w:rPr>
            <w:rFonts w:ascii="Times New Roman" w:hAnsi="Times New Roman" w:cs="Times New Roman"/>
          </w:rPr>
          <w:delText xml:space="preserve">as </w:delText>
        </w:r>
      </w:del>
      <w:r w:rsidR="00241107">
        <w:rPr>
          <w:rFonts w:ascii="Times New Roman" w:hAnsi="Times New Roman" w:cs="Times New Roman"/>
        </w:rPr>
        <w:t>“un-gifted” and</w:t>
      </w:r>
      <w:r w:rsidR="00D34CEC">
        <w:rPr>
          <w:rFonts w:ascii="Times New Roman" w:hAnsi="Times New Roman" w:cs="Times New Roman"/>
        </w:rPr>
        <w:t xml:space="preserve"> </w:t>
      </w:r>
      <w:ins w:id="29" w:author="San" w:date="2019-11-25T15:17:00Z">
        <w:r w:rsidR="00D870D1">
          <w:rPr>
            <w:rFonts w:ascii="Times New Roman" w:hAnsi="Times New Roman" w:cs="Times New Roman"/>
          </w:rPr>
          <w:t xml:space="preserve">were </w:t>
        </w:r>
      </w:ins>
      <w:r w:rsidR="00D34CEC">
        <w:rPr>
          <w:rFonts w:ascii="Times New Roman" w:hAnsi="Times New Roman" w:cs="Times New Roman"/>
        </w:rPr>
        <w:t xml:space="preserve">advised to </w:t>
      </w:r>
      <w:del w:id="30" w:author="San" w:date="2019-11-25T15:13:00Z">
        <w:r w:rsidR="008C6CE8" w:rsidDel="0036369F">
          <w:rPr>
            <w:rFonts w:ascii="Times New Roman" w:hAnsi="Times New Roman" w:cs="Times New Roman"/>
          </w:rPr>
          <w:delText>spent</w:delText>
        </w:r>
      </w:del>
      <w:ins w:id="31" w:author="San" w:date="2019-11-25T15:13:00Z">
        <w:r w:rsidR="0036369F">
          <w:rPr>
            <w:rFonts w:ascii="Times New Roman" w:hAnsi="Times New Roman" w:cs="Times New Roman"/>
          </w:rPr>
          <w:t>spend</w:t>
        </w:r>
      </w:ins>
      <w:r w:rsidR="008C6CE8">
        <w:rPr>
          <w:rFonts w:ascii="Times New Roman" w:hAnsi="Times New Roman" w:cs="Times New Roman"/>
        </w:rPr>
        <w:t xml:space="preserve"> more time </w:t>
      </w:r>
      <w:r w:rsidR="00BC32B8">
        <w:rPr>
          <w:rFonts w:ascii="Times New Roman" w:hAnsi="Times New Roman" w:cs="Times New Roman"/>
        </w:rPr>
        <w:t>studying</w:t>
      </w:r>
      <w:r w:rsidR="008C6CE8">
        <w:rPr>
          <w:rFonts w:ascii="Times New Roman" w:hAnsi="Times New Roman" w:cs="Times New Roman"/>
        </w:rPr>
        <w:t xml:space="preserve"> instead of </w:t>
      </w:r>
      <w:r w:rsidR="008B6A34">
        <w:rPr>
          <w:rFonts w:ascii="Times New Roman" w:hAnsi="Times New Roman" w:cs="Times New Roman"/>
        </w:rPr>
        <w:t xml:space="preserve">pursuing their </w:t>
      </w:r>
      <w:r w:rsidR="00582306">
        <w:rPr>
          <w:rFonts w:ascii="Times New Roman" w:hAnsi="Times New Roman" w:cs="Times New Roman"/>
        </w:rPr>
        <w:t>respective talents</w:t>
      </w:r>
      <w:r w:rsidR="00D34CEC">
        <w:rPr>
          <w:rFonts w:ascii="Times New Roman" w:hAnsi="Times New Roman" w:cs="Times New Roman"/>
        </w:rPr>
        <w:t>.</w:t>
      </w:r>
    </w:p>
    <w:p w14:paraId="3F3D5A87" w14:textId="3B41E721" w:rsidR="00300822" w:rsidRDefault="00300822" w:rsidP="009F08BF">
      <w:pPr>
        <w:jc w:val="both"/>
        <w:rPr>
          <w:rFonts w:ascii="Times New Roman" w:hAnsi="Times New Roman" w:cs="Times New Roman"/>
        </w:rPr>
      </w:pPr>
    </w:p>
    <w:p w14:paraId="026B12B9" w14:textId="78ADE705" w:rsidR="000C3706" w:rsidRDefault="006A1638" w:rsidP="009F08B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3B6EAD">
        <w:rPr>
          <w:rFonts w:ascii="Times New Roman" w:hAnsi="Times New Roman" w:cs="Times New Roman"/>
        </w:rPr>
        <w:t xml:space="preserve">t was frustrating to see </w:t>
      </w:r>
      <w:r w:rsidR="00622E71"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 xml:space="preserve"> </w:t>
      </w:r>
      <w:r w:rsidR="00621D6A">
        <w:rPr>
          <w:rFonts w:ascii="Times New Roman" w:hAnsi="Times New Roman" w:cs="Times New Roman"/>
        </w:rPr>
        <w:t>subtle</w:t>
      </w:r>
      <w:r w:rsidR="006611A8">
        <w:rPr>
          <w:rFonts w:ascii="Times New Roman" w:hAnsi="Times New Roman" w:cs="Times New Roman"/>
        </w:rPr>
        <w:t xml:space="preserve"> form of segregation </w:t>
      </w:r>
      <w:r w:rsidR="00622E71">
        <w:rPr>
          <w:rFonts w:ascii="Times New Roman" w:hAnsi="Times New Roman" w:cs="Times New Roman"/>
        </w:rPr>
        <w:t>in my school</w:t>
      </w:r>
      <w:r w:rsidR="00941694">
        <w:rPr>
          <w:rFonts w:ascii="Times New Roman" w:hAnsi="Times New Roman" w:cs="Times New Roman"/>
        </w:rPr>
        <w:t xml:space="preserve"> especially </w:t>
      </w:r>
      <w:ins w:id="32" w:author="San" w:date="2019-11-25T15:19:00Z">
        <w:r w:rsidR="00D870D1">
          <w:rPr>
            <w:rFonts w:ascii="Times New Roman" w:hAnsi="Times New Roman" w:cs="Times New Roman"/>
          </w:rPr>
          <w:t xml:space="preserve">when I was on the receiving end of this unfair treatment as well. </w:t>
        </w:r>
      </w:ins>
      <w:ins w:id="33" w:author="San" w:date="2019-11-25T15:20:00Z">
        <w:r w:rsidR="00D870D1">
          <w:rPr>
            <w:rFonts w:ascii="Times New Roman" w:hAnsi="Times New Roman" w:cs="Times New Roman"/>
          </w:rPr>
          <w:t xml:space="preserve">My passion is in swimming and as I was participating in several national and international swimming competition, I was spending lots of time training. </w:t>
        </w:r>
      </w:ins>
      <w:del w:id="34" w:author="San" w:date="2019-11-25T15:19:00Z">
        <w:r w:rsidR="00941694" w:rsidDel="00D870D1">
          <w:rPr>
            <w:rFonts w:ascii="Times New Roman" w:hAnsi="Times New Roman" w:cs="Times New Roman"/>
          </w:rPr>
          <w:delText>as someone who has experienced</w:delText>
        </w:r>
        <w:r w:rsidR="004E5361" w:rsidDel="00D870D1">
          <w:rPr>
            <w:rFonts w:ascii="Times New Roman" w:hAnsi="Times New Roman" w:cs="Times New Roman"/>
          </w:rPr>
          <w:delText xml:space="preserve"> th</w:delText>
        </w:r>
        <w:r w:rsidR="00941694" w:rsidDel="00D870D1">
          <w:rPr>
            <w:rFonts w:ascii="Times New Roman" w:hAnsi="Times New Roman" w:cs="Times New Roman"/>
          </w:rPr>
          <w:delText>is</w:delText>
        </w:r>
        <w:r w:rsidR="00B44730" w:rsidDel="00D870D1">
          <w:rPr>
            <w:rFonts w:ascii="Times New Roman" w:hAnsi="Times New Roman" w:cs="Times New Roman"/>
          </w:rPr>
          <w:delText xml:space="preserve"> </w:delText>
        </w:r>
        <w:r w:rsidR="004E5361" w:rsidDel="00D870D1">
          <w:rPr>
            <w:rFonts w:ascii="Times New Roman" w:hAnsi="Times New Roman" w:cs="Times New Roman"/>
          </w:rPr>
          <w:delText>unfair treatment first-hand</w:delText>
        </w:r>
        <w:r w:rsidR="00941694" w:rsidDel="00D870D1">
          <w:rPr>
            <w:rFonts w:ascii="Times New Roman" w:hAnsi="Times New Roman" w:cs="Times New Roman"/>
          </w:rPr>
          <w:delText xml:space="preserve"> because</w:delText>
        </w:r>
        <w:r w:rsidR="004E5361" w:rsidDel="00D870D1">
          <w:rPr>
            <w:rFonts w:ascii="Times New Roman" w:hAnsi="Times New Roman" w:cs="Times New Roman"/>
          </w:rPr>
          <w:delText xml:space="preserve"> I’m one of these “lucky” students with </w:delText>
        </w:r>
      </w:del>
      <w:del w:id="35" w:author="San" w:date="2019-11-25T15:20:00Z">
        <w:r w:rsidR="004E5361" w:rsidDel="00D870D1">
          <w:rPr>
            <w:rFonts w:ascii="Times New Roman" w:hAnsi="Times New Roman" w:cs="Times New Roman"/>
          </w:rPr>
          <w:delText xml:space="preserve">deep passion in </w:delText>
        </w:r>
        <w:r w:rsidR="002F002C" w:rsidDel="00D870D1">
          <w:rPr>
            <w:rFonts w:ascii="Times New Roman" w:hAnsi="Times New Roman" w:cs="Times New Roman"/>
          </w:rPr>
          <w:delText>sports</w:delText>
        </w:r>
        <w:r w:rsidR="00D806F9" w:rsidDel="00D870D1">
          <w:rPr>
            <w:rFonts w:ascii="Times New Roman" w:hAnsi="Times New Roman" w:cs="Times New Roman"/>
          </w:rPr>
          <w:delText xml:space="preserve"> –</w:delText>
        </w:r>
        <w:r w:rsidR="002F002C" w:rsidDel="00D870D1">
          <w:rPr>
            <w:rFonts w:ascii="Times New Roman" w:hAnsi="Times New Roman" w:cs="Times New Roman"/>
          </w:rPr>
          <w:delText xml:space="preserve"> swimming</w:delText>
        </w:r>
        <w:r w:rsidR="004E5361" w:rsidDel="00D870D1">
          <w:rPr>
            <w:rFonts w:ascii="Times New Roman" w:hAnsi="Times New Roman" w:cs="Times New Roman"/>
          </w:rPr>
          <w:delText xml:space="preserve"> </w:delText>
        </w:r>
        <w:r w:rsidR="00D806F9" w:rsidDel="00D870D1">
          <w:rPr>
            <w:rFonts w:ascii="Times New Roman" w:hAnsi="Times New Roman" w:cs="Times New Roman"/>
          </w:rPr>
          <w:delText xml:space="preserve">– and spent a lot of time on it </w:delText>
        </w:r>
        <w:r w:rsidR="00214668" w:rsidDel="00D870D1">
          <w:rPr>
            <w:rFonts w:ascii="Times New Roman" w:hAnsi="Times New Roman" w:cs="Times New Roman"/>
          </w:rPr>
          <w:delText>(</w:delText>
        </w:r>
      </w:del>
      <w:del w:id="36" w:author="San" w:date="2019-11-25T15:21:00Z">
        <w:r w:rsidR="00214668" w:rsidDel="00D870D1">
          <w:rPr>
            <w:rFonts w:ascii="Times New Roman" w:hAnsi="Times New Roman" w:cs="Times New Roman"/>
          </w:rPr>
          <w:delText xml:space="preserve">I was </w:delText>
        </w:r>
        <w:r w:rsidR="003733F2" w:rsidDel="00D870D1">
          <w:rPr>
            <w:rFonts w:ascii="Times New Roman" w:hAnsi="Times New Roman" w:cs="Times New Roman"/>
          </w:rPr>
          <w:delText>participating</w:delText>
        </w:r>
        <w:r w:rsidR="00214668" w:rsidDel="00D870D1">
          <w:rPr>
            <w:rFonts w:ascii="Times New Roman" w:hAnsi="Times New Roman" w:cs="Times New Roman"/>
          </w:rPr>
          <w:delText xml:space="preserve"> </w:delText>
        </w:r>
        <w:r w:rsidR="003733F2" w:rsidDel="00D870D1">
          <w:rPr>
            <w:rFonts w:ascii="Times New Roman" w:hAnsi="Times New Roman" w:cs="Times New Roman"/>
          </w:rPr>
          <w:delText>in several national and international swim competitions</w:delText>
        </w:r>
        <w:r w:rsidR="00214668" w:rsidDel="00D870D1">
          <w:rPr>
            <w:rFonts w:ascii="Times New Roman" w:hAnsi="Times New Roman" w:cs="Times New Roman"/>
          </w:rPr>
          <w:delText xml:space="preserve"> at the time)</w:delText>
        </w:r>
        <w:r w:rsidR="00D806F9" w:rsidDel="00D870D1">
          <w:rPr>
            <w:rFonts w:ascii="Times New Roman" w:hAnsi="Times New Roman" w:cs="Times New Roman"/>
          </w:rPr>
          <w:delText>.</w:delText>
        </w:r>
      </w:del>
    </w:p>
    <w:p w14:paraId="561D2D12" w14:textId="77777777" w:rsidR="000C3706" w:rsidRDefault="000C3706" w:rsidP="009F08BF">
      <w:pPr>
        <w:jc w:val="both"/>
        <w:rPr>
          <w:rFonts w:ascii="Times New Roman" w:hAnsi="Times New Roman" w:cs="Times New Roman"/>
        </w:rPr>
      </w:pPr>
    </w:p>
    <w:p w14:paraId="7902BC74" w14:textId="6AA04A4C" w:rsidR="005958BE" w:rsidDel="0095085E" w:rsidRDefault="00C22DB6" w:rsidP="009F08BF">
      <w:pPr>
        <w:jc w:val="both"/>
        <w:rPr>
          <w:del w:id="37" w:author="San" w:date="2019-11-25T15:27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the desire for fair treatment</w:t>
      </w:r>
      <w:r w:rsidR="00AB07A1">
        <w:rPr>
          <w:rFonts w:ascii="Times New Roman" w:hAnsi="Times New Roman" w:cs="Times New Roman"/>
        </w:rPr>
        <w:t xml:space="preserve">, I </w:t>
      </w:r>
      <w:r w:rsidR="00532F9C">
        <w:rPr>
          <w:rFonts w:ascii="Times New Roman" w:hAnsi="Times New Roman" w:cs="Times New Roman"/>
        </w:rPr>
        <w:t xml:space="preserve">was </w:t>
      </w:r>
      <w:r w:rsidR="00A00D3F">
        <w:rPr>
          <w:rFonts w:ascii="Times New Roman" w:hAnsi="Times New Roman" w:cs="Times New Roman"/>
        </w:rPr>
        <w:t xml:space="preserve">determined </w:t>
      </w:r>
      <w:r w:rsidR="00532F9C">
        <w:rPr>
          <w:rFonts w:ascii="Times New Roman" w:hAnsi="Times New Roman" w:cs="Times New Roman"/>
        </w:rPr>
        <w:t xml:space="preserve">to </w:t>
      </w:r>
      <w:ins w:id="38" w:author="San" w:date="2019-11-25T15:22:00Z">
        <w:r w:rsidR="00D870D1">
          <w:rPr>
            <w:rFonts w:ascii="Times New Roman" w:hAnsi="Times New Roman" w:cs="Times New Roman"/>
          </w:rPr>
          <w:t>change the perspective of the school</w:t>
        </w:r>
      </w:ins>
      <w:ins w:id="39" w:author="San" w:date="2019-11-25T15:23:00Z">
        <w:r w:rsidR="00D870D1">
          <w:rPr>
            <w:rFonts w:ascii="Times New Roman" w:hAnsi="Times New Roman" w:cs="Times New Roman"/>
          </w:rPr>
          <w:t xml:space="preserve"> towards </w:t>
        </w:r>
      </w:ins>
      <w:ins w:id="40" w:author="San" w:date="2019-11-25T15:24:00Z">
        <w:r w:rsidR="00D870D1">
          <w:rPr>
            <w:rFonts w:ascii="Times New Roman" w:hAnsi="Times New Roman" w:cs="Times New Roman"/>
          </w:rPr>
          <w:t xml:space="preserve">students who are inclined towards </w:t>
        </w:r>
      </w:ins>
      <w:ins w:id="41" w:author="San" w:date="2019-11-25T15:23:00Z">
        <w:r w:rsidR="00D870D1">
          <w:rPr>
            <w:rFonts w:ascii="Times New Roman" w:hAnsi="Times New Roman" w:cs="Times New Roman"/>
          </w:rPr>
          <w:t>the sports and arts</w:t>
        </w:r>
      </w:ins>
      <w:ins w:id="42" w:author="San" w:date="2019-11-25T15:22:00Z">
        <w:r w:rsidR="00D870D1">
          <w:rPr>
            <w:rFonts w:ascii="Times New Roman" w:hAnsi="Times New Roman" w:cs="Times New Roman"/>
          </w:rPr>
          <w:t>.</w:t>
        </w:r>
      </w:ins>
      <w:ins w:id="43" w:author="San" w:date="2019-11-25T15:26:00Z">
        <w:r w:rsidR="00D870D1">
          <w:rPr>
            <w:rFonts w:ascii="Times New Roman" w:hAnsi="Times New Roman" w:cs="Times New Roman"/>
          </w:rPr>
          <w:t xml:space="preserve"> The school should be a place where </w:t>
        </w:r>
        <w:r w:rsidR="0095085E">
          <w:rPr>
            <w:rFonts w:ascii="Times New Roman" w:hAnsi="Times New Roman" w:cs="Times New Roman"/>
          </w:rPr>
          <w:t>it is safe for students to freely develop their pas</w:t>
        </w:r>
        <w:bookmarkStart w:id="44" w:name="_GoBack"/>
        <w:bookmarkEnd w:id="44"/>
        <w:r w:rsidR="0095085E">
          <w:rPr>
            <w:rFonts w:ascii="Times New Roman" w:hAnsi="Times New Roman" w:cs="Times New Roman"/>
          </w:rPr>
          <w:t>sion in both academic and nonacademic related activities.</w:t>
        </w:r>
      </w:ins>
      <w:ins w:id="45" w:author="San" w:date="2019-11-25T15:22:00Z">
        <w:r w:rsidR="00D870D1">
          <w:rPr>
            <w:rFonts w:ascii="Times New Roman" w:hAnsi="Times New Roman" w:cs="Times New Roman"/>
          </w:rPr>
          <w:t xml:space="preserve"> </w:t>
        </w:r>
      </w:ins>
      <w:del w:id="46" w:author="San" w:date="2019-11-25T15:23:00Z">
        <w:r w:rsidR="00532F9C" w:rsidDel="00D870D1">
          <w:rPr>
            <w:rFonts w:ascii="Times New Roman" w:hAnsi="Times New Roman" w:cs="Times New Roman"/>
          </w:rPr>
          <w:delText xml:space="preserve">make </w:delText>
        </w:r>
        <w:r w:rsidR="009D2AB4" w:rsidDel="00D870D1">
          <w:rPr>
            <w:rFonts w:ascii="Times New Roman" w:hAnsi="Times New Roman" w:cs="Times New Roman"/>
          </w:rPr>
          <w:delText>the schoo</w:delText>
        </w:r>
        <w:r w:rsidR="00C74EA0" w:rsidDel="00D870D1">
          <w:rPr>
            <w:rFonts w:ascii="Times New Roman" w:hAnsi="Times New Roman" w:cs="Times New Roman"/>
          </w:rPr>
          <w:delText xml:space="preserve">l </w:delText>
        </w:r>
        <w:r w:rsidR="000938F0" w:rsidDel="00D870D1">
          <w:rPr>
            <w:rFonts w:ascii="Times New Roman" w:hAnsi="Times New Roman" w:cs="Times New Roman"/>
          </w:rPr>
          <w:delText>be</w:delText>
        </w:r>
        <w:r w:rsidR="00BE6306" w:rsidDel="00D870D1">
          <w:rPr>
            <w:rFonts w:ascii="Times New Roman" w:hAnsi="Times New Roman" w:cs="Times New Roman"/>
          </w:rPr>
          <w:delText>come</w:delText>
        </w:r>
        <w:r w:rsidR="000938F0" w:rsidDel="00D870D1">
          <w:rPr>
            <w:rFonts w:ascii="Times New Roman" w:hAnsi="Times New Roman" w:cs="Times New Roman"/>
          </w:rPr>
          <w:delText xml:space="preserve"> supportive of </w:delText>
        </w:r>
        <w:r w:rsidR="009D2AB4" w:rsidDel="00D870D1">
          <w:rPr>
            <w:rFonts w:ascii="Times New Roman" w:hAnsi="Times New Roman" w:cs="Times New Roman"/>
          </w:rPr>
          <w:delText xml:space="preserve">students </w:delText>
        </w:r>
        <w:r w:rsidR="003717B1" w:rsidDel="00D870D1">
          <w:rPr>
            <w:rFonts w:ascii="Times New Roman" w:hAnsi="Times New Roman" w:cs="Times New Roman"/>
          </w:rPr>
          <w:delText>with</w:delText>
        </w:r>
        <w:r w:rsidR="009D2AB4" w:rsidDel="00D870D1">
          <w:rPr>
            <w:rFonts w:ascii="Times New Roman" w:hAnsi="Times New Roman" w:cs="Times New Roman"/>
          </w:rPr>
          <w:delText xml:space="preserve"> passion</w:delText>
        </w:r>
        <w:r w:rsidR="003717B1" w:rsidDel="00D870D1">
          <w:rPr>
            <w:rFonts w:ascii="Times New Roman" w:hAnsi="Times New Roman" w:cs="Times New Roman"/>
          </w:rPr>
          <w:delText>s</w:delText>
        </w:r>
        <w:r w:rsidR="009D2AB4" w:rsidDel="00D870D1">
          <w:rPr>
            <w:rFonts w:ascii="Times New Roman" w:hAnsi="Times New Roman" w:cs="Times New Roman"/>
          </w:rPr>
          <w:delText xml:space="preserve"> in sports and arts</w:delText>
        </w:r>
        <w:r w:rsidR="003717B1" w:rsidDel="00D870D1">
          <w:rPr>
            <w:rFonts w:ascii="Times New Roman" w:hAnsi="Times New Roman" w:cs="Times New Roman"/>
          </w:rPr>
          <w:delText xml:space="preserve">. </w:delText>
        </w:r>
      </w:del>
      <w:del w:id="47" w:author="San" w:date="2019-11-25T15:26:00Z">
        <w:r w:rsidR="003717B1" w:rsidDel="0095085E">
          <w:rPr>
            <w:rFonts w:ascii="Times New Roman" w:hAnsi="Times New Roman" w:cs="Times New Roman"/>
          </w:rPr>
          <w:delText xml:space="preserve">I </w:delText>
        </w:r>
      </w:del>
      <w:del w:id="48" w:author="San" w:date="2019-11-25T15:23:00Z">
        <w:r w:rsidR="003717B1" w:rsidDel="00D870D1">
          <w:rPr>
            <w:rFonts w:ascii="Times New Roman" w:hAnsi="Times New Roman" w:cs="Times New Roman"/>
          </w:rPr>
          <w:delText>was determined</w:delText>
        </w:r>
        <w:r w:rsidR="005958BE" w:rsidDel="00D870D1">
          <w:rPr>
            <w:rFonts w:ascii="Times New Roman" w:hAnsi="Times New Roman" w:cs="Times New Roman"/>
          </w:rPr>
          <w:delText xml:space="preserve"> </w:delText>
        </w:r>
        <w:r w:rsidR="006C2C3A" w:rsidDel="00D870D1">
          <w:rPr>
            <w:rFonts w:ascii="Times New Roman" w:hAnsi="Times New Roman" w:cs="Times New Roman"/>
          </w:rPr>
          <w:delText>t</w:delText>
        </w:r>
        <w:r w:rsidR="005958BE" w:rsidDel="00D870D1">
          <w:rPr>
            <w:rFonts w:ascii="Times New Roman" w:hAnsi="Times New Roman" w:cs="Times New Roman"/>
          </w:rPr>
          <w:delText>o make the</w:delText>
        </w:r>
      </w:del>
      <w:del w:id="49" w:author="San" w:date="2019-11-25T15:26:00Z">
        <w:r w:rsidR="005958BE" w:rsidDel="0095085E">
          <w:rPr>
            <w:rFonts w:ascii="Times New Roman" w:hAnsi="Times New Roman" w:cs="Times New Roman"/>
          </w:rPr>
          <w:delText xml:space="preserve"> school a safe hub for students to freely develop their passion </w:delText>
        </w:r>
      </w:del>
      <w:commentRangeEnd w:id="0"/>
      <w:r w:rsidR="005828C0">
        <w:rPr>
          <w:rStyle w:val="CommentReference"/>
        </w:rPr>
        <w:commentReference w:id="0"/>
      </w:r>
      <w:del w:id="50" w:author="San" w:date="2019-11-25T15:26:00Z">
        <w:r w:rsidR="005958BE" w:rsidDel="0095085E">
          <w:rPr>
            <w:rFonts w:ascii="Times New Roman" w:hAnsi="Times New Roman" w:cs="Times New Roman"/>
          </w:rPr>
          <w:delText>and interests</w:delText>
        </w:r>
        <w:r w:rsidR="00970739" w:rsidDel="0095085E">
          <w:rPr>
            <w:rFonts w:ascii="Times New Roman" w:hAnsi="Times New Roman" w:cs="Times New Roman"/>
          </w:rPr>
          <w:delText xml:space="preserve"> both in academics and non-academics, thus, creating a well-rounded student body. </w:delText>
        </w:r>
      </w:del>
    </w:p>
    <w:p w14:paraId="224F31BC" w14:textId="77777777" w:rsidR="0095085E" w:rsidRDefault="0095085E" w:rsidP="009F08BF">
      <w:pPr>
        <w:jc w:val="both"/>
        <w:rPr>
          <w:ins w:id="51" w:author="San" w:date="2019-11-25T15:27:00Z"/>
          <w:rFonts w:ascii="Times New Roman" w:hAnsi="Times New Roman" w:cs="Times New Roman"/>
        </w:rPr>
      </w:pPr>
    </w:p>
    <w:p w14:paraId="31080EB3" w14:textId="1D28A7F8" w:rsidR="009E123D" w:rsidRDefault="009E123D" w:rsidP="009F08BF">
      <w:pPr>
        <w:jc w:val="both"/>
        <w:rPr>
          <w:rFonts w:ascii="Times New Roman" w:hAnsi="Times New Roman" w:cs="Times New Roman"/>
        </w:rPr>
      </w:pPr>
    </w:p>
    <w:p w14:paraId="093BB585" w14:textId="5B2BAA1C" w:rsidR="00D36D27" w:rsidRDefault="009E123D" w:rsidP="009F08B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Realizing that individual efforts weren’t enough, </w:t>
      </w:r>
      <w:r w:rsidR="00734F8B">
        <w:rPr>
          <w:rFonts w:ascii="Times New Roman" w:hAnsi="Times New Roman" w:cs="Times New Roman"/>
        </w:rPr>
        <w:t>I gathered fellow sports and arts enthusiast</w:t>
      </w:r>
      <w:r w:rsidR="00D764A2">
        <w:rPr>
          <w:rFonts w:ascii="Times New Roman" w:hAnsi="Times New Roman" w:cs="Times New Roman"/>
        </w:rPr>
        <w:t>s</w:t>
      </w:r>
      <w:r w:rsidR="00F161AD">
        <w:rPr>
          <w:rFonts w:ascii="Times New Roman" w:hAnsi="Times New Roman" w:cs="Times New Roman"/>
        </w:rPr>
        <w:t xml:space="preserve">, </w:t>
      </w:r>
      <w:r w:rsidR="00734F8B">
        <w:rPr>
          <w:rFonts w:ascii="Times New Roman" w:hAnsi="Times New Roman" w:cs="Times New Roman"/>
        </w:rPr>
        <w:t>banded together</w:t>
      </w:r>
      <w:r w:rsidR="00F161AD">
        <w:rPr>
          <w:rFonts w:ascii="Times New Roman" w:hAnsi="Times New Roman" w:cs="Times New Roman"/>
        </w:rPr>
        <w:t>, and</w:t>
      </w:r>
      <w:r w:rsidR="00734F8B">
        <w:rPr>
          <w:rFonts w:ascii="Times New Roman" w:hAnsi="Times New Roman" w:cs="Times New Roman"/>
        </w:rPr>
        <w:t xml:space="preserve"> </w:t>
      </w:r>
      <w:commentRangeStart w:id="52"/>
      <w:r w:rsidR="00D41A23">
        <w:rPr>
          <w:rFonts w:ascii="Times New Roman" w:hAnsi="Times New Roman" w:cs="Times New Roman"/>
        </w:rPr>
        <w:t>organize</w:t>
      </w:r>
      <w:r w:rsidR="00F161AD">
        <w:rPr>
          <w:rFonts w:ascii="Times New Roman" w:hAnsi="Times New Roman" w:cs="Times New Roman"/>
        </w:rPr>
        <w:t>d</w:t>
      </w:r>
      <w:r w:rsidR="00734F8B">
        <w:rPr>
          <w:rFonts w:ascii="Times New Roman" w:hAnsi="Times New Roman" w:cs="Times New Roman"/>
        </w:rPr>
        <w:t xml:space="preserve"> awareness events </w:t>
      </w:r>
      <w:commentRangeEnd w:id="52"/>
      <w:r w:rsidR="006B6AE4">
        <w:rPr>
          <w:rStyle w:val="CommentReference"/>
        </w:rPr>
        <w:commentReference w:id="52"/>
      </w:r>
      <w:r w:rsidR="005D6181">
        <w:rPr>
          <w:rFonts w:ascii="Times New Roman" w:hAnsi="Times New Roman" w:cs="Times New Roman"/>
        </w:rPr>
        <w:t xml:space="preserve">throughout </w:t>
      </w:r>
      <w:ins w:id="53" w:author="San" w:date="2019-11-25T15:28:00Z">
        <w:r w:rsidR="0095085E">
          <w:rPr>
            <w:rFonts w:ascii="Times New Roman" w:hAnsi="Times New Roman" w:cs="Times New Roman"/>
          </w:rPr>
          <w:t xml:space="preserve">the </w:t>
        </w:r>
      </w:ins>
      <w:proofErr w:type="gramStart"/>
      <w:r w:rsidR="00FA59FF">
        <w:rPr>
          <w:rFonts w:ascii="Times New Roman" w:hAnsi="Times New Roman" w:cs="Times New Roman"/>
        </w:rPr>
        <w:t>school-year</w:t>
      </w:r>
      <w:proofErr w:type="gramEnd"/>
      <w:r w:rsidR="00FA59FF">
        <w:rPr>
          <w:rFonts w:ascii="Times New Roman" w:hAnsi="Times New Roman" w:cs="Times New Roman"/>
        </w:rPr>
        <w:t xml:space="preserve"> </w:t>
      </w:r>
      <w:r w:rsidR="00D41A23">
        <w:rPr>
          <w:rFonts w:ascii="Times New Roman" w:hAnsi="Times New Roman" w:cs="Times New Roman"/>
        </w:rPr>
        <w:t>on the benefits of sports and arts on academics and vice versa</w:t>
      </w:r>
      <w:r w:rsidR="00954C02">
        <w:rPr>
          <w:rFonts w:ascii="Times New Roman" w:hAnsi="Times New Roman" w:cs="Times New Roman"/>
        </w:rPr>
        <w:t>.</w:t>
      </w:r>
      <w:r w:rsidR="00727035">
        <w:rPr>
          <w:rFonts w:ascii="Times New Roman" w:hAnsi="Times New Roman" w:cs="Times New Roman"/>
        </w:rPr>
        <w:t xml:space="preserve"> </w:t>
      </w:r>
      <w:ins w:id="54" w:author="San" w:date="2019-11-25T15:30:00Z">
        <w:r w:rsidR="0095085E">
          <w:rPr>
            <w:rFonts w:ascii="Times New Roman" w:hAnsi="Times New Roman" w:cs="Times New Roman"/>
          </w:rPr>
          <w:t xml:space="preserve">To draw the attention of the stakeholders: students, parents and teachers, </w:t>
        </w:r>
      </w:ins>
      <w:del w:id="55" w:author="San" w:date="2019-11-25T15:29:00Z">
        <w:r w:rsidR="0032790A" w:rsidDel="0095085E">
          <w:rPr>
            <w:rFonts w:ascii="Times New Roman" w:hAnsi="Times New Roman" w:cs="Times New Roman"/>
          </w:rPr>
          <w:delText>We timed our events</w:delText>
        </w:r>
      </w:del>
      <w:ins w:id="56" w:author="San" w:date="2019-11-25T15:29:00Z">
        <w:r w:rsidR="0095085E">
          <w:rPr>
            <w:rFonts w:ascii="Times New Roman" w:hAnsi="Times New Roman" w:cs="Times New Roman"/>
          </w:rPr>
          <w:t>the events were held</w:t>
        </w:r>
      </w:ins>
      <w:r w:rsidR="0032790A">
        <w:rPr>
          <w:rFonts w:ascii="Times New Roman" w:hAnsi="Times New Roman" w:cs="Times New Roman"/>
        </w:rPr>
        <w:t xml:space="preserve"> before school assembly, after school during student pick-ups, report card day, </w:t>
      </w:r>
      <w:r w:rsidR="00692247">
        <w:rPr>
          <w:rFonts w:ascii="Times New Roman" w:hAnsi="Times New Roman" w:cs="Times New Roman"/>
        </w:rPr>
        <w:t>etc</w:t>
      </w:r>
      <w:ins w:id="57" w:author="San" w:date="2019-11-25T15:31:00Z">
        <w:r w:rsidR="0095085E">
          <w:rPr>
            <w:rFonts w:ascii="Times New Roman" w:hAnsi="Times New Roman" w:cs="Times New Roman"/>
          </w:rPr>
          <w:t xml:space="preserve">. </w:t>
        </w:r>
      </w:ins>
      <w:del w:id="58" w:author="San" w:date="2019-11-25T15:31:00Z">
        <w:r w:rsidR="0032790A" w:rsidDel="0095085E">
          <w:rPr>
            <w:rFonts w:ascii="Times New Roman" w:hAnsi="Times New Roman" w:cs="Times New Roman"/>
          </w:rPr>
          <w:delText>.</w:delText>
        </w:r>
      </w:del>
      <w:ins w:id="59" w:author="San" w:date="2019-11-25T15:31:00Z">
        <w:r w:rsidR="0095085E">
          <w:rPr>
            <w:rFonts w:ascii="Times New Roman" w:hAnsi="Times New Roman" w:cs="Times New Roman"/>
          </w:rPr>
          <w:t xml:space="preserve"> </w:t>
        </w:r>
      </w:ins>
      <w:del w:id="60" w:author="San" w:date="2019-11-25T15:31:00Z">
        <w:r w:rsidR="0032790A" w:rsidDel="0095085E">
          <w:rPr>
            <w:rFonts w:ascii="Times New Roman" w:hAnsi="Times New Roman" w:cs="Times New Roman"/>
          </w:rPr>
          <w:delText xml:space="preserve"> </w:delText>
        </w:r>
      </w:del>
      <w:del w:id="61" w:author="San" w:date="2019-11-25T15:30:00Z">
        <w:r w:rsidR="002112C9" w:rsidDel="0095085E">
          <w:rPr>
            <w:rFonts w:ascii="Times New Roman" w:hAnsi="Times New Roman" w:cs="Times New Roman"/>
          </w:rPr>
          <w:delText xml:space="preserve">Basically whenever there were huge crowds </w:delText>
        </w:r>
        <w:r w:rsidR="002E7EFA" w:rsidDel="0095085E">
          <w:rPr>
            <w:rFonts w:ascii="Times New Roman" w:hAnsi="Times New Roman" w:cs="Times New Roman"/>
          </w:rPr>
          <w:delText>that includes all stakeholders</w:delText>
        </w:r>
        <w:r w:rsidR="00734433" w:rsidDel="0095085E">
          <w:rPr>
            <w:rFonts w:ascii="Times New Roman" w:hAnsi="Times New Roman" w:cs="Times New Roman"/>
          </w:rPr>
          <w:delText xml:space="preserve">: </w:delText>
        </w:r>
        <w:r w:rsidR="002E7EFA" w:rsidDel="0095085E">
          <w:rPr>
            <w:rFonts w:ascii="Times New Roman" w:hAnsi="Times New Roman" w:cs="Times New Roman"/>
          </w:rPr>
          <w:delText>students, parents, and teachers</w:delText>
        </w:r>
        <w:r w:rsidR="002112C9" w:rsidDel="0095085E">
          <w:rPr>
            <w:rFonts w:ascii="Times New Roman" w:hAnsi="Times New Roman" w:cs="Times New Roman"/>
          </w:rPr>
          <w:delText xml:space="preserve">. </w:delText>
        </w:r>
      </w:del>
      <w:del w:id="62" w:author="San" w:date="2019-11-25T15:32:00Z">
        <w:r w:rsidR="00153DBA" w:rsidDel="0095085E">
          <w:rPr>
            <w:rFonts w:ascii="Times New Roman" w:hAnsi="Times New Roman" w:cs="Times New Roman"/>
          </w:rPr>
          <w:delText>We persevere every day to attain the school’s support.</w:delText>
        </w:r>
      </w:del>
    </w:p>
    <w:p w14:paraId="2EE0A6BC" w14:textId="77777777" w:rsidR="00D36D27" w:rsidRDefault="00D36D27" w:rsidP="009F08BF">
      <w:pPr>
        <w:jc w:val="both"/>
        <w:rPr>
          <w:rFonts w:ascii="Times New Roman" w:hAnsi="Times New Roman" w:cs="Times New Roman"/>
        </w:rPr>
      </w:pPr>
    </w:p>
    <w:p w14:paraId="5899FB19" w14:textId="3F79ACB3" w:rsidR="002A0353" w:rsidRDefault="0095085E" w:rsidP="009F08BF">
      <w:pPr>
        <w:jc w:val="both"/>
        <w:rPr>
          <w:rFonts w:ascii="Times New Roman" w:hAnsi="Times New Roman" w:cs="Times New Roman"/>
        </w:rPr>
      </w:pPr>
      <w:ins w:id="63" w:author="San" w:date="2019-11-25T15:32:00Z">
        <w:r>
          <w:rPr>
            <w:rFonts w:ascii="Times New Roman" w:hAnsi="Times New Roman" w:cs="Times New Roman"/>
          </w:rPr>
          <w:t>After months of perseverance,</w:t>
        </w:r>
      </w:ins>
      <w:del w:id="64" w:author="San" w:date="2019-11-25T15:32:00Z">
        <w:r w:rsidR="005D6181" w:rsidDel="0095085E">
          <w:rPr>
            <w:rFonts w:ascii="Times New Roman" w:hAnsi="Times New Roman" w:cs="Times New Roman"/>
          </w:rPr>
          <w:delText>Months later</w:delText>
        </w:r>
        <w:r w:rsidR="00727035" w:rsidDel="0095085E">
          <w:rPr>
            <w:rFonts w:ascii="Times New Roman" w:hAnsi="Times New Roman" w:cs="Times New Roman"/>
          </w:rPr>
          <w:delText>,</w:delText>
        </w:r>
      </w:del>
      <w:r w:rsidR="00727035">
        <w:rPr>
          <w:rFonts w:ascii="Times New Roman" w:hAnsi="Times New Roman" w:cs="Times New Roman"/>
        </w:rPr>
        <w:t xml:space="preserve"> changes </w:t>
      </w:r>
      <w:r w:rsidR="00B339F6">
        <w:rPr>
          <w:rFonts w:ascii="Times New Roman" w:hAnsi="Times New Roman" w:cs="Times New Roman"/>
        </w:rPr>
        <w:t xml:space="preserve">started to </w:t>
      </w:r>
      <w:r w:rsidR="005D6181">
        <w:rPr>
          <w:rFonts w:ascii="Times New Roman" w:hAnsi="Times New Roman" w:cs="Times New Roman"/>
        </w:rPr>
        <w:t>happe</w:t>
      </w:r>
      <w:r w:rsidR="00B339F6">
        <w:rPr>
          <w:rFonts w:ascii="Times New Roman" w:hAnsi="Times New Roman" w:cs="Times New Roman"/>
        </w:rPr>
        <w:t>n</w:t>
      </w:r>
      <w:r w:rsidR="00727035">
        <w:rPr>
          <w:rFonts w:ascii="Times New Roman" w:hAnsi="Times New Roman" w:cs="Times New Roman"/>
        </w:rPr>
        <w:t>. Fellow students</w:t>
      </w:r>
      <w:r w:rsidR="002A0353">
        <w:rPr>
          <w:rFonts w:ascii="Times New Roman" w:hAnsi="Times New Roman" w:cs="Times New Roman"/>
        </w:rPr>
        <w:t xml:space="preserve"> became more </w:t>
      </w:r>
      <w:r w:rsidR="00D526CB">
        <w:rPr>
          <w:rFonts w:ascii="Times New Roman" w:hAnsi="Times New Roman" w:cs="Times New Roman"/>
        </w:rPr>
        <w:t xml:space="preserve">open towards their interests outside of academics, parents </w:t>
      </w:r>
      <w:del w:id="65" w:author="San" w:date="2019-11-25T15:33:00Z">
        <w:r w:rsidR="00D526CB" w:rsidDel="0095085E">
          <w:rPr>
            <w:rFonts w:ascii="Times New Roman" w:hAnsi="Times New Roman" w:cs="Times New Roman"/>
          </w:rPr>
          <w:delText>began to</w:delText>
        </w:r>
      </w:del>
      <w:ins w:id="66" w:author="San" w:date="2019-11-25T15:33:00Z">
        <w:r>
          <w:rPr>
            <w:rFonts w:ascii="Times New Roman" w:hAnsi="Times New Roman" w:cs="Times New Roman"/>
          </w:rPr>
          <w:t>started</w:t>
        </w:r>
      </w:ins>
      <w:r w:rsidR="00D526CB">
        <w:rPr>
          <w:rFonts w:ascii="Times New Roman" w:hAnsi="Times New Roman" w:cs="Times New Roman"/>
        </w:rPr>
        <w:t xml:space="preserve"> request</w:t>
      </w:r>
      <w:ins w:id="67" w:author="San" w:date="2019-11-25T15:33:00Z">
        <w:r>
          <w:rPr>
            <w:rFonts w:ascii="Times New Roman" w:hAnsi="Times New Roman" w:cs="Times New Roman"/>
          </w:rPr>
          <w:t>ing</w:t>
        </w:r>
      </w:ins>
      <w:r w:rsidR="00D526CB">
        <w:rPr>
          <w:rFonts w:ascii="Times New Roman" w:hAnsi="Times New Roman" w:cs="Times New Roman"/>
        </w:rPr>
        <w:t xml:space="preserve"> </w:t>
      </w:r>
      <w:r w:rsidR="00E2115A">
        <w:rPr>
          <w:rFonts w:ascii="Times New Roman" w:hAnsi="Times New Roman" w:cs="Times New Roman"/>
        </w:rPr>
        <w:t xml:space="preserve">more sports and arts-related activities, and the teachers were more </w:t>
      </w:r>
      <w:del w:id="68" w:author="San" w:date="2019-11-25T15:33:00Z">
        <w:r w:rsidR="00E2115A" w:rsidDel="0095085E">
          <w:rPr>
            <w:rFonts w:ascii="Times New Roman" w:hAnsi="Times New Roman" w:cs="Times New Roman"/>
          </w:rPr>
          <w:delText xml:space="preserve">lenient and </w:delText>
        </w:r>
      </w:del>
      <w:r w:rsidR="00E2115A">
        <w:rPr>
          <w:rFonts w:ascii="Times New Roman" w:hAnsi="Times New Roman" w:cs="Times New Roman"/>
        </w:rPr>
        <w:t xml:space="preserve">focused on </w:t>
      </w:r>
      <w:del w:id="69" w:author="San" w:date="2019-11-25T15:34:00Z">
        <w:r w:rsidR="00E2115A" w:rsidDel="0095085E">
          <w:rPr>
            <w:rFonts w:ascii="Times New Roman" w:hAnsi="Times New Roman" w:cs="Times New Roman"/>
          </w:rPr>
          <w:delText>bringing up a more</w:delText>
        </w:r>
      </w:del>
      <w:ins w:id="70" w:author="San" w:date="2019-11-25T15:34:00Z">
        <w:r>
          <w:rPr>
            <w:rFonts w:ascii="Times New Roman" w:hAnsi="Times New Roman" w:cs="Times New Roman"/>
          </w:rPr>
          <w:t>developing</w:t>
        </w:r>
      </w:ins>
      <w:r w:rsidR="00E2115A">
        <w:rPr>
          <w:rFonts w:ascii="Times New Roman" w:hAnsi="Times New Roman" w:cs="Times New Roman"/>
        </w:rPr>
        <w:t xml:space="preserve"> well-rounded students.</w:t>
      </w:r>
      <w:r w:rsidR="00D526CB">
        <w:rPr>
          <w:rFonts w:ascii="Times New Roman" w:hAnsi="Times New Roman" w:cs="Times New Roman"/>
        </w:rPr>
        <w:t xml:space="preserve"> </w:t>
      </w:r>
      <w:r w:rsidR="00727035">
        <w:rPr>
          <w:rFonts w:ascii="Times New Roman" w:hAnsi="Times New Roman" w:cs="Times New Roman"/>
        </w:rPr>
        <w:t xml:space="preserve"> </w:t>
      </w:r>
    </w:p>
    <w:p w14:paraId="7D4B3D9C" w14:textId="77777777" w:rsidR="005D582F" w:rsidRDefault="005D582F" w:rsidP="00CC629D">
      <w:pPr>
        <w:jc w:val="both"/>
        <w:rPr>
          <w:rFonts w:ascii="Times New Roman" w:hAnsi="Times New Roman" w:cs="Times New Roman"/>
        </w:rPr>
      </w:pPr>
    </w:p>
    <w:p w14:paraId="099867C6" w14:textId="1797CB1C" w:rsidR="00902074" w:rsidRDefault="00184D91" w:rsidP="00CC629D">
      <w:pPr>
        <w:jc w:val="both"/>
        <w:rPr>
          <w:rFonts w:ascii="Times New Roman" w:hAnsi="Times New Roman" w:cs="Times New Roman"/>
        </w:rPr>
      </w:pPr>
      <w:commentRangeStart w:id="71"/>
      <w:r>
        <w:rPr>
          <w:rFonts w:ascii="Times New Roman" w:hAnsi="Times New Roman" w:cs="Times New Roman"/>
        </w:rPr>
        <w:t xml:space="preserve">Today, as I walk </w:t>
      </w:r>
      <w:r w:rsidR="003C42B5">
        <w:rPr>
          <w:rFonts w:ascii="Times New Roman" w:hAnsi="Times New Roman" w:cs="Times New Roman"/>
        </w:rPr>
        <w:t>through</w:t>
      </w:r>
      <w:r>
        <w:rPr>
          <w:rFonts w:ascii="Times New Roman" w:hAnsi="Times New Roman" w:cs="Times New Roman"/>
        </w:rPr>
        <w:t xml:space="preserve"> my school entrance, I can see </w:t>
      </w:r>
      <w:r w:rsidR="00BB3D27">
        <w:rPr>
          <w:rFonts w:ascii="Times New Roman" w:hAnsi="Times New Roman" w:cs="Times New Roman"/>
        </w:rPr>
        <w:t xml:space="preserve">a swimming pool with </w:t>
      </w:r>
      <w:r w:rsidR="00BA7E3E">
        <w:rPr>
          <w:rFonts w:ascii="Times New Roman" w:hAnsi="Times New Roman" w:cs="Times New Roman"/>
        </w:rPr>
        <w:t>l</w:t>
      </w:r>
      <w:r w:rsidR="00A11E5A">
        <w:rPr>
          <w:rFonts w:ascii="Times New Roman" w:hAnsi="Times New Roman" w:cs="Times New Roman"/>
        </w:rPr>
        <w:t>a</w:t>
      </w:r>
      <w:r w:rsidR="00BA7E3E">
        <w:rPr>
          <w:rFonts w:ascii="Times New Roman" w:hAnsi="Times New Roman" w:cs="Times New Roman"/>
        </w:rPr>
        <w:t>ne</w:t>
      </w:r>
      <w:r w:rsidR="006830F9">
        <w:rPr>
          <w:rFonts w:ascii="Times New Roman" w:hAnsi="Times New Roman" w:cs="Times New Roman"/>
        </w:rPr>
        <w:t>s</w:t>
      </w:r>
      <w:r w:rsidR="00BA7E3E">
        <w:rPr>
          <w:rFonts w:ascii="Times New Roman" w:hAnsi="Times New Roman" w:cs="Times New Roman"/>
        </w:rPr>
        <w:t xml:space="preserve">, I can see a proper sized basketball courts even though it’s an outdoors court, and I can even see rooms being prepared for paintings and various music instruments (apparently a lot of students have different music skills). </w:t>
      </w:r>
      <w:r w:rsidR="0046006A">
        <w:rPr>
          <w:rFonts w:ascii="Times New Roman" w:hAnsi="Times New Roman" w:cs="Times New Roman"/>
        </w:rPr>
        <w:t>Our school has finally started promoting both academic and non-academic extracurriculars!!</w:t>
      </w:r>
      <w:commentRangeEnd w:id="71"/>
      <w:r w:rsidR="0095085E">
        <w:rPr>
          <w:rStyle w:val="CommentReference"/>
        </w:rPr>
        <w:commentReference w:id="71"/>
      </w:r>
    </w:p>
    <w:p w14:paraId="29B65E1E" w14:textId="54457EBD" w:rsidR="00A10933" w:rsidRDefault="00A10933" w:rsidP="00CC629D">
      <w:pPr>
        <w:jc w:val="both"/>
        <w:rPr>
          <w:rFonts w:ascii="Times New Roman" w:hAnsi="Times New Roman" w:cs="Times New Roman"/>
        </w:rPr>
      </w:pPr>
    </w:p>
    <w:p w14:paraId="091BEA56" w14:textId="1B3A036F" w:rsidR="00A10933" w:rsidRPr="00CC629D" w:rsidRDefault="00A10933" w:rsidP="00CC62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 though I may not have a chance to fully </w:t>
      </w:r>
      <w:r w:rsidR="009C362E">
        <w:rPr>
          <w:rFonts w:ascii="Times New Roman" w:hAnsi="Times New Roman" w:cs="Times New Roman"/>
        </w:rPr>
        <w:t xml:space="preserve">reap the fruits of our labor, I am delighted that </w:t>
      </w:r>
      <w:del w:id="72" w:author="San" w:date="2019-11-25T15:39:00Z">
        <w:r w:rsidR="009C362E" w:rsidDel="009E75BB">
          <w:rPr>
            <w:rFonts w:ascii="Times New Roman" w:hAnsi="Times New Roman" w:cs="Times New Roman"/>
          </w:rPr>
          <w:delText>even someone like me can</w:delText>
        </w:r>
      </w:del>
      <w:ins w:id="73" w:author="San" w:date="2019-11-25T15:39:00Z">
        <w:r w:rsidR="009E75BB">
          <w:rPr>
            <w:rFonts w:ascii="Times New Roman" w:hAnsi="Times New Roman" w:cs="Times New Roman"/>
          </w:rPr>
          <w:t>I was able</w:t>
        </w:r>
      </w:ins>
      <w:r w:rsidR="009C362E">
        <w:rPr>
          <w:rFonts w:ascii="Times New Roman" w:hAnsi="Times New Roman" w:cs="Times New Roman"/>
        </w:rPr>
        <w:t xml:space="preserve"> </w:t>
      </w:r>
      <w:del w:id="74" w:author="San" w:date="2019-11-25T15:40:00Z">
        <w:r w:rsidR="009C362E" w:rsidDel="009E75BB">
          <w:rPr>
            <w:rFonts w:ascii="Times New Roman" w:hAnsi="Times New Roman" w:cs="Times New Roman"/>
          </w:rPr>
          <w:delText>make a change for the better</w:delText>
        </w:r>
      </w:del>
      <w:ins w:id="75" w:author="San" w:date="2019-11-25T15:40:00Z">
        <w:r w:rsidR="009E75BB">
          <w:rPr>
            <w:rFonts w:ascii="Times New Roman" w:hAnsi="Times New Roman" w:cs="Times New Roman"/>
          </w:rPr>
          <w:t>to lead a change in my school</w:t>
        </w:r>
      </w:ins>
      <w:r w:rsidR="009C362E">
        <w:rPr>
          <w:rFonts w:ascii="Times New Roman" w:hAnsi="Times New Roman" w:cs="Times New Roman"/>
        </w:rPr>
        <w:t xml:space="preserve">. </w:t>
      </w:r>
      <w:r w:rsidR="00401356">
        <w:rPr>
          <w:rFonts w:ascii="Times New Roman" w:hAnsi="Times New Roman" w:cs="Times New Roman"/>
        </w:rPr>
        <w:t xml:space="preserve">I </w:t>
      </w:r>
      <w:del w:id="76" w:author="San" w:date="2019-11-25T15:40:00Z">
        <w:r w:rsidR="00401356" w:rsidDel="009E75BB">
          <w:rPr>
            <w:rFonts w:ascii="Times New Roman" w:hAnsi="Times New Roman" w:cs="Times New Roman"/>
          </w:rPr>
          <w:delText xml:space="preserve">can </w:delText>
        </w:r>
      </w:del>
      <w:r w:rsidR="00401356">
        <w:rPr>
          <w:rFonts w:ascii="Times New Roman" w:hAnsi="Times New Roman" w:cs="Times New Roman"/>
        </w:rPr>
        <w:t xml:space="preserve">finally understand </w:t>
      </w:r>
      <w:r w:rsidR="00072043">
        <w:rPr>
          <w:rFonts w:ascii="Times New Roman" w:hAnsi="Times New Roman" w:cs="Times New Roman"/>
        </w:rPr>
        <w:t xml:space="preserve">that </w:t>
      </w:r>
      <w:r w:rsidR="00246008">
        <w:rPr>
          <w:rFonts w:ascii="Times New Roman" w:hAnsi="Times New Roman" w:cs="Times New Roman"/>
        </w:rPr>
        <w:t xml:space="preserve">change does not have to be dramatic. </w:t>
      </w:r>
      <w:del w:id="77" w:author="San" w:date="2019-11-25T15:40:00Z">
        <w:r w:rsidR="00246008" w:rsidDel="009E75BB">
          <w:rPr>
            <w:rFonts w:ascii="Times New Roman" w:hAnsi="Times New Roman" w:cs="Times New Roman"/>
          </w:rPr>
          <w:delText>Even a</w:delText>
        </w:r>
      </w:del>
      <w:ins w:id="78" w:author="San" w:date="2019-11-25T15:40:00Z">
        <w:r w:rsidR="009E75BB">
          <w:rPr>
            <w:rFonts w:ascii="Times New Roman" w:hAnsi="Times New Roman" w:cs="Times New Roman"/>
          </w:rPr>
          <w:t>A</w:t>
        </w:r>
      </w:ins>
      <w:r w:rsidR="00246008">
        <w:rPr>
          <w:rFonts w:ascii="Times New Roman" w:hAnsi="Times New Roman" w:cs="Times New Roman"/>
        </w:rPr>
        <w:t xml:space="preserve"> small change can </w:t>
      </w:r>
      <w:ins w:id="79" w:author="San" w:date="2019-11-25T15:43:00Z">
        <w:r w:rsidR="009E75BB">
          <w:rPr>
            <w:rFonts w:ascii="Times New Roman" w:hAnsi="Times New Roman" w:cs="Times New Roman"/>
          </w:rPr>
          <w:lastRenderedPageBreak/>
          <w:t xml:space="preserve">too, </w:t>
        </w:r>
      </w:ins>
      <w:r w:rsidR="00246008">
        <w:rPr>
          <w:rFonts w:ascii="Times New Roman" w:hAnsi="Times New Roman" w:cs="Times New Roman"/>
        </w:rPr>
        <w:t xml:space="preserve">create a domino effect that would lead to a significant change. </w:t>
      </w:r>
      <w:del w:id="80" w:author="San" w:date="2019-11-25T15:41:00Z">
        <w:r w:rsidR="00DC2600" w:rsidDel="009E75BB">
          <w:rPr>
            <w:rFonts w:ascii="Times New Roman" w:hAnsi="Times New Roman" w:cs="Times New Roman"/>
          </w:rPr>
          <w:delText xml:space="preserve">It only takes a few people to start a change as long as </w:delText>
        </w:r>
        <w:r w:rsidR="00731F86" w:rsidDel="009E75BB">
          <w:rPr>
            <w:rFonts w:ascii="Times New Roman" w:hAnsi="Times New Roman" w:cs="Times New Roman"/>
          </w:rPr>
          <w:delText xml:space="preserve">our feelings and determination can reach </w:delText>
        </w:r>
        <w:r w:rsidR="001D0325" w:rsidDel="009E75BB">
          <w:rPr>
            <w:rFonts w:ascii="Times New Roman" w:hAnsi="Times New Roman" w:cs="Times New Roman"/>
          </w:rPr>
          <w:delText>someone’s heart.</w:delText>
        </w:r>
      </w:del>
    </w:p>
    <w:sectPr w:rsidR="00A10933" w:rsidRPr="00CC629D" w:rsidSect="00A3079B">
      <w:headerReference w:type="default" r:id="rId10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achel Darmawangsa" w:date="2019-11-27T12:10:00Z" w:initials="RD">
    <w:p w14:paraId="6459CF85" w14:textId="4E4DDD2C" w:rsidR="005828C0" w:rsidRDefault="005828C0">
      <w:pPr>
        <w:pStyle w:val="CommentText"/>
      </w:pPr>
      <w:r>
        <w:rPr>
          <w:rStyle w:val="CommentReference"/>
        </w:rPr>
        <w:annotationRef/>
      </w:r>
      <w:r>
        <w:t>This sounds more like an argumentative essay about why schools should give more funding towards arts/sports lol. I think you should talk more about your experiences. Perhaps how did the teachers treat you when you spent most of your time practicing swimming</w:t>
      </w:r>
      <w:r w:rsidR="006B6AE4">
        <w:t>?</w:t>
      </w:r>
      <w:r>
        <w:t xml:space="preserve"> Or how </w:t>
      </w:r>
      <w:proofErr w:type="gramStart"/>
      <w:r>
        <w:t>were</w:t>
      </w:r>
      <w:proofErr w:type="gramEnd"/>
      <w:r>
        <w:t xml:space="preserve"> u disheartened to see the lack of swimming pools</w:t>
      </w:r>
      <w:r w:rsidR="006B6AE4">
        <w:t>?</w:t>
      </w:r>
      <w:r>
        <w:t xml:space="preserve"> Remember to center the essay on you before branching out to say how it also effected many other people</w:t>
      </w:r>
    </w:p>
  </w:comment>
  <w:comment w:id="52" w:author="Rachel Darmawangsa" w:date="2019-11-27T12:59:00Z" w:initials="RD">
    <w:p w14:paraId="1C2AC265" w14:textId="44986400" w:rsidR="006B6AE4" w:rsidRDefault="006B6AE4">
      <w:pPr>
        <w:pStyle w:val="CommentText"/>
      </w:pPr>
      <w:r>
        <w:rPr>
          <w:rStyle w:val="CommentReference"/>
        </w:rPr>
        <w:annotationRef/>
      </w:r>
      <w:r>
        <w:t xml:space="preserve">Be more specific. What kind of awareness events? </w:t>
      </w:r>
    </w:p>
  </w:comment>
  <w:comment w:id="71" w:author="San" w:date="2019-11-25T15:35:00Z" w:initials="R">
    <w:p w14:paraId="5C5E4A67" w14:textId="533BF3F1" w:rsidR="0095085E" w:rsidRDefault="0095085E">
      <w:pPr>
        <w:pStyle w:val="CommentText"/>
      </w:pPr>
      <w:r>
        <w:rPr>
          <w:rStyle w:val="CommentReference"/>
        </w:rPr>
        <w:annotationRef/>
      </w:r>
      <w:r>
        <w:t xml:space="preserve">Today, as a walk into the school, a stark contrast can be seen. It used to look like a graveyard for </w:t>
      </w:r>
      <w:r w:rsidR="009E75BB">
        <w:t xml:space="preserve">arts and sports, but now it equipped with a swimming pool, proper size basketball courts, brand new music equipment and rooms dedicated for painting.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459CF85" w15:done="0"/>
  <w15:commentEx w15:paraId="1C2AC265" w15:done="0"/>
  <w15:commentEx w15:paraId="5C5E4A6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59CF85" w16cid:durableId="2188E64B"/>
  <w16cid:commentId w16cid:paraId="1C2AC265" w16cid:durableId="2188F1A1"/>
  <w16cid:commentId w16cid:paraId="5C5E4A67" w16cid:durableId="2188E55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1E0C4" w14:textId="77777777" w:rsidR="00326006" w:rsidRDefault="00326006" w:rsidP="00112A62">
      <w:r>
        <w:separator/>
      </w:r>
    </w:p>
  </w:endnote>
  <w:endnote w:type="continuationSeparator" w:id="0">
    <w:p w14:paraId="0430B06C" w14:textId="77777777" w:rsidR="00326006" w:rsidRDefault="00326006" w:rsidP="00112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2CD55" w14:textId="77777777" w:rsidR="00326006" w:rsidRDefault="00326006" w:rsidP="00112A62">
      <w:r>
        <w:separator/>
      </w:r>
    </w:p>
  </w:footnote>
  <w:footnote w:type="continuationSeparator" w:id="0">
    <w:p w14:paraId="14BA76F6" w14:textId="77777777" w:rsidR="00326006" w:rsidRDefault="00326006" w:rsidP="00112A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46FD7" w14:textId="71CF830D" w:rsidR="00112A62" w:rsidRDefault="00112A62">
    <w:pPr>
      <w:pStyle w:val="Header"/>
    </w:pPr>
    <w:proofErr w:type="spellStart"/>
    <w:r>
      <w:t>Dwiki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F3D96"/>
    <w:multiLevelType w:val="hybridMultilevel"/>
    <w:tmpl w:val="E88E4FBA"/>
    <w:lvl w:ilvl="0" w:tplc="DDBC38D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n">
    <w15:presenceInfo w15:providerId="None" w15:userId="San"/>
  </w15:person>
  <w15:person w15:author="Rachel Darmawangsa">
    <w15:presenceInfo w15:providerId="Windows Live" w15:userId="a55c8db8f8db03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A62"/>
    <w:rsid w:val="000101E8"/>
    <w:rsid w:val="00011022"/>
    <w:rsid w:val="00011E7F"/>
    <w:rsid w:val="000137DA"/>
    <w:rsid w:val="000149D6"/>
    <w:rsid w:val="000150BD"/>
    <w:rsid w:val="0001656E"/>
    <w:rsid w:val="00022EEB"/>
    <w:rsid w:val="00026746"/>
    <w:rsid w:val="000274A3"/>
    <w:rsid w:val="00034FA0"/>
    <w:rsid w:val="000377B7"/>
    <w:rsid w:val="00037D66"/>
    <w:rsid w:val="00044642"/>
    <w:rsid w:val="000476C9"/>
    <w:rsid w:val="00051A4C"/>
    <w:rsid w:val="00052DBC"/>
    <w:rsid w:val="000530E3"/>
    <w:rsid w:val="0005786A"/>
    <w:rsid w:val="00062933"/>
    <w:rsid w:val="00065436"/>
    <w:rsid w:val="00065E04"/>
    <w:rsid w:val="00072043"/>
    <w:rsid w:val="000721AA"/>
    <w:rsid w:val="00075417"/>
    <w:rsid w:val="00075470"/>
    <w:rsid w:val="000806D3"/>
    <w:rsid w:val="000818B0"/>
    <w:rsid w:val="00082705"/>
    <w:rsid w:val="0008385D"/>
    <w:rsid w:val="0009201D"/>
    <w:rsid w:val="000938F0"/>
    <w:rsid w:val="000961E7"/>
    <w:rsid w:val="000970C4"/>
    <w:rsid w:val="000974D0"/>
    <w:rsid w:val="000A091A"/>
    <w:rsid w:val="000A1AD2"/>
    <w:rsid w:val="000A32D9"/>
    <w:rsid w:val="000A479F"/>
    <w:rsid w:val="000A60D6"/>
    <w:rsid w:val="000A63A2"/>
    <w:rsid w:val="000A6E52"/>
    <w:rsid w:val="000B14CB"/>
    <w:rsid w:val="000B49A5"/>
    <w:rsid w:val="000B57F3"/>
    <w:rsid w:val="000C3706"/>
    <w:rsid w:val="000C4A66"/>
    <w:rsid w:val="000C6151"/>
    <w:rsid w:val="000D193D"/>
    <w:rsid w:val="000D2EB7"/>
    <w:rsid w:val="000D6A35"/>
    <w:rsid w:val="000D6FCF"/>
    <w:rsid w:val="000D7C4B"/>
    <w:rsid w:val="000E3AE9"/>
    <w:rsid w:val="000F4B80"/>
    <w:rsid w:val="000F4C66"/>
    <w:rsid w:val="000F7D97"/>
    <w:rsid w:val="001070B9"/>
    <w:rsid w:val="00112A62"/>
    <w:rsid w:val="00114342"/>
    <w:rsid w:val="00122392"/>
    <w:rsid w:val="0012496A"/>
    <w:rsid w:val="00125F62"/>
    <w:rsid w:val="00130039"/>
    <w:rsid w:val="00133AB1"/>
    <w:rsid w:val="001359DE"/>
    <w:rsid w:val="00145592"/>
    <w:rsid w:val="001476D3"/>
    <w:rsid w:val="00153DBA"/>
    <w:rsid w:val="0015662F"/>
    <w:rsid w:val="00156E49"/>
    <w:rsid w:val="001571D0"/>
    <w:rsid w:val="0016193D"/>
    <w:rsid w:val="001671B2"/>
    <w:rsid w:val="00171C56"/>
    <w:rsid w:val="00172CC4"/>
    <w:rsid w:val="00174B6E"/>
    <w:rsid w:val="001755AC"/>
    <w:rsid w:val="00175AC0"/>
    <w:rsid w:val="0017678B"/>
    <w:rsid w:val="00177A1A"/>
    <w:rsid w:val="00180914"/>
    <w:rsid w:val="001813D5"/>
    <w:rsid w:val="001834CD"/>
    <w:rsid w:val="00184D91"/>
    <w:rsid w:val="00187C2F"/>
    <w:rsid w:val="00192EDB"/>
    <w:rsid w:val="001959E7"/>
    <w:rsid w:val="001A5548"/>
    <w:rsid w:val="001A6168"/>
    <w:rsid w:val="001B01F3"/>
    <w:rsid w:val="001B14F1"/>
    <w:rsid w:val="001B3DFD"/>
    <w:rsid w:val="001C00D9"/>
    <w:rsid w:val="001C1F66"/>
    <w:rsid w:val="001C4A5E"/>
    <w:rsid w:val="001D0325"/>
    <w:rsid w:val="001D07D6"/>
    <w:rsid w:val="001D574B"/>
    <w:rsid w:val="001E1BF4"/>
    <w:rsid w:val="001F2EBA"/>
    <w:rsid w:val="001F422E"/>
    <w:rsid w:val="001F7E6A"/>
    <w:rsid w:val="00202B97"/>
    <w:rsid w:val="002112C9"/>
    <w:rsid w:val="00211E21"/>
    <w:rsid w:val="00213149"/>
    <w:rsid w:val="00213A16"/>
    <w:rsid w:val="002141F4"/>
    <w:rsid w:val="002144E8"/>
    <w:rsid w:val="00214668"/>
    <w:rsid w:val="00214984"/>
    <w:rsid w:val="002172FD"/>
    <w:rsid w:val="00220509"/>
    <w:rsid w:val="00223706"/>
    <w:rsid w:val="00223732"/>
    <w:rsid w:val="00224DFD"/>
    <w:rsid w:val="00224EDF"/>
    <w:rsid w:val="00225E83"/>
    <w:rsid w:val="00231EAD"/>
    <w:rsid w:val="00232119"/>
    <w:rsid w:val="00232D4C"/>
    <w:rsid w:val="002374C5"/>
    <w:rsid w:val="00241107"/>
    <w:rsid w:val="00241C6C"/>
    <w:rsid w:val="00241E55"/>
    <w:rsid w:val="00243A6B"/>
    <w:rsid w:val="00246008"/>
    <w:rsid w:val="00250736"/>
    <w:rsid w:val="002508AE"/>
    <w:rsid w:val="0025361F"/>
    <w:rsid w:val="00253E93"/>
    <w:rsid w:val="00255BB8"/>
    <w:rsid w:val="00261432"/>
    <w:rsid w:val="002626E1"/>
    <w:rsid w:val="00264C43"/>
    <w:rsid w:val="00275487"/>
    <w:rsid w:val="00276629"/>
    <w:rsid w:val="00287995"/>
    <w:rsid w:val="00293983"/>
    <w:rsid w:val="0029587E"/>
    <w:rsid w:val="00296464"/>
    <w:rsid w:val="00297E23"/>
    <w:rsid w:val="002A0353"/>
    <w:rsid w:val="002A1673"/>
    <w:rsid w:val="002A3AD9"/>
    <w:rsid w:val="002A5EBC"/>
    <w:rsid w:val="002B0FD8"/>
    <w:rsid w:val="002B5C91"/>
    <w:rsid w:val="002C16F4"/>
    <w:rsid w:val="002C2048"/>
    <w:rsid w:val="002C4A33"/>
    <w:rsid w:val="002C661C"/>
    <w:rsid w:val="002D4322"/>
    <w:rsid w:val="002D4683"/>
    <w:rsid w:val="002D54BB"/>
    <w:rsid w:val="002E095B"/>
    <w:rsid w:val="002E132B"/>
    <w:rsid w:val="002E58B4"/>
    <w:rsid w:val="002E66D1"/>
    <w:rsid w:val="002E7EFA"/>
    <w:rsid w:val="002F002C"/>
    <w:rsid w:val="002F3078"/>
    <w:rsid w:val="002F7FDB"/>
    <w:rsid w:val="00300822"/>
    <w:rsid w:val="00301FB0"/>
    <w:rsid w:val="0030268E"/>
    <w:rsid w:val="00302857"/>
    <w:rsid w:val="003072C7"/>
    <w:rsid w:val="00307A90"/>
    <w:rsid w:val="003119E5"/>
    <w:rsid w:val="003152C8"/>
    <w:rsid w:val="00321109"/>
    <w:rsid w:val="00321F52"/>
    <w:rsid w:val="00323289"/>
    <w:rsid w:val="003235DE"/>
    <w:rsid w:val="00326006"/>
    <w:rsid w:val="0032790A"/>
    <w:rsid w:val="00337B00"/>
    <w:rsid w:val="00347F2E"/>
    <w:rsid w:val="00350D94"/>
    <w:rsid w:val="00351680"/>
    <w:rsid w:val="00360F65"/>
    <w:rsid w:val="00361C20"/>
    <w:rsid w:val="0036369F"/>
    <w:rsid w:val="00371349"/>
    <w:rsid w:val="003717B1"/>
    <w:rsid w:val="00373148"/>
    <w:rsid w:val="003733F2"/>
    <w:rsid w:val="00373A45"/>
    <w:rsid w:val="003745FD"/>
    <w:rsid w:val="00383C55"/>
    <w:rsid w:val="00385EA5"/>
    <w:rsid w:val="003B27CA"/>
    <w:rsid w:val="003B6EAD"/>
    <w:rsid w:val="003C3813"/>
    <w:rsid w:val="003C42B5"/>
    <w:rsid w:val="003D10F0"/>
    <w:rsid w:val="003D3AE8"/>
    <w:rsid w:val="003E453B"/>
    <w:rsid w:val="003E5F98"/>
    <w:rsid w:val="003E6627"/>
    <w:rsid w:val="003F3CAC"/>
    <w:rsid w:val="00401356"/>
    <w:rsid w:val="00404E2D"/>
    <w:rsid w:val="00406030"/>
    <w:rsid w:val="00406AEC"/>
    <w:rsid w:val="00421E44"/>
    <w:rsid w:val="00424872"/>
    <w:rsid w:val="00435C38"/>
    <w:rsid w:val="00441F07"/>
    <w:rsid w:val="004432BE"/>
    <w:rsid w:val="004467CE"/>
    <w:rsid w:val="004568E6"/>
    <w:rsid w:val="0046006A"/>
    <w:rsid w:val="004623CC"/>
    <w:rsid w:val="00463964"/>
    <w:rsid w:val="00470A51"/>
    <w:rsid w:val="00480BC3"/>
    <w:rsid w:val="00482823"/>
    <w:rsid w:val="00485173"/>
    <w:rsid w:val="0049644E"/>
    <w:rsid w:val="004976DE"/>
    <w:rsid w:val="004A0B0A"/>
    <w:rsid w:val="004A15B4"/>
    <w:rsid w:val="004A375B"/>
    <w:rsid w:val="004A7CF4"/>
    <w:rsid w:val="004B333C"/>
    <w:rsid w:val="004B576D"/>
    <w:rsid w:val="004B5958"/>
    <w:rsid w:val="004C1731"/>
    <w:rsid w:val="004C75CF"/>
    <w:rsid w:val="004D5552"/>
    <w:rsid w:val="004E025A"/>
    <w:rsid w:val="004E3E2D"/>
    <w:rsid w:val="004E5361"/>
    <w:rsid w:val="004E7296"/>
    <w:rsid w:val="004F245D"/>
    <w:rsid w:val="00504CB5"/>
    <w:rsid w:val="00506700"/>
    <w:rsid w:val="00510A7B"/>
    <w:rsid w:val="00511DC9"/>
    <w:rsid w:val="0051352A"/>
    <w:rsid w:val="00532F9C"/>
    <w:rsid w:val="00543525"/>
    <w:rsid w:val="005476E5"/>
    <w:rsid w:val="0055391C"/>
    <w:rsid w:val="00557919"/>
    <w:rsid w:val="00557964"/>
    <w:rsid w:val="00563E2B"/>
    <w:rsid w:val="00565BCE"/>
    <w:rsid w:val="00566839"/>
    <w:rsid w:val="00573F46"/>
    <w:rsid w:val="0057653B"/>
    <w:rsid w:val="00577BBA"/>
    <w:rsid w:val="005806F3"/>
    <w:rsid w:val="00582306"/>
    <w:rsid w:val="005828C0"/>
    <w:rsid w:val="00585A9F"/>
    <w:rsid w:val="00593E93"/>
    <w:rsid w:val="005958BE"/>
    <w:rsid w:val="005A0AD1"/>
    <w:rsid w:val="005A1875"/>
    <w:rsid w:val="005A5A59"/>
    <w:rsid w:val="005B15E9"/>
    <w:rsid w:val="005B49DF"/>
    <w:rsid w:val="005B54A1"/>
    <w:rsid w:val="005D1774"/>
    <w:rsid w:val="005D1875"/>
    <w:rsid w:val="005D2B13"/>
    <w:rsid w:val="005D582F"/>
    <w:rsid w:val="005D6181"/>
    <w:rsid w:val="005D7563"/>
    <w:rsid w:val="005E1550"/>
    <w:rsid w:val="005E35EB"/>
    <w:rsid w:val="005E3DE5"/>
    <w:rsid w:val="005E62F0"/>
    <w:rsid w:val="005F5434"/>
    <w:rsid w:val="0060020B"/>
    <w:rsid w:val="00600D61"/>
    <w:rsid w:val="00601593"/>
    <w:rsid w:val="006015CD"/>
    <w:rsid w:val="00603856"/>
    <w:rsid w:val="00604A7C"/>
    <w:rsid w:val="00604D93"/>
    <w:rsid w:val="0061602D"/>
    <w:rsid w:val="006160C2"/>
    <w:rsid w:val="00621D6A"/>
    <w:rsid w:val="00622E71"/>
    <w:rsid w:val="00625CF3"/>
    <w:rsid w:val="00627030"/>
    <w:rsid w:val="00627F21"/>
    <w:rsid w:val="006319FC"/>
    <w:rsid w:val="00631CFC"/>
    <w:rsid w:val="00632355"/>
    <w:rsid w:val="00635195"/>
    <w:rsid w:val="00635E2E"/>
    <w:rsid w:val="00643295"/>
    <w:rsid w:val="00643D6B"/>
    <w:rsid w:val="00645031"/>
    <w:rsid w:val="00646F7A"/>
    <w:rsid w:val="00647D89"/>
    <w:rsid w:val="00651A07"/>
    <w:rsid w:val="006611A8"/>
    <w:rsid w:val="00665416"/>
    <w:rsid w:val="006659A4"/>
    <w:rsid w:val="00670579"/>
    <w:rsid w:val="006749C5"/>
    <w:rsid w:val="006830F9"/>
    <w:rsid w:val="006838AB"/>
    <w:rsid w:val="006839A4"/>
    <w:rsid w:val="00686411"/>
    <w:rsid w:val="00687FD6"/>
    <w:rsid w:val="00691EE0"/>
    <w:rsid w:val="00692247"/>
    <w:rsid w:val="00693694"/>
    <w:rsid w:val="00694747"/>
    <w:rsid w:val="00696DF8"/>
    <w:rsid w:val="006A1638"/>
    <w:rsid w:val="006B1BB7"/>
    <w:rsid w:val="006B6AE4"/>
    <w:rsid w:val="006C0352"/>
    <w:rsid w:val="006C2468"/>
    <w:rsid w:val="006C2725"/>
    <w:rsid w:val="006C2C3A"/>
    <w:rsid w:val="006C3698"/>
    <w:rsid w:val="006D109F"/>
    <w:rsid w:val="006D539A"/>
    <w:rsid w:val="006E000F"/>
    <w:rsid w:val="006E6C4A"/>
    <w:rsid w:val="006E764A"/>
    <w:rsid w:val="006F3CBA"/>
    <w:rsid w:val="006F54EE"/>
    <w:rsid w:val="006F5C05"/>
    <w:rsid w:val="007030EB"/>
    <w:rsid w:val="00705EFA"/>
    <w:rsid w:val="00710F29"/>
    <w:rsid w:val="0071204F"/>
    <w:rsid w:val="0071318D"/>
    <w:rsid w:val="007248BC"/>
    <w:rsid w:val="00727035"/>
    <w:rsid w:val="00731F86"/>
    <w:rsid w:val="00733BB4"/>
    <w:rsid w:val="00733F71"/>
    <w:rsid w:val="00734433"/>
    <w:rsid w:val="00734F8B"/>
    <w:rsid w:val="0073617E"/>
    <w:rsid w:val="00736504"/>
    <w:rsid w:val="00750028"/>
    <w:rsid w:val="00755481"/>
    <w:rsid w:val="00757F58"/>
    <w:rsid w:val="00760ED3"/>
    <w:rsid w:val="0076405B"/>
    <w:rsid w:val="00765CF7"/>
    <w:rsid w:val="00766973"/>
    <w:rsid w:val="00771650"/>
    <w:rsid w:val="00776441"/>
    <w:rsid w:val="007806AA"/>
    <w:rsid w:val="007816E5"/>
    <w:rsid w:val="00781B0A"/>
    <w:rsid w:val="0078296D"/>
    <w:rsid w:val="00783AEE"/>
    <w:rsid w:val="00785536"/>
    <w:rsid w:val="00787A38"/>
    <w:rsid w:val="00790193"/>
    <w:rsid w:val="0079050E"/>
    <w:rsid w:val="007923EC"/>
    <w:rsid w:val="00794C51"/>
    <w:rsid w:val="00795F0A"/>
    <w:rsid w:val="007962C0"/>
    <w:rsid w:val="0079780B"/>
    <w:rsid w:val="007A2BAC"/>
    <w:rsid w:val="007A2DD9"/>
    <w:rsid w:val="007A3E5D"/>
    <w:rsid w:val="007B78B1"/>
    <w:rsid w:val="007C114D"/>
    <w:rsid w:val="007C3EB5"/>
    <w:rsid w:val="007C6CA9"/>
    <w:rsid w:val="007D4903"/>
    <w:rsid w:val="007D7297"/>
    <w:rsid w:val="007E338B"/>
    <w:rsid w:val="007F25D9"/>
    <w:rsid w:val="007F32FB"/>
    <w:rsid w:val="007F6AFB"/>
    <w:rsid w:val="007F702F"/>
    <w:rsid w:val="0080060B"/>
    <w:rsid w:val="008025AC"/>
    <w:rsid w:val="00802681"/>
    <w:rsid w:val="00802C0D"/>
    <w:rsid w:val="00807C3F"/>
    <w:rsid w:val="00812DA7"/>
    <w:rsid w:val="008130DA"/>
    <w:rsid w:val="00814F50"/>
    <w:rsid w:val="008165A5"/>
    <w:rsid w:val="008166C2"/>
    <w:rsid w:val="00833714"/>
    <w:rsid w:val="008404CB"/>
    <w:rsid w:val="00840829"/>
    <w:rsid w:val="00842EE4"/>
    <w:rsid w:val="008473B9"/>
    <w:rsid w:val="00857473"/>
    <w:rsid w:val="008577A7"/>
    <w:rsid w:val="008609E7"/>
    <w:rsid w:val="00860C86"/>
    <w:rsid w:val="008653A1"/>
    <w:rsid w:val="008653A8"/>
    <w:rsid w:val="00871167"/>
    <w:rsid w:val="00874791"/>
    <w:rsid w:val="0087753E"/>
    <w:rsid w:val="0088037C"/>
    <w:rsid w:val="00887C4C"/>
    <w:rsid w:val="00890B1E"/>
    <w:rsid w:val="00892279"/>
    <w:rsid w:val="00893480"/>
    <w:rsid w:val="00893A17"/>
    <w:rsid w:val="00897EEC"/>
    <w:rsid w:val="008A6B3E"/>
    <w:rsid w:val="008B683C"/>
    <w:rsid w:val="008B6A34"/>
    <w:rsid w:val="008C0F88"/>
    <w:rsid w:val="008C6CE8"/>
    <w:rsid w:val="008D1F19"/>
    <w:rsid w:val="008D2C8B"/>
    <w:rsid w:val="008D322C"/>
    <w:rsid w:val="008D75C6"/>
    <w:rsid w:val="008E2A8B"/>
    <w:rsid w:val="008E2F7D"/>
    <w:rsid w:val="008E47FF"/>
    <w:rsid w:val="008F0C3E"/>
    <w:rsid w:val="008F18CA"/>
    <w:rsid w:val="008F718B"/>
    <w:rsid w:val="0090028C"/>
    <w:rsid w:val="00901BA0"/>
    <w:rsid w:val="00902074"/>
    <w:rsid w:val="00903BE7"/>
    <w:rsid w:val="009042AD"/>
    <w:rsid w:val="009044FC"/>
    <w:rsid w:val="00912727"/>
    <w:rsid w:val="009134B9"/>
    <w:rsid w:val="009152C6"/>
    <w:rsid w:val="009155AA"/>
    <w:rsid w:val="00920212"/>
    <w:rsid w:val="0092571F"/>
    <w:rsid w:val="00925DDC"/>
    <w:rsid w:val="00941694"/>
    <w:rsid w:val="0095085E"/>
    <w:rsid w:val="00950CBB"/>
    <w:rsid w:val="009546D8"/>
    <w:rsid w:val="00954C02"/>
    <w:rsid w:val="00960A10"/>
    <w:rsid w:val="00960D6D"/>
    <w:rsid w:val="0096491C"/>
    <w:rsid w:val="00965157"/>
    <w:rsid w:val="00967EED"/>
    <w:rsid w:val="00970739"/>
    <w:rsid w:val="00971354"/>
    <w:rsid w:val="00972F0F"/>
    <w:rsid w:val="00985AB8"/>
    <w:rsid w:val="009868A8"/>
    <w:rsid w:val="00990B3E"/>
    <w:rsid w:val="00992406"/>
    <w:rsid w:val="00996A3D"/>
    <w:rsid w:val="00997385"/>
    <w:rsid w:val="009976AF"/>
    <w:rsid w:val="00997C49"/>
    <w:rsid w:val="009A3AE2"/>
    <w:rsid w:val="009A5145"/>
    <w:rsid w:val="009A5AC4"/>
    <w:rsid w:val="009A5FB3"/>
    <w:rsid w:val="009A6849"/>
    <w:rsid w:val="009A6B36"/>
    <w:rsid w:val="009B173D"/>
    <w:rsid w:val="009B195F"/>
    <w:rsid w:val="009B7CB6"/>
    <w:rsid w:val="009B7FA4"/>
    <w:rsid w:val="009C2F70"/>
    <w:rsid w:val="009C362E"/>
    <w:rsid w:val="009C40FE"/>
    <w:rsid w:val="009C4BCB"/>
    <w:rsid w:val="009D0181"/>
    <w:rsid w:val="009D2565"/>
    <w:rsid w:val="009D2AB4"/>
    <w:rsid w:val="009D3161"/>
    <w:rsid w:val="009D3547"/>
    <w:rsid w:val="009D3CA7"/>
    <w:rsid w:val="009D44F4"/>
    <w:rsid w:val="009E123D"/>
    <w:rsid w:val="009E313A"/>
    <w:rsid w:val="009E75BB"/>
    <w:rsid w:val="009E76D7"/>
    <w:rsid w:val="009F08BF"/>
    <w:rsid w:val="00A00D3F"/>
    <w:rsid w:val="00A0391B"/>
    <w:rsid w:val="00A044AF"/>
    <w:rsid w:val="00A07A21"/>
    <w:rsid w:val="00A10933"/>
    <w:rsid w:val="00A10D74"/>
    <w:rsid w:val="00A11C85"/>
    <w:rsid w:val="00A11E5A"/>
    <w:rsid w:val="00A134DD"/>
    <w:rsid w:val="00A15130"/>
    <w:rsid w:val="00A15794"/>
    <w:rsid w:val="00A21650"/>
    <w:rsid w:val="00A21A4C"/>
    <w:rsid w:val="00A246C2"/>
    <w:rsid w:val="00A27506"/>
    <w:rsid w:val="00A3079B"/>
    <w:rsid w:val="00A32600"/>
    <w:rsid w:val="00A4356C"/>
    <w:rsid w:val="00A43A31"/>
    <w:rsid w:val="00A553EF"/>
    <w:rsid w:val="00A5589D"/>
    <w:rsid w:val="00A617EF"/>
    <w:rsid w:val="00A67AA1"/>
    <w:rsid w:val="00A7717E"/>
    <w:rsid w:val="00A84C88"/>
    <w:rsid w:val="00A90401"/>
    <w:rsid w:val="00A92576"/>
    <w:rsid w:val="00AA242C"/>
    <w:rsid w:val="00AA2985"/>
    <w:rsid w:val="00AA29FA"/>
    <w:rsid w:val="00AA7EBD"/>
    <w:rsid w:val="00AB078E"/>
    <w:rsid w:val="00AB07A1"/>
    <w:rsid w:val="00AB17D6"/>
    <w:rsid w:val="00AB2E1E"/>
    <w:rsid w:val="00AC03FF"/>
    <w:rsid w:val="00AD1497"/>
    <w:rsid w:val="00AD272D"/>
    <w:rsid w:val="00AD320D"/>
    <w:rsid w:val="00AD3D4D"/>
    <w:rsid w:val="00AD66ED"/>
    <w:rsid w:val="00AD7910"/>
    <w:rsid w:val="00AE0E47"/>
    <w:rsid w:val="00AE2062"/>
    <w:rsid w:val="00AE6EEE"/>
    <w:rsid w:val="00AE73F8"/>
    <w:rsid w:val="00AF1418"/>
    <w:rsid w:val="00AF7701"/>
    <w:rsid w:val="00B00834"/>
    <w:rsid w:val="00B02163"/>
    <w:rsid w:val="00B11816"/>
    <w:rsid w:val="00B14599"/>
    <w:rsid w:val="00B176AA"/>
    <w:rsid w:val="00B23B91"/>
    <w:rsid w:val="00B25ED9"/>
    <w:rsid w:val="00B27D34"/>
    <w:rsid w:val="00B339F6"/>
    <w:rsid w:val="00B3536C"/>
    <w:rsid w:val="00B40A9B"/>
    <w:rsid w:val="00B44730"/>
    <w:rsid w:val="00B51A88"/>
    <w:rsid w:val="00B51EE3"/>
    <w:rsid w:val="00B56FF1"/>
    <w:rsid w:val="00B57C49"/>
    <w:rsid w:val="00B628E1"/>
    <w:rsid w:val="00B62BC1"/>
    <w:rsid w:val="00B7169B"/>
    <w:rsid w:val="00B770F1"/>
    <w:rsid w:val="00B8001F"/>
    <w:rsid w:val="00B8248F"/>
    <w:rsid w:val="00B8635E"/>
    <w:rsid w:val="00B904E7"/>
    <w:rsid w:val="00B90F26"/>
    <w:rsid w:val="00B931DE"/>
    <w:rsid w:val="00B93C1D"/>
    <w:rsid w:val="00B9452C"/>
    <w:rsid w:val="00BA02CC"/>
    <w:rsid w:val="00BA177E"/>
    <w:rsid w:val="00BA2798"/>
    <w:rsid w:val="00BA58C3"/>
    <w:rsid w:val="00BA6AEC"/>
    <w:rsid w:val="00BA7035"/>
    <w:rsid w:val="00BA7E3E"/>
    <w:rsid w:val="00BB083C"/>
    <w:rsid w:val="00BB3D27"/>
    <w:rsid w:val="00BC32B8"/>
    <w:rsid w:val="00BC76C6"/>
    <w:rsid w:val="00BD1A44"/>
    <w:rsid w:val="00BD5066"/>
    <w:rsid w:val="00BD5199"/>
    <w:rsid w:val="00BD62CA"/>
    <w:rsid w:val="00BE043F"/>
    <w:rsid w:val="00BE0ED1"/>
    <w:rsid w:val="00BE6306"/>
    <w:rsid w:val="00BE662C"/>
    <w:rsid w:val="00BF25B1"/>
    <w:rsid w:val="00BF6E4F"/>
    <w:rsid w:val="00C01467"/>
    <w:rsid w:val="00C03690"/>
    <w:rsid w:val="00C038D8"/>
    <w:rsid w:val="00C03AD9"/>
    <w:rsid w:val="00C07BB2"/>
    <w:rsid w:val="00C136DC"/>
    <w:rsid w:val="00C13910"/>
    <w:rsid w:val="00C2279F"/>
    <w:rsid w:val="00C22DB6"/>
    <w:rsid w:val="00C32D9B"/>
    <w:rsid w:val="00C35A99"/>
    <w:rsid w:val="00C40606"/>
    <w:rsid w:val="00C4079A"/>
    <w:rsid w:val="00C42BDC"/>
    <w:rsid w:val="00C454C3"/>
    <w:rsid w:val="00C4560E"/>
    <w:rsid w:val="00C464F6"/>
    <w:rsid w:val="00C47BD2"/>
    <w:rsid w:val="00C56247"/>
    <w:rsid w:val="00C64B27"/>
    <w:rsid w:val="00C64DF7"/>
    <w:rsid w:val="00C74EA0"/>
    <w:rsid w:val="00C81708"/>
    <w:rsid w:val="00C81B4E"/>
    <w:rsid w:val="00C84237"/>
    <w:rsid w:val="00C91900"/>
    <w:rsid w:val="00C97D11"/>
    <w:rsid w:val="00CA3682"/>
    <w:rsid w:val="00CB0D79"/>
    <w:rsid w:val="00CC293F"/>
    <w:rsid w:val="00CC2963"/>
    <w:rsid w:val="00CC3D7E"/>
    <w:rsid w:val="00CC4560"/>
    <w:rsid w:val="00CC51A8"/>
    <w:rsid w:val="00CC5CA5"/>
    <w:rsid w:val="00CC629D"/>
    <w:rsid w:val="00CC65E6"/>
    <w:rsid w:val="00CD13B2"/>
    <w:rsid w:val="00CD42AE"/>
    <w:rsid w:val="00CE4848"/>
    <w:rsid w:val="00CE4DC4"/>
    <w:rsid w:val="00CE62FA"/>
    <w:rsid w:val="00CE7293"/>
    <w:rsid w:val="00CF1C82"/>
    <w:rsid w:val="00CF253B"/>
    <w:rsid w:val="00CF525F"/>
    <w:rsid w:val="00CF6DB2"/>
    <w:rsid w:val="00D044AB"/>
    <w:rsid w:val="00D11A53"/>
    <w:rsid w:val="00D17FAA"/>
    <w:rsid w:val="00D20361"/>
    <w:rsid w:val="00D26921"/>
    <w:rsid w:val="00D32550"/>
    <w:rsid w:val="00D34CEC"/>
    <w:rsid w:val="00D36854"/>
    <w:rsid w:val="00D36D27"/>
    <w:rsid w:val="00D41A23"/>
    <w:rsid w:val="00D428DE"/>
    <w:rsid w:val="00D42D4E"/>
    <w:rsid w:val="00D45A1A"/>
    <w:rsid w:val="00D506EC"/>
    <w:rsid w:val="00D526CB"/>
    <w:rsid w:val="00D64910"/>
    <w:rsid w:val="00D66CE2"/>
    <w:rsid w:val="00D70868"/>
    <w:rsid w:val="00D7241D"/>
    <w:rsid w:val="00D764A2"/>
    <w:rsid w:val="00D76E99"/>
    <w:rsid w:val="00D806F9"/>
    <w:rsid w:val="00D870D1"/>
    <w:rsid w:val="00D9417D"/>
    <w:rsid w:val="00D96953"/>
    <w:rsid w:val="00DA0969"/>
    <w:rsid w:val="00DA0A76"/>
    <w:rsid w:val="00DA3325"/>
    <w:rsid w:val="00DA46B6"/>
    <w:rsid w:val="00DA6C11"/>
    <w:rsid w:val="00DB155F"/>
    <w:rsid w:val="00DB1795"/>
    <w:rsid w:val="00DB2E6F"/>
    <w:rsid w:val="00DB5BCE"/>
    <w:rsid w:val="00DB5BD9"/>
    <w:rsid w:val="00DB7448"/>
    <w:rsid w:val="00DC0780"/>
    <w:rsid w:val="00DC07E8"/>
    <w:rsid w:val="00DC0EA3"/>
    <w:rsid w:val="00DC2600"/>
    <w:rsid w:val="00DC3CD6"/>
    <w:rsid w:val="00DC41FC"/>
    <w:rsid w:val="00DC5042"/>
    <w:rsid w:val="00DC52B2"/>
    <w:rsid w:val="00DD4411"/>
    <w:rsid w:val="00DE33C1"/>
    <w:rsid w:val="00DE4820"/>
    <w:rsid w:val="00DE564D"/>
    <w:rsid w:val="00DF1A8E"/>
    <w:rsid w:val="00DF27F0"/>
    <w:rsid w:val="00E01A5E"/>
    <w:rsid w:val="00E14B6C"/>
    <w:rsid w:val="00E158B4"/>
    <w:rsid w:val="00E15D90"/>
    <w:rsid w:val="00E174D7"/>
    <w:rsid w:val="00E2115A"/>
    <w:rsid w:val="00E250D6"/>
    <w:rsid w:val="00E252F4"/>
    <w:rsid w:val="00E25C8A"/>
    <w:rsid w:val="00E273DC"/>
    <w:rsid w:val="00E30DA0"/>
    <w:rsid w:val="00E33FCB"/>
    <w:rsid w:val="00E34073"/>
    <w:rsid w:val="00E3572B"/>
    <w:rsid w:val="00E3730C"/>
    <w:rsid w:val="00E411B6"/>
    <w:rsid w:val="00E42829"/>
    <w:rsid w:val="00E45DD4"/>
    <w:rsid w:val="00E45F7F"/>
    <w:rsid w:val="00E46385"/>
    <w:rsid w:val="00E46412"/>
    <w:rsid w:val="00E4645B"/>
    <w:rsid w:val="00E46485"/>
    <w:rsid w:val="00E464B0"/>
    <w:rsid w:val="00E51384"/>
    <w:rsid w:val="00E51431"/>
    <w:rsid w:val="00E52C92"/>
    <w:rsid w:val="00E53C60"/>
    <w:rsid w:val="00E5584F"/>
    <w:rsid w:val="00E6142D"/>
    <w:rsid w:val="00E6158E"/>
    <w:rsid w:val="00E63417"/>
    <w:rsid w:val="00E72D2F"/>
    <w:rsid w:val="00E8568A"/>
    <w:rsid w:val="00E85CE0"/>
    <w:rsid w:val="00E862D4"/>
    <w:rsid w:val="00E873B1"/>
    <w:rsid w:val="00E90996"/>
    <w:rsid w:val="00E946F1"/>
    <w:rsid w:val="00E9663A"/>
    <w:rsid w:val="00EA00E2"/>
    <w:rsid w:val="00EA083B"/>
    <w:rsid w:val="00EA217E"/>
    <w:rsid w:val="00EA5845"/>
    <w:rsid w:val="00EB41B8"/>
    <w:rsid w:val="00EB7E50"/>
    <w:rsid w:val="00EC7393"/>
    <w:rsid w:val="00ED0A34"/>
    <w:rsid w:val="00ED32FB"/>
    <w:rsid w:val="00ED4FD3"/>
    <w:rsid w:val="00EE1383"/>
    <w:rsid w:val="00EE782A"/>
    <w:rsid w:val="00EF0B0F"/>
    <w:rsid w:val="00EF11BB"/>
    <w:rsid w:val="00F06A7F"/>
    <w:rsid w:val="00F10118"/>
    <w:rsid w:val="00F124CE"/>
    <w:rsid w:val="00F158ED"/>
    <w:rsid w:val="00F161AD"/>
    <w:rsid w:val="00F17FE5"/>
    <w:rsid w:val="00F22222"/>
    <w:rsid w:val="00F23331"/>
    <w:rsid w:val="00F24E0F"/>
    <w:rsid w:val="00F24F44"/>
    <w:rsid w:val="00F24F5E"/>
    <w:rsid w:val="00F34578"/>
    <w:rsid w:val="00F52518"/>
    <w:rsid w:val="00F55BA2"/>
    <w:rsid w:val="00F56523"/>
    <w:rsid w:val="00F641A8"/>
    <w:rsid w:val="00F643FE"/>
    <w:rsid w:val="00F802FB"/>
    <w:rsid w:val="00F84672"/>
    <w:rsid w:val="00F85EF6"/>
    <w:rsid w:val="00F93AB9"/>
    <w:rsid w:val="00F94855"/>
    <w:rsid w:val="00FA1A1E"/>
    <w:rsid w:val="00FA30BA"/>
    <w:rsid w:val="00FA389E"/>
    <w:rsid w:val="00FA59FF"/>
    <w:rsid w:val="00FB1546"/>
    <w:rsid w:val="00FB3CFB"/>
    <w:rsid w:val="00FC03E8"/>
    <w:rsid w:val="00FC3830"/>
    <w:rsid w:val="00FC6369"/>
    <w:rsid w:val="00FC76E3"/>
    <w:rsid w:val="00FD07F4"/>
    <w:rsid w:val="00FD4301"/>
    <w:rsid w:val="00FE22C6"/>
    <w:rsid w:val="00FE4AAA"/>
    <w:rsid w:val="00FF0D5E"/>
    <w:rsid w:val="00FF1918"/>
    <w:rsid w:val="00FF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3EDDF"/>
  <w15:chartTrackingRefBased/>
  <w15:docId w15:val="{FB12E3CA-E0F5-604E-96BE-6A98F734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A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12A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A62"/>
  </w:style>
  <w:style w:type="paragraph" w:styleId="Footer">
    <w:name w:val="footer"/>
    <w:basedOn w:val="Normal"/>
    <w:link w:val="FooterChar"/>
    <w:uiPriority w:val="99"/>
    <w:unhideWhenUsed/>
    <w:rsid w:val="00112A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A62"/>
  </w:style>
  <w:style w:type="paragraph" w:styleId="ListParagraph">
    <w:name w:val="List Paragraph"/>
    <w:basedOn w:val="Normal"/>
    <w:uiPriority w:val="34"/>
    <w:qFormat/>
    <w:rsid w:val="00F345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C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C38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892279"/>
  </w:style>
  <w:style w:type="character" w:styleId="CommentReference">
    <w:name w:val="annotation reference"/>
    <w:basedOn w:val="DefaultParagraphFont"/>
    <w:uiPriority w:val="99"/>
    <w:semiHidden/>
    <w:unhideWhenUsed/>
    <w:rsid w:val="00950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08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08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0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08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6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Rachel Darmawangsa</cp:lastModifiedBy>
  <cp:revision>2</cp:revision>
  <dcterms:created xsi:type="dcterms:W3CDTF">2019-11-27T20:59:00Z</dcterms:created>
  <dcterms:modified xsi:type="dcterms:W3CDTF">2019-11-27T20:59:00Z</dcterms:modified>
</cp:coreProperties>
</file>