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AD399" w14:textId="77777777" w:rsidR="00642C31" w:rsidRPr="0023141F" w:rsidRDefault="00642C31" w:rsidP="00642C31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color w:val="000000"/>
          <w:sz w:val="24"/>
          <w:szCs w:val="24"/>
          <w:lang w:val="en-US"/>
        </w:rPr>
      </w:pPr>
      <w:r w:rsidRPr="00406AA7">
        <w:rPr>
          <w:rFonts w:eastAsia="Times New Roman"/>
          <w:b/>
          <w:color w:val="000000"/>
          <w:sz w:val="24"/>
          <w:szCs w:val="24"/>
          <w:lang w:val="en-US"/>
        </w:rPr>
        <w:t>What excites you?</w:t>
      </w:r>
      <w:r w:rsidRPr="0023141F">
        <w:rPr>
          <w:rFonts w:eastAsia="Times New Roman"/>
          <w:b/>
          <w:color w:val="000000"/>
          <w:sz w:val="24"/>
          <w:szCs w:val="24"/>
          <w:lang w:val="en-US"/>
        </w:rPr>
        <w:t xml:space="preserve"> (250-300 words)</w:t>
      </w:r>
    </w:p>
    <w:p w14:paraId="6AE067F0" w14:textId="646EC7F7" w:rsidR="0013043E" w:rsidRPr="00755F0A" w:rsidRDefault="0013043E" w:rsidP="0013043E">
      <w:pPr>
        <w:pStyle w:val="NormalWeb"/>
        <w:rPr>
          <w:rFonts w:ascii="Arial" w:hAnsi="Arial" w:cs="Arial"/>
        </w:rPr>
      </w:pPr>
      <w:r w:rsidRPr="00755F0A">
        <w:rPr>
          <w:rFonts w:ascii="Arial" w:hAnsi="Arial" w:cs="Arial"/>
        </w:rPr>
        <w:t>Unlike others who pay attention to the plot of Jurassic Park, I</w:t>
      </w:r>
      <w:ins w:id="0" w:author="Fedora Elrica Gracia" w:date="2020-12-30T21:21:00Z">
        <w:r w:rsidR="003E29D4">
          <w:rPr>
            <w:rFonts w:ascii="Arial" w:hAnsi="Arial" w:cs="Arial"/>
          </w:rPr>
          <w:t xml:space="preserve"> was drawn </w:t>
        </w:r>
      </w:ins>
      <w:del w:id="1" w:author="Fedora Elrica Gracia" w:date="2020-12-30T21:21:00Z">
        <w:r w:rsidRPr="00755F0A" w:rsidDel="003E29D4">
          <w:rPr>
            <w:rFonts w:ascii="Arial" w:hAnsi="Arial" w:cs="Arial"/>
          </w:rPr>
          <w:delText xml:space="preserve"> pay attention </w:delText>
        </w:r>
      </w:del>
      <w:r w:rsidRPr="00755F0A">
        <w:rPr>
          <w:rFonts w:ascii="Arial" w:hAnsi="Arial" w:cs="Arial"/>
        </w:rPr>
        <w:t xml:space="preserve">to the music that John Williams </w:t>
      </w:r>
      <w:del w:id="2" w:author="Fedora Elrica Gracia" w:date="2020-12-30T21:21:00Z">
        <w:r w:rsidRPr="00755F0A" w:rsidDel="003E29D4">
          <w:rPr>
            <w:rFonts w:ascii="Arial" w:hAnsi="Arial" w:cs="Arial"/>
          </w:rPr>
          <w:delText xml:space="preserve">has </w:delText>
        </w:r>
      </w:del>
      <w:r w:rsidRPr="00755F0A">
        <w:rPr>
          <w:rFonts w:ascii="Arial" w:hAnsi="Arial" w:cs="Arial"/>
        </w:rPr>
        <w:t xml:space="preserve">incorporated in the scene of </w:t>
      </w:r>
      <w:ins w:id="3" w:author="Paul Edison" w:date="2020-12-30T22:24:00Z">
        <w:r w:rsidR="00BA1CE3">
          <w:rPr>
            <w:rFonts w:ascii="Arial" w:hAnsi="Arial" w:cs="Arial"/>
          </w:rPr>
          <w:t>“</w:t>
        </w:r>
      </w:ins>
      <w:r w:rsidRPr="00755F0A">
        <w:rPr>
          <w:rFonts w:ascii="Arial" w:hAnsi="Arial" w:cs="Arial"/>
        </w:rPr>
        <w:t>Welcome to Jurassic Park.</w:t>
      </w:r>
      <w:ins w:id="4" w:author="Paul Edison" w:date="2020-12-30T22:24:00Z">
        <w:r w:rsidR="00BA1CE3">
          <w:rPr>
            <w:rFonts w:ascii="Arial" w:hAnsi="Arial" w:cs="Arial"/>
          </w:rPr>
          <w:t>”</w:t>
        </w:r>
      </w:ins>
      <w:r w:rsidRPr="00755F0A">
        <w:rPr>
          <w:rFonts w:ascii="Arial" w:hAnsi="Arial" w:cs="Arial"/>
        </w:rPr>
        <w:t xml:space="preserve"> </w:t>
      </w:r>
      <w:commentRangeStart w:id="5"/>
      <w:r w:rsidRPr="00755F0A">
        <w:rPr>
          <w:rFonts w:ascii="Arial" w:hAnsi="Arial" w:cs="Arial"/>
        </w:rPr>
        <w:t>From the dark horns that symbolize large dinosaurs</w:t>
      </w:r>
      <w:del w:id="6" w:author="Paul Edison" w:date="2020-12-30T22:25:00Z">
        <w:r w:rsidRPr="00755F0A" w:rsidDel="00BA1CE3">
          <w:rPr>
            <w:rFonts w:ascii="Arial" w:hAnsi="Arial" w:cs="Arial"/>
          </w:rPr>
          <w:delText>,</w:delText>
        </w:r>
      </w:del>
      <w:r w:rsidRPr="00755F0A">
        <w:rPr>
          <w:rFonts w:ascii="Arial" w:hAnsi="Arial" w:cs="Arial"/>
        </w:rPr>
        <w:t xml:space="preserve"> to the voice of the piccolo that reminds us of the serene nature, I </w:t>
      </w:r>
      <w:del w:id="7" w:author="Fedora Elrica Gracia" w:date="2020-12-30T21:23:00Z">
        <w:r w:rsidRPr="00755F0A" w:rsidDel="003E29D4">
          <w:rPr>
            <w:rFonts w:ascii="Arial" w:hAnsi="Arial" w:cs="Arial"/>
          </w:rPr>
          <w:delText xml:space="preserve">try </w:delText>
        </w:r>
      </w:del>
      <w:ins w:id="8" w:author="Fedora Elrica Gracia" w:date="2020-12-30T21:23:00Z">
        <w:r w:rsidR="003E29D4">
          <w:rPr>
            <w:rFonts w:ascii="Arial" w:hAnsi="Arial" w:cs="Arial"/>
          </w:rPr>
          <w:t>was excited</w:t>
        </w:r>
        <w:r w:rsidR="003E29D4" w:rsidRPr="00755F0A">
          <w:rPr>
            <w:rFonts w:ascii="Arial" w:hAnsi="Arial" w:cs="Arial"/>
          </w:rPr>
          <w:t xml:space="preserve"> </w:t>
        </w:r>
      </w:ins>
      <w:r w:rsidRPr="00755F0A">
        <w:rPr>
          <w:rFonts w:ascii="Arial" w:hAnsi="Arial" w:cs="Arial"/>
        </w:rPr>
        <w:t>to examine every single detail of the scor</w:t>
      </w:r>
      <w:r>
        <w:rPr>
          <w:rFonts w:ascii="Arial" w:hAnsi="Arial" w:cs="Arial"/>
        </w:rPr>
        <w:t>e</w:t>
      </w:r>
      <w:r w:rsidRPr="00755F0A">
        <w:rPr>
          <w:rFonts w:ascii="Arial" w:hAnsi="Arial" w:cs="Arial"/>
        </w:rPr>
        <w:t>.</w:t>
      </w:r>
      <w:commentRangeEnd w:id="5"/>
      <w:r w:rsidR="00BA1CE3">
        <w:rPr>
          <w:rStyle w:val="CommentReference"/>
          <w:rFonts w:ascii="Arial" w:eastAsia="Arial" w:hAnsi="Arial" w:cs="Arial"/>
          <w:lang w:val="en"/>
        </w:rPr>
        <w:commentReference w:id="5"/>
      </w:r>
    </w:p>
    <w:p w14:paraId="3E0046D1" w14:textId="7D6993F4" w:rsidR="0013043E" w:rsidRDefault="0013043E" w:rsidP="0013043E">
      <w:pPr>
        <w:pStyle w:val="NormalWeb"/>
        <w:rPr>
          <w:rFonts w:ascii="Arial" w:hAnsi="Arial" w:cs="Arial"/>
        </w:rPr>
      </w:pPr>
      <w:r w:rsidRPr="00755F0A">
        <w:rPr>
          <w:rFonts w:ascii="Arial" w:hAnsi="Arial" w:cs="Arial"/>
        </w:rPr>
        <w:t xml:space="preserve">Analyzing </w:t>
      </w:r>
      <w:del w:id="9" w:author="Fedora Elrica Gracia" w:date="2020-12-30T21:23:00Z">
        <w:r w:rsidRPr="00755F0A" w:rsidDel="003E29D4">
          <w:rPr>
            <w:rFonts w:ascii="Arial" w:hAnsi="Arial" w:cs="Arial"/>
          </w:rPr>
          <w:delText xml:space="preserve">the </w:delText>
        </w:r>
      </w:del>
      <w:r w:rsidRPr="00755F0A">
        <w:rPr>
          <w:rFonts w:ascii="Arial" w:hAnsi="Arial" w:cs="Arial"/>
        </w:rPr>
        <w:t>music score</w:t>
      </w:r>
      <w:ins w:id="10" w:author="Fedora Elrica Gracia" w:date="2020-12-30T21:23:00Z">
        <w:r w:rsidR="003E29D4">
          <w:rPr>
            <w:rFonts w:ascii="Arial" w:hAnsi="Arial" w:cs="Arial"/>
          </w:rPr>
          <w:t>s</w:t>
        </w:r>
      </w:ins>
      <w:r w:rsidRPr="00755F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beforehand</w:t>
      </w:r>
      <w:r w:rsidRPr="00755F0A">
        <w:rPr>
          <w:rFonts w:ascii="Arial" w:hAnsi="Arial" w:cs="Arial"/>
        </w:rPr>
        <w:t xml:space="preserve"> feels like a treasure hunt</w:t>
      </w:r>
      <w:ins w:id="11" w:author="Fedora Elrica Gracia" w:date="2020-12-30T21:23:00Z">
        <w:r w:rsidR="003E29D4">
          <w:rPr>
            <w:rFonts w:ascii="Arial" w:hAnsi="Arial" w:cs="Arial"/>
          </w:rPr>
          <w:t xml:space="preserve"> to me as </w:t>
        </w:r>
      </w:ins>
      <w:del w:id="12" w:author="Fedora Elrica Gracia" w:date="2020-12-30T21:23:00Z">
        <w:r w:rsidRPr="00755F0A" w:rsidDel="003E29D4">
          <w:rPr>
            <w:rFonts w:ascii="Arial" w:hAnsi="Arial" w:cs="Arial"/>
          </w:rPr>
          <w:delText xml:space="preserve">, where </w:delText>
        </w:r>
      </w:del>
      <w:r w:rsidRPr="00755F0A">
        <w:rPr>
          <w:rFonts w:ascii="Arial" w:hAnsi="Arial" w:cs="Arial"/>
        </w:rPr>
        <w:t xml:space="preserve">I try to find the hidden meaning behind the </w:t>
      </w:r>
      <w:r>
        <w:rPr>
          <w:rFonts w:ascii="Arial" w:hAnsi="Arial" w:cs="Arial"/>
        </w:rPr>
        <w:t>piece</w:t>
      </w:r>
      <w:r w:rsidRPr="00755F0A">
        <w:rPr>
          <w:rFonts w:ascii="Arial" w:hAnsi="Arial" w:cs="Arial"/>
        </w:rPr>
        <w:t xml:space="preserve">. As a pianist, studying music scores is a way to respond to the piece the composer has created: my own emotional acknowledgment towards it. If the music is </w:t>
      </w:r>
      <w:r>
        <w:rPr>
          <w:rFonts w:ascii="Arial" w:hAnsi="Arial" w:cs="Arial"/>
        </w:rPr>
        <w:t>delivering</w:t>
      </w:r>
      <w:r w:rsidRPr="00755F0A">
        <w:rPr>
          <w:rFonts w:ascii="Arial" w:hAnsi="Arial" w:cs="Arial"/>
        </w:rPr>
        <w:t xml:space="preserve"> a contempt</w:t>
      </w:r>
      <w:ins w:id="13" w:author="Paul Edison" w:date="2020-12-30T22:32:00Z">
        <w:r w:rsidR="00903C79">
          <w:rPr>
            <w:rFonts w:ascii="Arial" w:hAnsi="Arial" w:cs="Arial"/>
          </w:rPr>
          <w:t>uous</w:t>
        </w:r>
      </w:ins>
      <w:r w:rsidRPr="00755F0A">
        <w:rPr>
          <w:rFonts w:ascii="Arial" w:hAnsi="Arial" w:cs="Arial"/>
        </w:rPr>
        <w:t xml:space="preserve"> tone, </w:t>
      </w:r>
      <w:proofErr w:type="gramStart"/>
      <w:r w:rsidRPr="00755F0A">
        <w:rPr>
          <w:rFonts w:ascii="Arial" w:hAnsi="Arial" w:cs="Arial"/>
        </w:rPr>
        <w:t>I’ll</w:t>
      </w:r>
      <w:proofErr w:type="gramEnd"/>
      <w:r w:rsidRPr="00755F0A">
        <w:rPr>
          <w:rFonts w:ascii="Arial" w:hAnsi="Arial" w:cs="Arial"/>
        </w:rPr>
        <w:t xml:space="preserve"> respond </w:t>
      </w:r>
      <w:del w:id="14" w:author="Paul Edison" w:date="2020-12-30T22:32:00Z">
        <w:r w:rsidRPr="00755F0A" w:rsidDel="00903C79">
          <w:rPr>
            <w:rFonts w:ascii="Arial" w:hAnsi="Arial" w:cs="Arial"/>
          </w:rPr>
          <w:delText xml:space="preserve">by </w:delText>
        </w:r>
      </w:del>
      <w:ins w:id="15" w:author="Paul Edison" w:date="2020-12-30T22:32:00Z">
        <w:r w:rsidR="00903C79">
          <w:rPr>
            <w:rFonts w:ascii="Arial" w:hAnsi="Arial" w:cs="Arial"/>
          </w:rPr>
          <w:t>with</w:t>
        </w:r>
        <w:commentRangeStart w:id="16"/>
        <w:r w:rsidR="00903C79" w:rsidRPr="00755F0A">
          <w:rPr>
            <w:rFonts w:ascii="Arial" w:hAnsi="Arial" w:cs="Arial"/>
          </w:rPr>
          <w:t xml:space="preserve"> </w:t>
        </w:r>
      </w:ins>
      <w:r w:rsidRPr="00755F0A">
        <w:rPr>
          <w:rFonts w:ascii="Arial" w:hAnsi="Arial" w:cs="Arial"/>
        </w:rPr>
        <w:t>strong dynamics and lyrical melodies</w:t>
      </w:r>
      <w:commentRangeEnd w:id="16"/>
      <w:r w:rsidR="00903C79">
        <w:rPr>
          <w:rStyle w:val="CommentReference"/>
          <w:rFonts w:ascii="Arial" w:eastAsia="Arial" w:hAnsi="Arial" w:cs="Arial"/>
          <w:lang w:val="en"/>
        </w:rPr>
        <w:commentReference w:id="16"/>
      </w:r>
      <w:r w:rsidRPr="00755F0A">
        <w:rPr>
          <w:rFonts w:ascii="Arial" w:hAnsi="Arial" w:cs="Arial"/>
        </w:rPr>
        <w:t xml:space="preserve">. </w:t>
      </w:r>
    </w:p>
    <w:p w14:paraId="2BA997AB" w14:textId="2462603F" w:rsidR="0013043E" w:rsidRDefault="0013043E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my orchestra group, I directed and played my own rendition of pieces such as John Williams’ Harry Potter score. </w:t>
      </w:r>
      <w:del w:id="17" w:author="Fedora Elrica Gracia" w:date="2020-12-30T21:24:00Z">
        <w:r w:rsidDel="003E29D4">
          <w:rPr>
            <w:rFonts w:ascii="Arial" w:hAnsi="Arial" w:cs="Arial"/>
          </w:rPr>
          <w:delText xml:space="preserve">Analyzing </w:delText>
        </w:r>
      </w:del>
      <w:ins w:id="18" w:author="Fedora Elrica Gracia" w:date="2020-12-30T21:24:00Z">
        <w:r w:rsidR="003E29D4">
          <w:rPr>
            <w:rFonts w:ascii="Arial" w:hAnsi="Arial" w:cs="Arial"/>
          </w:rPr>
          <w:t xml:space="preserve">Examining </w:t>
        </w:r>
      </w:ins>
      <w:r>
        <w:rPr>
          <w:rFonts w:ascii="Arial" w:hAnsi="Arial" w:cs="Arial"/>
        </w:rPr>
        <w:t xml:space="preserve">the score beforehand, I found the violin symbolizes hope and innocence while </w:t>
      </w:r>
      <w:ins w:id="19" w:author="Paul Edison" w:date="2020-12-30T22:25:00Z">
        <w:r w:rsidR="00BA1CE3">
          <w:rPr>
            <w:rFonts w:ascii="Arial" w:hAnsi="Arial" w:cs="Arial"/>
          </w:rPr>
          <w:t xml:space="preserve">the </w:t>
        </w:r>
      </w:ins>
      <w:r>
        <w:rPr>
          <w:rFonts w:ascii="Arial" w:hAnsi="Arial" w:cs="Arial"/>
        </w:rPr>
        <w:t xml:space="preserve">cello means darkness and danger. Being obsessed with the movies myself, I watched numerous scenes multiple times and </w:t>
      </w:r>
      <w:del w:id="20" w:author="Paul Edison" w:date="2020-12-30T22:26:00Z">
        <w:r w:rsidDel="00BA1CE3">
          <w:rPr>
            <w:rFonts w:ascii="Arial" w:hAnsi="Arial" w:cs="Arial"/>
          </w:rPr>
          <w:delText>I would notice</w:delText>
        </w:r>
      </w:del>
      <w:ins w:id="21" w:author="Paul Edison" w:date="2020-12-30T22:26:00Z">
        <w:r w:rsidR="00BA1CE3">
          <w:rPr>
            <w:rFonts w:ascii="Arial" w:hAnsi="Arial" w:cs="Arial"/>
          </w:rPr>
          <w:t>noticed</w:t>
        </w:r>
      </w:ins>
      <w:r>
        <w:rPr>
          <w:rFonts w:ascii="Arial" w:hAnsi="Arial" w:cs="Arial"/>
        </w:rPr>
        <w:t xml:space="preserve"> tiny details </w:t>
      </w:r>
      <w:del w:id="22" w:author="Paul Edison" w:date="2020-12-30T22:26:00Z">
        <w:r w:rsidDel="00BA1CE3">
          <w:rPr>
            <w:rFonts w:ascii="Arial" w:hAnsi="Arial" w:cs="Arial"/>
          </w:rPr>
          <w:delText xml:space="preserve">of music </w:delText>
        </w:r>
      </w:del>
      <w:r>
        <w:rPr>
          <w:rFonts w:ascii="Arial" w:hAnsi="Arial" w:cs="Arial"/>
        </w:rPr>
        <w:t>such as the sound of the triangle when a glimmer of magic was cast</w:t>
      </w:r>
      <w:del w:id="23" w:author="Paul Edison" w:date="2020-12-30T22:26:00Z">
        <w:r w:rsidDel="00BA1CE3">
          <w:rPr>
            <w:rFonts w:ascii="Arial" w:hAnsi="Arial" w:cs="Arial"/>
          </w:rPr>
          <w:delText>ed</w:delText>
        </w:r>
      </w:del>
      <w:r>
        <w:rPr>
          <w:rFonts w:ascii="Arial" w:hAnsi="Arial" w:cs="Arial"/>
        </w:rPr>
        <w:t xml:space="preserve"> from wands. With that, </w:t>
      </w:r>
      <w:r w:rsidRPr="0013043E">
        <w:rPr>
          <w:rFonts w:ascii="Arial" w:hAnsi="Arial" w:cs="Arial"/>
        </w:rPr>
        <w:t xml:space="preserve">I added </w:t>
      </w:r>
      <w:commentRangeStart w:id="24"/>
      <w:r w:rsidRPr="0013043E">
        <w:rPr>
          <w:rFonts w:ascii="Arial" w:hAnsi="Arial" w:cs="Arial"/>
        </w:rPr>
        <w:t xml:space="preserve">more instruments and backing melodies </w:t>
      </w:r>
      <w:commentRangeEnd w:id="24"/>
      <w:r w:rsidR="00BA1CE3">
        <w:rPr>
          <w:rStyle w:val="CommentReference"/>
          <w:rFonts w:ascii="Arial" w:eastAsia="Arial" w:hAnsi="Arial" w:cs="Arial"/>
          <w:lang w:val="en"/>
        </w:rPr>
        <w:commentReference w:id="24"/>
      </w:r>
      <w:r w:rsidRPr="0013043E">
        <w:rPr>
          <w:rFonts w:ascii="Arial" w:hAnsi="Arial" w:cs="Arial"/>
        </w:rPr>
        <w:t>compared to the original piece to give my own touch towards the piece.</w:t>
      </w:r>
      <w:r>
        <w:rPr>
          <w:rFonts w:ascii="Arial" w:hAnsi="Arial" w:cs="Arial"/>
        </w:rPr>
        <w:t xml:space="preserve"> </w:t>
      </w:r>
    </w:p>
    <w:p w14:paraId="242C4980" w14:textId="305F09E6" w:rsidR="0013043E" w:rsidRDefault="0013043E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continued </w:t>
      </w:r>
      <w:ins w:id="25" w:author="Fedora Elrica Gracia" w:date="2020-12-30T21:27:00Z">
        <w:r w:rsidR="003E29D4">
          <w:rPr>
            <w:rFonts w:ascii="Arial" w:hAnsi="Arial" w:cs="Arial"/>
          </w:rPr>
          <w:t xml:space="preserve">my passion to </w:t>
        </w:r>
      </w:ins>
      <w:del w:id="26" w:author="Fedora Elrica Gracia" w:date="2020-12-30T21:27:00Z">
        <w:r w:rsidDel="003E29D4">
          <w:rPr>
            <w:rFonts w:ascii="Arial" w:hAnsi="Arial" w:cs="Arial"/>
          </w:rPr>
          <w:delText xml:space="preserve">exploring </w:delText>
        </w:r>
      </w:del>
      <w:ins w:id="27" w:author="Fedora Elrica Gracia" w:date="2020-12-30T21:27:00Z">
        <w:r w:rsidR="003E29D4">
          <w:rPr>
            <w:rFonts w:ascii="Arial" w:hAnsi="Arial" w:cs="Arial"/>
          </w:rPr>
          <w:t xml:space="preserve">explore </w:t>
        </w:r>
      </w:ins>
      <w:r>
        <w:rPr>
          <w:rFonts w:ascii="Arial" w:hAnsi="Arial" w:cs="Arial"/>
        </w:rPr>
        <w:t>music beyond its role in entertainment. This was when I connected the dots between the two areas I love the most: music and psychology. In high school, my piano teacher and I started a psychological therapy project where we would play calming pieces at various mental institutions around Jakarta. I look forward to study the scientific concepts of music therapy and further develop positive impacts on healing psychological disorders at Dartmouth.</w:t>
      </w:r>
      <w:commentRangeStart w:id="28"/>
      <w:r>
        <w:rPr>
          <w:rFonts w:ascii="Arial" w:hAnsi="Arial" w:cs="Arial"/>
        </w:rPr>
        <w:t xml:space="preserve"> </w:t>
      </w:r>
      <w:commentRangeEnd w:id="28"/>
      <w:r w:rsidR="00903C79">
        <w:rPr>
          <w:rStyle w:val="CommentReference"/>
          <w:rFonts w:ascii="Arial" w:eastAsia="Arial" w:hAnsi="Arial" w:cs="Arial"/>
          <w:lang w:val="en"/>
        </w:rPr>
        <w:commentReference w:id="28"/>
      </w:r>
    </w:p>
    <w:p w14:paraId="1CCC0DC5" w14:textId="36A9B3A1" w:rsidR="003E29D4" w:rsidRDefault="003E29D4" w:rsidP="0013043E">
      <w:pPr>
        <w:pStyle w:val="NormalWeb"/>
        <w:pBdr>
          <w:bottom w:val="single" w:sz="6" w:space="1" w:color="auto"/>
        </w:pBdr>
        <w:rPr>
          <w:rFonts w:ascii="Arial" w:hAnsi="Arial" w:cs="Arial"/>
        </w:rPr>
      </w:pPr>
    </w:p>
    <w:p w14:paraId="34931600" w14:textId="059DD24F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Hi </w:t>
      </w:r>
      <w:proofErr w:type="spellStart"/>
      <w:r>
        <w:rPr>
          <w:rFonts w:ascii="Arial" w:hAnsi="Arial" w:cs="Arial"/>
        </w:rPr>
        <w:t>Priyaanka</w:t>
      </w:r>
      <w:proofErr w:type="spellEnd"/>
      <w:r>
        <w:rPr>
          <w:rFonts w:ascii="Arial" w:hAnsi="Arial" w:cs="Arial"/>
        </w:rPr>
        <w:t>,</w:t>
      </w:r>
    </w:p>
    <w:p w14:paraId="1F8327E2" w14:textId="6BAEC888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Overall, I think this is great. I can really tell that music really excites you and you elaborated it well. </w:t>
      </w:r>
      <w:r w:rsidRPr="003E29D4">
        <w:rPr>
          <w:rFonts w:ascii="Arial" w:hAnsi="Arial" w:cs="Arial"/>
        </w:rPr>
        <w:sym w:font="Wingdings" w:char="F04A"/>
      </w:r>
    </w:p>
    <w:p w14:paraId="10610A54" w14:textId="7F35A4B5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only edited a few words to hopefully help show your excitement towards it more.</w:t>
      </w:r>
    </w:p>
    <w:p w14:paraId="47FCB754" w14:textId="22994EAE" w:rsidR="003E29D4" w:rsidRDefault="003E29D4" w:rsidP="0013043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the best! </w:t>
      </w:r>
      <w:r w:rsidRPr="003E29D4">
        <w:rPr>
          <w:rFonts w:ascii="Arial" w:hAnsi="Arial" w:cs="Arial"/>
        </w:rPr>
        <w:sym w:font="Wingdings" w:char="F04A"/>
      </w:r>
    </w:p>
    <w:p w14:paraId="7F070430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4B38B214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591480DB" w14:textId="77777777" w:rsidR="00642C31" w:rsidRDefault="00642C31" w:rsidP="00642C31">
      <w:pPr>
        <w:pStyle w:val="NormalWeb"/>
        <w:rPr>
          <w:rFonts w:ascii="Arial" w:hAnsi="Arial" w:cs="Arial"/>
        </w:rPr>
      </w:pPr>
    </w:p>
    <w:p w14:paraId="187E8334" w14:textId="77777777" w:rsidR="00FE56C1" w:rsidRDefault="0027186B"/>
    <w:sectPr w:rsidR="00FE56C1" w:rsidSect="00BE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Paul Edison" w:date="2020-12-30T22:27:00Z" w:initials="PE">
    <w:p w14:paraId="4F3F8C97" w14:textId="77777777" w:rsidR="00BA1CE3" w:rsidRDefault="00BA1CE3">
      <w:pPr>
        <w:pStyle w:val="CommentText"/>
      </w:pPr>
      <w:r>
        <w:rPr>
          <w:rStyle w:val="CommentReference"/>
        </w:rPr>
        <w:annotationRef/>
      </w:r>
      <w:r>
        <w:t xml:space="preserve">I love this! </w:t>
      </w:r>
    </w:p>
    <w:p w14:paraId="51B86439" w14:textId="77777777" w:rsidR="00BA1CE3" w:rsidRDefault="00BA1CE3">
      <w:pPr>
        <w:pStyle w:val="CommentText"/>
      </w:pPr>
    </w:p>
    <w:p w14:paraId="31159C4B" w14:textId="77777777" w:rsidR="00BA1CE3" w:rsidRDefault="00BA1CE3">
      <w:pPr>
        <w:pStyle w:val="CommentText"/>
      </w:pPr>
      <w:r>
        <w:t xml:space="preserve">However, I think this can be perceived as repetitive with the discussion on the violin vs the cello in William’s HP score. </w:t>
      </w:r>
    </w:p>
    <w:p w14:paraId="647B6169" w14:textId="77777777" w:rsidR="00BA1CE3" w:rsidRDefault="00BA1CE3">
      <w:pPr>
        <w:pStyle w:val="CommentText"/>
      </w:pPr>
    </w:p>
    <w:p w14:paraId="3A66BD43" w14:textId="38E8FEE8" w:rsidR="00BA1CE3" w:rsidRDefault="00BA1CE3">
      <w:pPr>
        <w:pStyle w:val="CommentText"/>
      </w:pPr>
      <w:r>
        <w:t xml:space="preserve">My suggestion would be to discuss a different technical side of the score. </w:t>
      </w:r>
    </w:p>
    <w:p w14:paraId="0ECEF6A1" w14:textId="77777777" w:rsidR="00BA1CE3" w:rsidRDefault="00BA1CE3">
      <w:pPr>
        <w:pStyle w:val="CommentText"/>
      </w:pPr>
    </w:p>
    <w:p w14:paraId="6FDD1BA6" w14:textId="77777777" w:rsidR="00BA1CE3" w:rsidRDefault="00BA1CE3">
      <w:pPr>
        <w:pStyle w:val="CommentText"/>
      </w:pPr>
      <w:r>
        <w:t>People like Howard Ho (</w:t>
      </w:r>
      <w:hyperlink r:id="rId1" w:history="1">
        <w:r w:rsidRPr="00D77167">
          <w:rPr>
            <w:rStyle w:val="Hyperlink"/>
          </w:rPr>
          <w:t>https://www.youtube.com/channel/UCnIfjPul3r9mSM-8I1cxLbA</w:t>
        </w:r>
      </w:hyperlink>
      <w:r>
        <w:t xml:space="preserve">), for instance, does this sort of thing amazingly well, and it’s always so fascinating to see this kind of details that are highly technical, but explained in a way that even a layperson can understand it. </w:t>
      </w:r>
    </w:p>
    <w:p w14:paraId="4C6FAE33" w14:textId="77777777" w:rsidR="00BA1CE3" w:rsidRDefault="00BA1CE3">
      <w:pPr>
        <w:pStyle w:val="CommentText"/>
      </w:pPr>
    </w:p>
    <w:p w14:paraId="4E62C1DB" w14:textId="30EF71EE" w:rsidR="00BA1CE3" w:rsidRDefault="00BA1CE3">
      <w:pPr>
        <w:pStyle w:val="CommentText"/>
      </w:pPr>
      <w:r>
        <w:t xml:space="preserve">I think if you can do something similar (discuss a technical </w:t>
      </w:r>
      <w:proofErr w:type="gramStart"/>
      <w:r>
        <w:t>side, but</w:t>
      </w:r>
      <w:proofErr w:type="gramEnd"/>
      <w:r>
        <w:t xml:space="preserve"> make it understandable) it’ll add another layer of richness to your essay, and really add to that sense of excitement that I can already sense from what you have so far. </w:t>
      </w:r>
    </w:p>
  </w:comment>
  <w:comment w:id="16" w:author="Paul Edison" w:date="2020-12-30T22:32:00Z" w:initials="PE">
    <w:p w14:paraId="565DF991" w14:textId="55D4D53E" w:rsidR="00903C79" w:rsidRDefault="00903C79">
      <w:pPr>
        <w:pStyle w:val="CommentText"/>
      </w:pPr>
      <w:r>
        <w:rPr>
          <w:rStyle w:val="CommentReference"/>
        </w:rPr>
        <w:annotationRef/>
      </w:r>
      <w:r>
        <w:t>Briefly explain why</w:t>
      </w:r>
    </w:p>
  </w:comment>
  <w:comment w:id="24" w:author="Paul Edison" w:date="2020-12-30T22:26:00Z" w:initials="PE">
    <w:p w14:paraId="13411469" w14:textId="6C81E608" w:rsidR="00BA1CE3" w:rsidRDefault="00BA1CE3">
      <w:pPr>
        <w:pStyle w:val="CommentText"/>
      </w:pPr>
      <w:r>
        <w:rPr>
          <w:rStyle w:val="CommentReference"/>
        </w:rPr>
        <w:annotationRef/>
      </w:r>
      <w:r>
        <w:t xml:space="preserve">I think this would be stronger if you add just a </w:t>
      </w:r>
      <w:proofErr w:type="spellStart"/>
      <w:r>
        <w:t>biiit</w:t>
      </w:r>
      <w:proofErr w:type="spellEnd"/>
      <w:r>
        <w:t xml:space="preserve"> more details here.</w:t>
      </w:r>
    </w:p>
  </w:comment>
  <w:comment w:id="28" w:author="Paul Edison" w:date="2020-12-30T22:33:00Z" w:initials="PE">
    <w:p w14:paraId="1A1824AA" w14:textId="77777777" w:rsidR="00903C79" w:rsidRDefault="00903C79">
      <w:pPr>
        <w:pStyle w:val="CommentText"/>
      </w:pPr>
      <w:r>
        <w:rPr>
          <w:rStyle w:val="CommentReference"/>
        </w:rPr>
        <w:annotationRef/>
      </w:r>
      <w:r>
        <w:t xml:space="preserve">All right. So, obviously you </w:t>
      </w:r>
      <w:proofErr w:type="gramStart"/>
      <w:r>
        <w:t>don’t</w:t>
      </w:r>
      <w:proofErr w:type="gramEnd"/>
      <w:r>
        <w:t xml:space="preserve"> have enough space to incorporate all of the ideas we’re suggesting due to the word limit. </w:t>
      </w:r>
      <w:proofErr w:type="gramStart"/>
      <w:r>
        <w:t>So</w:t>
      </w:r>
      <w:proofErr w:type="gramEnd"/>
      <w:r>
        <w:t xml:space="preserve"> pick and choose one that feels right for you! </w:t>
      </w:r>
    </w:p>
    <w:p w14:paraId="50FECBE1" w14:textId="77777777" w:rsidR="0027186B" w:rsidRDefault="0027186B">
      <w:pPr>
        <w:pStyle w:val="CommentText"/>
      </w:pPr>
    </w:p>
    <w:p w14:paraId="610582BD" w14:textId="4AA97454" w:rsidR="0027186B" w:rsidRDefault="0027186B">
      <w:pPr>
        <w:pStyle w:val="CommentText"/>
      </w:pPr>
      <w:r>
        <w:t xml:space="preserve">Frankly, most of these suggestions are marginal. Even without them, </w:t>
      </w:r>
      <w:proofErr w:type="gramStart"/>
      <w:r>
        <w:t>it’s</w:t>
      </w:r>
      <w:proofErr w:type="gramEnd"/>
      <w:r>
        <w:t xml:space="preserve"> clear from how gushingly you speak about music that that’s something that interests you deeply.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62C1DB" w15:done="0"/>
  <w15:commentEx w15:paraId="565DF991" w15:done="0"/>
  <w15:commentEx w15:paraId="13411469" w15:done="0"/>
  <w15:commentEx w15:paraId="610582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77D60" w16cex:dateUtc="2020-12-30T15:27:00Z"/>
  <w16cex:commentExtensible w16cex:durableId="23977E8A" w16cex:dateUtc="2020-12-30T15:32:00Z"/>
  <w16cex:commentExtensible w16cex:durableId="23977D20" w16cex:dateUtc="2020-12-30T15:26:00Z"/>
  <w16cex:commentExtensible w16cex:durableId="23977E9C" w16cex:dateUtc="2020-12-30T1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62C1DB" w16cid:durableId="23977D60"/>
  <w16cid:commentId w16cid:paraId="565DF991" w16cid:durableId="23977E8A"/>
  <w16cid:commentId w16cid:paraId="13411469" w16cid:durableId="23977D20"/>
  <w16cid:commentId w16cid:paraId="610582BD" w16cid:durableId="23977E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A11A3"/>
    <w:multiLevelType w:val="hybridMultilevel"/>
    <w:tmpl w:val="E7765A12"/>
    <w:lvl w:ilvl="0" w:tplc="26B8E38A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C31"/>
    <w:rsid w:val="000E7BE2"/>
    <w:rsid w:val="0013043E"/>
    <w:rsid w:val="001564FA"/>
    <w:rsid w:val="0027186B"/>
    <w:rsid w:val="003E29D4"/>
    <w:rsid w:val="00642C31"/>
    <w:rsid w:val="006B23A6"/>
    <w:rsid w:val="00903C79"/>
    <w:rsid w:val="00935A1E"/>
    <w:rsid w:val="00A101AB"/>
    <w:rsid w:val="00B84682"/>
    <w:rsid w:val="00BA1CE3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2996E"/>
  <w15:docId w15:val="{652B5EAB-3ED9-4E2C-AA2A-43CF48AF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2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C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C31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D4"/>
    <w:rPr>
      <w:rFonts w:ascii="Lucida Grande" w:eastAsia="Arial" w:hAnsi="Lucida Grande" w:cs="Lucida Grande"/>
      <w:sz w:val="18"/>
      <w:szCs w:val="18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CE3"/>
    <w:rPr>
      <w:rFonts w:ascii="Arial" w:eastAsia="Arial" w:hAnsi="Arial" w:cs="Arial"/>
      <w:b/>
      <w:bCs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BA1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hannel/UCnIfjPul3r9mSM-8I1cxLbA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5</cp:revision>
  <dcterms:created xsi:type="dcterms:W3CDTF">2020-12-30T02:09:00Z</dcterms:created>
  <dcterms:modified xsi:type="dcterms:W3CDTF">2020-12-30T15:34:00Z</dcterms:modified>
</cp:coreProperties>
</file>