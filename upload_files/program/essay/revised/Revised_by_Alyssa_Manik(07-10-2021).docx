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0585" w14:textId="14DA282F" w:rsidR="006267AB" w:rsidRPr="006267AB" w:rsidRDefault="006267AB" w:rsidP="006267AB">
      <w:pPr>
        <w:rPr>
          <w:rFonts w:ascii="Times New Roman" w:eastAsia="Times New Roman" w:hAnsi="Times New Roman" w:cs="Times New Roman"/>
        </w:rPr>
      </w:pPr>
      <w:r>
        <w:rPr>
          <w:rFonts w:ascii="Arial" w:eastAsia="Times New Roman" w:hAnsi="Arial" w:cs="Arial"/>
          <w:i/>
          <w:iCs/>
          <w:color w:val="0000FF"/>
          <w:sz w:val="22"/>
          <w:szCs w:val="22"/>
        </w:rPr>
        <w:t>Prompt:</w:t>
      </w:r>
      <w:r w:rsidRPr="006267AB">
        <w:rPr>
          <w:rFonts w:ascii="Arial" w:eastAsia="Times New Roman" w:hAnsi="Arial" w:cs="Arial"/>
          <w:i/>
          <w:iCs/>
          <w:color w:val="0000FF"/>
          <w:sz w:val="22"/>
          <w:szCs w:val="22"/>
        </w:rPr>
        <w:t xml:space="preserve"> </w:t>
      </w:r>
      <w:r w:rsidRPr="006267AB">
        <w:rPr>
          <w:rFonts w:ascii="Roboto" w:eastAsia="Times New Roman" w:hAnsi="Roboto" w:cs="Times New Roman"/>
          <w:i/>
          <w:iCs/>
          <w:color w:val="0000FF"/>
          <w:shd w:val="clear" w:color="auto" w:fill="FFFFFF"/>
        </w:rPr>
        <w:t>The lessons we take from obstacles we encounter can be fundamental to later success. Recount a time when you faced a challenge, setback, or failure. How did it affect you, and what did you learn from the experience?</w:t>
      </w:r>
    </w:p>
    <w:p w14:paraId="3AB9AC7D" w14:textId="77777777" w:rsidR="006267AB" w:rsidRPr="006267AB" w:rsidRDefault="006267AB" w:rsidP="006267AB">
      <w:pPr>
        <w:rPr>
          <w:rFonts w:ascii="Times New Roman" w:eastAsia="Times New Roman" w:hAnsi="Times New Roman" w:cs="Times New Roman"/>
        </w:rPr>
      </w:pPr>
    </w:p>
    <w:p w14:paraId="001B03D7" w14:textId="77777777" w:rsidR="006267AB" w:rsidRPr="006267AB" w:rsidRDefault="006267AB" w:rsidP="006267AB">
      <w:pPr>
        <w:jc w:val="both"/>
        <w:rPr>
          <w:rFonts w:ascii="Times New Roman" w:eastAsia="Times New Roman" w:hAnsi="Times New Roman" w:cs="Times New Roman"/>
        </w:rPr>
      </w:pPr>
      <w:commentRangeStart w:id="0"/>
      <w:r w:rsidRPr="006267AB">
        <w:rPr>
          <w:rFonts w:ascii="Arial" w:eastAsia="Times New Roman" w:hAnsi="Arial" w:cs="Arial"/>
          <w:color w:val="000000"/>
          <w:sz w:val="22"/>
          <w:szCs w:val="22"/>
          <w:shd w:val="clear" w:color="auto" w:fill="FFFFFF"/>
        </w:rPr>
        <w:t xml:space="preserve">“Does being colorblind limit who I </w:t>
      </w:r>
      <w:commentRangeStart w:id="1"/>
      <w:r w:rsidRPr="006267AB">
        <w:rPr>
          <w:rFonts w:ascii="Arial" w:eastAsia="Times New Roman" w:hAnsi="Arial" w:cs="Arial"/>
          <w:color w:val="000000"/>
          <w:sz w:val="22"/>
          <w:szCs w:val="22"/>
          <w:shd w:val="clear" w:color="auto" w:fill="FFFFFF"/>
        </w:rPr>
        <w:t xml:space="preserve">want </w:t>
      </w:r>
      <w:commentRangeEnd w:id="1"/>
      <w:r w:rsidR="00245E9B">
        <w:rPr>
          <w:rStyle w:val="CommentReference"/>
        </w:rPr>
        <w:commentReference w:id="1"/>
      </w:r>
      <w:r w:rsidRPr="006267AB">
        <w:rPr>
          <w:rFonts w:ascii="Arial" w:eastAsia="Times New Roman" w:hAnsi="Arial" w:cs="Arial"/>
          <w:color w:val="000000"/>
          <w:sz w:val="22"/>
          <w:szCs w:val="22"/>
          <w:shd w:val="clear" w:color="auto" w:fill="FFFFFF"/>
        </w:rPr>
        <w:t>to be?”</w:t>
      </w:r>
    </w:p>
    <w:p w14:paraId="276F0D13" w14:textId="77777777" w:rsidR="006267AB" w:rsidRPr="006267AB" w:rsidRDefault="006267AB" w:rsidP="006267AB">
      <w:pPr>
        <w:rPr>
          <w:rFonts w:ascii="Times New Roman" w:eastAsia="Times New Roman" w:hAnsi="Times New Roman" w:cs="Times New Roman"/>
        </w:rPr>
      </w:pPr>
    </w:p>
    <w:p w14:paraId="6A554DB2" w14:textId="0910A1F5"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shd w:val="clear" w:color="auto" w:fill="FFFFFF"/>
        </w:rPr>
        <w:t xml:space="preserve">For many years, people </w:t>
      </w:r>
      <w:ins w:id="2" w:author="Alyssa Manik" w:date="2021-10-07T00:41:00Z">
        <w:r w:rsidR="00F11FA2">
          <w:rPr>
            <w:rFonts w:ascii="Arial" w:eastAsia="Times New Roman" w:hAnsi="Arial" w:cs="Arial"/>
            <w:color w:val="000000"/>
            <w:sz w:val="22"/>
            <w:szCs w:val="22"/>
            <w:shd w:val="clear" w:color="auto" w:fill="FFFFFF"/>
          </w:rPr>
          <w:t>had</w:t>
        </w:r>
      </w:ins>
      <w:del w:id="3" w:author="Alyssa Manik" w:date="2021-10-07T00:41:00Z">
        <w:r w:rsidRPr="006267AB" w:rsidDel="00F11FA2">
          <w:rPr>
            <w:rFonts w:ascii="Arial" w:eastAsia="Times New Roman" w:hAnsi="Arial" w:cs="Arial"/>
            <w:color w:val="000000"/>
            <w:sz w:val="22"/>
            <w:szCs w:val="22"/>
            <w:shd w:val="clear" w:color="auto" w:fill="FFFFFF"/>
          </w:rPr>
          <w:delText>have</w:delText>
        </w:r>
      </w:del>
      <w:r w:rsidRPr="006267AB">
        <w:rPr>
          <w:rFonts w:ascii="Arial" w:eastAsia="Times New Roman" w:hAnsi="Arial" w:cs="Arial"/>
          <w:color w:val="000000"/>
          <w:sz w:val="22"/>
          <w:szCs w:val="22"/>
          <w:shd w:val="clear" w:color="auto" w:fill="FFFFFF"/>
        </w:rPr>
        <w:t xml:space="preserve"> always enforced a limitation upon me based on one flaw. I’ve always had a problem wi</w:t>
      </w:r>
      <w:commentRangeStart w:id="4"/>
      <w:r w:rsidRPr="006267AB">
        <w:rPr>
          <w:rFonts w:ascii="Arial" w:eastAsia="Times New Roman" w:hAnsi="Arial" w:cs="Arial"/>
          <w:color w:val="000000"/>
          <w:sz w:val="22"/>
          <w:szCs w:val="22"/>
          <w:shd w:val="clear" w:color="auto" w:fill="FFFFFF"/>
        </w:rPr>
        <w:t xml:space="preserve">th my sight leading me and my family to an </w:t>
      </w:r>
      <w:r w:rsidRPr="006267AB">
        <w:rPr>
          <w:rFonts w:ascii="Arial" w:eastAsia="Times New Roman" w:hAnsi="Arial" w:cs="Arial"/>
          <w:color w:val="202124"/>
          <w:sz w:val="22"/>
          <w:szCs w:val="22"/>
          <w:shd w:val="clear" w:color="auto" w:fill="FFFFFF"/>
        </w:rPr>
        <w:t>Ophthalmologist</w:t>
      </w:r>
      <w:r w:rsidRPr="006267AB">
        <w:rPr>
          <w:rFonts w:ascii="Arial" w:eastAsia="Times New Roman" w:hAnsi="Arial" w:cs="Arial"/>
          <w:color w:val="000000"/>
          <w:sz w:val="22"/>
          <w:szCs w:val="22"/>
          <w:shd w:val="clear" w:color="auto" w:fill="FFFFFF"/>
        </w:rPr>
        <w:t xml:space="preserve">. </w:t>
      </w:r>
      <w:commentRangeEnd w:id="4"/>
      <w:r w:rsidR="00F11FA2">
        <w:rPr>
          <w:rStyle w:val="CommentReference"/>
        </w:rPr>
        <w:commentReference w:id="4"/>
      </w:r>
      <w:r w:rsidRPr="006267AB">
        <w:rPr>
          <w:rFonts w:ascii="Arial" w:eastAsia="Times New Roman" w:hAnsi="Arial" w:cs="Arial"/>
          <w:color w:val="000000"/>
          <w:sz w:val="22"/>
          <w:szCs w:val="22"/>
          <w:shd w:val="clear" w:color="auto" w:fill="FFFFFF"/>
        </w:rPr>
        <w:t>Protanomaly is what the doctor said. Somehow, there has been this unknown stigma from people surrounding me (family friends, distant family, etc.) that “</w:t>
      </w:r>
      <w:commentRangeStart w:id="5"/>
      <w:r w:rsidRPr="006267AB">
        <w:rPr>
          <w:rFonts w:ascii="Arial" w:eastAsia="Times New Roman" w:hAnsi="Arial" w:cs="Arial"/>
          <w:color w:val="000000"/>
          <w:sz w:val="22"/>
          <w:szCs w:val="22"/>
          <w:shd w:val="clear" w:color="auto" w:fill="FFFFFF"/>
        </w:rPr>
        <w:t xml:space="preserve">one with colorblind </w:t>
      </w:r>
      <w:commentRangeEnd w:id="5"/>
      <w:r w:rsidR="00F11FA2">
        <w:rPr>
          <w:rStyle w:val="CommentReference"/>
        </w:rPr>
        <w:commentReference w:id="5"/>
      </w:r>
      <w:r w:rsidRPr="006267AB">
        <w:rPr>
          <w:rFonts w:ascii="Arial" w:eastAsia="Times New Roman" w:hAnsi="Arial" w:cs="Arial"/>
          <w:color w:val="000000"/>
          <w:sz w:val="22"/>
          <w:szCs w:val="22"/>
          <w:shd w:val="clear" w:color="auto" w:fill="FFFFFF"/>
        </w:rPr>
        <w:t xml:space="preserve">cannot become an engineer.” This </w:t>
      </w:r>
      <w:commentRangeStart w:id="6"/>
      <w:r w:rsidRPr="006267AB">
        <w:rPr>
          <w:rFonts w:ascii="Arial" w:eastAsia="Times New Roman" w:hAnsi="Arial" w:cs="Arial"/>
          <w:color w:val="000000"/>
          <w:sz w:val="22"/>
          <w:szCs w:val="22"/>
          <w:shd w:val="clear" w:color="auto" w:fill="FFFFFF"/>
        </w:rPr>
        <w:t>was a path of destruction that has led me astray from my basic instinct.</w:t>
      </w:r>
      <w:commentRangeEnd w:id="6"/>
      <w:r w:rsidR="00F11FA2">
        <w:rPr>
          <w:rStyle w:val="CommentReference"/>
        </w:rPr>
        <w:commentReference w:id="6"/>
      </w:r>
      <w:r w:rsidRPr="006267AB">
        <w:rPr>
          <w:rFonts w:ascii="Arial" w:eastAsia="Times New Roman" w:hAnsi="Arial" w:cs="Arial"/>
          <w:color w:val="000000"/>
          <w:sz w:val="22"/>
          <w:szCs w:val="22"/>
          <w:shd w:val="clear" w:color="auto" w:fill="FFFFFF"/>
        </w:rPr>
        <w:t xml:space="preserve"> </w:t>
      </w:r>
      <w:commentRangeStart w:id="7"/>
      <w:r w:rsidRPr="006267AB">
        <w:rPr>
          <w:rFonts w:ascii="Arial" w:eastAsia="Times New Roman" w:hAnsi="Arial" w:cs="Arial"/>
          <w:color w:val="000000"/>
          <w:sz w:val="22"/>
          <w:szCs w:val="22"/>
          <w:shd w:val="clear" w:color="auto" w:fill="FFFFFF"/>
        </w:rPr>
        <w:t>Something that makes me just want to disconnect from the world.</w:t>
      </w:r>
      <w:commentRangeEnd w:id="7"/>
      <w:r w:rsidR="00F11FA2">
        <w:rPr>
          <w:rStyle w:val="CommentReference"/>
        </w:rPr>
        <w:commentReference w:id="7"/>
      </w:r>
    </w:p>
    <w:p w14:paraId="65928BF0" w14:textId="77777777" w:rsidR="006267AB" w:rsidRPr="006267AB" w:rsidRDefault="006267AB" w:rsidP="006267AB">
      <w:pPr>
        <w:rPr>
          <w:rFonts w:ascii="Times New Roman" w:eastAsia="Times New Roman" w:hAnsi="Times New Roman" w:cs="Times New Roman"/>
        </w:rPr>
      </w:pPr>
    </w:p>
    <w:p w14:paraId="420F7411" w14:textId="32522158" w:rsidR="006267AB" w:rsidRPr="006267AB" w:rsidRDefault="006267AB" w:rsidP="001E2B4A">
      <w:pPr>
        <w:jc w:val="both"/>
        <w:rPr>
          <w:rFonts w:ascii="Times New Roman" w:eastAsia="Times New Roman" w:hAnsi="Times New Roman" w:cs="Times New Roman"/>
        </w:rPr>
        <w:pPrChange w:id="8" w:author="Paul Edison" w:date="2021-10-07T16:17:00Z">
          <w:pPr>
            <w:jc w:val="both"/>
          </w:pPr>
        </w:pPrChange>
      </w:pPr>
      <w:r w:rsidRPr="006267AB">
        <w:rPr>
          <w:rFonts w:ascii="Arial" w:eastAsia="Times New Roman" w:hAnsi="Arial" w:cs="Arial"/>
          <w:color w:val="000000"/>
          <w:sz w:val="22"/>
          <w:szCs w:val="22"/>
          <w:shd w:val="clear" w:color="auto" w:fill="FFFFFF"/>
        </w:rPr>
        <w:t>Concerned about me</w:t>
      </w:r>
      <w:commentRangeStart w:id="9"/>
      <w:r w:rsidRPr="006267AB">
        <w:rPr>
          <w:rFonts w:ascii="Arial" w:eastAsia="Times New Roman" w:hAnsi="Arial" w:cs="Arial"/>
          <w:color w:val="000000"/>
          <w:sz w:val="22"/>
          <w:szCs w:val="22"/>
          <w:shd w:val="clear" w:color="auto" w:fill="FFFFFF"/>
        </w:rPr>
        <w:t xml:space="preserve">, my dad tried to cheer me up by gifting me a 90s Toyota </w:t>
      </w:r>
      <w:proofErr w:type="spellStart"/>
      <w:r w:rsidRPr="006267AB">
        <w:rPr>
          <w:rFonts w:ascii="Arial" w:eastAsia="Times New Roman" w:hAnsi="Arial" w:cs="Arial"/>
          <w:color w:val="000000"/>
          <w:sz w:val="22"/>
          <w:szCs w:val="22"/>
          <w:shd w:val="clear" w:color="auto" w:fill="FFFFFF"/>
        </w:rPr>
        <w:t>Kijang</w:t>
      </w:r>
      <w:proofErr w:type="spellEnd"/>
      <w:r w:rsidRPr="006267AB">
        <w:rPr>
          <w:rFonts w:ascii="Arial" w:eastAsia="Times New Roman" w:hAnsi="Arial" w:cs="Arial"/>
          <w:color w:val="000000"/>
          <w:sz w:val="22"/>
          <w:szCs w:val="22"/>
          <w:shd w:val="clear" w:color="auto" w:fill="FFFFFF"/>
        </w:rPr>
        <w:t xml:space="preserve"> for my 14th birthday</w:t>
      </w:r>
      <w:commentRangeEnd w:id="9"/>
      <w:r w:rsidR="001E2B4A">
        <w:rPr>
          <w:rStyle w:val="CommentReference"/>
        </w:rPr>
        <w:commentReference w:id="9"/>
      </w:r>
      <w:r w:rsidRPr="006267AB">
        <w:rPr>
          <w:rFonts w:ascii="Arial" w:eastAsia="Times New Roman" w:hAnsi="Arial" w:cs="Arial"/>
          <w:color w:val="000000"/>
          <w:sz w:val="22"/>
          <w:szCs w:val="22"/>
          <w:shd w:val="clear" w:color="auto" w:fill="FFFFFF"/>
        </w:rPr>
        <w:t xml:space="preserve">. I was excited, but not for long. As I turned on the ignition key, </w:t>
      </w:r>
      <w:r w:rsidRPr="006267AB">
        <w:rPr>
          <w:rFonts w:ascii="Arial" w:eastAsia="Times New Roman" w:hAnsi="Arial" w:cs="Arial"/>
          <w:color w:val="000000"/>
          <w:sz w:val="22"/>
          <w:szCs w:val="22"/>
        </w:rPr>
        <w:t>along with the sound of the stuttering engine, an ominous and viscous black smoke was seen dispersing out from its muffler. I opened the hood and was immediately overwhelmed at the sight of the complex organization of the components and the seemingly different colored cables protruding out of the engines. Funnily, I felt an immediate connection with that engine. I had mixed feelings: contented by the opportunity to play with the machine yet disheartened by the wall - my eyes - that hinders me from getting to</w:t>
      </w:r>
      <w:ins w:id="10" w:author="Alyssa Manik" w:date="2021-10-07T00:47:00Z">
        <w:r w:rsidR="00BE415E">
          <w:rPr>
            <w:rFonts w:ascii="Arial" w:eastAsia="Times New Roman" w:hAnsi="Arial" w:cs="Arial"/>
            <w:color w:val="000000"/>
            <w:sz w:val="22"/>
            <w:szCs w:val="22"/>
          </w:rPr>
          <w:t xml:space="preserve"> know</w:t>
        </w:r>
      </w:ins>
      <w:r w:rsidRPr="006267AB">
        <w:rPr>
          <w:rFonts w:ascii="Arial" w:eastAsia="Times New Roman" w:hAnsi="Arial" w:cs="Arial"/>
          <w:color w:val="000000"/>
          <w:sz w:val="22"/>
          <w:szCs w:val="22"/>
        </w:rPr>
        <w:t xml:space="preserve"> more of this </w:t>
      </w:r>
      <w:commentRangeStart w:id="11"/>
      <w:r w:rsidRPr="006267AB">
        <w:rPr>
          <w:rFonts w:ascii="Arial" w:eastAsia="Times New Roman" w:hAnsi="Arial" w:cs="Arial"/>
          <w:color w:val="000000"/>
          <w:sz w:val="22"/>
          <w:szCs w:val="22"/>
        </w:rPr>
        <w:t>object</w:t>
      </w:r>
      <w:commentRangeEnd w:id="11"/>
      <w:r w:rsidR="00BE415E">
        <w:rPr>
          <w:rStyle w:val="CommentReference"/>
        </w:rPr>
        <w:commentReference w:id="11"/>
      </w:r>
      <w:r w:rsidRPr="006267AB">
        <w:rPr>
          <w:rFonts w:ascii="Arial" w:eastAsia="Times New Roman" w:hAnsi="Arial" w:cs="Arial"/>
          <w:color w:val="000000"/>
          <w:sz w:val="22"/>
          <w:szCs w:val="22"/>
        </w:rPr>
        <w:t>.</w:t>
      </w:r>
      <w:commentRangeEnd w:id="0"/>
      <w:r w:rsidR="00770FC4">
        <w:rPr>
          <w:rStyle w:val="CommentReference"/>
        </w:rPr>
        <w:commentReference w:id="0"/>
      </w:r>
    </w:p>
    <w:p w14:paraId="65E49002" w14:textId="77777777" w:rsidR="006267AB" w:rsidRPr="006267AB" w:rsidRDefault="006267AB" w:rsidP="006267AB">
      <w:pPr>
        <w:rPr>
          <w:rFonts w:ascii="Times New Roman" w:eastAsia="Times New Roman" w:hAnsi="Times New Roman" w:cs="Times New Roman"/>
        </w:rPr>
      </w:pPr>
    </w:p>
    <w:p w14:paraId="0C7582C8" w14:textId="07D38093"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shd w:val="clear" w:color="auto" w:fill="FFFFFF"/>
        </w:rPr>
        <w:t>It was tough</w:t>
      </w:r>
      <w:ins w:id="12" w:author="Alyssa Manik" w:date="2021-10-07T00:48:00Z">
        <w:r w:rsidR="00BE415E">
          <w:rPr>
            <w:rFonts w:ascii="Arial" w:eastAsia="Times New Roman" w:hAnsi="Arial" w:cs="Arial"/>
            <w:color w:val="000000"/>
            <w:sz w:val="22"/>
            <w:szCs w:val="22"/>
            <w:shd w:val="clear" w:color="auto" w:fill="FFFFFF"/>
          </w:rPr>
          <w:t>.</w:t>
        </w:r>
      </w:ins>
    </w:p>
    <w:p w14:paraId="1326F545" w14:textId="77777777" w:rsidR="006267AB" w:rsidRPr="006267AB" w:rsidRDefault="006267AB" w:rsidP="006267AB">
      <w:pPr>
        <w:rPr>
          <w:rFonts w:ascii="Times New Roman" w:eastAsia="Times New Roman" w:hAnsi="Times New Roman" w:cs="Times New Roman"/>
        </w:rPr>
      </w:pPr>
    </w:p>
    <w:p w14:paraId="589C1DE6" w14:textId="1AFC1E35"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 xml:space="preserve">As I studied the Toyota and saw my </w:t>
      </w:r>
      <w:commentRangeStart w:id="13"/>
      <w:r w:rsidRPr="006267AB">
        <w:rPr>
          <w:rFonts w:ascii="Arial" w:eastAsia="Times New Roman" w:hAnsi="Arial" w:cs="Arial"/>
          <w:color w:val="000000"/>
          <w:sz w:val="22"/>
          <w:szCs w:val="22"/>
        </w:rPr>
        <w:t>dad’s enthusiasm in his eyes</w:t>
      </w:r>
      <w:commentRangeEnd w:id="13"/>
      <w:r w:rsidR="00BE415E">
        <w:rPr>
          <w:rStyle w:val="CommentReference"/>
        </w:rPr>
        <w:commentReference w:id="13"/>
      </w:r>
      <w:r w:rsidRPr="006267AB">
        <w:rPr>
          <w:rFonts w:ascii="Arial" w:eastAsia="Times New Roman" w:hAnsi="Arial" w:cs="Arial"/>
          <w:color w:val="000000"/>
          <w:sz w:val="22"/>
          <w:szCs w:val="22"/>
        </w:rPr>
        <w:t xml:space="preserve">, I felt a strong pressure magnifying my fear of </w:t>
      </w:r>
      <w:commentRangeStart w:id="14"/>
      <w:r w:rsidRPr="006267AB">
        <w:rPr>
          <w:rFonts w:ascii="Arial" w:eastAsia="Times New Roman" w:hAnsi="Arial" w:cs="Arial"/>
          <w:color w:val="000000"/>
          <w:sz w:val="22"/>
          <w:szCs w:val="22"/>
        </w:rPr>
        <w:t xml:space="preserve">losing those eyes. </w:t>
      </w:r>
      <w:commentRangeEnd w:id="14"/>
      <w:r w:rsidR="00BE415E">
        <w:rPr>
          <w:rStyle w:val="CommentReference"/>
        </w:rPr>
        <w:commentReference w:id="14"/>
      </w:r>
      <w:r w:rsidRPr="006267AB">
        <w:rPr>
          <w:rFonts w:ascii="Arial" w:eastAsia="Times New Roman" w:hAnsi="Arial" w:cs="Arial"/>
          <w:color w:val="000000"/>
          <w:sz w:val="22"/>
          <w:szCs w:val="22"/>
        </w:rPr>
        <w:t xml:space="preserve">Trying to retain his enthusiasm, I disassembled all the cables from the engine </w:t>
      </w:r>
      <w:proofErr w:type="gramStart"/>
      <w:r w:rsidRPr="006267AB">
        <w:rPr>
          <w:rFonts w:ascii="Arial" w:eastAsia="Times New Roman" w:hAnsi="Arial" w:cs="Arial"/>
          <w:color w:val="000000"/>
          <w:sz w:val="22"/>
          <w:szCs w:val="22"/>
        </w:rPr>
        <w:t>in an attempt to</w:t>
      </w:r>
      <w:proofErr w:type="gramEnd"/>
      <w:r w:rsidRPr="006267AB">
        <w:rPr>
          <w:rFonts w:ascii="Arial" w:eastAsia="Times New Roman" w:hAnsi="Arial" w:cs="Arial"/>
          <w:color w:val="000000"/>
          <w:sz w:val="22"/>
          <w:szCs w:val="22"/>
        </w:rPr>
        <w:t xml:space="preserve"> fix it. Disassembling them mean</w:t>
      </w:r>
      <w:ins w:id="15" w:author="Alyssa Manik" w:date="2021-10-07T00:49:00Z">
        <w:r w:rsidR="00BE415E">
          <w:rPr>
            <w:rFonts w:ascii="Arial" w:eastAsia="Times New Roman" w:hAnsi="Arial" w:cs="Arial"/>
            <w:color w:val="000000"/>
            <w:sz w:val="22"/>
            <w:szCs w:val="22"/>
          </w:rPr>
          <w:t>t that</w:t>
        </w:r>
      </w:ins>
      <w:del w:id="16" w:author="Alyssa Manik" w:date="2021-10-07T00:49:00Z">
        <w:r w:rsidRPr="006267AB" w:rsidDel="00BE415E">
          <w:rPr>
            <w:rFonts w:ascii="Arial" w:eastAsia="Times New Roman" w:hAnsi="Arial" w:cs="Arial"/>
            <w:color w:val="000000"/>
            <w:sz w:val="22"/>
            <w:szCs w:val="22"/>
          </w:rPr>
          <w:delText>s</w:delText>
        </w:r>
      </w:del>
      <w:r w:rsidRPr="006267AB">
        <w:rPr>
          <w:rFonts w:ascii="Arial" w:eastAsia="Times New Roman" w:hAnsi="Arial" w:cs="Arial"/>
          <w:color w:val="000000"/>
          <w:sz w:val="22"/>
          <w:szCs w:val="22"/>
        </w:rPr>
        <w:t xml:space="preserve"> I ha</w:t>
      </w:r>
      <w:ins w:id="17" w:author="Alyssa Manik" w:date="2021-10-07T00:49:00Z">
        <w:r w:rsidR="00BE415E">
          <w:rPr>
            <w:rFonts w:ascii="Arial" w:eastAsia="Times New Roman" w:hAnsi="Arial" w:cs="Arial"/>
            <w:color w:val="000000"/>
            <w:sz w:val="22"/>
            <w:szCs w:val="22"/>
          </w:rPr>
          <w:t>d</w:t>
        </w:r>
      </w:ins>
      <w:del w:id="18" w:author="Alyssa Manik" w:date="2021-10-07T00:49:00Z">
        <w:r w:rsidRPr="006267AB" w:rsidDel="00BE415E">
          <w:rPr>
            <w:rFonts w:ascii="Arial" w:eastAsia="Times New Roman" w:hAnsi="Arial" w:cs="Arial"/>
            <w:color w:val="000000"/>
            <w:sz w:val="22"/>
            <w:szCs w:val="22"/>
          </w:rPr>
          <w:delText>ve</w:delText>
        </w:r>
      </w:del>
      <w:r w:rsidRPr="006267AB">
        <w:rPr>
          <w:rFonts w:ascii="Arial" w:eastAsia="Times New Roman" w:hAnsi="Arial" w:cs="Arial"/>
          <w:color w:val="000000"/>
          <w:sz w:val="22"/>
          <w:szCs w:val="22"/>
        </w:rPr>
        <w:t xml:space="preserve"> to know how to assemble them back. Thus, my frustration rose as I tried to identify their colors. I realized I couldn’t stick to my current situation. So, I tried enlisting my sister’s help to stay beside me as my color translator. </w:t>
      </w:r>
    </w:p>
    <w:p w14:paraId="7833E57B" w14:textId="77777777" w:rsidR="006267AB" w:rsidRPr="006267AB" w:rsidRDefault="006267AB" w:rsidP="006267AB">
      <w:pPr>
        <w:rPr>
          <w:rFonts w:ascii="Times New Roman" w:eastAsia="Times New Roman" w:hAnsi="Times New Roman" w:cs="Times New Roman"/>
        </w:rPr>
      </w:pPr>
    </w:p>
    <w:p w14:paraId="79F79338"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T</w:t>
      </w:r>
      <w:commentRangeStart w:id="19"/>
      <w:r w:rsidRPr="006267AB">
        <w:rPr>
          <w:rFonts w:ascii="Arial" w:eastAsia="Times New Roman" w:hAnsi="Arial" w:cs="Arial"/>
          <w:color w:val="000000"/>
          <w:sz w:val="22"/>
          <w:szCs w:val="22"/>
        </w:rPr>
        <w:t>hat didn’t work out too well as she couldn’t stay by my side forever.</w:t>
      </w:r>
      <w:commentRangeEnd w:id="19"/>
      <w:r w:rsidR="00BE415E">
        <w:rPr>
          <w:rStyle w:val="CommentReference"/>
        </w:rPr>
        <w:commentReference w:id="19"/>
      </w:r>
      <w:r w:rsidRPr="006267AB">
        <w:rPr>
          <w:rFonts w:ascii="Arial" w:eastAsia="Times New Roman" w:hAnsi="Arial" w:cs="Arial"/>
          <w:color w:val="000000"/>
          <w:sz w:val="22"/>
          <w:szCs w:val="22"/>
        </w:rPr>
        <w:t xml:space="preserve"> I needed a better solution.</w:t>
      </w:r>
    </w:p>
    <w:p w14:paraId="29D7CF25" w14:textId="77777777" w:rsidR="006267AB" w:rsidRPr="006267AB" w:rsidRDefault="006267AB" w:rsidP="006267AB">
      <w:pPr>
        <w:rPr>
          <w:rFonts w:ascii="Times New Roman" w:eastAsia="Times New Roman" w:hAnsi="Times New Roman" w:cs="Times New Roman"/>
        </w:rPr>
      </w:pPr>
    </w:p>
    <w:p w14:paraId="57328566"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 xml:space="preserve">Inspired by my sister's obsession with </w:t>
      </w:r>
      <w:commentRangeStart w:id="20"/>
      <w:proofErr w:type="spellStart"/>
      <w:r w:rsidRPr="006267AB">
        <w:rPr>
          <w:rFonts w:ascii="Arial" w:eastAsia="Times New Roman" w:hAnsi="Arial" w:cs="Arial"/>
          <w:color w:val="000000"/>
          <w:sz w:val="22"/>
          <w:szCs w:val="22"/>
        </w:rPr>
        <w:t>Sarasa</w:t>
      </w:r>
      <w:proofErr w:type="spellEnd"/>
      <w:r w:rsidRPr="006267AB">
        <w:rPr>
          <w:rFonts w:ascii="Arial" w:eastAsia="Times New Roman" w:hAnsi="Arial" w:cs="Arial"/>
          <w:color w:val="000000"/>
          <w:sz w:val="22"/>
          <w:szCs w:val="22"/>
        </w:rPr>
        <w:t xml:space="preserve">-colored </w:t>
      </w:r>
      <w:commentRangeEnd w:id="20"/>
      <w:r w:rsidR="00BE415E">
        <w:rPr>
          <w:rStyle w:val="CommentReference"/>
        </w:rPr>
        <w:commentReference w:id="20"/>
      </w:r>
      <w:r w:rsidRPr="006267AB">
        <w:rPr>
          <w:rFonts w:ascii="Arial" w:eastAsia="Times New Roman" w:hAnsi="Arial" w:cs="Arial"/>
          <w:color w:val="000000"/>
          <w:sz w:val="22"/>
          <w:szCs w:val="22"/>
        </w:rPr>
        <w:t xml:space="preserve">pens, I noticed that each pen has its own label indicating its respective colors. </w:t>
      </w:r>
      <w:proofErr w:type="gramStart"/>
      <w:r w:rsidRPr="006267AB">
        <w:rPr>
          <w:rFonts w:ascii="Arial" w:eastAsia="Times New Roman" w:hAnsi="Arial" w:cs="Arial"/>
          <w:color w:val="000000"/>
          <w:sz w:val="22"/>
          <w:szCs w:val="22"/>
        </w:rPr>
        <w:t>So</w:t>
      </w:r>
      <w:proofErr w:type="gramEnd"/>
      <w:r w:rsidRPr="006267AB">
        <w:rPr>
          <w:rFonts w:ascii="Arial" w:eastAsia="Times New Roman" w:hAnsi="Arial" w:cs="Arial"/>
          <w:color w:val="000000"/>
          <w:sz w:val="22"/>
          <w:szCs w:val="22"/>
        </w:rPr>
        <w:t xml:space="preserve"> I borrowed her pen collections, spread them out on my portable workshop table, and began comparing the colors of the cables and pens side by side. It worked! It </w:t>
      </w:r>
      <w:commentRangeStart w:id="21"/>
      <w:r w:rsidRPr="006267AB">
        <w:rPr>
          <w:rFonts w:ascii="Arial" w:eastAsia="Times New Roman" w:hAnsi="Arial" w:cs="Arial"/>
          <w:color w:val="000000"/>
          <w:sz w:val="22"/>
          <w:szCs w:val="22"/>
        </w:rPr>
        <w:t>was a less reliant solution</w:t>
      </w:r>
      <w:commentRangeEnd w:id="21"/>
      <w:r w:rsidR="00BE415E">
        <w:rPr>
          <w:rStyle w:val="CommentReference"/>
        </w:rPr>
        <w:commentReference w:id="21"/>
      </w:r>
      <w:r w:rsidRPr="006267AB">
        <w:rPr>
          <w:rFonts w:ascii="Arial" w:eastAsia="Times New Roman" w:hAnsi="Arial" w:cs="Arial"/>
          <w:color w:val="000000"/>
          <w:sz w:val="22"/>
          <w:szCs w:val="22"/>
        </w:rPr>
        <w:t xml:space="preserve">. However, </w:t>
      </w:r>
      <w:commentRangeStart w:id="22"/>
      <w:r w:rsidRPr="006267AB">
        <w:rPr>
          <w:rFonts w:ascii="Arial" w:eastAsia="Times New Roman" w:hAnsi="Arial" w:cs="Arial"/>
          <w:color w:val="000000"/>
          <w:sz w:val="22"/>
          <w:szCs w:val="22"/>
        </w:rPr>
        <w:t>there is one flaw</w:t>
      </w:r>
      <w:commentRangeEnd w:id="22"/>
      <w:r w:rsidR="00BE415E">
        <w:rPr>
          <w:rStyle w:val="CommentReference"/>
        </w:rPr>
        <w:commentReference w:id="22"/>
      </w:r>
      <w:r w:rsidRPr="006267AB">
        <w:rPr>
          <w:rFonts w:ascii="Arial" w:eastAsia="Times New Roman" w:hAnsi="Arial" w:cs="Arial"/>
          <w:color w:val="000000"/>
          <w:sz w:val="22"/>
          <w:szCs w:val="22"/>
        </w:rPr>
        <w:t xml:space="preserve">: carrying hundreds of pens everywhere I </w:t>
      </w:r>
      <w:proofErr w:type="gramStart"/>
      <w:r w:rsidRPr="006267AB">
        <w:rPr>
          <w:rFonts w:ascii="Arial" w:eastAsia="Times New Roman" w:hAnsi="Arial" w:cs="Arial"/>
          <w:color w:val="000000"/>
          <w:sz w:val="22"/>
          <w:szCs w:val="22"/>
        </w:rPr>
        <w:t>go</w:t>
      </w:r>
      <w:proofErr w:type="gramEnd"/>
      <w:r w:rsidRPr="006267AB">
        <w:rPr>
          <w:rFonts w:ascii="Arial" w:eastAsia="Times New Roman" w:hAnsi="Arial" w:cs="Arial"/>
          <w:color w:val="000000"/>
          <w:sz w:val="22"/>
          <w:szCs w:val="22"/>
        </w:rPr>
        <w:t xml:space="preserve"> is inconvenient. </w:t>
      </w:r>
    </w:p>
    <w:p w14:paraId="4834746B" w14:textId="77777777" w:rsidR="006267AB" w:rsidRPr="006267AB" w:rsidRDefault="006267AB" w:rsidP="006267AB">
      <w:pPr>
        <w:rPr>
          <w:rFonts w:ascii="Times New Roman" w:eastAsia="Times New Roman" w:hAnsi="Times New Roman" w:cs="Times New Roman"/>
        </w:rPr>
      </w:pPr>
    </w:p>
    <w:p w14:paraId="1F6308F6"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 xml:space="preserve">So, I shifted my brain </w:t>
      </w:r>
      <w:commentRangeStart w:id="23"/>
      <w:r w:rsidRPr="006267AB">
        <w:rPr>
          <w:rFonts w:ascii="Arial" w:eastAsia="Times New Roman" w:hAnsi="Arial" w:cs="Arial"/>
          <w:color w:val="000000"/>
          <w:sz w:val="22"/>
          <w:szCs w:val="22"/>
        </w:rPr>
        <w:t xml:space="preserve">into the fifth gear </w:t>
      </w:r>
      <w:commentRangeEnd w:id="23"/>
      <w:r w:rsidR="00BE415E">
        <w:rPr>
          <w:rStyle w:val="CommentReference"/>
        </w:rPr>
        <w:commentReference w:id="23"/>
      </w:r>
      <w:r w:rsidRPr="006267AB">
        <w:rPr>
          <w:rFonts w:ascii="Arial" w:eastAsia="Times New Roman" w:hAnsi="Arial" w:cs="Arial"/>
          <w:color w:val="000000"/>
          <w:sz w:val="22"/>
          <w:szCs w:val="22"/>
        </w:rPr>
        <w:t>to search for a better and more practical solution.</w:t>
      </w:r>
    </w:p>
    <w:p w14:paraId="355B81E9" w14:textId="77777777" w:rsidR="006267AB" w:rsidRPr="006267AB" w:rsidRDefault="006267AB" w:rsidP="006267AB">
      <w:pPr>
        <w:rPr>
          <w:rFonts w:ascii="Times New Roman" w:eastAsia="Times New Roman" w:hAnsi="Times New Roman" w:cs="Times New Roman"/>
        </w:rPr>
      </w:pPr>
    </w:p>
    <w:p w14:paraId="1293987F"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 xml:space="preserve">Remembering my recent science class’s litmus paper experiment, I thought of an idea to create my own “color litmus test” device based on my previous </w:t>
      </w:r>
      <w:proofErr w:type="spellStart"/>
      <w:r w:rsidRPr="006267AB">
        <w:rPr>
          <w:rFonts w:ascii="Arial" w:eastAsia="Times New Roman" w:hAnsi="Arial" w:cs="Arial"/>
          <w:color w:val="000000"/>
          <w:sz w:val="22"/>
          <w:szCs w:val="22"/>
        </w:rPr>
        <w:t>Sarasa</w:t>
      </w:r>
      <w:proofErr w:type="spellEnd"/>
      <w:r w:rsidRPr="006267AB">
        <w:rPr>
          <w:rFonts w:ascii="Arial" w:eastAsia="Times New Roman" w:hAnsi="Arial" w:cs="Arial"/>
          <w:color w:val="000000"/>
          <w:sz w:val="22"/>
          <w:szCs w:val="22"/>
        </w:rPr>
        <w:t xml:space="preserve"> pen solution.</w:t>
      </w:r>
      <w:commentRangeStart w:id="24"/>
      <w:r w:rsidRPr="006267AB">
        <w:rPr>
          <w:rFonts w:ascii="Arial" w:eastAsia="Times New Roman" w:hAnsi="Arial" w:cs="Arial"/>
          <w:color w:val="000000"/>
          <w:sz w:val="22"/>
          <w:szCs w:val="22"/>
        </w:rPr>
        <w:t xml:space="preserve"> It started out with a 7-by-4 cm sheet of standard white paper with varying shades of diverse colors and their respective labels as my first prototype. </w:t>
      </w:r>
      <w:commentRangeEnd w:id="24"/>
      <w:r w:rsidR="00BE415E">
        <w:rPr>
          <w:rStyle w:val="CommentReference"/>
        </w:rPr>
        <w:commentReference w:id="24"/>
      </w:r>
      <w:r w:rsidRPr="006267AB">
        <w:rPr>
          <w:rFonts w:ascii="Arial" w:eastAsia="Times New Roman" w:hAnsi="Arial" w:cs="Arial"/>
          <w:color w:val="000000"/>
          <w:sz w:val="22"/>
          <w:szCs w:val="22"/>
        </w:rPr>
        <w:t xml:space="preserve">Next, I upgraded it using a </w:t>
      </w:r>
      <w:commentRangeStart w:id="25"/>
      <w:r w:rsidRPr="006267AB">
        <w:rPr>
          <w:rFonts w:ascii="Arial" w:eastAsia="Times New Roman" w:hAnsi="Arial" w:cs="Arial"/>
          <w:i/>
          <w:iCs/>
          <w:color w:val="000000"/>
          <w:sz w:val="22"/>
          <w:szCs w:val="22"/>
        </w:rPr>
        <w:t xml:space="preserve">rite in the rain </w:t>
      </w:r>
      <w:commentRangeEnd w:id="25"/>
      <w:r w:rsidR="00BE415E">
        <w:rPr>
          <w:rStyle w:val="CommentReference"/>
        </w:rPr>
        <w:commentReference w:id="25"/>
      </w:r>
      <w:r w:rsidRPr="006267AB">
        <w:rPr>
          <w:rFonts w:ascii="Arial" w:eastAsia="Times New Roman" w:hAnsi="Arial" w:cs="Arial"/>
          <w:color w:val="000000"/>
          <w:sz w:val="22"/>
          <w:szCs w:val="22"/>
        </w:rPr>
        <w:t>waterproof paper and laminated them to make it more durable. This is more practical because I can put it in my pocket, bring it everywhere, and it won’t be easily damaged. </w:t>
      </w:r>
    </w:p>
    <w:p w14:paraId="434DF33D" w14:textId="77777777" w:rsidR="006267AB" w:rsidRPr="006267AB" w:rsidRDefault="006267AB" w:rsidP="006267AB">
      <w:pPr>
        <w:rPr>
          <w:rFonts w:ascii="Times New Roman" w:eastAsia="Times New Roman" w:hAnsi="Times New Roman" w:cs="Times New Roman"/>
        </w:rPr>
      </w:pPr>
    </w:p>
    <w:p w14:paraId="2079405B" w14:textId="77777777" w:rsidR="006267AB" w:rsidRPr="006267AB" w:rsidRDefault="006267AB" w:rsidP="006267AB">
      <w:pPr>
        <w:jc w:val="both"/>
        <w:rPr>
          <w:rFonts w:ascii="Times New Roman" w:eastAsia="Times New Roman" w:hAnsi="Times New Roman" w:cs="Times New Roman"/>
        </w:rPr>
      </w:pPr>
      <w:commentRangeStart w:id="26"/>
      <w:r w:rsidRPr="006267AB">
        <w:rPr>
          <w:rFonts w:ascii="Arial" w:eastAsia="Times New Roman" w:hAnsi="Arial" w:cs="Arial"/>
          <w:color w:val="000000"/>
          <w:sz w:val="22"/>
          <w:szCs w:val="22"/>
        </w:rPr>
        <w:t>A few days later...</w:t>
      </w:r>
    </w:p>
    <w:p w14:paraId="66A6AAB0" w14:textId="77777777" w:rsidR="006267AB" w:rsidRPr="006267AB" w:rsidRDefault="006267AB" w:rsidP="006267AB">
      <w:pPr>
        <w:rPr>
          <w:rFonts w:ascii="Times New Roman" w:eastAsia="Times New Roman" w:hAnsi="Times New Roman" w:cs="Times New Roman"/>
        </w:rPr>
      </w:pPr>
    </w:p>
    <w:p w14:paraId="22EF14A8" w14:textId="1F6A1FDA"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Me: “I won’t guess the color this time. This is green right</w:t>
      </w:r>
      <w:proofErr w:type="gramStart"/>
      <w:ins w:id="27" w:author="Alyssa Manik" w:date="2021-10-07T00:55:00Z">
        <w:r w:rsidR="00BE415E">
          <w:rPr>
            <w:rFonts w:ascii="Arial" w:eastAsia="Times New Roman" w:hAnsi="Arial" w:cs="Arial"/>
            <w:color w:val="000000"/>
            <w:sz w:val="22"/>
            <w:szCs w:val="22"/>
          </w:rPr>
          <w:t>?</w:t>
        </w:r>
      </w:ins>
      <w:r w:rsidRPr="006267AB">
        <w:rPr>
          <w:rFonts w:ascii="Arial" w:eastAsia="Times New Roman" w:hAnsi="Arial" w:cs="Arial"/>
          <w:color w:val="000000"/>
          <w:sz w:val="22"/>
          <w:szCs w:val="22"/>
        </w:rPr>
        <w:t>”`</w:t>
      </w:r>
      <w:proofErr w:type="gramEnd"/>
    </w:p>
    <w:p w14:paraId="48F82807" w14:textId="77777777" w:rsidR="006267AB" w:rsidRPr="006267AB" w:rsidRDefault="006267AB" w:rsidP="006267AB">
      <w:pPr>
        <w:rPr>
          <w:rFonts w:ascii="Times New Roman" w:eastAsia="Times New Roman" w:hAnsi="Times New Roman" w:cs="Times New Roman"/>
        </w:rPr>
      </w:pPr>
    </w:p>
    <w:p w14:paraId="73247AD1"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Dad: “You got it right on your own, son. I’m proud of you.” </w:t>
      </w:r>
      <w:commentRangeEnd w:id="26"/>
      <w:r w:rsidR="00770FC4">
        <w:rPr>
          <w:rStyle w:val="CommentReference"/>
        </w:rPr>
        <w:commentReference w:id="26"/>
      </w:r>
    </w:p>
    <w:p w14:paraId="5988A1CE" w14:textId="77777777" w:rsidR="006267AB" w:rsidRPr="006267AB" w:rsidRDefault="006267AB" w:rsidP="006267AB">
      <w:pPr>
        <w:rPr>
          <w:rFonts w:ascii="Times New Roman" w:eastAsia="Times New Roman" w:hAnsi="Times New Roman" w:cs="Times New Roman"/>
        </w:rPr>
      </w:pPr>
    </w:p>
    <w:p w14:paraId="69B43BAB" w14:textId="77777777" w:rsidR="006267AB" w:rsidRPr="006267AB" w:rsidRDefault="006267AB" w:rsidP="006267AB">
      <w:pPr>
        <w:jc w:val="both"/>
        <w:rPr>
          <w:rFonts w:ascii="Times New Roman" w:eastAsia="Times New Roman" w:hAnsi="Times New Roman" w:cs="Times New Roman"/>
        </w:rPr>
      </w:pPr>
      <w:r w:rsidRPr="006267AB">
        <w:rPr>
          <w:rFonts w:ascii="Arial" w:eastAsia="Times New Roman" w:hAnsi="Arial" w:cs="Arial"/>
          <w:color w:val="000000"/>
          <w:sz w:val="22"/>
          <w:szCs w:val="22"/>
        </w:rPr>
        <w:t xml:space="preserve">The happiness in his voice was irreplaceable. I'm astounded at how I was able to create something so meaningful to me with just a pen and paper (and plastic). The greatest barrier in life is not the lack of skills. It’s how I let other people’s discouraging voices get to me. I learned to treat them as white noises and eventually learned to use them as fuel to drive my perseverance. Now, I’m grateful for what I have. Now, I will treat any challenges in life as temporary speed bumps acting as traction towards the finish line. </w:t>
      </w:r>
      <w:commentRangeStart w:id="28"/>
      <w:r w:rsidRPr="006267AB">
        <w:rPr>
          <w:rFonts w:ascii="Arial" w:eastAsia="Times New Roman" w:hAnsi="Arial" w:cs="Arial"/>
          <w:color w:val="000000"/>
          <w:sz w:val="22"/>
          <w:szCs w:val="22"/>
        </w:rPr>
        <w:t>Perseverance and confidence are key.</w:t>
      </w:r>
      <w:commentRangeEnd w:id="28"/>
      <w:r w:rsidR="00BE415E">
        <w:rPr>
          <w:rStyle w:val="CommentReference"/>
        </w:rPr>
        <w:commentReference w:id="28"/>
      </w:r>
    </w:p>
    <w:p w14:paraId="4261F52C" w14:textId="77777777" w:rsidR="006267AB" w:rsidRPr="006267AB" w:rsidRDefault="006267AB" w:rsidP="006267AB">
      <w:pPr>
        <w:rPr>
          <w:rFonts w:ascii="Times New Roman" w:eastAsia="Times New Roman" w:hAnsi="Times New Roman" w:cs="Times New Roman"/>
        </w:rPr>
      </w:pPr>
    </w:p>
    <w:p w14:paraId="60493C0B" w14:textId="6B72352E" w:rsidR="00B36311" w:rsidRDefault="00770FC4">
      <w:pPr>
        <w:rPr>
          <w:ins w:id="29" w:author="Paul Edison" w:date="2021-10-07T16:24:00Z"/>
        </w:rPr>
      </w:pPr>
      <w:ins w:id="30" w:author="Paul Edison" w:date="2021-10-07T16:23:00Z">
        <w:r>
          <w:t xml:space="preserve">Hey </w:t>
        </w:r>
        <w:proofErr w:type="spellStart"/>
        <w:r>
          <w:t>Mellvin</w:t>
        </w:r>
        <w:proofErr w:type="spellEnd"/>
        <w:r>
          <w:t xml:space="preserve">! </w:t>
        </w:r>
      </w:ins>
    </w:p>
    <w:p w14:paraId="176F20BF" w14:textId="7E7308BA" w:rsidR="00770FC4" w:rsidRDefault="00770FC4">
      <w:pPr>
        <w:rPr>
          <w:ins w:id="31" w:author="Paul Edison" w:date="2021-10-07T16:25:00Z"/>
        </w:rPr>
      </w:pPr>
      <w:ins w:id="32" w:author="Paul Edison" w:date="2021-10-07T16:24:00Z">
        <w:r>
          <w:t xml:space="preserve">Love your essay here. What a unique challenge and interesting process of solution! I really like how you keep iterating on your solution, and that you’re allowing your reader to watch you prototype and test these different attempts every step of the way. </w:t>
        </w:r>
      </w:ins>
      <w:ins w:id="33" w:author="Paul Edison" w:date="2021-10-07T16:25:00Z">
        <w:r>
          <w:t xml:space="preserve">As a reader, I feel that I understand not only your character qualities (perseverance, confidence), but also your thinking process. </w:t>
        </w:r>
      </w:ins>
    </w:p>
    <w:p w14:paraId="1E22D629" w14:textId="397EAFD9" w:rsidR="00770FC4" w:rsidRDefault="00770FC4">
      <w:pPr>
        <w:rPr>
          <w:ins w:id="34" w:author="Paul Edison" w:date="2021-10-07T16:25:00Z"/>
        </w:rPr>
      </w:pPr>
    </w:p>
    <w:p w14:paraId="4C2CE036" w14:textId="55EDF852" w:rsidR="00770FC4" w:rsidRDefault="00770FC4">
      <w:pPr>
        <w:rPr>
          <w:ins w:id="35" w:author="Paul Edison" w:date="2021-10-07T16:27:00Z"/>
        </w:rPr>
      </w:pPr>
      <w:ins w:id="36" w:author="Paul Edison" w:date="2021-10-07T16:25:00Z">
        <w:r>
          <w:t xml:space="preserve">Right now, however, the crowning moment of your story, when you </w:t>
        </w:r>
      </w:ins>
      <w:ins w:id="37" w:author="Paul Edison" w:date="2021-10-07T16:26:00Z">
        <w:r>
          <w:t xml:space="preserve">reveal your invention to your dad to solve a problem, strangely happens off camera. I get that maybe you’re being conscious of the word count. In this case, I’d say there are other parts that you can cut down </w:t>
        </w:r>
      </w:ins>
      <w:ins w:id="38" w:author="Paul Edison" w:date="2021-10-07T16:27:00Z">
        <w:r>
          <w:t>later</w:t>
        </w:r>
      </w:ins>
      <w:ins w:id="39" w:author="Paul Edison" w:date="2021-10-07T16:26:00Z">
        <w:r>
          <w:t xml:space="preserve"> to make space for the climax. However, </w:t>
        </w:r>
      </w:ins>
      <w:ins w:id="40" w:author="Paul Edison" w:date="2021-10-07T16:27:00Z">
        <w:r>
          <w:t xml:space="preserve">I strongly recommend not skimping when it comes to the climax of your personal story. </w:t>
        </w:r>
      </w:ins>
    </w:p>
    <w:p w14:paraId="255C4CA4" w14:textId="60F4FACE" w:rsidR="00770FC4" w:rsidRDefault="00770FC4">
      <w:pPr>
        <w:rPr>
          <w:ins w:id="41" w:author="Paul Edison" w:date="2021-10-07T16:27:00Z"/>
        </w:rPr>
      </w:pPr>
    </w:p>
    <w:p w14:paraId="314698C3" w14:textId="5369CAEF" w:rsidR="00770FC4" w:rsidRDefault="00770FC4">
      <w:pPr>
        <w:rPr>
          <w:ins w:id="42" w:author="Paul Edison" w:date="2021-10-07T16:30:00Z"/>
        </w:rPr>
      </w:pPr>
      <w:ins w:id="43" w:author="Paul Edison" w:date="2021-10-07T16:27:00Z">
        <w:r>
          <w:t xml:space="preserve">Overall, your essay is </w:t>
        </w:r>
      </w:ins>
      <w:ins w:id="44" w:author="Paul Edison" w:date="2021-10-07T16:30:00Z">
        <w:r w:rsidR="00046EA9">
          <w:t>compelling,</w:t>
        </w:r>
      </w:ins>
      <w:ins w:id="45" w:author="Paul Edison" w:date="2021-10-07T16:27:00Z">
        <w:r>
          <w:t xml:space="preserve"> and yo</w:t>
        </w:r>
      </w:ins>
      <w:ins w:id="46" w:author="Paul Edison" w:date="2021-10-07T16:28:00Z">
        <w:r>
          <w:t xml:space="preserve">u have a certain air of inquisitiveness about you that </w:t>
        </w:r>
        <w:r w:rsidR="00046EA9">
          <w:t>makes you an attractive cand</w:t>
        </w:r>
      </w:ins>
      <w:ins w:id="47" w:author="Paul Edison" w:date="2021-10-07T16:30:00Z">
        <w:r w:rsidR="00046EA9">
          <w:t>idate for an engineering program. Looking forward to reading your next draft!</w:t>
        </w:r>
      </w:ins>
    </w:p>
    <w:p w14:paraId="1C9B059F" w14:textId="02337397" w:rsidR="00046EA9" w:rsidRDefault="00046EA9">
      <w:pPr>
        <w:rPr>
          <w:ins w:id="48" w:author="Paul Edison" w:date="2021-10-07T16:30:00Z"/>
        </w:rPr>
      </w:pPr>
    </w:p>
    <w:p w14:paraId="0AE61EA2" w14:textId="41704EA3" w:rsidR="00046EA9" w:rsidRDefault="00046EA9">
      <w:pPr>
        <w:rPr>
          <w:ins w:id="49" w:author="Paul Edison" w:date="2021-10-07T16:30:00Z"/>
        </w:rPr>
      </w:pPr>
      <w:ins w:id="50" w:author="Paul Edison" w:date="2021-10-07T16:30:00Z">
        <w:r>
          <w:t xml:space="preserve">Best regards, </w:t>
        </w:r>
      </w:ins>
    </w:p>
    <w:p w14:paraId="0C85AAEB" w14:textId="152AEC43" w:rsidR="00046EA9" w:rsidRDefault="00046EA9">
      <w:pPr>
        <w:rPr>
          <w:ins w:id="51" w:author="Paul Edison" w:date="2021-10-07T16:31:00Z"/>
        </w:rPr>
      </w:pPr>
      <w:ins w:id="52" w:author="Paul Edison" w:date="2021-10-07T16:30:00Z">
        <w:r>
          <w:t>A</w:t>
        </w:r>
      </w:ins>
      <w:ins w:id="53" w:author="Paul Edison" w:date="2021-10-07T16:31:00Z">
        <w:r>
          <w:t>lyssa and Paul</w:t>
        </w:r>
      </w:ins>
    </w:p>
    <w:p w14:paraId="2AB6838F" w14:textId="7EFFC957" w:rsidR="00046EA9" w:rsidRDefault="00046EA9">
      <w:proofErr w:type="spellStart"/>
      <w:ins w:id="54" w:author="Paul Edison" w:date="2021-10-07T16:31:00Z">
        <w:r>
          <w:t>ALL-in</w:t>
        </w:r>
        <w:proofErr w:type="spellEnd"/>
        <w:r>
          <w:t xml:space="preserve"> Essay Editors</w:t>
        </w:r>
      </w:ins>
    </w:p>
    <w:sectPr w:rsidR="00046EA9"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ul Edison" w:date="2021-10-07T15:50:00Z" w:initials="PE">
    <w:p w14:paraId="497D98BD" w14:textId="0B74BCE8" w:rsidR="00245E9B" w:rsidRDefault="00245E9B">
      <w:pPr>
        <w:pStyle w:val="CommentText"/>
      </w:pPr>
      <w:r>
        <w:rPr>
          <w:rStyle w:val="CommentReference"/>
        </w:rPr>
        <w:annotationRef/>
      </w:r>
      <w:r>
        <w:t xml:space="preserve">Who </w:t>
      </w:r>
      <w:proofErr w:type="gramStart"/>
      <w:r>
        <w:t>I can</w:t>
      </w:r>
      <w:proofErr w:type="gramEnd"/>
      <w:r>
        <w:t xml:space="preserve"> become? Unless you’re specifically saying that being colorblind limits even your desire to want to become someone. </w:t>
      </w:r>
    </w:p>
  </w:comment>
  <w:comment w:id="4" w:author="Alyssa Manik" w:date="2021-10-07T00:41:00Z" w:initials="AM">
    <w:p w14:paraId="55725F48" w14:textId="24FFC3E9" w:rsidR="00F11FA2" w:rsidRDefault="00F11FA2">
      <w:pPr>
        <w:pStyle w:val="CommentText"/>
      </w:pPr>
      <w:r>
        <w:rPr>
          <w:rStyle w:val="CommentReference"/>
        </w:rPr>
        <w:annotationRef/>
      </w:r>
      <w:r>
        <w:t xml:space="preserve">Unfinished sentence, try adding a connecting clause </w:t>
      </w:r>
      <w:proofErr w:type="gramStart"/>
      <w:r>
        <w:t>“..</w:t>
      </w:r>
      <w:proofErr w:type="gramEnd"/>
      <w:r>
        <w:t xml:space="preserve">problem with my sight, which led to countless trips to the </w:t>
      </w:r>
      <w:proofErr w:type="spellStart"/>
      <w:r>
        <w:t>Opthalmologist</w:t>
      </w:r>
      <w:proofErr w:type="spellEnd"/>
      <w:r>
        <w:t>”</w:t>
      </w:r>
    </w:p>
  </w:comment>
  <w:comment w:id="5" w:author="Alyssa Manik" w:date="2021-10-07T00:43:00Z" w:initials="AM">
    <w:p w14:paraId="5097C27C" w14:textId="683D2038" w:rsidR="00F11FA2" w:rsidRDefault="00F11FA2">
      <w:pPr>
        <w:pStyle w:val="CommentText"/>
      </w:pPr>
      <w:r>
        <w:rPr>
          <w:rStyle w:val="CommentReference"/>
        </w:rPr>
        <w:annotationRef/>
      </w:r>
      <w:r>
        <w:t>Sounds a bit awkward with this pronoun, try “someone colorblind”</w:t>
      </w:r>
    </w:p>
  </w:comment>
  <w:comment w:id="6" w:author="Alyssa Manik" w:date="2021-10-07T00:45:00Z" w:initials="AM">
    <w:p w14:paraId="2A01A57F" w14:textId="34B0294A" w:rsidR="00F11FA2" w:rsidRDefault="00F11FA2">
      <w:pPr>
        <w:pStyle w:val="CommentText"/>
      </w:pPr>
      <w:r>
        <w:rPr>
          <w:rStyle w:val="CommentReference"/>
        </w:rPr>
        <w:annotationRef/>
      </w:r>
      <w:r>
        <w:t>This sentence is confusing, what is it meant to convey?</w:t>
      </w:r>
    </w:p>
  </w:comment>
  <w:comment w:id="7" w:author="Alyssa Manik" w:date="2021-10-07T00:46:00Z" w:initials="AM">
    <w:p w14:paraId="251DE049" w14:textId="07696FA2" w:rsidR="00F11FA2" w:rsidRDefault="00F11FA2">
      <w:pPr>
        <w:pStyle w:val="CommentText"/>
      </w:pPr>
      <w:r>
        <w:rPr>
          <w:rStyle w:val="CommentReference"/>
        </w:rPr>
        <w:annotationRef/>
      </w:r>
      <w:r>
        <w:t>Uncompleted clause, no adjective and subject.</w:t>
      </w:r>
    </w:p>
  </w:comment>
  <w:comment w:id="9" w:author="Paul Edison" w:date="2021-10-07T16:17:00Z" w:initials="PE">
    <w:p w14:paraId="54D1C50F" w14:textId="130F30C5" w:rsidR="001E2B4A" w:rsidRDefault="001E2B4A">
      <w:pPr>
        <w:pStyle w:val="CommentText"/>
      </w:pPr>
      <w:r>
        <w:rPr>
          <w:rStyle w:val="CommentReference"/>
        </w:rPr>
        <w:annotationRef/>
      </w:r>
      <w:r>
        <w:t>Why did your dad give you a car for your 14</w:t>
      </w:r>
      <w:r w:rsidRPr="001E2B4A">
        <w:rPr>
          <w:vertAlign w:val="superscript"/>
        </w:rPr>
        <w:t>th</w:t>
      </w:r>
      <w:r>
        <w:t xml:space="preserve"> birthday when you couldn’t legally drive? Some explanation is needed here, I think. </w:t>
      </w:r>
    </w:p>
  </w:comment>
  <w:comment w:id="11" w:author="Alyssa Manik" w:date="2021-10-07T00:47:00Z" w:initials="AM">
    <w:p w14:paraId="3450A677" w14:textId="2DF3284A" w:rsidR="00BE415E" w:rsidRDefault="00BE415E">
      <w:pPr>
        <w:pStyle w:val="CommentText"/>
      </w:pPr>
      <w:r>
        <w:rPr>
          <w:rStyle w:val="CommentReference"/>
        </w:rPr>
        <w:annotationRef/>
      </w:r>
      <w:r>
        <w:t>I like this paragraph. Very visually strong, but not overly wordy.</w:t>
      </w:r>
    </w:p>
  </w:comment>
  <w:comment w:id="0" w:author="Paul Edison" w:date="2021-10-07T16:22:00Z" w:initials="PE">
    <w:p w14:paraId="76A0F79B" w14:textId="77777777" w:rsidR="00770FC4" w:rsidRDefault="00770FC4">
      <w:pPr>
        <w:pStyle w:val="CommentText"/>
      </w:pPr>
      <w:r>
        <w:rPr>
          <w:rStyle w:val="CommentReference"/>
        </w:rPr>
        <w:annotationRef/>
      </w:r>
      <w:proofErr w:type="gramStart"/>
      <w:r>
        <w:t>Actually, these</w:t>
      </w:r>
      <w:proofErr w:type="gramEnd"/>
      <w:r>
        <w:t xml:space="preserve"> two paragraphs can probably be combined into one. </w:t>
      </w:r>
    </w:p>
    <w:p w14:paraId="1904C97A" w14:textId="77777777" w:rsidR="00770FC4" w:rsidRDefault="00770FC4">
      <w:pPr>
        <w:pStyle w:val="CommentText"/>
      </w:pPr>
    </w:p>
    <w:p w14:paraId="3FD7D4CD" w14:textId="77777777" w:rsidR="00770FC4" w:rsidRDefault="00770FC4">
      <w:pPr>
        <w:pStyle w:val="CommentText"/>
      </w:pPr>
      <w:r>
        <w:t xml:space="preserve">I recommend starting with your car (a birthday gift from your dad, so we know what’s at stake) breaking down, and you attempting to fix it. You’re looking at the cables, and ta-da! Plot twist, you’re color blind. And then you can explain the color blindness and the frustration you feel because of it. </w:t>
      </w:r>
    </w:p>
    <w:p w14:paraId="13AC8298" w14:textId="77777777" w:rsidR="00770FC4" w:rsidRDefault="00770FC4">
      <w:pPr>
        <w:pStyle w:val="CommentText"/>
      </w:pPr>
    </w:p>
    <w:p w14:paraId="27F1D58A" w14:textId="77777777" w:rsidR="00770FC4" w:rsidRDefault="00770FC4">
      <w:pPr>
        <w:pStyle w:val="CommentText"/>
      </w:pPr>
      <w:r>
        <w:t xml:space="preserve">“It was tough.” </w:t>
      </w:r>
    </w:p>
    <w:p w14:paraId="41663752" w14:textId="77777777" w:rsidR="00770FC4" w:rsidRDefault="00770FC4">
      <w:pPr>
        <w:pStyle w:val="CommentText"/>
      </w:pPr>
    </w:p>
    <w:p w14:paraId="15F85F2B" w14:textId="68098EF5" w:rsidR="00770FC4" w:rsidRDefault="00770FC4">
      <w:pPr>
        <w:pStyle w:val="CommentText"/>
      </w:pPr>
      <w:r>
        <w:t xml:space="preserve">And then you continue from there. </w:t>
      </w:r>
    </w:p>
  </w:comment>
  <w:comment w:id="13" w:author="Alyssa Manik" w:date="2021-10-07T00:49:00Z" w:initials="AM">
    <w:p w14:paraId="6C9A214C" w14:textId="04DE8829" w:rsidR="00BE415E" w:rsidRDefault="00BE415E">
      <w:pPr>
        <w:pStyle w:val="CommentText"/>
      </w:pPr>
      <w:r>
        <w:rPr>
          <w:rStyle w:val="CommentReference"/>
        </w:rPr>
        <w:annotationRef/>
      </w:r>
      <w:r>
        <w:t xml:space="preserve">I can’t tell if this enthusiasm is because the car broke down or because he saw you trying to fix the car? </w:t>
      </w:r>
    </w:p>
  </w:comment>
  <w:comment w:id="14" w:author="Alyssa Manik" w:date="2021-10-07T00:48:00Z" w:initials="AM">
    <w:p w14:paraId="15DA5A3B" w14:textId="0B3E6E38" w:rsidR="00BE415E" w:rsidRDefault="00BE415E">
      <w:pPr>
        <w:pStyle w:val="CommentText"/>
      </w:pPr>
      <w:r>
        <w:rPr>
          <w:rStyle w:val="CommentReference"/>
        </w:rPr>
        <w:annotationRef/>
      </w:r>
      <w:r>
        <w:t xml:space="preserve">Whose eyes, </w:t>
      </w:r>
      <w:proofErr w:type="gramStart"/>
      <w:r>
        <w:t>yours</w:t>
      </w:r>
      <w:proofErr w:type="gramEnd"/>
      <w:r>
        <w:t xml:space="preserve"> or your dad?? Losing your eyes doesn’t sound right, losing the look in his eyes maybe?</w:t>
      </w:r>
    </w:p>
  </w:comment>
  <w:comment w:id="19" w:author="Alyssa Manik" w:date="2021-10-07T00:50:00Z" w:initials="AM">
    <w:p w14:paraId="021639FE" w14:textId="11E00853" w:rsidR="00BE415E" w:rsidRDefault="00BE415E">
      <w:pPr>
        <w:pStyle w:val="CommentText"/>
      </w:pPr>
      <w:r>
        <w:rPr>
          <w:rStyle w:val="CommentReference"/>
        </w:rPr>
        <w:annotationRef/>
      </w:r>
      <w:r>
        <w:t>Sounds very vague, also “stay by my side forever” doesn’t seem fitting in the context of the car fixing. You could instead say something like: “It wasn’t a good solution because my sister couldn’t stay for the entirety of my attempt- which would take hours.”</w:t>
      </w:r>
    </w:p>
  </w:comment>
  <w:comment w:id="20" w:author="Alyssa Manik" w:date="2021-10-07T00:52:00Z" w:initials="AM">
    <w:p w14:paraId="61763743" w14:textId="2CD7A66B" w:rsidR="00BE415E" w:rsidRDefault="00BE415E">
      <w:pPr>
        <w:pStyle w:val="CommentText"/>
      </w:pPr>
      <w:r>
        <w:rPr>
          <w:rStyle w:val="CommentReference"/>
        </w:rPr>
        <w:annotationRef/>
      </w:r>
      <w:proofErr w:type="spellStart"/>
      <w:r>
        <w:t>Sarasa</w:t>
      </w:r>
      <w:proofErr w:type="spellEnd"/>
      <w:r>
        <w:t xml:space="preserve"> is the brand, not the color, so you can’t use dash. Try italicizing the </w:t>
      </w:r>
      <w:proofErr w:type="spellStart"/>
      <w:r>
        <w:t>Sarasa</w:t>
      </w:r>
      <w:proofErr w:type="spellEnd"/>
      <w:r>
        <w:t xml:space="preserve"> and just remove the - </w:t>
      </w:r>
    </w:p>
  </w:comment>
  <w:comment w:id="21" w:author="Alyssa Manik" w:date="2021-10-07T00:52:00Z" w:initials="AM">
    <w:p w14:paraId="0EB8C03F" w14:textId="4FE5E1EE" w:rsidR="00BE415E" w:rsidRDefault="00BE415E">
      <w:pPr>
        <w:pStyle w:val="CommentText"/>
      </w:pPr>
      <w:r>
        <w:rPr>
          <w:rStyle w:val="CommentReference"/>
        </w:rPr>
        <w:annotationRef/>
      </w:r>
      <w:r>
        <w:t>Reliant in this context doesn’t fit</w:t>
      </w:r>
    </w:p>
  </w:comment>
  <w:comment w:id="22" w:author="Alyssa Manik" w:date="2021-10-07T00:52:00Z" w:initials="AM">
    <w:p w14:paraId="30BDBA1A" w14:textId="08C72254" w:rsidR="00BE415E" w:rsidRDefault="00BE415E">
      <w:pPr>
        <w:pStyle w:val="CommentText"/>
      </w:pPr>
      <w:r>
        <w:rPr>
          <w:rStyle w:val="CommentReference"/>
        </w:rPr>
        <w:annotationRef/>
      </w:r>
      <w:r>
        <w:t xml:space="preserve">I feel like this downplays the problem of the inconvenience, maybe use “However, this created another problem, carrying </w:t>
      </w:r>
      <w:proofErr w:type="spellStart"/>
      <w:r>
        <w:t>hundred</w:t>
      </w:r>
      <w:proofErr w:type="spellEnd"/>
      <w:r>
        <w:t xml:space="preserve"> of </w:t>
      </w:r>
      <w:proofErr w:type="gramStart"/>
      <w:r>
        <w:t>pens..</w:t>
      </w:r>
      <w:proofErr w:type="gramEnd"/>
    </w:p>
  </w:comment>
  <w:comment w:id="23" w:author="Alyssa Manik" w:date="2021-10-07T00:54:00Z" w:initials="AM">
    <w:p w14:paraId="0C7775CF" w14:textId="0DC6EE8B" w:rsidR="00BE415E" w:rsidRDefault="00BE415E">
      <w:pPr>
        <w:pStyle w:val="CommentText"/>
      </w:pPr>
      <w:r>
        <w:rPr>
          <w:rStyle w:val="CommentReference"/>
        </w:rPr>
        <w:annotationRef/>
      </w:r>
      <w:r>
        <w:t>I like the car reference but someone who drives auto might not understand the joke.</w:t>
      </w:r>
    </w:p>
  </w:comment>
  <w:comment w:id="24" w:author="Alyssa Manik" w:date="2021-10-07T00:56:00Z" w:initials="AM">
    <w:p w14:paraId="03F98CF2" w14:textId="45F1C54A" w:rsidR="00BE415E" w:rsidRDefault="00BE415E">
      <w:pPr>
        <w:pStyle w:val="CommentText"/>
      </w:pPr>
      <w:r>
        <w:rPr>
          <w:rStyle w:val="CommentReference"/>
        </w:rPr>
        <w:annotationRef/>
      </w:r>
      <w:r>
        <w:t>I feel like you should discuss more about this device. I can’t visualize how this is meant to help you. Is it just a paper with different colors? Also, how did you distinguish different shades with no labels?</w:t>
      </w:r>
    </w:p>
  </w:comment>
  <w:comment w:id="25" w:author="Alyssa Manik" w:date="2021-10-07T00:55:00Z" w:initials="AM">
    <w:p w14:paraId="40CFCD41" w14:textId="601746D8" w:rsidR="00BE415E" w:rsidRDefault="00BE415E">
      <w:pPr>
        <w:pStyle w:val="CommentText"/>
      </w:pPr>
      <w:r>
        <w:rPr>
          <w:rStyle w:val="CommentReference"/>
        </w:rPr>
        <w:annotationRef/>
      </w:r>
      <w:r>
        <w:t>If this is a brand, make sure to uppercase the appropriate letters.</w:t>
      </w:r>
    </w:p>
  </w:comment>
  <w:comment w:id="26" w:author="Paul Edison" w:date="2021-10-07T16:20:00Z" w:initials="PE">
    <w:p w14:paraId="589F79FB" w14:textId="77777777" w:rsidR="00770FC4" w:rsidRDefault="00770FC4">
      <w:pPr>
        <w:pStyle w:val="CommentText"/>
      </w:pPr>
      <w:r>
        <w:rPr>
          <w:rStyle w:val="CommentReference"/>
        </w:rPr>
        <w:annotationRef/>
      </w:r>
      <w:r>
        <w:t xml:space="preserve">This part can be expanded, I think. This is the climax of the story, isn’t it? The do or die. This is the moment when the reader should feel anxious because they’re rooting for you and want to see you succeed. Will he pass the test? Will he be able to overcome his color blindness??? Dun </w:t>
      </w:r>
      <w:proofErr w:type="spellStart"/>
      <w:r>
        <w:t>dun</w:t>
      </w:r>
      <w:proofErr w:type="spellEnd"/>
      <w:r>
        <w:t xml:space="preserve"> </w:t>
      </w:r>
      <w:proofErr w:type="spellStart"/>
      <w:r>
        <w:t>duuuun</w:t>
      </w:r>
      <w:proofErr w:type="spellEnd"/>
      <w:r>
        <w:t>!!!!</w:t>
      </w:r>
    </w:p>
    <w:p w14:paraId="11812066" w14:textId="77777777" w:rsidR="00770FC4" w:rsidRDefault="00770FC4">
      <w:pPr>
        <w:pStyle w:val="CommentText"/>
      </w:pPr>
    </w:p>
    <w:p w14:paraId="0C1B2268" w14:textId="73CE207B" w:rsidR="00770FC4" w:rsidRDefault="00770FC4">
      <w:pPr>
        <w:pStyle w:val="CommentText"/>
      </w:pPr>
      <w:r>
        <w:t xml:space="preserve">Instead, this feels like that climax is robbed from the reader. W—wait. What’s he even looking it? What’s at stake? What happens if he gets the color wrong? Why’s the dad proud of him? Huh? </w:t>
      </w:r>
    </w:p>
  </w:comment>
  <w:comment w:id="28" w:author="Alyssa Manik" w:date="2021-10-07T00:55:00Z" w:initials="AM">
    <w:p w14:paraId="64AE5FED" w14:textId="0E4025DE" w:rsidR="00BE415E" w:rsidRDefault="00BE415E">
      <w:pPr>
        <w:pStyle w:val="CommentText"/>
      </w:pPr>
      <w:r>
        <w:rPr>
          <w:rStyle w:val="CommentReference"/>
        </w:rPr>
        <w:annotationRef/>
      </w:r>
      <w:r>
        <w:t>I like the previous sentence more as a closing remark. This feels like a tell instead of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7D98BD" w15:done="0"/>
  <w15:commentEx w15:paraId="55725F48" w15:done="0"/>
  <w15:commentEx w15:paraId="5097C27C" w15:done="0"/>
  <w15:commentEx w15:paraId="2A01A57F" w15:done="0"/>
  <w15:commentEx w15:paraId="251DE049" w15:done="0"/>
  <w15:commentEx w15:paraId="54D1C50F" w15:done="0"/>
  <w15:commentEx w15:paraId="3450A677" w15:done="0"/>
  <w15:commentEx w15:paraId="15F85F2B" w15:done="0"/>
  <w15:commentEx w15:paraId="6C9A214C" w15:done="0"/>
  <w15:commentEx w15:paraId="15DA5A3B" w15:done="0"/>
  <w15:commentEx w15:paraId="021639FE" w15:done="0"/>
  <w15:commentEx w15:paraId="61763743" w15:done="0"/>
  <w15:commentEx w15:paraId="0EB8C03F" w15:done="0"/>
  <w15:commentEx w15:paraId="30BDBA1A" w15:done="0"/>
  <w15:commentEx w15:paraId="0C7775CF" w15:done="0"/>
  <w15:commentEx w15:paraId="03F98CF2" w15:done="0"/>
  <w15:commentEx w15:paraId="40CFCD41" w15:done="0"/>
  <w15:commentEx w15:paraId="0C1B2268" w15:done="0"/>
  <w15:commentEx w15:paraId="64AE5F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95C3" w16cex:dateUtc="2021-10-07T08:50:00Z"/>
  <w16cex:commentExtensible w16cex:durableId="2508C0C8" w16cex:dateUtc="2021-10-07T07:41:00Z"/>
  <w16cex:commentExtensible w16cex:durableId="2508C119" w16cex:dateUtc="2021-10-07T07:43:00Z"/>
  <w16cex:commentExtensible w16cex:durableId="2508C1C2" w16cex:dateUtc="2021-10-07T07:45:00Z"/>
  <w16cex:commentExtensible w16cex:durableId="2508C1DA" w16cex:dateUtc="2021-10-07T07:46:00Z"/>
  <w16cex:commentExtensible w16cex:durableId="25099C0C" w16cex:dateUtc="2021-10-07T09:17:00Z"/>
  <w16cex:commentExtensible w16cex:durableId="2508C23A" w16cex:dateUtc="2021-10-07T07:47:00Z"/>
  <w16cex:commentExtensible w16cex:durableId="25099D41" w16cex:dateUtc="2021-10-07T09:22:00Z"/>
  <w16cex:commentExtensible w16cex:durableId="2508C28F" w16cex:dateUtc="2021-10-07T07:49:00Z"/>
  <w16cex:commentExtensible w16cex:durableId="2508C268" w16cex:dateUtc="2021-10-07T07:48:00Z"/>
  <w16cex:commentExtensible w16cex:durableId="2508C2C3" w16cex:dateUtc="2021-10-07T07:50:00Z"/>
  <w16cex:commentExtensible w16cex:durableId="2508C337" w16cex:dateUtc="2021-10-07T07:52:00Z"/>
  <w16cex:commentExtensible w16cex:durableId="2508C358" w16cex:dateUtc="2021-10-07T07:52:00Z"/>
  <w16cex:commentExtensible w16cex:durableId="2508C365" w16cex:dateUtc="2021-10-07T07:52:00Z"/>
  <w16cex:commentExtensible w16cex:durableId="2508C3BC" w16cex:dateUtc="2021-10-07T07:54:00Z"/>
  <w16cex:commentExtensible w16cex:durableId="2508C449" w16cex:dateUtc="2021-10-07T07:56:00Z"/>
  <w16cex:commentExtensible w16cex:durableId="2508C3E4" w16cex:dateUtc="2021-10-07T07:55:00Z"/>
  <w16cex:commentExtensible w16cex:durableId="25099CC0" w16cex:dateUtc="2021-10-07T09:20:00Z"/>
  <w16cex:commentExtensible w16cex:durableId="2508C41D" w16cex:dateUtc="2021-10-07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7D98BD" w16cid:durableId="250995C3"/>
  <w16cid:commentId w16cid:paraId="55725F48" w16cid:durableId="2508C0C8"/>
  <w16cid:commentId w16cid:paraId="5097C27C" w16cid:durableId="2508C119"/>
  <w16cid:commentId w16cid:paraId="2A01A57F" w16cid:durableId="2508C1C2"/>
  <w16cid:commentId w16cid:paraId="251DE049" w16cid:durableId="2508C1DA"/>
  <w16cid:commentId w16cid:paraId="54D1C50F" w16cid:durableId="25099C0C"/>
  <w16cid:commentId w16cid:paraId="3450A677" w16cid:durableId="2508C23A"/>
  <w16cid:commentId w16cid:paraId="15F85F2B" w16cid:durableId="25099D41"/>
  <w16cid:commentId w16cid:paraId="6C9A214C" w16cid:durableId="2508C28F"/>
  <w16cid:commentId w16cid:paraId="15DA5A3B" w16cid:durableId="2508C268"/>
  <w16cid:commentId w16cid:paraId="021639FE" w16cid:durableId="2508C2C3"/>
  <w16cid:commentId w16cid:paraId="61763743" w16cid:durableId="2508C337"/>
  <w16cid:commentId w16cid:paraId="0EB8C03F" w16cid:durableId="2508C358"/>
  <w16cid:commentId w16cid:paraId="30BDBA1A" w16cid:durableId="2508C365"/>
  <w16cid:commentId w16cid:paraId="0C7775CF" w16cid:durableId="2508C3BC"/>
  <w16cid:commentId w16cid:paraId="03F98CF2" w16cid:durableId="2508C449"/>
  <w16cid:commentId w16cid:paraId="40CFCD41" w16cid:durableId="2508C3E4"/>
  <w16cid:commentId w16cid:paraId="0C1B2268" w16cid:durableId="25099CC0"/>
  <w16cid:commentId w16cid:paraId="64AE5FED" w16cid:durableId="2508C4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46EA9"/>
    <w:rsid w:val="001E2B4A"/>
    <w:rsid w:val="00245E9B"/>
    <w:rsid w:val="004A375B"/>
    <w:rsid w:val="006267AB"/>
    <w:rsid w:val="00770FC4"/>
    <w:rsid w:val="00A3079B"/>
    <w:rsid w:val="00BE415E"/>
    <w:rsid w:val="00F11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F11FA2"/>
  </w:style>
  <w:style w:type="character" w:styleId="CommentReference">
    <w:name w:val="annotation reference"/>
    <w:basedOn w:val="DefaultParagraphFont"/>
    <w:uiPriority w:val="99"/>
    <w:semiHidden/>
    <w:unhideWhenUsed/>
    <w:rsid w:val="00F11FA2"/>
    <w:rPr>
      <w:sz w:val="16"/>
      <w:szCs w:val="16"/>
    </w:rPr>
  </w:style>
  <w:style w:type="paragraph" w:styleId="CommentText">
    <w:name w:val="annotation text"/>
    <w:basedOn w:val="Normal"/>
    <w:link w:val="CommentTextChar"/>
    <w:uiPriority w:val="99"/>
    <w:semiHidden/>
    <w:unhideWhenUsed/>
    <w:rsid w:val="00F11FA2"/>
    <w:rPr>
      <w:sz w:val="20"/>
      <w:szCs w:val="20"/>
    </w:rPr>
  </w:style>
  <w:style w:type="character" w:customStyle="1" w:styleId="CommentTextChar">
    <w:name w:val="Comment Text Char"/>
    <w:basedOn w:val="DefaultParagraphFont"/>
    <w:link w:val="CommentText"/>
    <w:uiPriority w:val="99"/>
    <w:semiHidden/>
    <w:rsid w:val="00F11FA2"/>
    <w:rPr>
      <w:sz w:val="20"/>
      <w:szCs w:val="20"/>
    </w:rPr>
  </w:style>
  <w:style w:type="paragraph" w:styleId="CommentSubject">
    <w:name w:val="annotation subject"/>
    <w:basedOn w:val="CommentText"/>
    <w:next w:val="CommentText"/>
    <w:link w:val="CommentSubjectChar"/>
    <w:uiPriority w:val="99"/>
    <w:semiHidden/>
    <w:unhideWhenUsed/>
    <w:rsid w:val="00F11FA2"/>
    <w:rPr>
      <w:b/>
      <w:bCs/>
    </w:rPr>
  </w:style>
  <w:style w:type="character" w:customStyle="1" w:styleId="CommentSubjectChar">
    <w:name w:val="Comment Subject Char"/>
    <w:basedOn w:val="CommentTextChar"/>
    <w:link w:val="CommentSubject"/>
    <w:uiPriority w:val="99"/>
    <w:semiHidden/>
    <w:rsid w:val="00F11F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4</cp:revision>
  <dcterms:created xsi:type="dcterms:W3CDTF">2021-10-04T03:56:00Z</dcterms:created>
  <dcterms:modified xsi:type="dcterms:W3CDTF">2021-10-07T09:31:00Z</dcterms:modified>
</cp:coreProperties>
</file>