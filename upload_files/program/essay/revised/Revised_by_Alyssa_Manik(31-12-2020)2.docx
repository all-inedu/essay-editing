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140DC" w14:textId="77777777" w:rsidR="00B6110F" w:rsidRDefault="00B6110F" w:rsidP="00B6110F">
      <w:pPr>
        <w:widowControl w:val="0"/>
        <w:pBdr>
          <w:top w:val="nil"/>
          <w:left w:val="nil"/>
          <w:bottom w:val="nil"/>
          <w:right w:val="nil"/>
          <w:between w:val="nil"/>
        </w:pBdr>
        <w:spacing w:line="240" w:lineRule="auto"/>
        <w:rPr>
          <w:rFonts w:ascii="Roboto" w:eastAsia="Roboto" w:hAnsi="Roboto" w:cs="Roboto"/>
          <w:b/>
          <w:color w:val="E00029"/>
          <w:sz w:val="21"/>
          <w:szCs w:val="21"/>
          <w:highlight w:val="white"/>
        </w:rPr>
      </w:pPr>
      <w:r>
        <w:rPr>
          <w:rFonts w:ascii="Roboto" w:eastAsia="Roboto" w:hAnsi="Roboto" w:cs="Roboto"/>
          <w:b/>
          <w:color w:val="222222"/>
          <w:sz w:val="21"/>
          <w:szCs w:val="21"/>
          <w:highlight w:val="white"/>
        </w:rPr>
        <w:t xml:space="preserve">Columbia students take an active role in </w:t>
      </w:r>
      <w:r>
        <w:rPr>
          <w:rFonts w:ascii="Roboto" w:eastAsia="Roboto" w:hAnsi="Roboto" w:cs="Roboto"/>
          <w:b/>
          <w:color w:val="222222"/>
          <w:sz w:val="21"/>
          <w:szCs w:val="21"/>
          <w:highlight w:val="yellow"/>
        </w:rPr>
        <w:t>improving their community</w:t>
      </w:r>
      <w:r>
        <w:rPr>
          <w:rFonts w:ascii="Roboto" w:eastAsia="Roboto" w:hAnsi="Roboto" w:cs="Roboto"/>
          <w:b/>
          <w:color w:val="222222"/>
          <w:sz w:val="21"/>
          <w:szCs w:val="21"/>
          <w:highlight w:val="white"/>
        </w:rPr>
        <w:t xml:space="preserve">, whether in their residence hall, classes or throughout New York City. Their actions, small or large, work to positively impact the lives of others. Share one contribution that you have made to your family, school, friend group or another community that surrounds you. (200 words or </w:t>
      </w:r>
      <w:proofErr w:type="gramStart"/>
      <w:r>
        <w:rPr>
          <w:rFonts w:ascii="Roboto" w:eastAsia="Roboto" w:hAnsi="Roboto" w:cs="Roboto"/>
          <w:b/>
          <w:color w:val="222222"/>
          <w:sz w:val="21"/>
          <w:szCs w:val="21"/>
          <w:highlight w:val="white"/>
        </w:rPr>
        <w:t>fewer)</w:t>
      </w:r>
      <w:r>
        <w:rPr>
          <w:rFonts w:ascii="Roboto" w:eastAsia="Roboto" w:hAnsi="Roboto" w:cs="Roboto"/>
          <w:b/>
          <w:color w:val="E00029"/>
          <w:sz w:val="21"/>
          <w:szCs w:val="21"/>
          <w:highlight w:val="white"/>
        </w:rPr>
        <w:t>*</w:t>
      </w:r>
      <w:proofErr w:type="gramEnd"/>
    </w:p>
    <w:p w14:paraId="7C42088B" w14:textId="77777777" w:rsidR="00B6110F" w:rsidRDefault="00B6110F" w:rsidP="00B6110F">
      <w:pPr>
        <w:widowControl w:val="0"/>
        <w:pBdr>
          <w:top w:val="nil"/>
          <w:left w:val="nil"/>
          <w:bottom w:val="nil"/>
          <w:right w:val="nil"/>
          <w:between w:val="nil"/>
        </w:pBdr>
        <w:spacing w:line="240" w:lineRule="auto"/>
        <w:rPr>
          <w:rFonts w:ascii="Roboto" w:eastAsia="Roboto" w:hAnsi="Roboto" w:cs="Roboto"/>
          <w:color w:val="E00029"/>
          <w:sz w:val="21"/>
          <w:szCs w:val="21"/>
          <w:highlight w:val="white"/>
        </w:rPr>
      </w:pPr>
    </w:p>
    <w:p w14:paraId="0C4EA76C" w14:textId="77777777" w:rsidR="00B6110F" w:rsidRDefault="00B6110F" w:rsidP="00B6110F">
      <w:pPr>
        <w:rPr>
          <w:rFonts w:ascii="Roboto" w:eastAsia="Roboto" w:hAnsi="Roboto" w:cs="Roboto"/>
          <w:sz w:val="21"/>
          <w:szCs w:val="21"/>
          <w:highlight w:val="white"/>
        </w:rPr>
      </w:pPr>
      <w:r w:rsidRPr="003679A2">
        <w:rPr>
          <w:rFonts w:ascii="Roboto" w:eastAsia="Roboto" w:hAnsi="Roboto" w:cs="Roboto"/>
          <w:sz w:val="21"/>
          <w:szCs w:val="21"/>
        </w:rPr>
        <w:t xml:space="preserve">Visiting my local salon once a month </w:t>
      </w:r>
      <w:commentRangeStart w:id="0"/>
      <w:r w:rsidRPr="003679A2">
        <w:rPr>
          <w:rFonts w:ascii="Roboto" w:eastAsia="Roboto" w:hAnsi="Roboto" w:cs="Roboto"/>
          <w:sz w:val="21"/>
          <w:szCs w:val="21"/>
        </w:rPr>
        <w:t xml:space="preserve">slowly became integrated </w:t>
      </w:r>
      <w:commentRangeEnd w:id="0"/>
      <w:r w:rsidR="002A3ABD">
        <w:rPr>
          <w:rStyle w:val="CommentReference"/>
        </w:rPr>
        <w:commentReference w:id="0"/>
      </w:r>
      <w:r w:rsidRPr="003679A2">
        <w:rPr>
          <w:rFonts w:ascii="Roboto" w:eastAsia="Roboto" w:hAnsi="Roboto" w:cs="Roboto"/>
          <w:sz w:val="21"/>
          <w:szCs w:val="21"/>
        </w:rPr>
        <w:t>into my routine</w:t>
      </w:r>
      <w:r>
        <w:rPr>
          <w:rFonts w:ascii="Roboto" w:eastAsia="Roboto" w:hAnsi="Roboto" w:cs="Roboto"/>
          <w:sz w:val="21"/>
          <w:szCs w:val="21"/>
          <w:highlight w:val="white"/>
        </w:rPr>
        <w:t xml:space="preserve">. Small but warm, I quickly made good friends with the owner and beauticians. </w:t>
      </w:r>
    </w:p>
    <w:p w14:paraId="40799581" w14:textId="77777777" w:rsidR="00B6110F" w:rsidRDefault="00B6110F" w:rsidP="00B6110F">
      <w:pPr>
        <w:rPr>
          <w:rFonts w:ascii="Roboto" w:eastAsia="Roboto" w:hAnsi="Roboto" w:cs="Roboto"/>
          <w:sz w:val="21"/>
          <w:szCs w:val="21"/>
          <w:highlight w:val="white"/>
        </w:rPr>
      </w:pPr>
    </w:p>
    <w:p w14:paraId="13694358" w14:textId="77777777" w:rsidR="00B6110F" w:rsidRDefault="00B6110F" w:rsidP="00B6110F">
      <w:pPr>
        <w:rPr>
          <w:rFonts w:ascii="Roboto" w:eastAsia="Roboto" w:hAnsi="Roboto" w:cs="Roboto"/>
          <w:sz w:val="21"/>
          <w:szCs w:val="21"/>
          <w:highlight w:val="white"/>
        </w:rPr>
      </w:pPr>
      <w:r>
        <w:rPr>
          <w:rFonts w:ascii="Roboto" w:eastAsia="Roboto" w:hAnsi="Roboto" w:cs="Roboto"/>
          <w:sz w:val="21"/>
          <w:szCs w:val="21"/>
          <w:highlight w:val="white"/>
        </w:rPr>
        <w:t xml:space="preserve">Suddenly, </w:t>
      </w:r>
      <w:commentRangeStart w:id="1"/>
      <w:proofErr w:type="spellStart"/>
      <w:r>
        <w:rPr>
          <w:rFonts w:ascii="Roboto" w:eastAsia="Roboto" w:hAnsi="Roboto" w:cs="Roboto"/>
          <w:sz w:val="21"/>
          <w:szCs w:val="21"/>
          <w:highlight w:val="white"/>
        </w:rPr>
        <w:t>Covid</w:t>
      </w:r>
      <w:commentRangeEnd w:id="1"/>
      <w:proofErr w:type="spellEnd"/>
      <w:r w:rsidR="002A3ABD">
        <w:rPr>
          <w:rStyle w:val="CommentReference"/>
        </w:rPr>
        <w:commentReference w:id="1"/>
      </w:r>
      <w:r>
        <w:rPr>
          <w:rFonts w:ascii="Roboto" w:eastAsia="Roboto" w:hAnsi="Roboto" w:cs="Roboto"/>
          <w:sz w:val="21"/>
          <w:szCs w:val="21"/>
          <w:highlight w:val="white"/>
        </w:rPr>
        <w:t xml:space="preserve"> hits. </w:t>
      </w:r>
    </w:p>
    <w:p w14:paraId="48493367" w14:textId="77777777" w:rsidR="00B6110F" w:rsidRDefault="00B6110F" w:rsidP="00B6110F">
      <w:pPr>
        <w:rPr>
          <w:rFonts w:ascii="Roboto" w:eastAsia="Roboto" w:hAnsi="Roboto" w:cs="Roboto"/>
          <w:sz w:val="21"/>
          <w:szCs w:val="21"/>
          <w:highlight w:val="white"/>
        </w:rPr>
      </w:pPr>
    </w:p>
    <w:p w14:paraId="3B45C53E" w14:textId="5B7E860A" w:rsidR="00B6110F" w:rsidRDefault="00B6110F" w:rsidP="00B6110F">
      <w:pPr>
        <w:rPr>
          <w:rFonts w:ascii="Roboto" w:eastAsia="Roboto" w:hAnsi="Roboto" w:cs="Roboto"/>
          <w:sz w:val="21"/>
          <w:szCs w:val="21"/>
          <w:highlight w:val="white"/>
        </w:rPr>
      </w:pPr>
      <w:r>
        <w:rPr>
          <w:rFonts w:ascii="Roboto" w:eastAsia="Roboto" w:hAnsi="Roboto" w:cs="Roboto"/>
          <w:sz w:val="21"/>
          <w:szCs w:val="21"/>
          <w:highlight w:val="white"/>
        </w:rPr>
        <w:t>Forced to shut down temporarily</w:t>
      </w:r>
      <w:del w:id="2" w:author="Alyssa Manik" w:date="2020-12-31T01:03:00Z">
        <w:r w:rsidDel="002A3ABD">
          <w:rPr>
            <w:rFonts w:ascii="Roboto" w:eastAsia="Roboto" w:hAnsi="Roboto" w:cs="Roboto"/>
            <w:sz w:val="21"/>
            <w:szCs w:val="21"/>
            <w:highlight w:val="white"/>
          </w:rPr>
          <w:delText xml:space="preserve">. </w:delText>
        </w:r>
      </w:del>
      <w:ins w:id="3" w:author="Alyssa Manik" w:date="2020-12-31T01:03:00Z">
        <w:r w:rsidR="002A3ABD">
          <w:rPr>
            <w:rFonts w:ascii="Roboto" w:eastAsia="Roboto" w:hAnsi="Roboto" w:cs="Roboto"/>
            <w:sz w:val="21"/>
            <w:szCs w:val="21"/>
            <w:highlight w:val="white"/>
          </w:rPr>
          <w:t>, t</w:t>
        </w:r>
      </w:ins>
      <w:del w:id="4" w:author="Alyssa Manik" w:date="2020-12-31T01:03:00Z">
        <w:r w:rsidDel="002A3ABD">
          <w:rPr>
            <w:rFonts w:ascii="Roboto" w:eastAsia="Roboto" w:hAnsi="Roboto" w:cs="Roboto"/>
            <w:sz w:val="21"/>
            <w:szCs w:val="21"/>
            <w:highlight w:val="white"/>
          </w:rPr>
          <w:delText>T</w:delText>
        </w:r>
      </w:del>
      <w:proofErr w:type="gramStart"/>
      <w:r>
        <w:rPr>
          <w:rFonts w:ascii="Roboto" w:eastAsia="Roboto" w:hAnsi="Roboto" w:cs="Roboto"/>
          <w:sz w:val="21"/>
          <w:szCs w:val="21"/>
          <w:highlight w:val="white"/>
        </w:rPr>
        <w:t>he</w:t>
      </w:r>
      <w:proofErr w:type="gramEnd"/>
      <w:r>
        <w:rPr>
          <w:rFonts w:ascii="Roboto" w:eastAsia="Roboto" w:hAnsi="Roboto" w:cs="Roboto"/>
          <w:sz w:val="21"/>
          <w:szCs w:val="21"/>
          <w:highlight w:val="white"/>
        </w:rPr>
        <w:t xml:space="preserve"> beauticians left with no work, no income. </w:t>
      </w:r>
    </w:p>
    <w:p w14:paraId="7EACB8A8" w14:textId="77777777" w:rsidR="00B6110F" w:rsidRDefault="00B6110F" w:rsidP="00B6110F">
      <w:pPr>
        <w:rPr>
          <w:rFonts w:ascii="Roboto" w:eastAsia="Roboto" w:hAnsi="Roboto" w:cs="Roboto"/>
          <w:sz w:val="21"/>
          <w:szCs w:val="21"/>
          <w:highlight w:val="white"/>
        </w:rPr>
      </w:pPr>
    </w:p>
    <w:p w14:paraId="4334FCC4" w14:textId="77777777" w:rsidR="00B6110F" w:rsidRDefault="00B6110F" w:rsidP="00B6110F">
      <w:pPr>
        <w:rPr>
          <w:rFonts w:ascii="Roboto" w:eastAsia="Roboto" w:hAnsi="Roboto" w:cs="Roboto"/>
          <w:sz w:val="21"/>
          <w:szCs w:val="21"/>
          <w:highlight w:val="white"/>
        </w:rPr>
      </w:pPr>
      <w:r>
        <w:rPr>
          <w:rFonts w:ascii="Roboto" w:eastAsia="Roboto" w:hAnsi="Roboto" w:cs="Roboto"/>
          <w:sz w:val="21"/>
          <w:szCs w:val="21"/>
          <w:highlight w:val="white"/>
        </w:rPr>
        <w:t xml:space="preserve">I couldn’t help but think about what would happen to them. So, I decided to contact the owner of the salon and offer to help them start a home service option. </w:t>
      </w:r>
    </w:p>
    <w:p w14:paraId="62D1CF3B" w14:textId="77777777" w:rsidR="00B6110F" w:rsidRDefault="00B6110F" w:rsidP="00B6110F">
      <w:pPr>
        <w:rPr>
          <w:rFonts w:ascii="Roboto" w:eastAsia="Roboto" w:hAnsi="Roboto" w:cs="Roboto"/>
          <w:sz w:val="21"/>
          <w:szCs w:val="21"/>
          <w:highlight w:val="white"/>
        </w:rPr>
      </w:pPr>
    </w:p>
    <w:p w14:paraId="2607F715" w14:textId="77777777" w:rsidR="00B6110F" w:rsidRDefault="00B6110F" w:rsidP="00B6110F">
      <w:pPr>
        <w:rPr>
          <w:rFonts w:ascii="Roboto" w:eastAsia="Roboto" w:hAnsi="Roboto" w:cs="Roboto"/>
          <w:sz w:val="21"/>
          <w:szCs w:val="21"/>
          <w:highlight w:val="white"/>
        </w:rPr>
      </w:pPr>
      <w:commentRangeStart w:id="5"/>
      <w:r>
        <w:rPr>
          <w:rFonts w:ascii="Roboto" w:eastAsia="Roboto" w:hAnsi="Roboto" w:cs="Roboto"/>
          <w:sz w:val="21"/>
          <w:szCs w:val="21"/>
          <w:highlight w:val="white"/>
        </w:rPr>
        <w:t xml:space="preserve">I crafted the new business unit from building a marketing plan to budgeting. Helping with digital marketing though Instagram. I took the </w:t>
      </w:r>
      <w:commentRangeStart w:id="6"/>
      <w:commentRangeStart w:id="7"/>
      <w:r>
        <w:rPr>
          <w:rFonts w:ascii="Roboto" w:eastAsia="Roboto" w:hAnsi="Roboto" w:cs="Roboto"/>
          <w:sz w:val="21"/>
          <w:szCs w:val="21"/>
          <w:highlight w:val="white"/>
        </w:rPr>
        <w:t>records from previous customers</w:t>
      </w:r>
      <w:commentRangeEnd w:id="6"/>
      <w:r w:rsidR="002A3ABD">
        <w:rPr>
          <w:rStyle w:val="CommentReference"/>
        </w:rPr>
        <w:commentReference w:id="6"/>
      </w:r>
      <w:commentRangeEnd w:id="7"/>
      <w:r w:rsidR="002A3ABD">
        <w:rPr>
          <w:rStyle w:val="CommentReference"/>
        </w:rPr>
        <w:commentReference w:id="7"/>
      </w:r>
      <w:r>
        <w:rPr>
          <w:rFonts w:ascii="Roboto" w:eastAsia="Roboto" w:hAnsi="Roboto" w:cs="Roboto"/>
          <w:sz w:val="21"/>
          <w:szCs w:val="21"/>
          <w:highlight w:val="white"/>
        </w:rPr>
        <w:t xml:space="preserve">, sending out flyers and adverts to their WhatsApp and emails. As well as cutting costs on supplies by sourcing cheaper suppliers and negotiating better deals with the existing ones. To provide safety assurance to the customers, </w:t>
      </w:r>
      <w:commentRangeStart w:id="8"/>
      <w:r>
        <w:rPr>
          <w:rFonts w:ascii="Roboto" w:eastAsia="Roboto" w:hAnsi="Roboto" w:cs="Roboto"/>
          <w:sz w:val="21"/>
          <w:szCs w:val="21"/>
          <w:highlight w:val="white"/>
        </w:rPr>
        <w:t>I ensured all health protocols were followed by making w</w:t>
      </w:r>
      <w:commentRangeEnd w:id="8"/>
      <w:r w:rsidR="002A3ABD">
        <w:rPr>
          <w:rStyle w:val="CommentReference"/>
        </w:rPr>
        <w:commentReference w:id="8"/>
      </w:r>
      <w:r>
        <w:rPr>
          <w:rFonts w:ascii="Roboto" w:eastAsia="Roboto" w:hAnsi="Roboto" w:cs="Roboto"/>
          <w:sz w:val="21"/>
          <w:szCs w:val="21"/>
          <w:highlight w:val="white"/>
        </w:rPr>
        <w:t xml:space="preserve">eekly rapid tests compulsory for the beauticians. </w:t>
      </w:r>
      <w:commentRangeEnd w:id="5"/>
      <w:r w:rsidR="00C71064">
        <w:rPr>
          <w:rStyle w:val="CommentReference"/>
        </w:rPr>
        <w:commentReference w:id="5"/>
      </w:r>
    </w:p>
    <w:p w14:paraId="1A9EA2A5" w14:textId="77777777" w:rsidR="00B6110F" w:rsidRDefault="00B6110F" w:rsidP="00B6110F">
      <w:pPr>
        <w:rPr>
          <w:rFonts w:ascii="Roboto" w:eastAsia="Roboto" w:hAnsi="Roboto" w:cs="Roboto"/>
          <w:sz w:val="21"/>
          <w:szCs w:val="21"/>
          <w:highlight w:val="white"/>
        </w:rPr>
      </w:pPr>
    </w:p>
    <w:p w14:paraId="52D24864" w14:textId="77777777" w:rsidR="00B6110F" w:rsidRDefault="00B6110F" w:rsidP="00B6110F">
      <w:pPr>
        <w:rPr>
          <w:rFonts w:ascii="Roboto" w:eastAsia="Roboto" w:hAnsi="Roboto" w:cs="Roboto"/>
          <w:sz w:val="21"/>
          <w:szCs w:val="21"/>
          <w:highlight w:val="white"/>
        </w:rPr>
      </w:pPr>
      <w:r>
        <w:rPr>
          <w:rFonts w:ascii="Roboto" w:eastAsia="Roboto" w:hAnsi="Roboto" w:cs="Roboto"/>
          <w:sz w:val="21"/>
          <w:szCs w:val="21"/>
          <w:highlight w:val="white"/>
        </w:rPr>
        <w:t xml:space="preserve">Week by week, the number of customers kept increasing, from a mere three customers in June to a steady fifty in October and </w:t>
      </w:r>
      <w:commentRangeStart w:id="9"/>
      <w:r>
        <w:rPr>
          <w:rFonts w:ascii="Roboto" w:eastAsia="Roboto" w:hAnsi="Roboto" w:cs="Roboto"/>
          <w:sz w:val="21"/>
          <w:szCs w:val="21"/>
          <w:highlight w:val="white"/>
        </w:rPr>
        <w:t>counting</w:t>
      </w:r>
      <w:commentRangeEnd w:id="9"/>
      <w:r w:rsidR="002A3ABD">
        <w:rPr>
          <w:rStyle w:val="CommentReference"/>
        </w:rPr>
        <w:commentReference w:id="9"/>
      </w:r>
      <w:r>
        <w:rPr>
          <w:rFonts w:ascii="Roboto" w:eastAsia="Roboto" w:hAnsi="Roboto" w:cs="Roboto"/>
          <w:sz w:val="21"/>
          <w:szCs w:val="21"/>
          <w:highlight w:val="white"/>
        </w:rPr>
        <w:t xml:space="preserve">. </w:t>
      </w:r>
    </w:p>
    <w:p w14:paraId="683003DC" w14:textId="77777777" w:rsidR="00B6110F" w:rsidRDefault="00B6110F" w:rsidP="00B6110F">
      <w:pPr>
        <w:rPr>
          <w:rFonts w:ascii="Roboto" w:eastAsia="Roboto" w:hAnsi="Roboto" w:cs="Roboto"/>
          <w:sz w:val="21"/>
          <w:szCs w:val="21"/>
          <w:highlight w:val="white"/>
        </w:rPr>
      </w:pPr>
    </w:p>
    <w:p w14:paraId="1510FF78" w14:textId="77777777" w:rsidR="00B6110F" w:rsidRDefault="00B6110F" w:rsidP="00B6110F">
      <w:pPr>
        <w:rPr>
          <w:rFonts w:ascii="Roboto" w:eastAsia="Roboto" w:hAnsi="Roboto" w:cs="Roboto"/>
          <w:sz w:val="21"/>
          <w:szCs w:val="21"/>
          <w:highlight w:val="white"/>
        </w:rPr>
      </w:pPr>
      <w:commentRangeStart w:id="10"/>
      <w:commentRangeStart w:id="11"/>
      <w:r>
        <w:rPr>
          <w:rFonts w:ascii="Roboto" w:eastAsia="Roboto" w:hAnsi="Roboto" w:cs="Roboto"/>
          <w:sz w:val="21"/>
          <w:szCs w:val="21"/>
          <w:highlight w:val="white"/>
        </w:rPr>
        <w:t xml:space="preserve">Grateful to have emerged from potential bankruptcy and unemployment. </w:t>
      </w:r>
      <w:commentRangeEnd w:id="10"/>
      <w:r w:rsidR="002A3ABD">
        <w:rPr>
          <w:rStyle w:val="CommentReference"/>
        </w:rPr>
        <w:commentReference w:id="10"/>
      </w:r>
      <w:r>
        <w:rPr>
          <w:rFonts w:ascii="Roboto" w:eastAsia="Roboto" w:hAnsi="Roboto" w:cs="Roboto"/>
          <w:sz w:val="21"/>
          <w:szCs w:val="21"/>
          <w:highlight w:val="white"/>
        </w:rPr>
        <w:t xml:space="preserve">Taking whatever resources are available and to keep fighting. Picking up the momentum to what was once hopeless. </w:t>
      </w:r>
      <w:commentRangeEnd w:id="11"/>
      <w:r w:rsidR="002A3ABD">
        <w:rPr>
          <w:rStyle w:val="CommentReference"/>
        </w:rPr>
        <w:commentReference w:id="11"/>
      </w:r>
      <w:r>
        <w:rPr>
          <w:rFonts w:ascii="Roboto" w:eastAsia="Roboto" w:hAnsi="Roboto" w:cs="Roboto"/>
          <w:sz w:val="21"/>
          <w:szCs w:val="21"/>
          <w:highlight w:val="white"/>
        </w:rPr>
        <w:t xml:space="preserve">I am glad to have been able to utilize my knowledge and skills to help a community that has served me well. </w:t>
      </w:r>
    </w:p>
    <w:p w14:paraId="48254B53" w14:textId="1DBE9BBA" w:rsidR="00FE56C1" w:rsidRDefault="005B79FB">
      <w:pPr>
        <w:rPr>
          <w:ins w:id="12" w:author="Alyssa Manik" w:date="2020-12-31T01:12:00Z"/>
        </w:rPr>
      </w:pPr>
    </w:p>
    <w:p w14:paraId="3468E26C" w14:textId="6049BEE1" w:rsidR="002A3ABD" w:rsidRDefault="008B02A0">
      <w:ins w:id="13" w:author="Alyssa Manik" w:date="2020-12-31T01:15:00Z">
        <w:r>
          <w:t>So, this is definitely a good story to have. Don’t be scared to say what the local salon is called (don’t include people’s names but the name o</w:t>
        </w:r>
      </w:ins>
      <w:ins w:id="14" w:author="Alyssa Manik" w:date="2020-12-31T01:16:00Z">
        <w:r>
          <w:t xml:space="preserve">f the business would be a good additional ethos). The home service option is definitely a good </w:t>
        </w:r>
        <w:proofErr w:type="gramStart"/>
        <w:r>
          <w:t>idea, and</w:t>
        </w:r>
        <w:proofErr w:type="gramEnd"/>
        <w:r>
          <w:t xml:space="preserve"> adding what you did is good. I do like this story becau</w:t>
        </w:r>
      </w:ins>
      <w:ins w:id="15" w:author="Alyssa Manik" w:date="2020-12-31T01:17:00Z">
        <w:r>
          <w:t>se it’s a community that isn’t “too close” but relevant enough. Just focus on checking your essay and see if it makes sense from the eyes of a stranger who’s never been to Indonesia.</w:t>
        </w:r>
      </w:ins>
    </w:p>
    <w:sectPr w:rsidR="002A3ABD" w:rsidSect="000E7BE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yssa Manik" w:date="2020-12-31T01:02:00Z" w:initials="AM">
    <w:p w14:paraId="541BCC74" w14:textId="070528E8" w:rsidR="002A3ABD" w:rsidRDefault="002A3ABD">
      <w:pPr>
        <w:pStyle w:val="CommentText"/>
      </w:pPr>
      <w:r>
        <w:rPr>
          <w:rStyle w:val="CommentReference"/>
        </w:rPr>
        <w:annotationRef/>
      </w:r>
      <w:r>
        <w:t>This gives the impression that there was a back story or context involved. But since you didn’t mention it, just directly state the part that you love visiting a local salon and is familiar with the staff.</w:t>
      </w:r>
    </w:p>
  </w:comment>
  <w:comment w:id="1" w:author="Alyssa Manik" w:date="2020-12-31T01:01:00Z" w:initials="AM">
    <w:p w14:paraId="35E10FBF" w14:textId="7CC95DAE" w:rsidR="002A3ABD" w:rsidRDefault="002A3ABD">
      <w:pPr>
        <w:pStyle w:val="CommentText"/>
      </w:pPr>
      <w:r>
        <w:rPr>
          <w:rStyle w:val="CommentReference"/>
        </w:rPr>
        <w:annotationRef/>
      </w:r>
      <w:r>
        <w:t xml:space="preserve">To stylize it as a virus identification acronym, it may be better to capitalize. </w:t>
      </w:r>
    </w:p>
  </w:comment>
  <w:comment w:id="6" w:author="Alyssa Manik" w:date="2020-12-31T01:08:00Z" w:initials="AM">
    <w:p w14:paraId="6C3AFFD9" w14:textId="14F0F23A" w:rsidR="002A3ABD" w:rsidRDefault="002A3ABD">
      <w:pPr>
        <w:pStyle w:val="CommentText"/>
      </w:pPr>
      <w:r>
        <w:rPr>
          <w:rStyle w:val="CommentReference"/>
        </w:rPr>
        <w:annotationRef/>
      </w:r>
      <w:r>
        <w:t xml:space="preserve">What records? This is </w:t>
      </w:r>
      <w:r w:rsidR="00C71064">
        <w:t>l</w:t>
      </w:r>
      <w:r>
        <w:t xml:space="preserve">iable </w:t>
      </w:r>
      <w:r w:rsidR="00C71064">
        <w:t>to run afoul of</w:t>
      </w:r>
      <w:r>
        <w:t xml:space="preserve"> privacy issues, so kindly rephrase this part.</w:t>
      </w:r>
    </w:p>
  </w:comment>
  <w:comment w:id="7" w:author="Alyssa Manik" w:date="2020-12-31T01:09:00Z" w:initials="AM">
    <w:p w14:paraId="3040106B" w14:textId="06753C6C" w:rsidR="002A3ABD" w:rsidRDefault="002A3ABD">
      <w:pPr>
        <w:pStyle w:val="CommentText"/>
      </w:pPr>
      <w:r>
        <w:rPr>
          <w:rStyle w:val="CommentReference"/>
        </w:rPr>
        <w:annotationRef/>
      </w:r>
      <w:r>
        <w:t xml:space="preserve">Emphasize the next part, state *WhatsApp numbers, because </w:t>
      </w:r>
      <w:r w:rsidR="00C71064">
        <w:t xml:space="preserve">some </w:t>
      </w:r>
      <w:r>
        <w:t>people in the States may not know what it is.</w:t>
      </w:r>
    </w:p>
  </w:comment>
  <w:comment w:id="8" w:author="Alyssa Manik" w:date="2020-12-31T01:06:00Z" w:initials="AM">
    <w:p w14:paraId="6F09DC4B" w14:textId="124915A5" w:rsidR="002A3ABD" w:rsidRDefault="002A3ABD">
      <w:pPr>
        <w:pStyle w:val="CommentText"/>
      </w:pPr>
      <w:r>
        <w:rPr>
          <w:rStyle w:val="CommentReference"/>
        </w:rPr>
        <w:annotationRef/>
      </w:r>
      <w:r>
        <w:t>This does give the impression that you’re the owner of the business. Maybe rephrase it to show how you “assisted” or “advised”?</w:t>
      </w:r>
    </w:p>
  </w:comment>
  <w:comment w:id="5" w:author="Paul Edison" w:date="2020-12-31T08:40:00Z" w:initials="PE">
    <w:p w14:paraId="074FA8C1" w14:textId="77777777" w:rsidR="00C71064" w:rsidRDefault="00C71064">
      <w:pPr>
        <w:pStyle w:val="CommentText"/>
      </w:pPr>
      <w:r>
        <w:rPr>
          <w:rStyle w:val="CommentReference"/>
        </w:rPr>
        <w:annotationRef/>
      </w:r>
      <w:r>
        <w:t xml:space="preserve">It seems that </w:t>
      </w:r>
      <w:proofErr w:type="gramStart"/>
      <w:r>
        <w:t>you’ve</w:t>
      </w:r>
      <w:proofErr w:type="gramEnd"/>
      <w:r>
        <w:t xml:space="preserve"> done a great deal for the business. Since you have a </w:t>
      </w:r>
      <w:proofErr w:type="gramStart"/>
      <w:r>
        <w:t>fairly limited</w:t>
      </w:r>
      <w:proofErr w:type="gramEnd"/>
      <w:r>
        <w:t xml:space="preserve"> space, my recommendation is to stick to one or two and elaborate on them a bit more. </w:t>
      </w:r>
    </w:p>
    <w:p w14:paraId="0A0AAD91" w14:textId="77777777" w:rsidR="00C71064" w:rsidRDefault="00C71064">
      <w:pPr>
        <w:pStyle w:val="CommentText"/>
      </w:pPr>
    </w:p>
    <w:p w14:paraId="2081D9B0" w14:textId="17E3DC73" w:rsidR="00C71064" w:rsidRDefault="00C71064">
      <w:pPr>
        <w:pStyle w:val="CommentText"/>
      </w:pPr>
      <w:r>
        <w:t xml:space="preserve">For instance, if you think that your contribution to their digital marketing plan is the most important aspect that you want to showcase, then you can discuss some of the challenges their old digital marketing strategy faced (maybe the challenge is that it was non-existent?) </w:t>
      </w:r>
      <w:r w:rsidR="005B79FB">
        <w:t xml:space="preserve">and how you managed to overcome it. </w:t>
      </w:r>
    </w:p>
  </w:comment>
  <w:comment w:id="9" w:author="Alyssa Manik" w:date="2020-12-31T01:04:00Z" w:initials="AM">
    <w:p w14:paraId="1FE922BF" w14:textId="371643FD" w:rsidR="002A3ABD" w:rsidRDefault="002A3ABD">
      <w:pPr>
        <w:pStyle w:val="CommentText"/>
      </w:pPr>
      <w:r>
        <w:t xml:space="preserve">Good! It’s </w:t>
      </w:r>
      <w:r>
        <w:rPr>
          <w:rStyle w:val="CommentReference"/>
        </w:rPr>
        <w:annotationRef/>
      </w:r>
      <w:r>
        <w:t>always good to cite numbers.</w:t>
      </w:r>
    </w:p>
  </w:comment>
  <w:comment w:id="10" w:author="Alyssa Manik" w:date="2020-12-31T01:04:00Z" w:initials="AM">
    <w:p w14:paraId="2001B7F9" w14:textId="55386E31" w:rsidR="002A3ABD" w:rsidRDefault="002A3ABD">
      <w:pPr>
        <w:pStyle w:val="CommentText"/>
      </w:pPr>
      <w:r>
        <w:rPr>
          <w:rStyle w:val="CommentReference"/>
        </w:rPr>
        <w:annotationRef/>
      </w:r>
      <w:r>
        <w:t>They’re grateful?</w:t>
      </w:r>
    </w:p>
  </w:comment>
  <w:comment w:id="11" w:author="Alyssa Manik" w:date="2020-12-31T01:04:00Z" w:initials="AM">
    <w:p w14:paraId="187BAB44" w14:textId="7D7E3D7D" w:rsidR="002A3ABD" w:rsidRDefault="002A3ABD">
      <w:pPr>
        <w:pStyle w:val="CommentText"/>
      </w:pPr>
      <w:r>
        <w:rPr>
          <w:rStyle w:val="CommentReference"/>
        </w:rPr>
        <w:annotationRef/>
      </w:r>
      <w:r>
        <w:t>Certain poetic styles do this to be concise, but the lack of subject of each sentence does leave me a bit confused. It would be good to either rewrite this or employ semicolons and other punctuations. Kindly work this part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41BCC74" w15:done="0"/>
  <w15:commentEx w15:paraId="35E10FBF" w15:done="0"/>
  <w15:commentEx w15:paraId="6C3AFFD9" w15:done="0"/>
  <w15:commentEx w15:paraId="3040106B" w15:paraIdParent="6C3AFFD9" w15:done="0"/>
  <w15:commentEx w15:paraId="6F09DC4B" w15:done="0"/>
  <w15:commentEx w15:paraId="2081D9B0" w15:done="0"/>
  <w15:commentEx w15:paraId="1FE922BF" w15:done="0"/>
  <w15:commentEx w15:paraId="2001B7F9" w15:done="0"/>
  <w15:commentEx w15:paraId="187BAB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7A1A4" w16cex:dateUtc="2020-12-30T18:02:00Z"/>
  <w16cex:commentExtensible w16cex:durableId="2397A171" w16cex:dateUtc="2020-12-30T18:01:00Z"/>
  <w16cex:commentExtensible w16cex:durableId="2397A2FC" w16cex:dateUtc="2020-12-30T18:08:00Z"/>
  <w16cex:commentExtensible w16cex:durableId="2397A357" w16cex:dateUtc="2020-12-30T18:09:00Z"/>
  <w16cex:commentExtensible w16cex:durableId="2397A285" w16cex:dateUtc="2020-12-30T18:06:00Z"/>
  <w16cex:commentExtensible w16cex:durableId="23980CE8" w16cex:dateUtc="2020-12-31T01:40:00Z"/>
  <w16cex:commentExtensible w16cex:durableId="2397A21B" w16cex:dateUtc="2020-12-30T18:04:00Z"/>
  <w16cex:commentExtensible w16cex:durableId="2397A22D" w16cex:dateUtc="2020-12-30T18:04:00Z"/>
  <w16cex:commentExtensible w16cex:durableId="2397A237" w16cex:dateUtc="2020-12-30T1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41BCC74" w16cid:durableId="2397A1A4"/>
  <w16cid:commentId w16cid:paraId="35E10FBF" w16cid:durableId="2397A171"/>
  <w16cid:commentId w16cid:paraId="6C3AFFD9" w16cid:durableId="2397A2FC"/>
  <w16cid:commentId w16cid:paraId="3040106B" w16cid:durableId="2397A357"/>
  <w16cid:commentId w16cid:paraId="6F09DC4B" w16cid:durableId="2397A285"/>
  <w16cid:commentId w16cid:paraId="2081D9B0" w16cid:durableId="23980CE8"/>
  <w16cid:commentId w16cid:paraId="1FE922BF" w16cid:durableId="2397A21B"/>
  <w16cid:commentId w16cid:paraId="2001B7F9" w16cid:durableId="2397A22D"/>
  <w16cid:commentId w16cid:paraId="187BAB44" w16cid:durableId="2397A2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10F"/>
    <w:rsid w:val="000E7BE2"/>
    <w:rsid w:val="001564FA"/>
    <w:rsid w:val="002A3ABD"/>
    <w:rsid w:val="005B79FB"/>
    <w:rsid w:val="006B23A6"/>
    <w:rsid w:val="008B02A0"/>
    <w:rsid w:val="00935A1E"/>
    <w:rsid w:val="00A101AB"/>
    <w:rsid w:val="00B6110F"/>
    <w:rsid w:val="00B84682"/>
    <w:rsid w:val="00BC74AE"/>
    <w:rsid w:val="00C7106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B23A"/>
  <w15:chartTrackingRefBased/>
  <w15:docId w15:val="{2544AED6-9C5C-5B42-8E3F-90C83D019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10F"/>
    <w:pPr>
      <w:spacing w:line="276" w:lineRule="auto"/>
    </w:pPr>
    <w:rPr>
      <w:rFonts w:ascii="Arial" w:eastAsia="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A3ABD"/>
    <w:rPr>
      <w:sz w:val="16"/>
      <w:szCs w:val="16"/>
    </w:rPr>
  </w:style>
  <w:style w:type="paragraph" w:styleId="CommentText">
    <w:name w:val="annotation text"/>
    <w:basedOn w:val="Normal"/>
    <w:link w:val="CommentTextChar"/>
    <w:uiPriority w:val="99"/>
    <w:semiHidden/>
    <w:unhideWhenUsed/>
    <w:rsid w:val="002A3ABD"/>
    <w:pPr>
      <w:spacing w:line="240" w:lineRule="auto"/>
    </w:pPr>
    <w:rPr>
      <w:sz w:val="20"/>
      <w:szCs w:val="20"/>
    </w:rPr>
  </w:style>
  <w:style w:type="character" w:customStyle="1" w:styleId="CommentTextChar">
    <w:name w:val="Comment Text Char"/>
    <w:basedOn w:val="DefaultParagraphFont"/>
    <w:link w:val="CommentText"/>
    <w:uiPriority w:val="99"/>
    <w:semiHidden/>
    <w:rsid w:val="002A3ABD"/>
    <w:rPr>
      <w:rFonts w:ascii="Arial" w:eastAsia="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2A3ABD"/>
    <w:rPr>
      <w:b/>
      <w:bCs/>
    </w:rPr>
  </w:style>
  <w:style w:type="character" w:customStyle="1" w:styleId="CommentSubjectChar">
    <w:name w:val="Comment Subject Char"/>
    <w:basedOn w:val="CommentTextChar"/>
    <w:link w:val="CommentSubject"/>
    <w:uiPriority w:val="99"/>
    <w:semiHidden/>
    <w:rsid w:val="002A3ABD"/>
    <w:rPr>
      <w:rFonts w:ascii="Arial" w:eastAsia="Arial" w:hAnsi="Arial" w:cs="Arial"/>
      <w:b/>
      <w:bCs/>
      <w:sz w:val="20"/>
      <w:szCs w:val="20"/>
      <w:lang w:val="en-GB"/>
    </w:rPr>
  </w:style>
  <w:style w:type="paragraph" w:styleId="BalloonText">
    <w:name w:val="Balloon Text"/>
    <w:basedOn w:val="Normal"/>
    <w:link w:val="BalloonTextChar"/>
    <w:uiPriority w:val="99"/>
    <w:semiHidden/>
    <w:unhideWhenUsed/>
    <w:rsid w:val="00C710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64"/>
    <w:rPr>
      <w:rFonts w:ascii="Segoe UI" w:eastAsia="Arial"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Paul Edison</cp:lastModifiedBy>
  <cp:revision>3</cp:revision>
  <dcterms:created xsi:type="dcterms:W3CDTF">2020-12-28T14:58:00Z</dcterms:created>
  <dcterms:modified xsi:type="dcterms:W3CDTF">2020-12-31T01:43:00Z</dcterms:modified>
</cp:coreProperties>
</file>