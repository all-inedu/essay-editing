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0027E" w:rsidRDefault="00073684">
      <w:pPr>
        <w:shd w:val="clear" w:color="auto" w:fill="FFFFFF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</w:rPr>
        <w:t>Briefly </w:t>
      </w:r>
      <w:r>
        <w:rPr>
          <w:rFonts w:ascii="Georgia" w:eastAsia="Georgia" w:hAnsi="Georgia" w:cs="Georgia"/>
          <w:b/>
          <w:color w:val="000000"/>
        </w:rPr>
        <w:t>(approximately one-half page, single-spaced) </w:t>
      </w:r>
      <w:r>
        <w:rPr>
          <w:rFonts w:ascii="Georgia" w:eastAsia="Georgia" w:hAnsi="Georgia" w:cs="Georgia"/>
          <w:color w:val="000000"/>
        </w:rPr>
        <w:t>discuss the significance to you of the school or summer activity in which you have been most involved. </w:t>
      </w:r>
    </w:p>
    <w:p w14:paraId="00000002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03" w14:textId="77777777" w:rsidR="00A0027E" w:rsidRPr="00A0027E" w:rsidRDefault="00073684">
      <w:pPr>
        <w:rPr>
          <w:rFonts w:ascii="Times New Roman" w:eastAsia="Times New Roman" w:hAnsi="Times New Roman" w:cs="Times New Roman"/>
          <w:sz w:val="22"/>
          <w:szCs w:val="22"/>
          <w:rPrChange w:id="0" w:author="Devi Kasih" w:date="2019-10-28T12:19:00Z">
            <w:rPr>
              <w:rFonts w:ascii="Times New Roman" w:eastAsia="Times New Roman" w:hAnsi="Times New Roman" w:cs="Times New Roman"/>
            </w:rPr>
          </w:rPrChange>
        </w:rPr>
      </w:pPr>
      <w:commentRangeStart w:id="1"/>
      <w:commentRangeStart w:id="2"/>
      <w:r>
        <w:rPr>
          <w:rFonts w:ascii="Times New Roman" w:eastAsia="Times New Roman" w:hAnsi="Times New Roman" w:cs="Times New Roman"/>
          <w:sz w:val="22"/>
          <w:szCs w:val="22"/>
          <w:rPrChange w:id="3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>Throughout my life, I</w:t>
      </w:r>
      <w:ins w:id="4" w:author="Paul" w:date="2019-10-27T21:29:00Z">
        <w:r>
          <w:rPr>
            <w:rFonts w:ascii="Times New Roman" w:eastAsia="Times New Roman" w:hAnsi="Times New Roman" w:cs="Times New Roman"/>
            <w:sz w:val="22"/>
            <w:szCs w:val="22"/>
            <w:rPrChange w:id="5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>’ve been</w:t>
        </w:r>
      </w:ins>
      <w:del w:id="6" w:author="Paul" w:date="2019-10-27T21:29:00Z">
        <w:r>
          <w:rPr>
            <w:rFonts w:ascii="Times New Roman" w:eastAsia="Times New Roman" w:hAnsi="Times New Roman" w:cs="Times New Roman"/>
            <w:sz w:val="22"/>
            <w:szCs w:val="22"/>
            <w:rPrChange w:id="7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 was</w:delText>
        </w:r>
      </w:del>
      <w:r>
        <w:rPr>
          <w:rFonts w:ascii="Times New Roman" w:eastAsia="Times New Roman" w:hAnsi="Times New Roman" w:cs="Times New Roman"/>
          <w:sz w:val="22"/>
          <w:szCs w:val="22"/>
          <w:rPrChange w:id="8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surrounded by doctors – my parents and </w:t>
      </w:r>
      <w:del w:id="9" w:author="Paul" w:date="2019-10-27T21:30:00Z">
        <w:r>
          <w:rPr>
            <w:rFonts w:ascii="Times New Roman" w:eastAsia="Times New Roman" w:hAnsi="Times New Roman" w:cs="Times New Roman"/>
            <w:sz w:val="22"/>
            <w:szCs w:val="22"/>
            <w:rPrChange w:id="10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almost </w:delText>
        </w:r>
      </w:del>
      <w:ins w:id="11" w:author="Paul" w:date="2019-10-27T21:30:00Z">
        <w:r>
          <w:rPr>
            <w:rFonts w:ascii="Times New Roman" w:eastAsia="Times New Roman" w:hAnsi="Times New Roman" w:cs="Times New Roman"/>
            <w:sz w:val="22"/>
            <w:szCs w:val="22"/>
            <w:rPrChange w:id="12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nearly 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13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all </w:t>
      </w:r>
      <w:ins w:id="14" w:author="Paul" w:date="2019-10-27T21:30:00Z">
        <w:r>
          <w:rPr>
            <w:rFonts w:ascii="Times New Roman" w:eastAsia="Times New Roman" w:hAnsi="Times New Roman" w:cs="Times New Roman"/>
            <w:sz w:val="22"/>
            <w:szCs w:val="22"/>
            <w:rPrChange w:id="15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my 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16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extended family members. </w:t>
      </w:r>
      <w:del w:id="17" w:author="Matahari Kinanti" w:date="2019-10-26T13:23:00Z">
        <w:r>
          <w:rPr>
            <w:rFonts w:ascii="Times New Roman" w:eastAsia="Times New Roman" w:hAnsi="Times New Roman" w:cs="Times New Roman"/>
            <w:sz w:val="22"/>
            <w:szCs w:val="22"/>
            <w:rPrChange w:id="18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In fact, </w:delText>
        </w:r>
      </w:del>
      <w:r>
        <w:rPr>
          <w:rFonts w:ascii="Times New Roman" w:eastAsia="Times New Roman" w:hAnsi="Times New Roman" w:cs="Times New Roman"/>
          <w:sz w:val="22"/>
          <w:szCs w:val="22"/>
          <w:rPrChange w:id="19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I grew up in </w:t>
      </w:r>
      <w:del w:id="20" w:author="Paul" w:date="2019-10-27T21:30:00Z">
        <w:r>
          <w:rPr>
            <w:rFonts w:ascii="Times New Roman" w:eastAsia="Times New Roman" w:hAnsi="Times New Roman" w:cs="Times New Roman"/>
            <w:sz w:val="22"/>
            <w:szCs w:val="22"/>
            <w:rPrChange w:id="21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a </w:delText>
        </w:r>
      </w:del>
      <w:r>
        <w:rPr>
          <w:rFonts w:ascii="Times New Roman" w:eastAsia="Times New Roman" w:hAnsi="Times New Roman" w:cs="Times New Roman"/>
          <w:sz w:val="22"/>
          <w:szCs w:val="22"/>
          <w:rPrChange w:id="22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>hospital</w:t>
      </w:r>
      <w:r>
        <w:rPr>
          <w:rFonts w:ascii="Times New Roman" w:eastAsia="Times New Roman" w:hAnsi="Times New Roman" w:cs="Times New Roman"/>
          <w:sz w:val="22"/>
          <w:szCs w:val="22"/>
          <w:rPrChange w:id="23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environment, </w:t>
      </w:r>
      <w:del w:id="24" w:author="Paul" w:date="2019-10-27T21:30:00Z">
        <w:r>
          <w:rPr>
            <w:rFonts w:ascii="Times New Roman" w:eastAsia="Times New Roman" w:hAnsi="Times New Roman" w:cs="Times New Roman"/>
            <w:sz w:val="22"/>
            <w:szCs w:val="22"/>
            <w:rPrChange w:id="25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>watching everything that happened in it. I listened</w:delText>
        </w:r>
      </w:del>
      <w:ins w:id="26" w:author="Paul" w:date="2019-10-27T21:30:00Z">
        <w:r>
          <w:rPr>
            <w:rFonts w:ascii="Times New Roman" w:eastAsia="Times New Roman" w:hAnsi="Times New Roman" w:cs="Times New Roman"/>
            <w:sz w:val="22"/>
            <w:szCs w:val="22"/>
            <w:rPrChange w:id="27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>listening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28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to meetings among surgeons about the best approach to tr</w:t>
      </w:r>
      <w:bookmarkStart w:id="29" w:name="_GoBack"/>
      <w:bookmarkEnd w:id="29"/>
      <w:r>
        <w:rPr>
          <w:rFonts w:ascii="Times New Roman" w:eastAsia="Times New Roman" w:hAnsi="Times New Roman" w:cs="Times New Roman"/>
          <w:sz w:val="22"/>
          <w:szCs w:val="22"/>
          <w:rPrChange w:id="30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>eat kidney complications</w:t>
      </w:r>
      <w:ins w:id="31" w:author="Paul" w:date="2019-10-27T21:30:00Z">
        <w:r>
          <w:rPr>
            <w:rFonts w:ascii="Times New Roman" w:eastAsia="Times New Roman" w:hAnsi="Times New Roman" w:cs="Times New Roman"/>
            <w:sz w:val="22"/>
            <w:szCs w:val="22"/>
            <w:rPrChange w:id="32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>,</w:t>
        </w:r>
      </w:ins>
      <w:del w:id="33" w:author="Paul" w:date="2019-10-27T21:30:00Z">
        <w:r>
          <w:rPr>
            <w:rFonts w:ascii="Times New Roman" w:eastAsia="Times New Roman" w:hAnsi="Times New Roman" w:cs="Times New Roman"/>
            <w:sz w:val="22"/>
            <w:szCs w:val="22"/>
            <w:rPrChange w:id="34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>.</w:delText>
        </w:r>
      </w:del>
      <w:r>
        <w:rPr>
          <w:rFonts w:ascii="Times New Roman" w:eastAsia="Times New Roman" w:hAnsi="Times New Roman" w:cs="Times New Roman"/>
          <w:sz w:val="22"/>
          <w:szCs w:val="22"/>
          <w:rPrChange w:id="35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</w:t>
      </w:r>
      <w:del w:id="36" w:author="Paul" w:date="2019-10-27T21:30:00Z">
        <w:r>
          <w:rPr>
            <w:rFonts w:ascii="Times New Roman" w:eastAsia="Times New Roman" w:hAnsi="Times New Roman" w:cs="Times New Roman"/>
            <w:sz w:val="22"/>
            <w:szCs w:val="22"/>
            <w:rPrChange w:id="37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>I saw</w:delText>
        </w:r>
      </w:del>
      <w:ins w:id="38" w:author="Paul" w:date="2019-10-27T21:30:00Z">
        <w:r>
          <w:rPr>
            <w:rFonts w:ascii="Times New Roman" w:eastAsia="Times New Roman" w:hAnsi="Times New Roman" w:cs="Times New Roman"/>
            <w:sz w:val="22"/>
            <w:szCs w:val="22"/>
            <w:rPrChange w:id="39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>seeing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40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people crying over their loved ones’ death. I saw delighted parents looking over their</w:t>
      </w:r>
      <w:r>
        <w:rPr>
          <w:rFonts w:ascii="Times New Roman" w:eastAsia="Times New Roman" w:hAnsi="Times New Roman" w:cs="Times New Roman"/>
          <w:sz w:val="22"/>
          <w:szCs w:val="22"/>
          <w:rPrChange w:id="41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newborn babies in the chamber. </w:t>
      </w:r>
      <w:del w:id="42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43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>I understand the patient cycle inside out</w:delText>
        </w:r>
      </w:del>
      <w:ins w:id="44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45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Admitted and discharged patients passed by </w:t>
        </w:r>
      </w:ins>
      <w:del w:id="46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47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. </w:delText>
        </w:r>
        <w:commentRangeStart w:id="48"/>
        <w:r>
          <w:rPr>
            <w:rFonts w:ascii="Times New Roman" w:eastAsia="Times New Roman" w:hAnsi="Times New Roman" w:cs="Times New Roman"/>
            <w:sz w:val="22"/>
            <w:szCs w:val="22"/>
            <w:rPrChange w:id="49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>S</w:delText>
        </w:r>
      </w:del>
      <w:ins w:id="50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51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>s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52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>o often</w:t>
      </w:r>
      <w:commentRangeEnd w:id="48"/>
      <w:r>
        <w:commentReference w:id="48"/>
      </w:r>
      <w:r>
        <w:rPr>
          <w:rFonts w:ascii="Times New Roman" w:eastAsia="Times New Roman" w:hAnsi="Times New Roman" w:cs="Times New Roman"/>
          <w:sz w:val="22"/>
          <w:szCs w:val="22"/>
          <w:rPrChange w:id="53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that I became numb </w:t>
      </w:r>
      <w:del w:id="54" w:author="Paul" w:date="2019-10-27T21:31:00Z">
        <w:r>
          <w:rPr>
            <w:rFonts w:ascii="Times New Roman" w:eastAsia="Times New Roman" w:hAnsi="Times New Roman" w:cs="Times New Roman"/>
            <w:sz w:val="22"/>
            <w:szCs w:val="22"/>
            <w:rPrChange w:id="55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of </w:delText>
        </w:r>
      </w:del>
      <w:ins w:id="56" w:author="Paul" w:date="2019-10-27T21:31:00Z">
        <w:r>
          <w:rPr>
            <w:rFonts w:ascii="Times New Roman" w:eastAsia="Times New Roman" w:hAnsi="Times New Roman" w:cs="Times New Roman"/>
            <w:sz w:val="22"/>
            <w:szCs w:val="22"/>
            <w:rPrChange w:id="57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to 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58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>the</w:t>
      </w:r>
      <w:ins w:id="59" w:author="Paul" w:date="2019-10-27T21:31:00Z">
        <w:r>
          <w:rPr>
            <w:rFonts w:ascii="Times New Roman" w:eastAsia="Times New Roman" w:hAnsi="Times New Roman" w:cs="Times New Roman"/>
            <w:sz w:val="22"/>
            <w:szCs w:val="22"/>
            <w:rPrChange w:id="60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>se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61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hospital scenes. 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00000004" w14:textId="77777777" w:rsidR="00A0027E" w:rsidRPr="00A0027E" w:rsidRDefault="00A0027E">
      <w:pPr>
        <w:rPr>
          <w:rFonts w:ascii="Times New Roman" w:eastAsia="Times New Roman" w:hAnsi="Times New Roman" w:cs="Times New Roman"/>
          <w:sz w:val="22"/>
          <w:szCs w:val="22"/>
          <w:rPrChange w:id="62" w:author="Devi Kasih" w:date="2019-10-28T12:19:00Z">
            <w:rPr>
              <w:rFonts w:ascii="Times New Roman" w:eastAsia="Times New Roman" w:hAnsi="Times New Roman" w:cs="Times New Roman"/>
            </w:rPr>
          </w:rPrChange>
        </w:rPr>
      </w:pPr>
    </w:p>
    <w:p w14:paraId="00000005" w14:textId="77777777" w:rsidR="00A0027E" w:rsidRPr="00A0027E" w:rsidRDefault="00073684">
      <w:pPr>
        <w:rPr>
          <w:rFonts w:ascii="Times New Roman" w:eastAsia="Times New Roman" w:hAnsi="Times New Roman" w:cs="Times New Roman"/>
          <w:sz w:val="22"/>
          <w:szCs w:val="22"/>
          <w:rPrChange w:id="63" w:author="Devi Kasih" w:date="2019-10-28T12:19:00Z">
            <w:rPr>
              <w:rFonts w:ascii="Times New Roman" w:eastAsia="Times New Roman" w:hAnsi="Times New Roman" w:cs="Times New Roman"/>
            </w:rPr>
          </w:rPrChange>
        </w:rPr>
      </w:pPr>
      <w:ins w:id="64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65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To me, becoming a doctor is just a family legacy I </w:t>
        </w:r>
        <w:proofErr w:type="gramStart"/>
        <w:r>
          <w:rPr>
            <w:rFonts w:ascii="Times New Roman" w:eastAsia="Times New Roman" w:hAnsi="Times New Roman" w:cs="Times New Roman"/>
            <w:sz w:val="22"/>
            <w:szCs w:val="22"/>
            <w:rPrChange w:id="66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>have to</w:t>
        </w:r>
        <w:proofErr w:type="gramEnd"/>
        <w:r>
          <w:rPr>
            <w:rFonts w:ascii="Times New Roman" w:eastAsia="Times New Roman" w:hAnsi="Times New Roman" w:cs="Times New Roman"/>
            <w:sz w:val="22"/>
            <w:szCs w:val="22"/>
            <w:rPrChange w:id="67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 continue </w:t>
        </w:r>
      </w:ins>
      <w:commentRangeStart w:id="68"/>
      <w:del w:id="69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70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Until </w:delText>
        </w:r>
      </w:del>
      <w:ins w:id="71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72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until 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73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I found a medical NGO named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rPrChange w:id="74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>DoctorShare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rPrChange w:id="75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early this year. </w:t>
      </w:r>
      <w:ins w:id="76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77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As an aspiring doctor, 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78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I took part in some of their medical outreach in Jakarta. And in the summer, I flew 2000km away </w:t>
      </w:r>
      <w:r>
        <w:rPr>
          <w:rFonts w:ascii="Times New Roman" w:eastAsia="Times New Roman" w:hAnsi="Times New Roman" w:cs="Times New Roman"/>
          <w:sz w:val="22"/>
          <w:szCs w:val="22"/>
          <w:rPrChange w:id="79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to Kei Island, Maluku, with </w:t>
      </w:r>
      <w:del w:id="80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81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the </w:delText>
        </w:r>
      </w:del>
      <w:proofErr w:type="spellStart"/>
      <w:ins w:id="82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83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>DoctorShare’s</w:t>
        </w:r>
        <w:proofErr w:type="spellEnd"/>
        <w:r>
          <w:rPr>
            <w:rFonts w:ascii="Times New Roman" w:eastAsia="Times New Roman" w:hAnsi="Times New Roman" w:cs="Times New Roman"/>
            <w:sz w:val="22"/>
            <w:szCs w:val="22"/>
            <w:rPrChange w:id="84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 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85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medical team to serve the local village there.  </w:t>
      </w:r>
      <w:commentRangeEnd w:id="68"/>
      <w:r>
        <w:commentReference w:id="68"/>
      </w:r>
    </w:p>
    <w:p w14:paraId="00000006" w14:textId="77777777" w:rsidR="00A0027E" w:rsidRPr="00A0027E" w:rsidRDefault="00A0027E">
      <w:pPr>
        <w:rPr>
          <w:rFonts w:ascii="Times New Roman" w:eastAsia="Times New Roman" w:hAnsi="Times New Roman" w:cs="Times New Roman"/>
          <w:sz w:val="22"/>
          <w:szCs w:val="22"/>
          <w:rPrChange w:id="86" w:author="Devi Kasih" w:date="2019-10-28T12:19:00Z">
            <w:rPr>
              <w:rFonts w:ascii="Times New Roman" w:eastAsia="Times New Roman" w:hAnsi="Times New Roman" w:cs="Times New Roman"/>
            </w:rPr>
          </w:rPrChange>
        </w:rPr>
      </w:pPr>
    </w:p>
    <w:p w14:paraId="00000007" w14:textId="77777777" w:rsidR="00A0027E" w:rsidRPr="00A0027E" w:rsidRDefault="00073684">
      <w:pPr>
        <w:rPr>
          <w:del w:id="87" w:author="Paul" w:date="2019-10-27T21:32:00Z"/>
          <w:rFonts w:ascii="Times New Roman" w:eastAsia="Times New Roman" w:hAnsi="Times New Roman" w:cs="Times New Roman"/>
          <w:sz w:val="22"/>
          <w:szCs w:val="22"/>
          <w:rPrChange w:id="88" w:author="Devi Kasih" w:date="2019-10-28T12:19:00Z">
            <w:rPr>
              <w:del w:id="89" w:author="Paul" w:date="2019-10-27T21:32:00Z"/>
              <w:rFonts w:ascii="Times New Roman" w:eastAsia="Times New Roman" w:hAnsi="Times New Roman" w:cs="Times New Roman"/>
            </w:rPr>
          </w:rPrChange>
        </w:rPr>
      </w:pPr>
      <w:r>
        <w:rPr>
          <w:rFonts w:ascii="Times New Roman" w:eastAsia="Times New Roman" w:hAnsi="Times New Roman" w:cs="Times New Roman"/>
          <w:sz w:val="22"/>
          <w:szCs w:val="22"/>
          <w:rPrChange w:id="90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Once I got there, I was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  <w:rPrChange w:id="91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>really sad</w:t>
      </w:r>
      <w:proofErr w:type="gramEnd"/>
      <w:r>
        <w:rPr>
          <w:rFonts w:ascii="Times New Roman" w:eastAsia="Times New Roman" w:hAnsi="Times New Roman" w:cs="Times New Roman"/>
          <w:sz w:val="22"/>
          <w:szCs w:val="22"/>
          <w:rPrChange w:id="92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to see how people suffer in all aspects, mostly healthcare. There was no hospital</w:t>
      </w:r>
      <w:ins w:id="93" w:author="Paul" w:date="2019-10-27T21:32:00Z">
        <w:r>
          <w:rPr>
            <w:rFonts w:ascii="Times New Roman" w:eastAsia="Times New Roman" w:hAnsi="Times New Roman" w:cs="Times New Roman"/>
            <w:sz w:val="22"/>
            <w:szCs w:val="22"/>
            <w:rPrChange w:id="94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>. O</w:t>
        </w:r>
      </w:ins>
      <w:del w:id="95" w:author="Paul" w:date="2019-10-27T21:32:00Z">
        <w:r>
          <w:rPr>
            <w:rFonts w:ascii="Times New Roman" w:eastAsia="Times New Roman" w:hAnsi="Times New Roman" w:cs="Times New Roman"/>
            <w:sz w:val="22"/>
            <w:szCs w:val="22"/>
            <w:rPrChange w:id="96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 but o</w:delText>
        </w:r>
      </w:del>
      <w:r>
        <w:rPr>
          <w:rFonts w:ascii="Times New Roman" w:eastAsia="Times New Roman" w:hAnsi="Times New Roman" w:cs="Times New Roman"/>
          <w:sz w:val="22"/>
          <w:szCs w:val="22"/>
          <w:rPrChange w:id="97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nly a small health center </w:t>
      </w:r>
      <w:del w:id="98" w:author="Paul" w:date="2019-10-27T21:32:00Z">
        <w:r>
          <w:rPr>
            <w:rFonts w:ascii="Times New Roman" w:eastAsia="Times New Roman" w:hAnsi="Times New Roman" w:cs="Times New Roman"/>
            <w:sz w:val="22"/>
            <w:szCs w:val="22"/>
            <w:rPrChange w:id="99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>that w</w:delText>
        </w:r>
        <w:r>
          <w:rPr>
            <w:rFonts w:ascii="Times New Roman" w:eastAsia="Times New Roman" w:hAnsi="Times New Roman" w:cs="Times New Roman"/>
            <w:sz w:val="22"/>
            <w:szCs w:val="22"/>
            <w:rPrChange w:id="100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as </w:delText>
        </w:r>
      </w:del>
      <w:r>
        <w:rPr>
          <w:rFonts w:ascii="Times New Roman" w:eastAsia="Times New Roman" w:hAnsi="Times New Roman" w:cs="Times New Roman"/>
          <w:sz w:val="22"/>
          <w:szCs w:val="22"/>
          <w:rPrChange w:id="101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lacking </w:t>
      </w:r>
      <w:ins w:id="102" w:author="Paul" w:date="2019-10-27T21:32:00Z">
        <w:r>
          <w:rPr>
            <w:rFonts w:ascii="Times New Roman" w:eastAsia="Times New Roman" w:hAnsi="Times New Roman" w:cs="Times New Roman"/>
            <w:sz w:val="22"/>
            <w:szCs w:val="22"/>
            <w:rPrChange w:id="103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in 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104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>medical facilities</w:t>
      </w:r>
      <w:ins w:id="105" w:author="Paul" w:date="2019-10-27T21:32:00Z">
        <w:r>
          <w:rPr>
            <w:rFonts w:ascii="Times New Roman" w:eastAsia="Times New Roman" w:hAnsi="Times New Roman" w:cs="Times New Roman"/>
            <w:sz w:val="22"/>
            <w:szCs w:val="22"/>
            <w:rPrChange w:id="106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 stood the ground against the illnesses that often ravaged the locals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107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>.</w:t>
      </w:r>
    </w:p>
    <w:p w14:paraId="00000008" w14:textId="77777777" w:rsidR="00A0027E" w:rsidRPr="00A0027E" w:rsidRDefault="00073684">
      <w:pPr>
        <w:rPr>
          <w:rFonts w:ascii="Times New Roman" w:eastAsia="Times New Roman" w:hAnsi="Times New Roman" w:cs="Times New Roman"/>
          <w:sz w:val="22"/>
          <w:szCs w:val="22"/>
          <w:rPrChange w:id="108" w:author="Devi Kasih" w:date="2019-10-28T12:19:00Z">
            <w:rPr>
              <w:rFonts w:ascii="Times New Roman" w:eastAsia="Times New Roman" w:hAnsi="Times New Roman" w:cs="Times New Roman"/>
            </w:rPr>
          </w:rPrChange>
        </w:rPr>
      </w:pPr>
      <w:bookmarkStart w:id="109" w:name="_gjdgxs" w:colFirst="0" w:colLast="0"/>
      <w:bookmarkEnd w:id="109"/>
      <w:ins w:id="110" w:author="Paul" w:date="2019-10-27T21:32:00Z">
        <w:r>
          <w:rPr>
            <w:rFonts w:ascii="Times New Roman" w:eastAsia="Times New Roman" w:hAnsi="Times New Roman" w:cs="Times New Roman"/>
            <w:sz w:val="22"/>
            <w:szCs w:val="22"/>
            <w:rPrChange w:id="111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 </w:t>
        </w:r>
      </w:ins>
      <w:del w:id="112" w:author="Paul" w:date="2019-10-27T21:32:00Z">
        <w:r>
          <w:rPr>
            <w:rFonts w:ascii="Times New Roman" w:eastAsia="Times New Roman" w:hAnsi="Times New Roman" w:cs="Times New Roman"/>
            <w:sz w:val="22"/>
            <w:szCs w:val="22"/>
            <w:rPrChange w:id="113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There was this man, </w:delText>
        </w:r>
      </w:del>
      <w:r>
        <w:rPr>
          <w:rFonts w:ascii="Times New Roman" w:eastAsia="Times New Roman" w:hAnsi="Times New Roman" w:cs="Times New Roman"/>
          <w:sz w:val="22"/>
          <w:szCs w:val="22"/>
          <w:rPrChange w:id="114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Pak Andi, who </w:t>
      </w:r>
      <w:del w:id="115" w:author="Paul" w:date="2019-10-27T21:33:00Z">
        <w:r>
          <w:rPr>
            <w:rFonts w:ascii="Times New Roman" w:eastAsia="Times New Roman" w:hAnsi="Times New Roman" w:cs="Times New Roman"/>
            <w:sz w:val="22"/>
            <w:szCs w:val="22"/>
            <w:rPrChange w:id="116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>was suffering in pain because of his</w:delText>
        </w:r>
      </w:del>
      <w:ins w:id="117" w:author="Paul" w:date="2019-10-27T21:33:00Z">
        <w:r>
          <w:rPr>
            <w:rFonts w:ascii="Times New Roman" w:eastAsia="Times New Roman" w:hAnsi="Times New Roman" w:cs="Times New Roman"/>
            <w:sz w:val="22"/>
            <w:szCs w:val="22"/>
            <w:rPrChange w:id="118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>suffered from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119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hernia disease</w:t>
      </w:r>
      <w:ins w:id="120" w:author="Paul" w:date="2019-10-27T21:33:00Z">
        <w:r>
          <w:rPr>
            <w:rFonts w:ascii="Times New Roman" w:eastAsia="Times New Roman" w:hAnsi="Times New Roman" w:cs="Times New Roman"/>
            <w:sz w:val="22"/>
            <w:szCs w:val="22"/>
            <w:rPrChange w:id="121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, </w:t>
        </w:r>
      </w:ins>
      <w:del w:id="122" w:author="Paul" w:date="2019-10-27T21:33:00Z">
        <w:r>
          <w:rPr>
            <w:rFonts w:ascii="Times New Roman" w:eastAsia="Times New Roman" w:hAnsi="Times New Roman" w:cs="Times New Roman"/>
            <w:sz w:val="22"/>
            <w:szCs w:val="22"/>
            <w:rPrChange w:id="123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. He </w:delText>
        </w:r>
      </w:del>
      <w:r>
        <w:rPr>
          <w:rFonts w:ascii="Times New Roman" w:eastAsia="Times New Roman" w:hAnsi="Times New Roman" w:cs="Times New Roman"/>
          <w:sz w:val="22"/>
          <w:szCs w:val="22"/>
          <w:rPrChange w:id="124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came in pain and </w:t>
      </w:r>
      <w:del w:id="125" w:author="Paul" w:date="2019-10-27T21:33:00Z">
        <w:r>
          <w:rPr>
            <w:rFonts w:ascii="Times New Roman" w:eastAsia="Times New Roman" w:hAnsi="Times New Roman" w:cs="Times New Roman"/>
            <w:sz w:val="22"/>
            <w:szCs w:val="22"/>
            <w:rPrChange w:id="126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asking </w:delText>
        </w:r>
      </w:del>
      <w:ins w:id="127" w:author="Paul" w:date="2019-10-27T21:33:00Z">
        <w:r>
          <w:rPr>
            <w:rFonts w:ascii="Times New Roman" w:eastAsia="Times New Roman" w:hAnsi="Times New Roman" w:cs="Times New Roman"/>
            <w:sz w:val="22"/>
            <w:szCs w:val="22"/>
            <w:rPrChange w:id="128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asked 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129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for help from the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rPrChange w:id="130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>DoctorShare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rPrChange w:id="131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team. I approached him and took care of all his registration, screening, and scheduling for his operation. I</w:t>
      </w:r>
      <w:ins w:id="132" w:author="Matahari Kinanti" w:date="2019-10-26T13:30:00Z">
        <w:r>
          <w:rPr>
            <w:rFonts w:ascii="Times New Roman" w:eastAsia="Times New Roman" w:hAnsi="Times New Roman" w:cs="Times New Roman"/>
            <w:sz w:val="22"/>
            <w:szCs w:val="22"/>
            <w:rPrChange w:id="133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 also had</w:t>
        </w:r>
      </w:ins>
      <w:del w:id="134" w:author="Matahari Kinanti" w:date="2019-10-26T13:30:00Z">
        <w:r>
          <w:rPr>
            <w:rFonts w:ascii="Times New Roman" w:eastAsia="Times New Roman" w:hAnsi="Times New Roman" w:cs="Times New Roman"/>
            <w:sz w:val="22"/>
            <w:szCs w:val="22"/>
            <w:rPrChange w:id="135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 was also given</w:delText>
        </w:r>
      </w:del>
      <w:r>
        <w:rPr>
          <w:rFonts w:ascii="Times New Roman" w:eastAsia="Times New Roman" w:hAnsi="Times New Roman" w:cs="Times New Roman"/>
          <w:sz w:val="22"/>
          <w:szCs w:val="22"/>
          <w:rPrChange w:id="136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the opportunity to assist the doctor who performed the surgery for him. After the operation w</w:t>
      </w:r>
      <w:r>
        <w:rPr>
          <w:rFonts w:ascii="Times New Roman" w:eastAsia="Times New Roman" w:hAnsi="Times New Roman" w:cs="Times New Roman"/>
          <w:sz w:val="22"/>
          <w:szCs w:val="22"/>
          <w:rPrChange w:id="137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as completed, he came to me with a drastic change on his face. The </w:t>
      </w:r>
      <w:ins w:id="138" w:author="Matahari Kinanti" w:date="2019-10-28T12:25:00Z">
        <w:r>
          <w:rPr>
            <w:rFonts w:ascii="Times New Roman" w:eastAsia="Times New Roman" w:hAnsi="Times New Roman" w:cs="Times New Roman"/>
            <w:sz w:val="22"/>
            <w:szCs w:val="22"/>
            <w:rPrChange w:id="139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painful </w:t>
        </w:r>
      </w:ins>
      <w:del w:id="140" w:author="Matahari Kinanti" w:date="2019-10-28T12:25:00Z">
        <w:r>
          <w:rPr>
            <w:rFonts w:ascii="Times New Roman" w:eastAsia="Times New Roman" w:hAnsi="Times New Roman" w:cs="Times New Roman"/>
            <w:sz w:val="22"/>
            <w:szCs w:val="22"/>
            <w:rPrChange w:id="141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>“in pain”</w:delText>
        </w:r>
      </w:del>
      <w:r>
        <w:rPr>
          <w:rFonts w:ascii="Times New Roman" w:eastAsia="Times New Roman" w:hAnsi="Times New Roman" w:cs="Times New Roman"/>
          <w:sz w:val="22"/>
          <w:szCs w:val="22"/>
          <w:rPrChange w:id="142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expression</w:t>
      </w:r>
      <w:ins w:id="143" w:author="Matahari Kinanti" w:date="2019-10-28T12:25:00Z">
        <w:r>
          <w:rPr>
            <w:rFonts w:ascii="Times New Roman" w:eastAsia="Times New Roman" w:hAnsi="Times New Roman" w:cs="Times New Roman"/>
            <w:sz w:val="22"/>
            <w:szCs w:val="22"/>
            <w:rPrChange w:id="144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 he had</w:t>
        </w:r>
      </w:ins>
      <w:del w:id="145" w:author="Matahari Kinanti" w:date="2019-10-28T12:25:00Z">
        <w:r>
          <w:rPr>
            <w:rFonts w:ascii="Times New Roman" w:eastAsia="Times New Roman" w:hAnsi="Times New Roman" w:cs="Times New Roman"/>
            <w:sz w:val="22"/>
            <w:szCs w:val="22"/>
            <w:rPrChange w:id="146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 suddenly</w:delText>
        </w:r>
      </w:del>
      <w:r>
        <w:rPr>
          <w:rFonts w:ascii="Times New Roman" w:eastAsia="Times New Roman" w:hAnsi="Times New Roman" w:cs="Times New Roman"/>
          <w:sz w:val="22"/>
          <w:szCs w:val="22"/>
          <w:rPrChange w:id="147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changed into a happy face. He brought me a bunch of traditional food to share with the team. I was really touched by his action, especially when</w:t>
      </w:r>
      <w:r>
        <w:rPr>
          <w:rFonts w:ascii="Times New Roman" w:eastAsia="Times New Roman" w:hAnsi="Times New Roman" w:cs="Times New Roman"/>
          <w:sz w:val="22"/>
          <w:szCs w:val="22"/>
          <w:rPrChange w:id="148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he said, “thank you”. </w:t>
      </w:r>
      <w:del w:id="149" w:author="Paul" w:date="2019-10-27T21:33:00Z">
        <w:r>
          <w:rPr>
            <w:rFonts w:ascii="Times New Roman" w:eastAsia="Times New Roman" w:hAnsi="Times New Roman" w:cs="Times New Roman"/>
            <w:sz w:val="22"/>
            <w:szCs w:val="22"/>
            <w:rPrChange w:id="150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>Subconsciously</w:delText>
        </w:r>
      </w:del>
      <w:ins w:id="151" w:author="Paul" w:date="2019-10-27T21:33:00Z">
        <w:r>
          <w:rPr>
            <w:rFonts w:ascii="Times New Roman" w:eastAsia="Times New Roman" w:hAnsi="Times New Roman" w:cs="Times New Roman"/>
            <w:sz w:val="22"/>
            <w:szCs w:val="22"/>
            <w:rPrChange w:id="152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>Not being able to help myself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153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, I smiled too. </w:t>
      </w:r>
    </w:p>
    <w:p w14:paraId="00000009" w14:textId="77777777" w:rsidR="00A0027E" w:rsidRPr="00A0027E" w:rsidRDefault="00A0027E">
      <w:pPr>
        <w:rPr>
          <w:rFonts w:ascii="Times New Roman" w:eastAsia="Times New Roman" w:hAnsi="Times New Roman" w:cs="Times New Roman"/>
          <w:sz w:val="22"/>
          <w:szCs w:val="22"/>
          <w:rPrChange w:id="154" w:author="Devi Kasih" w:date="2019-10-28T12:19:00Z">
            <w:rPr>
              <w:rFonts w:ascii="Times New Roman" w:eastAsia="Times New Roman" w:hAnsi="Times New Roman" w:cs="Times New Roman"/>
            </w:rPr>
          </w:rPrChange>
        </w:rPr>
      </w:pPr>
    </w:p>
    <w:p w14:paraId="0000000A" w14:textId="77777777" w:rsidR="00A0027E" w:rsidRPr="00A0027E" w:rsidRDefault="00073684">
      <w:pPr>
        <w:rPr>
          <w:rFonts w:ascii="Times New Roman" w:eastAsia="Times New Roman" w:hAnsi="Times New Roman" w:cs="Times New Roman"/>
          <w:sz w:val="22"/>
          <w:szCs w:val="22"/>
          <w:rPrChange w:id="155" w:author="Devi Kasih" w:date="2019-10-28T12:19:00Z">
            <w:rPr>
              <w:rFonts w:ascii="Times New Roman" w:eastAsia="Times New Roman" w:hAnsi="Times New Roman" w:cs="Times New Roman"/>
            </w:rPr>
          </w:rPrChange>
        </w:rPr>
      </w:pPr>
      <w:ins w:id="156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157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>That night, I kept thinking about Pak Andi while enjoying the snake fruit he gave us. His wife must be relieved. He should be able to sit at the dinner table without feelin</w:t>
        </w:r>
        <w:r>
          <w:rPr>
            <w:rFonts w:ascii="Times New Roman" w:eastAsia="Times New Roman" w:hAnsi="Times New Roman" w:cs="Times New Roman"/>
            <w:sz w:val="22"/>
            <w:szCs w:val="22"/>
            <w:rPrChange w:id="158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>g</w:t>
        </w:r>
      </w:ins>
      <w:ins w:id="159" w:author="Matahari Kinanti" w:date="2019-10-28T12:27:00Z">
        <w:r>
          <w:rPr>
            <w:rFonts w:ascii="Times New Roman" w:eastAsia="Times New Roman" w:hAnsi="Times New Roman" w:cs="Times New Roman"/>
            <w:sz w:val="22"/>
            <w:szCs w:val="22"/>
            <w:rPrChange w:id="160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 any</w:t>
        </w:r>
      </w:ins>
      <w:ins w:id="161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162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 pain. He can </w:t>
        </w:r>
      </w:ins>
      <w:ins w:id="163" w:author="Matahari Kinanti" w:date="2019-10-28T12:24:00Z">
        <w:r>
          <w:rPr>
            <w:rFonts w:ascii="Times New Roman" w:eastAsia="Times New Roman" w:hAnsi="Times New Roman" w:cs="Times New Roman"/>
            <w:sz w:val="22"/>
            <w:szCs w:val="22"/>
            <w:rPrChange w:id="164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play soccer </w:t>
        </w:r>
      </w:ins>
      <w:ins w:id="165" w:author="Devi Kasih" w:date="2019-10-28T12:19:00Z">
        <w:del w:id="166" w:author="Matahari Kinanti" w:date="2019-10-28T12:24:00Z">
          <w:r>
            <w:rPr>
              <w:rFonts w:ascii="Times New Roman" w:eastAsia="Times New Roman" w:hAnsi="Times New Roman" w:cs="Times New Roman"/>
              <w:sz w:val="22"/>
              <w:szCs w:val="22"/>
              <w:rPrChange w:id="167" w:author="Devi Kasih" w:date="2019-10-28T12:19:00Z">
                <w:rPr>
                  <w:rFonts w:ascii="Times New Roman" w:eastAsia="Times New Roman" w:hAnsi="Times New Roman" w:cs="Times New Roman"/>
                </w:rPr>
              </w:rPrChange>
            </w:rPr>
            <w:delText>kick soccer ball</w:delText>
          </w:r>
        </w:del>
        <w:r>
          <w:rPr>
            <w:rFonts w:ascii="Times New Roman" w:eastAsia="Times New Roman" w:hAnsi="Times New Roman" w:cs="Times New Roman"/>
            <w:sz w:val="22"/>
            <w:szCs w:val="22"/>
            <w:rPrChange w:id="168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 again with his kids. </w:t>
        </w:r>
      </w:ins>
      <w:commentRangeStart w:id="169"/>
      <w:del w:id="170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171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>I didn’t know that I could be so happy helping people. The rundown hostel, the dirty water, the buzzing mosquito</w:delText>
        </w:r>
      </w:del>
      <w:ins w:id="172" w:author="Matahari Kinanti" w:date="2019-10-26T13:26:00Z">
        <w:del w:id="173" w:author="Devi Kasih" w:date="2019-10-28T12:19:00Z">
          <w:r>
            <w:rPr>
              <w:rFonts w:ascii="Times New Roman" w:eastAsia="Times New Roman" w:hAnsi="Times New Roman" w:cs="Times New Roman"/>
              <w:sz w:val="22"/>
              <w:szCs w:val="22"/>
              <w:rPrChange w:id="174" w:author="Devi Kasih" w:date="2019-10-28T12:19:00Z">
                <w:rPr>
                  <w:rFonts w:ascii="Times New Roman" w:eastAsia="Times New Roman" w:hAnsi="Times New Roman" w:cs="Times New Roman"/>
                </w:rPr>
              </w:rPrChange>
            </w:rPr>
            <w:delText>e</w:delText>
          </w:r>
        </w:del>
      </w:ins>
      <w:del w:id="175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176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s became nothing compared to the satisfaction </w:delText>
        </w:r>
      </w:del>
      <w:ins w:id="177" w:author="Matahari Kinanti" w:date="2019-10-26T13:30:00Z">
        <w:del w:id="178" w:author="Devi Kasih" w:date="2019-10-28T12:19:00Z">
          <w:r>
            <w:rPr>
              <w:rFonts w:ascii="Times New Roman" w:eastAsia="Times New Roman" w:hAnsi="Times New Roman" w:cs="Times New Roman"/>
              <w:sz w:val="22"/>
              <w:szCs w:val="22"/>
              <w:rPrChange w:id="179" w:author="Devi Kasih" w:date="2019-10-28T12:19:00Z">
                <w:rPr>
                  <w:rFonts w:ascii="Times New Roman" w:eastAsia="Times New Roman" w:hAnsi="Times New Roman" w:cs="Times New Roman"/>
                </w:rPr>
              </w:rPrChange>
            </w:rPr>
            <w:delText xml:space="preserve">of </w:delText>
          </w:r>
        </w:del>
      </w:ins>
      <w:ins w:id="180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181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Feeling ecstatic is an understatement. </w:t>
        </w:r>
      </w:ins>
      <w:del w:id="182" w:author="Matahari Kinanti" w:date="2019-10-26T13:30:00Z">
        <w:r>
          <w:rPr>
            <w:rFonts w:ascii="Times New Roman" w:eastAsia="Times New Roman" w:hAnsi="Times New Roman" w:cs="Times New Roman"/>
            <w:sz w:val="22"/>
            <w:szCs w:val="22"/>
            <w:rPrChange w:id="183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from </w:delText>
        </w:r>
      </w:del>
      <w:del w:id="184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185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>seeing the people’s grateful faces.</w:delText>
        </w:r>
      </w:del>
      <w:r>
        <w:rPr>
          <w:rFonts w:ascii="Times New Roman" w:eastAsia="Times New Roman" w:hAnsi="Times New Roman" w:cs="Times New Roman"/>
          <w:sz w:val="22"/>
          <w:szCs w:val="22"/>
          <w:rPrChange w:id="186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</w:t>
      </w:r>
      <w:commentRangeEnd w:id="169"/>
      <w:r>
        <w:commentReference w:id="169"/>
      </w:r>
      <w:r>
        <w:rPr>
          <w:rFonts w:ascii="Times New Roman" w:eastAsia="Times New Roman" w:hAnsi="Times New Roman" w:cs="Times New Roman"/>
          <w:sz w:val="22"/>
          <w:szCs w:val="22"/>
          <w:rPrChange w:id="187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Speaking to the senior doctors from the team, I </w:t>
      </w:r>
      <w:del w:id="188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189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found </w:delText>
        </w:r>
      </w:del>
      <w:ins w:id="190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191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understood 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192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>that those faces have been their driving force to work rele</w:t>
      </w:r>
      <w:r>
        <w:rPr>
          <w:rFonts w:ascii="Times New Roman" w:eastAsia="Times New Roman" w:hAnsi="Times New Roman" w:cs="Times New Roman"/>
          <w:sz w:val="22"/>
          <w:szCs w:val="22"/>
          <w:rPrChange w:id="193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ntlessly, even </w:t>
      </w:r>
      <w:ins w:id="194" w:author="Matahari Kinanti" w:date="2019-10-26T13:31:00Z">
        <w:r>
          <w:rPr>
            <w:rFonts w:ascii="Times New Roman" w:eastAsia="Times New Roman" w:hAnsi="Times New Roman" w:cs="Times New Roman"/>
            <w:sz w:val="22"/>
            <w:szCs w:val="22"/>
            <w:rPrChange w:id="195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in </w:t>
        </w:r>
      </w:ins>
      <w:del w:id="196" w:author="Matahari Kinanti" w:date="2019-10-26T13:31:00Z">
        <w:r>
          <w:rPr>
            <w:rFonts w:ascii="Times New Roman" w:eastAsia="Times New Roman" w:hAnsi="Times New Roman" w:cs="Times New Roman"/>
            <w:sz w:val="22"/>
            <w:szCs w:val="22"/>
            <w:rPrChange w:id="197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>at</w:delText>
        </w:r>
      </w:del>
      <w:r>
        <w:rPr>
          <w:rFonts w:ascii="Times New Roman" w:eastAsia="Times New Roman" w:hAnsi="Times New Roman" w:cs="Times New Roman"/>
          <w:sz w:val="22"/>
          <w:szCs w:val="22"/>
          <w:rPrChange w:id="198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 the most inaccessible areas and most inconvenient times. That summer opened my eyes </w:t>
      </w:r>
      <w:ins w:id="199" w:author="Matahari Kinanti" w:date="2019-10-26T13:31:00Z">
        <w:r>
          <w:rPr>
            <w:rFonts w:ascii="Times New Roman" w:eastAsia="Times New Roman" w:hAnsi="Times New Roman" w:cs="Times New Roman"/>
            <w:sz w:val="22"/>
            <w:szCs w:val="22"/>
            <w:rPrChange w:id="200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to </w:t>
        </w:r>
      </w:ins>
      <w:del w:id="201" w:author="Matahari Kinanti" w:date="2019-10-26T13:31:00Z">
        <w:r>
          <w:rPr>
            <w:rFonts w:ascii="Times New Roman" w:eastAsia="Times New Roman" w:hAnsi="Times New Roman" w:cs="Times New Roman"/>
            <w:sz w:val="22"/>
            <w:szCs w:val="22"/>
            <w:rPrChange w:id="202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about </w:delText>
        </w:r>
      </w:del>
      <w:r>
        <w:rPr>
          <w:rFonts w:ascii="Times New Roman" w:eastAsia="Times New Roman" w:hAnsi="Times New Roman" w:cs="Times New Roman"/>
          <w:sz w:val="22"/>
          <w:szCs w:val="22"/>
          <w:rPrChange w:id="203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what it truly means to become a doctor. </w:t>
      </w:r>
    </w:p>
    <w:p w14:paraId="0000000B" w14:textId="77777777" w:rsidR="00A0027E" w:rsidRPr="00A0027E" w:rsidRDefault="00A0027E">
      <w:pPr>
        <w:rPr>
          <w:rFonts w:ascii="Times New Roman" w:eastAsia="Times New Roman" w:hAnsi="Times New Roman" w:cs="Times New Roman"/>
          <w:sz w:val="22"/>
          <w:szCs w:val="22"/>
          <w:rPrChange w:id="204" w:author="Devi Kasih" w:date="2019-10-28T12:19:00Z">
            <w:rPr>
              <w:rFonts w:ascii="Times New Roman" w:eastAsia="Times New Roman" w:hAnsi="Times New Roman" w:cs="Times New Roman"/>
            </w:rPr>
          </w:rPrChange>
        </w:rPr>
      </w:pPr>
    </w:p>
    <w:p w14:paraId="0000000C" w14:textId="77777777" w:rsidR="00A0027E" w:rsidRDefault="00073684">
      <w:pPr>
        <w:rPr>
          <w:rFonts w:ascii="Times New Roman" w:eastAsia="Times New Roman" w:hAnsi="Times New Roman" w:cs="Times New Roman"/>
        </w:rPr>
      </w:pPr>
      <w:bookmarkStart w:id="205" w:name="_30j0zll" w:colFirst="0" w:colLast="0"/>
      <w:bookmarkEnd w:id="205"/>
      <w:commentRangeStart w:id="206"/>
      <w:r>
        <w:rPr>
          <w:rFonts w:ascii="Times New Roman" w:eastAsia="Times New Roman" w:hAnsi="Times New Roman" w:cs="Times New Roman"/>
          <w:sz w:val="22"/>
          <w:szCs w:val="22"/>
          <w:rPrChange w:id="207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My perspective changed. I used to think that becoming a doctor </w:t>
      </w:r>
      <w:del w:id="208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209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would lead you to a comfortable life </w:delText>
        </w:r>
        <w:r>
          <w:rPr>
            <w:rFonts w:ascii="Times New Roman" w:eastAsia="Times New Roman" w:hAnsi="Times New Roman" w:cs="Times New Roman"/>
            <w:sz w:val="22"/>
            <w:szCs w:val="22"/>
            <w:rPrChange w:id="210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>as it is a well-paid job</w:delText>
        </w:r>
      </w:del>
      <w:ins w:id="211" w:author="Matahari Kinanti" w:date="2019-10-28T12:27:00Z">
        <w:r>
          <w:rPr>
            <w:rFonts w:ascii="Times New Roman" w:eastAsia="Times New Roman" w:hAnsi="Times New Roman" w:cs="Times New Roman"/>
            <w:sz w:val="22"/>
            <w:szCs w:val="22"/>
            <w:rPrChange w:id="212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 </w:t>
        </w:r>
      </w:ins>
      <w:ins w:id="213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214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>requires intelligence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215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. But, in fact, </w:t>
      </w:r>
      <w:del w:id="216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217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a doctor is a person who helps people with </w:delText>
        </w:r>
      </w:del>
      <w:ins w:id="218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219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more than anything, it requires 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220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a sincere heart </w:t>
      </w:r>
      <w:del w:id="221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222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without </w:delText>
        </w:r>
      </w:del>
      <w:ins w:id="223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224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that does not </w:t>
        </w:r>
      </w:ins>
      <w:del w:id="225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226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expecting </w:delText>
        </w:r>
      </w:del>
      <w:ins w:id="227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228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expect 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229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 xml:space="preserve">anything in return. </w:t>
      </w:r>
      <w:commentRangeStart w:id="230"/>
      <w:del w:id="231" w:author="Matahari Kinanti" w:date="2019-10-26T13:27:00Z">
        <w:r>
          <w:rPr>
            <w:rFonts w:ascii="Times New Roman" w:eastAsia="Times New Roman" w:hAnsi="Times New Roman" w:cs="Times New Roman"/>
            <w:sz w:val="22"/>
            <w:szCs w:val="22"/>
            <w:rPrChange w:id="232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Sometimes, not even get paid. </w:delText>
        </w:r>
      </w:del>
      <w:commentRangeEnd w:id="230"/>
      <w:r>
        <w:commentReference w:id="230"/>
      </w:r>
      <w:r>
        <w:rPr>
          <w:rFonts w:ascii="Times New Roman" w:eastAsia="Times New Roman" w:hAnsi="Times New Roman" w:cs="Times New Roman"/>
          <w:sz w:val="22"/>
          <w:szCs w:val="22"/>
          <w:rPrChange w:id="233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>This summe</w:t>
      </w:r>
      <w:ins w:id="234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235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r, </w:t>
        </w:r>
      </w:ins>
      <w:del w:id="236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237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 xml:space="preserve">r, I developed my own values as an aspiring doctor. It’s about </w:delText>
        </w:r>
      </w:del>
      <w:ins w:id="238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239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I learned about </w:t>
        </w:r>
      </w:ins>
      <w:r>
        <w:rPr>
          <w:rFonts w:ascii="Times New Roman" w:eastAsia="Times New Roman" w:hAnsi="Times New Roman" w:cs="Times New Roman"/>
          <w:sz w:val="22"/>
          <w:szCs w:val="22"/>
          <w:rPrChange w:id="240" w:author="Devi Kasih" w:date="2019-10-28T12:19:00Z">
            <w:rPr>
              <w:rFonts w:ascii="Times New Roman" w:eastAsia="Times New Roman" w:hAnsi="Times New Roman" w:cs="Times New Roman"/>
            </w:rPr>
          </w:rPrChange>
        </w:rPr>
        <w:t>making sacrifices for the good of others</w:t>
      </w:r>
      <w:del w:id="241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242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delText>.</w:delText>
        </w:r>
      </w:del>
      <w:commentRangeEnd w:id="206"/>
      <w:ins w:id="243" w:author="Devi Kasih" w:date="2019-10-28T12:19:00Z">
        <w:r>
          <w:commentReference w:id="206"/>
        </w:r>
        <w:r>
          <w:rPr>
            <w:rFonts w:ascii="Times New Roman" w:eastAsia="Times New Roman" w:hAnsi="Times New Roman" w:cs="Times New Roman"/>
            <w:sz w:val="22"/>
            <w:szCs w:val="22"/>
            <w:rPrChange w:id="244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>. This summer, becoming a doctor is no longer an occupation,</w:t>
        </w:r>
        <w:del w:id="245" w:author="Matahari Kinanti" w:date="2019-10-28T12:28:00Z">
          <w:r>
            <w:rPr>
              <w:rFonts w:ascii="Times New Roman" w:eastAsia="Times New Roman" w:hAnsi="Times New Roman" w:cs="Times New Roman"/>
              <w:sz w:val="22"/>
              <w:szCs w:val="22"/>
              <w:rPrChange w:id="246" w:author="Devi Kasih" w:date="2019-10-28T12:19:00Z">
                <w:rPr>
                  <w:rFonts w:ascii="Times New Roman" w:eastAsia="Times New Roman" w:hAnsi="Times New Roman" w:cs="Times New Roman"/>
                </w:rPr>
              </w:rPrChange>
            </w:rPr>
            <w:delText xml:space="preserve"> but</w:delText>
          </w:r>
        </w:del>
      </w:ins>
      <w:ins w:id="247" w:author="Matahari Kinanti" w:date="2019-10-28T12:28:00Z">
        <w:r>
          <w:rPr>
            <w:rFonts w:ascii="Times New Roman" w:eastAsia="Times New Roman" w:hAnsi="Times New Roman" w:cs="Times New Roman"/>
            <w:sz w:val="22"/>
            <w:szCs w:val="22"/>
            <w:rPrChange w:id="248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 it’s</w:t>
        </w:r>
      </w:ins>
      <w:ins w:id="249" w:author="Devi Kasih" w:date="2019-10-28T12:19:00Z">
        <w:r>
          <w:rPr>
            <w:rFonts w:ascii="Times New Roman" w:eastAsia="Times New Roman" w:hAnsi="Times New Roman" w:cs="Times New Roman"/>
            <w:sz w:val="22"/>
            <w:szCs w:val="22"/>
            <w:rPrChange w:id="250" w:author="Devi Kasih" w:date="2019-10-28T12:19:00Z">
              <w:rPr>
                <w:rFonts w:ascii="Times New Roman" w:eastAsia="Times New Roman" w:hAnsi="Times New Roman" w:cs="Times New Roman"/>
              </w:rPr>
            </w:rPrChange>
          </w:rPr>
          <w:t xml:space="preserve"> a calling for me. </w:t>
        </w:r>
      </w:ins>
    </w:p>
    <w:p w14:paraId="0000000D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0E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0F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10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11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12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13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14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15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16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17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18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19" w14:textId="77777777" w:rsidR="00A0027E" w:rsidRDefault="00073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 Carina!</w:t>
      </w:r>
    </w:p>
    <w:p w14:paraId="0000001A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1B" w14:textId="77777777" w:rsidR="00A0027E" w:rsidRDefault="00073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Great job! This is a strong draft and it shines a positive light on you. </w:t>
      </w:r>
    </w:p>
    <w:p w14:paraId="0000001C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1D" w14:textId="77777777" w:rsidR="00A0027E" w:rsidRDefault="00073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the first paragraph where you said that you were “numb of the hospital scenes”, maybe you could emphasize on that a little more. Does being exposed to the hospital sc</w:t>
      </w:r>
      <w:r>
        <w:rPr>
          <w:rFonts w:ascii="Times New Roman" w:eastAsia="Times New Roman" w:hAnsi="Times New Roman" w:cs="Times New Roman"/>
        </w:rPr>
        <w:t xml:space="preserve">enes made you numb or was it because you were “forced” into being a doctor that made you unexcited? How did the perspective change after the summer? Make sure that it’s clear about </w:t>
      </w:r>
      <w:r>
        <w:rPr>
          <w:rFonts w:ascii="Times New Roman" w:eastAsia="Times New Roman" w:hAnsi="Times New Roman" w:cs="Times New Roman"/>
          <w:u w:val="single"/>
        </w:rPr>
        <w:t xml:space="preserve">where your perspective </w:t>
      </w:r>
      <w:proofErr w:type="gramStart"/>
      <w:r>
        <w:rPr>
          <w:rFonts w:ascii="Times New Roman" w:eastAsia="Times New Roman" w:hAnsi="Times New Roman" w:cs="Times New Roman"/>
          <w:u w:val="single"/>
        </w:rPr>
        <w:t>stand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 before and after</w:t>
      </w:r>
      <w:r>
        <w:rPr>
          <w:rFonts w:ascii="Times New Roman" w:eastAsia="Times New Roman" w:hAnsi="Times New Roman" w:cs="Times New Roman"/>
        </w:rPr>
        <w:t xml:space="preserve"> the trip. You can also talk a</w:t>
      </w:r>
      <w:r>
        <w:rPr>
          <w:rFonts w:ascii="Times New Roman" w:eastAsia="Times New Roman" w:hAnsi="Times New Roman" w:cs="Times New Roman"/>
        </w:rPr>
        <w:t xml:space="preserve">bout how helping Pak Andi benefited him, but also caused a ripple effect (his wife and kids are happy, you </w:t>
      </w:r>
      <w:proofErr w:type="gramStart"/>
      <w:r>
        <w:rPr>
          <w:rFonts w:ascii="Times New Roman" w:eastAsia="Times New Roman" w:hAnsi="Times New Roman" w:cs="Times New Roman"/>
        </w:rPr>
        <w:t>came to a realization</w:t>
      </w:r>
      <w:proofErr w:type="gramEnd"/>
      <w:r>
        <w:rPr>
          <w:rFonts w:ascii="Times New Roman" w:eastAsia="Times New Roman" w:hAnsi="Times New Roman" w:cs="Times New Roman"/>
        </w:rPr>
        <w:t>).</w:t>
      </w:r>
    </w:p>
    <w:p w14:paraId="0000001E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1F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20" w14:textId="77777777" w:rsidR="00A0027E" w:rsidRDefault="00073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find additional comments and suggestions that I have for you on the right side of the document. Looking forward to r</w:t>
      </w:r>
      <w:r>
        <w:rPr>
          <w:rFonts w:ascii="Times New Roman" w:eastAsia="Times New Roman" w:hAnsi="Times New Roman" w:cs="Times New Roman"/>
        </w:rPr>
        <w:t>eading your next draft.</w:t>
      </w:r>
    </w:p>
    <w:p w14:paraId="00000021" w14:textId="77777777" w:rsidR="00A0027E" w:rsidRDefault="00A0027E">
      <w:pPr>
        <w:rPr>
          <w:rFonts w:ascii="Times New Roman" w:eastAsia="Times New Roman" w:hAnsi="Times New Roman" w:cs="Times New Roman"/>
        </w:rPr>
      </w:pPr>
    </w:p>
    <w:p w14:paraId="00000022" w14:textId="77777777" w:rsidR="00A0027E" w:rsidRDefault="0007368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Matahari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Kinanti</w:t>
      </w:r>
      <w:proofErr w:type="spellEnd"/>
    </w:p>
    <w:p w14:paraId="00000023" w14:textId="77777777" w:rsidR="00A0027E" w:rsidRDefault="00073684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All-in Essay Editor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sectPr w:rsidR="00A0027E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8" w:author="Matahari Kinanti" w:date="2019-10-26T13:24:00Z" w:initials="">
    <w:p w14:paraId="00000026" w14:textId="77777777" w:rsidR="00A0027E" w:rsidRDefault="000736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sentence seems a little incomplete though, maybe you should try rephrasing it or adding something preceding the "so often".</w:t>
      </w:r>
    </w:p>
  </w:comment>
  <w:comment w:id="1" w:author="Rachel Darmawangsa" w:date="2019-10-30T11:12:00Z" w:initials="RD">
    <w:p w14:paraId="30C85008" w14:textId="1B5BFBC7" w:rsidR="00073684" w:rsidRDefault="00073684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858796"/>
          <w:sz w:val="18"/>
          <w:szCs w:val="18"/>
          <w:shd w:val="clear" w:color="auto" w:fill="FFFFFF"/>
        </w:rPr>
        <w:t>I think having contrasts would be cool like "I would hear crying newborns in one room and see cloth pulled over eyes in the next. Life. Death. Side by side as I walked through those halls." Creating this contrast makes it more dynamic.</w:t>
      </w:r>
    </w:p>
  </w:comment>
  <w:comment w:id="2" w:author="Rachel Darmawangsa" w:date="2019-10-30T11:12:00Z" w:initials="RD">
    <w:p w14:paraId="32D6BFC9" w14:textId="73884839" w:rsidR="00073684" w:rsidRDefault="00073684">
      <w:pPr>
        <w:pStyle w:val="CommentText"/>
      </w:pPr>
      <w:r>
        <w:rPr>
          <w:rStyle w:val="CommentReference"/>
        </w:rPr>
        <w:annotationRef/>
      </w:r>
    </w:p>
  </w:comment>
  <w:comment w:id="68" w:author="Matahari Kinanti" w:date="2019-10-26T13:25:00Z" w:initials="">
    <w:p w14:paraId="00000025" w14:textId="77777777" w:rsidR="00A0027E" w:rsidRDefault="000736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sentence seems a little bit choppy, I suggest rephrasing it to make it flow better. A suggestion:</w:t>
      </w:r>
    </w:p>
  </w:comment>
  <w:comment w:id="169" w:author="Matahari Kinanti" w:date="2019-10-26T14:32:00Z" w:initials="">
    <w:p w14:paraId="00000028" w14:textId="77777777" w:rsidR="00A0027E" w:rsidRDefault="000736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This sentence seems a little mundane, I get what you're trying to say maybe try to say it in another way??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Hehehe</w:t>
      </w:r>
      <w:proofErr w:type="spellEnd"/>
    </w:p>
  </w:comment>
  <w:comment w:id="230" w:author="Matahari Kinanti" w:date="2019-10-26T23:28:00Z" w:initials="">
    <w:p w14:paraId="00000027" w14:textId="77777777" w:rsidR="00A0027E" w:rsidRDefault="000736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don't think you really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need this sentence because you've already mentioned that doctors help people without expecting anything in return.</w:t>
      </w:r>
    </w:p>
  </w:comment>
  <w:comment w:id="206" w:author="Matahari Kinanti" w:date="2019-10-26T23:31:00Z" w:initials="">
    <w:p w14:paraId="00000024" w14:textId="77777777" w:rsidR="00A0027E" w:rsidRDefault="000736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closing paragraph is good, but I think you can make it stronger. You can talk more about your character development or talk about what’s truly important to you.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26" w15:done="0"/>
  <w15:commentEx w15:paraId="30C85008" w15:done="0"/>
  <w15:commentEx w15:paraId="32D6BFC9" w15:paraIdParent="30C85008" w15:done="0"/>
  <w15:commentEx w15:paraId="00000025" w15:done="0"/>
  <w15:commentEx w15:paraId="00000028" w15:done="0"/>
  <w15:commentEx w15:paraId="00000027" w15:done="0"/>
  <w15:commentEx w15:paraId="000000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26" w16cid:durableId="2163EE92"/>
  <w16cid:commentId w16cid:paraId="30C85008" w16cid:durableId="2163EEAA"/>
  <w16cid:commentId w16cid:paraId="32D6BFC9" w16cid:durableId="2163EEAF"/>
  <w16cid:commentId w16cid:paraId="00000025" w16cid:durableId="2163EE93"/>
  <w16cid:commentId w16cid:paraId="00000028" w16cid:durableId="2163EE94"/>
  <w16cid:commentId w16cid:paraId="00000027" w16cid:durableId="2163EE95"/>
  <w16cid:commentId w16cid:paraId="00000024" w16cid:durableId="2163EE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chel Darmawangsa">
    <w15:presenceInfo w15:providerId="Windows Live" w15:userId="a55c8db8f8db03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7E"/>
    <w:rsid w:val="00073684"/>
    <w:rsid w:val="00A0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BB3AA1-2970-4141-B825-55E27394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6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68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6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6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 Darmawangsa</cp:lastModifiedBy>
  <cp:revision>2</cp:revision>
  <dcterms:created xsi:type="dcterms:W3CDTF">2019-10-30T18:12:00Z</dcterms:created>
  <dcterms:modified xsi:type="dcterms:W3CDTF">2019-10-30T18:13:00Z</dcterms:modified>
</cp:coreProperties>
</file>