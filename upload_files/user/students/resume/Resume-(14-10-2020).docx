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8EE81" w14:textId="4A88D936" w:rsidR="00445BFE" w:rsidRPr="006470D5" w:rsidRDefault="006470D5" w:rsidP="006470D5">
      <w:pPr>
        <w:pStyle w:val="NoSpacing"/>
        <w:jc w:val="center"/>
        <w:rPr>
          <w:b/>
          <w:bCs/>
          <w:sz w:val="20"/>
          <w:szCs w:val="20"/>
        </w:rPr>
      </w:pPr>
      <w:r w:rsidRPr="006470D5">
        <w:rPr>
          <w:b/>
          <w:bCs/>
          <w:sz w:val="20"/>
          <w:szCs w:val="20"/>
        </w:rPr>
        <w:t>PRIYANKA ANASHA NUGROHO</w:t>
      </w:r>
    </w:p>
    <w:p w14:paraId="7F01CFBE" w14:textId="284B4824" w:rsidR="006470D5" w:rsidRPr="00E908B4" w:rsidRDefault="006470D5" w:rsidP="006470D5">
      <w:pPr>
        <w:pStyle w:val="NoSpacing"/>
        <w:jc w:val="center"/>
        <w:rPr>
          <w:rFonts w:ascii="Calibri" w:hAnsi="Calibri" w:cs="Calibri"/>
          <w:color w:val="0000FF"/>
          <w:w w:val="105"/>
          <w:sz w:val="20"/>
          <w:szCs w:val="20"/>
          <w:u w:val="single" w:color="0000FF"/>
        </w:rPr>
      </w:pPr>
      <w:r w:rsidRPr="006470D5">
        <w:rPr>
          <w:sz w:val="20"/>
          <w:szCs w:val="20"/>
        </w:rPr>
        <w:t xml:space="preserve">Jl. H </w:t>
      </w:r>
      <w:proofErr w:type="spellStart"/>
      <w:r w:rsidRPr="006470D5">
        <w:rPr>
          <w:sz w:val="20"/>
          <w:szCs w:val="20"/>
        </w:rPr>
        <w:t>Dahlan</w:t>
      </w:r>
      <w:proofErr w:type="spellEnd"/>
      <w:r w:rsidRPr="006470D5">
        <w:rPr>
          <w:sz w:val="20"/>
          <w:szCs w:val="20"/>
        </w:rPr>
        <w:t xml:space="preserve"> no 1A </w:t>
      </w:r>
      <w:proofErr w:type="spellStart"/>
      <w:r w:rsidRPr="006470D5">
        <w:rPr>
          <w:sz w:val="20"/>
          <w:szCs w:val="20"/>
        </w:rPr>
        <w:t>Ragunan</w:t>
      </w:r>
      <w:proofErr w:type="spellEnd"/>
      <w:r w:rsidRPr="006470D5">
        <w:rPr>
          <w:sz w:val="20"/>
          <w:szCs w:val="20"/>
        </w:rPr>
        <w:t xml:space="preserve">, Jakarta Selatan, Indonesia 12550 </w:t>
      </w:r>
      <w:r w:rsidRPr="00E908B4">
        <w:rPr>
          <w:rFonts w:ascii="Calibri" w:hAnsi="Calibri" w:cs="Calibri"/>
          <w:w w:val="105"/>
          <w:sz w:val="20"/>
          <w:szCs w:val="20"/>
        </w:rPr>
        <w:t xml:space="preserve">| </w:t>
      </w:r>
      <w:r w:rsidR="002A6818">
        <w:fldChar w:fldCharType="begin"/>
      </w:r>
      <w:r w:rsidR="002A6818">
        <w:instrText xml:space="preserve"> HYPERLINK "mailto:priyaankanasha@gmail.com" \h </w:instrText>
      </w:r>
      <w:r w:rsidR="002A6818">
        <w:fldChar w:fldCharType="separate"/>
      </w:r>
      <w:r w:rsidRPr="00E908B4">
        <w:rPr>
          <w:rFonts w:ascii="Calibri" w:hAnsi="Calibri" w:cs="Calibri"/>
          <w:color w:val="0000FF"/>
          <w:w w:val="105"/>
          <w:sz w:val="20"/>
          <w:szCs w:val="20"/>
          <w:u w:val="single" w:color="0000FF"/>
        </w:rPr>
        <w:t>priyaankanasha@gmail.com</w:t>
      </w:r>
      <w:r w:rsidR="002A6818">
        <w:rPr>
          <w:rFonts w:ascii="Calibri" w:hAnsi="Calibri" w:cs="Calibri"/>
          <w:color w:val="0000FF"/>
          <w:w w:val="105"/>
          <w:sz w:val="20"/>
          <w:szCs w:val="20"/>
          <w:u w:val="single" w:color="0000FF"/>
        </w:rPr>
        <w:fldChar w:fldCharType="end"/>
      </w:r>
    </w:p>
    <w:p w14:paraId="2795CC15" w14:textId="5C8D4801" w:rsidR="007E5AA1" w:rsidDel="00B24766" w:rsidRDefault="007E5AA1" w:rsidP="006470D5">
      <w:pPr>
        <w:pStyle w:val="NoSpacing"/>
        <w:rPr>
          <w:del w:id="0" w:author="aditya khosasi" w:date="2020-09-13T16:41:00Z"/>
          <w:b/>
          <w:bCs/>
          <w:sz w:val="20"/>
          <w:szCs w:val="20"/>
          <w:u w:val="single"/>
        </w:rPr>
      </w:pPr>
      <w:del w:id="1" w:author="aditya khosasi" w:date="2020-09-13T16:41:00Z">
        <w:r w:rsidDel="00B24766">
          <w:rPr>
            <w:b/>
            <w:bCs/>
            <w:sz w:val="20"/>
            <w:szCs w:val="20"/>
            <w:u w:val="single"/>
          </w:rPr>
          <w:delText>PROFILE OVERVIEW</w:delText>
        </w:r>
        <w:r w:rsidDel="00B24766">
          <w:rPr>
            <w:b/>
            <w:bCs/>
            <w:sz w:val="20"/>
            <w:szCs w:val="20"/>
            <w:u w:val="single"/>
          </w:rPr>
          <w:tab/>
        </w:r>
        <w:r w:rsidDel="00B24766">
          <w:rPr>
            <w:b/>
            <w:bCs/>
            <w:sz w:val="20"/>
            <w:szCs w:val="20"/>
            <w:u w:val="single"/>
          </w:rPr>
          <w:tab/>
        </w:r>
        <w:r w:rsidDel="00B24766">
          <w:rPr>
            <w:b/>
            <w:bCs/>
            <w:sz w:val="20"/>
            <w:szCs w:val="20"/>
            <w:u w:val="single"/>
          </w:rPr>
          <w:tab/>
        </w:r>
        <w:r w:rsidDel="00B24766">
          <w:rPr>
            <w:b/>
            <w:bCs/>
            <w:sz w:val="20"/>
            <w:szCs w:val="20"/>
            <w:u w:val="single"/>
          </w:rPr>
          <w:tab/>
        </w:r>
        <w:r w:rsidDel="00B24766">
          <w:rPr>
            <w:b/>
            <w:bCs/>
            <w:sz w:val="20"/>
            <w:szCs w:val="20"/>
            <w:u w:val="single"/>
          </w:rPr>
          <w:tab/>
        </w:r>
        <w:r w:rsidDel="00B24766">
          <w:rPr>
            <w:b/>
            <w:bCs/>
            <w:sz w:val="20"/>
            <w:szCs w:val="20"/>
            <w:u w:val="single"/>
          </w:rPr>
          <w:tab/>
        </w:r>
        <w:r w:rsidDel="00B24766">
          <w:rPr>
            <w:b/>
            <w:bCs/>
            <w:sz w:val="20"/>
            <w:szCs w:val="20"/>
            <w:u w:val="single"/>
          </w:rPr>
          <w:tab/>
        </w:r>
        <w:r w:rsidDel="00B24766">
          <w:rPr>
            <w:b/>
            <w:bCs/>
            <w:sz w:val="20"/>
            <w:szCs w:val="20"/>
            <w:u w:val="single"/>
          </w:rPr>
          <w:tab/>
        </w:r>
        <w:r w:rsidDel="00B24766">
          <w:rPr>
            <w:b/>
            <w:bCs/>
            <w:sz w:val="20"/>
            <w:szCs w:val="20"/>
            <w:u w:val="single"/>
          </w:rPr>
          <w:tab/>
        </w:r>
        <w:r w:rsidDel="00B24766">
          <w:rPr>
            <w:b/>
            <w:bCs/>
            <w:sz w:val="20"/>
            <w:szCs w:val="20"/>
            <w:u w:val="single"/>
          </w:rPr>
          <w:tab/>
        </w:r>
        <w:r w:rsidDel="00B24766">
          <w:rPr>
            <w:b/>
            <w:bCs/>
            <w:sz w:val="20"/>
            <w:szCs w:val="20"/>
            <w:u w:val="single"/>
          </w:rPr>
          <w:tab/>
        </w:r>
        <w:r w:rsidDel="00B24766">
          <w:rPr>
            <w:b/>
            <w:bCs/>
            <w:sz w:val="20"/>
            <w:szCs w:val="20"/>
            <w:u w:val="single"/>
          </w:rPr>
          <w:tab/>
        </w:r>
        <w:r w:rsidDel="00B24766">
          <w:rPr>
            <w:b/>
            <w:bCs/>
            <w:sz w:val="20"/>
            <w:szCs w:val="20"/>
            <w:u w:val="single"/>
          </w:rPr>
          <w:tab/>
        </w:r>
      </w:del>
    </w:p>
    <w:p w14:paraId="2DABB72B" w14:textId="728D1AEB" w:rsidR="007E5AA1" w:rsidRPr="007E5AA1" w:rsidDel="00B24766" w:rsidRDefault="007E5AA1" w:rsidP="006470D5">
      <w:pPr>
        <w:pStyle w:val="NoSpacing"/>
        <w:rPr>
          <w:del w:id="2" w:author="aditya khosasi" w:date="2020-09-13T16:41:00Z"/>
          <w:sz w:val="20"/>
          <w:szCs w:val="20"/>
        </w:rPr>
      </w:pPr>
      <w:del w:id="3" w:author="aditya khosasi" w:date="2020-09-13T16:41:00Z">
        <w:r w:rsidDel="00B24766">
          <w:rPr>
            <w:sz w:val="20"/>
            <w:szCs w:val="20"/>
          </w:rPr>
          <w:delText>I love to learn new things and meet new people. I am passionate about psychology, economics, education, and politics. When I am not at school being busy with study council, I regularly read any interesting books I can get my hands on. I look forward on working in groups, as well as sharing my ideas everywhere.</w:delText>
        </w:r>
      </w:del>
    </w:p>
    <w:p w14:paraId="566A65CC" w14:textId="38C30BE2" w:rsidR="006470D5" w:rsidRPr="006470D5" w:rsidRDefault="006470D5" w:rsidP="006470D5">
      <w:pPr>
        <w:pStyle w:val="NoSpacing"/>
        <w:rPr>
          <w:b/>
          <w:bCs/>
          <w:sz w:val="20"/>
          <w:szCs w:val="20"/>
          <w:u w:val="single"/>
        </w:rPr>
      </w:pPr>
      <w:r w:rsidRPr="006470D5">
        <w:rPr>
          <w:b/>
          <w:bCs/>
          <w:sz w:val="20"/>
          <w:szCs w:val="20"/>
          <w:u w:val="single"/>
        </w:rPr>
        <w:t>EDUCATION</w:t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</w:p>
    <w:p w14:paraId="36AABA15" w14:textId="37CD5749" w:rsidR="006470D5" w:rsidRDefault="006470D5" w:rsidP="006470D5">
      <w:pPr>
        <w:pStyle w:val="NoSpacing"/>
        <w:numPr>
          <w:ilvl w:val="0"/>
          <w:numId w:val="1"/>
        </w:numPr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SMA </w:t>
      </w:r>
      <w:proofErr w:type="spellStart"/>
      <w:r>
        <w:rPr>
          <w:sz w:val="20"/>
          <w:szCs w:val="20"/>
        </w:rPr>
        <w:t>Labschool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CA6E16">
        <w:rPr>
          <w:sz w:val="20"/>
          <w:szCs w:val="20"/>
        </w:rPr>
        <w:t>Kebayoran</w:t>
      </w:r>
      <w:proofErr w:type="spellEnd"/>
      <w:r w:rsidR="00CA6E16">
        <w:rPr>
          <w:sz w:val="20"/>
          <w:szCs w:val="20"/>
        </w:rPr>
        <w:t xml:space="preserve"> (Jul 2018 – Present)</w:t>
      </w:r>
    </w:p>
    <w:p w14:paraId="3B78229B" w14:textId="4F9A0C33" w:rsidR="007E5AA1" w:rsidRPr="007E5AA1" w:rsidRDefault="006470D5" w:rsidP="007E5AA1">
      <w:pPr>
        <w:pStyle w:val="NoSpacing"/>
        <w:numPr>
          <w:ilvl w:val="0"/>
          <w:numId w:val="1"/>
        </w:numPr>
        <w:ind w:left="426"/>
        <w:rPr>
          <w:sz w:val="20"/>
          <w:szCs w:val="20"/>
        </w:rPr>
      </w:pPr>
      <w:r w:rsidRPr="006470D5">
        <w:rPr>
          <w:sz w:val="20"/>
          <w:szCs w:val="20"/>
        </w:rPr>
        <w:t>Mentari Intercultural School Jakarta (J</w:t>
      </w:r>
      <w:r w:rsidR="00CA6E16">
        <w:rPr>
          <w:sz w:val="20"/>
          <w:szCs w:val="20"/>
        </w:rPr>
        <w:t>un</w:t>
      </w:r>
      <w:r w:rsidRPr="006470D5">
        <w:rPr>
          <w:sz w:val="20"/>
          <w:szCs w:val="20"/>
        </w:rPr>
        <w:t xml:space="preserve"> 2009 – J</w:t>
      </w:r>
      <w:r w:rsidR="00CA6E16">
        <w:rPr>
          <w:sz w:val="20"/>
          <w:szCs w:val="20"/>
        </w:rPr>
        <w:t>un</w:t>
      </w:r>
      <w:r w:rsidRPr="006470D5">
        <w:rPr>
          <w:sz w:val="20"/>
          <w:szCs w:val="20"/>
        </w:rPr>
        <w:t xml:space="preserve"> 2018)</w:t>
      </w:r>
    </w:p>
    <w:p w14:paraId="74324CD2" w14:textId="6629955A" w:rsidR="006470D5" w:rsidRPr="00CA6E16" w:rsidRDefault="006470D5" w:rsidP="006470D5">
      <w:pPr>
        <w:pStyle w:val="NoSpacing"/>
        <w:rPr>
          <w:b/>
          <w:bCs/>
          <w:sz w:val="20"/>
          <w:szCs w:val="20"/>
        </w:rPr>
      </w:pPr>
      <w:del w:id="4" w:author="Devi Kasih" w:date="2020-09-15T11:33:00Z">
        <w:r w:rsidRPr="006470D5" w:rsidDel="00D320F3">
          <w:rPr>
            <w:b/>
            <w:bCs/>
            <w:sz w:val="20"/>
            <w:szCs w:val="20"/>
            <w:u w:val="single"/>
          </w:rPr>
          <w:delText>ENTREPRENEURS</w:delText>
        </w:r>
      </w:del>
      <w:ins w:id="5" w:author="Devi Kasih" w:date="2020-09-15T11:33:00Z">
        <w:r w:rsidR="00D320F3">
          <w:rPr>
            <w:b/>
            <w:bCs/>
            <w:sz w:val="20"/>
            <w:szCs w:val="20"/>
            <w:u w:val="single"/>
          </w:rPr>
          <w:t>ENTREPRENEURIAL PROJECTS</w:t>
        </w:r>
      </w:ins>
      <w:del w:id="6" w:author="Devi Kasih" w:date="2020-09-15T11:33:00Z">
        <w:r w:rsidR="00592A99" w:rsidDel="00D320F3">
          <w:rPr>
            <w:b/>
            <w:bCs/>
            <w:sz w:val="20"/>
            <w:szCs w:val="20"/>
            <w:u w:val="single"/>
          </w:rPr>
          <w:tab/>
        </w:r>
        <w:r w:rsidR="00592A99" w:rsidDel="00D320F3">
          <w:rPr>
            <w:b/>
            <w:bCs/>
            <w:sz w:val="20"/>
            <w:szCs w:val="20"/>
            <w:u w:val="single"/>
          </w:rPr>
          <w:tab/>
        </w:r>
      </w:del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</w:p>
    <w:p w14:paraId="17A2CB88" w14:textId="3D6F1AD4" w:rsidR="006470D5" w:rsidRPr="00CA6E16" w:rsidRDefault="006470D5" w:rsidP="006470D5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 Common Tapes – </w:t>
      </w:r>
      <w:r>
        <w:rPr>
          <w:sz w:val="20"/>
          <w:szCs w:val="20"/>
        </w:rPr>
        <w:t xml:space="preserve">Non-profit organization to raise awareness of </w:t>
      </w:r>
      <w:r w:rsidR="00194143">
        <w:rPr>
          <w:sz w:val="20"/>
          <w:szCs w:val="20"/>
        </w:rPr>
        <w:t>sexual stigma</w:t>
      </w:r>
      <w:r>
        <w:rPr>
          <w:sz w:val="20"/>
          <w:szCs w:val="20"/>
        </w:rPr>
        <w:t xml:space="preserve"> in </w:t>
      </w:r>
      <w:r w:rsidR="00194143">
        <w:rPr>
          <w:sz w:val="20"/>
          <w:szCs w:val="20"/>
        </w:rPr>
        <w:t>Indonesia</w:t>
      </w:r>
      <w:r w:rsidR="00CA6E16">
        <w:rPr>
          <w:i/>
          <w:iCs/>
          <w:sz w:val="20"/>
          <w:szCs w:val="20"/>
        </w:rPr>
        <w:tab/>
      </w:r>
      <w:r w:rsidR="00CA6E16">
        <w:rPr>
          <w:sz w:val="20"/>
          <w:szCs w:val="20"/>
        </w:rPr>
        <w:tab/>
        <w:t xml:space="preserve">             Feb 2020 </w:t>
      </w:r>
      <w:del w:id="7" w:author="Devi Kasih" w:date="2020-09-15T11:39:00Z">
        <w:r w:rsidR="00CA6E16" w:rsidDel="00D320F3">
          <w:rPr>
            <w:sz w:val="20"/>
            <w:szCs w:val="20"/>
          </w:rPr>
          <w:delText>-</w:delText>
        </w:r>
      </w:del>
      <w:ins w:id="8" w:author="Devi Kasih" w:date="2020-09-15T11:39:00Z">
        <w:r w:rsidR="00D320F3">
          <w:rPr>
            <w:sz w:val="20"/>
            <w:szCs w:val="20"/>
          </w:rPr>
          <w:t>–</w:t>
        </w:r>
      </w:ins>
      <w:r w:rsidR="00CA6E16">
        <w:rPr>
          <w:sz w:val="20"/>
          <w:szCs w:val="20"/>
        </w:rPr>
        <w:t xml:space="preserve"> Present</w:t>
      </w:r>
    </w:p>
    <w:p w14:paraId="6024D5A1" w14:textId="22BC71C8" w:rsidR="006470D5" w:rsidRPr="006470D5" w:rsidRDefault="006470D5" w:rsidP="006470D5">
      <w:pPr>
        <w:pStyle w:val="NoSpacing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Founder &amp; Head</w:t>
      </w:r>
      <w:ins w:id="9" w:author="Devi Kasih" w:date="2020-09-15T11:34:00Z">
        <w:r w:rsidR="00D320F3">
          <w:rPr>
            <w:i/>
            <w:iCs/>
            <w:sz w:val="20"/>
            <w:szCs w:val="20"/>
          </w:rPr>
          <w:tab/>
        </w:r>
        <w:r w:rsidR="00D320F3">
          <w:rPr>
            <w:i/>
            <w:iCs/>
            <w:sz w:val="20"/>
            <w:szCs w:val="20"/>
          </w:rPr>
          <w:tab/>
        </w:r>
        <w:r w:rsidR="00D320F3">
          <w:rPr>
            <w:i/>
            <w:iCs/>
            <w:sz w:val="20"/>
            <w:szCs w:val="20"/>
          </w:rPr>
          <w:tab/>
        </w:r>
        <w:r w:rsidR="00D320F3">
          <w:rPr>
            <w:i/>
            <w:iCs/>
            <w:sz w:val="20"/>
            <w:szCs w:val="20"/>
          </w:rPr>
          <w:tab/>
        </w:r>
        <w:r w:rsidR="00D320F3">
          <w:rPr>
            <w:i/>
            <w:iCs/>
            <w:sz w:val="20"/>
            <w:szCs w:val="20"/>
          </w:rPr>
          <w:tab/>
        </w:r>
        <w:r w:rsidR="00D320F3">
          <w:rPr>
            <w:i/>
            <w:iCs/>
            <w:sz w:val="20"/>
            <w:szCs w:val="20"/>
          </w:rPr>
          <w:tab/>
        </w:r>
        <w:r w:rsidR="00D320F3">
          <w:rPr>
            <w:i/>
            <w:iCs/>
            <w:sz w:val="20"/>
            <w:szCs w:val="20"/>
          </w:rPr>
          <w:tab/>
        </w:r>
        <w:r w:rsidR="00D320F3">
          <w:rPr>
            <w:i/>
            <w:iCs/>
            <w:sz w:val="20"/>
            <w:szCs w:val="20"/>
          </w:rPr>
          <w:tab/>
        </w:r>
        <w:r w:rsidR="00D320F3">
          <w:rPr>
            <w:i/>
            <w:iCs/>
            <w:sz w:val="20"/>
            <w:szCs w:val="20"/>
          </w:rPr>
          <w:tab/>
        </w:r>
        <w:r w:rsidR="00D320F3">
          <w:rPr>
            <w:i/>
            <w:iCs/>
            <w:sz w:val="20"/>
            <w:szCs w:val="20"/>
          </w:rPr>
          <w:tab/>
        </w:r>
        <w:r w:rsidR="00D320F3">
          <w:rPr>
            <w:i/>
            <w:iCs/>
            <w:sz w:val="20"/>
            <w:szCs w:val="20"/>
          </w:rPr>
          <w:tab/>
          <w:t xml:space="preserve">          </w:t>
        </w:r>
        <w:proofErr w:type="gramStart"/>
        <w:r w:rsidR="00D320F3">
          <w:rPr>
            <w:i/>
            <w:iCs/>
            <w:sz w:val="20"/>
            <w:szCs w:val="20"/>
          </w:rPr>
          <w:t xml:space="preserve">   </w:t>
        </w:r>
        <w:commentRangeStart w:id="10"/>
        <w:r w:rsidR="00D320F3">
          <w:rPr>
            <w:i/>
            <w:iCs/>
            <w:sz w:val="20"/>
            <w:szCs w:val="20"/>
          </w:rPr>
          <w:t>[</w:t>
        </w:r>
        <w:proofErr w:type="gramEnd"/>
        <w:r w:rsidR="00D320F3" w:rsidRPr="00D320F3">
          <w:rPr>
            <w:i/>
            <w:iCs/>
            <w:sz w:val="20"/>
            <w:szCs w:val="20"/>
            <w:highlight w:val="yellow"/>
            <w:rPrChange w:id="11" w:author="Devi Kasih" w:date="2020-09-15T11:34:00Z">
              <w:rPr>
                <w:i/>
                <w:iCs/>
                <w:sz w:val="20"/>
                <w:szCs w:val="20"/>
              </w:rPr>
            </w:rPrChange>
          </w:rPr>
          <w:t>Put Location here</w:t>
        </w:r>
        <w:r w:rsidR="00D320F3">
          <w:rPr>
            <w:i/>
            <w:iCs/>
            <w:sz w:val="20"/>
            <w:szCs w:val="20"/>
          </w:rPr>
          <w:t>]</w:t>
        </w:r>
        <w:commentRangeEnd w:id="10"/>
        <w:r w:rsidR="00D320F3">
          <w:rPr>
            <w:rStyle w:val="CommentReference"/>
          </w:rPr>
          <w:commentReference w:id="10"/>
        </w:r>
      </w:ins>
    </w:p>
    <w:p w14:paraId="33662A91" w14:textId="77FAABFE" w:rsidR="006470D5" w:rsidRDefault="006470D5" w:rsidP="006470D5">
      <w:pPr>
        <w:pStyle w:val="NoSpacing"/>
        <w:numPr>
          <w:ilvl w:val="0"/>
          <w:numId w:val="2"/>
        </w:numPr>
        <w:ind w:left="426"/>
        <w:rPr>
          <w:sz w:val="20"/>
          <w:szCs w:val="20"/>
        </w:rPr>
      </w:pPr>
      <w:r>
        <w:rPr>
          <w:sz w:val="20"/>
          <w:szCs w:val="20"/>
        </w:rPr>
        <w:t>Create</w:t>
      </w:r>
      <w:del w:id="12" w:author="Devi Kasih" w:date="2020-09-15T11:31:00Z">
        <w:r w:rsidDel="00D320F3">
          <w:rPr>
            <w:sz w:val="20"/>
            <w:szCs w:val="20"/>
          </w:rPr>
          <w:delText>s</w:delText>
        </w:r>
      </w:del>
      <w:r>
        <w:rPr>
          <w:sz w:val="20"/>
          <w:szCs w:val="20"/>
        </w:rPr>
        <w:t xml:space="preserve"> short videos </w:t>
      </w:r>
      <w:r w:rsidR="00CA6E16">
        <w:rPr>
          <w:sz w:val="20"/>
          <w:szCs w:val="20"/>
        </w:rPr>
        <w:t xml:space="preserve">and webinars </w:t>
      </w:r>
      <w:r>
        <w:rPr>
          <w:sz w:val="20"/>
          <w:szCs w:val="20"/>
        </w:rPr>
        <w:t>regarding the stigma of sexual assault, harassment, and sex education in Indonesia</w:t>
      </w:r>
      <w:r w:rsidR="007D22AC">
        <w:rPr>
          <w:sz w:val="20"/>
          <w:szCs w:val="20"/>
        </w:rPr>
        <w:t>.</w:t>
      </w:r>
    </w:p>
    <w:p w14:paraId="66A517F2" w14:textId="037878CC" w:rsidR="00194143" w:rsidRDefault="00194143" w:rsidP="006470D5">
      <w:pPr>
        <w:pStyle w:val="NoSpacing"/>
        <w:numPr>
          <w:ilvl w:val="0"/>
          <w:numId w:val="2"/>
        </w:numPr>
        <w:ind w:left="426"/>
        <w:rPr>
          <w:sz w:val="20"/>
          <w:szCs w:val="20"/>
        </w:rPr>
      </w:pPr>
      <w:del w:id="13" w:author="Devi Kasih" w:date="2020-09-15T11:31:00Z">
        <w:r w:rsidDel="00D320F3">
          <w:rPr>
            <w:sz w:val="20"/>
            <w:szCs w:val="20"/>
          </w:rPr>
          <w:delText>Other than videos, I w</w:delText>
        </w:r>
      </w:del>
      <w:ins w:id="14" w:author="Devi Kasih" w:date="2020-09-15T11:31:00Z">
        <w:r w:rsidR="00D320F3">
          <w:rPr>
            <w:sz w:val="20"/>
            <w:szCs w:val="20"/>
          </w:rPr>
          <w:t>W</w:t>
        </w:r>
      </w:ins>
      <w:r>
        <w:rPr>
          <w:sz w:val="20"/>
          <w:szCs w:val="20"/>
        </w:rPr>
        <w:t xml:space="preserve">rite </w:t>
      </w:r>
      <w:ins w:id="15" w:author="Devi Kasih" w:date="2020-09-15T11:31:00Z">
        <w:r w:rsidR="00D320F3">
          <w:rPr>
            <w:sz w:val="20"/>
            <w:szCs w:val="20"/>
          </w:rPr>
          <w:t>and publish [</w:t>
        </w:r>
        <w:r w:rsidR="00D320F3" w:rsidRPr="00D320F3">
          <w:rPr>
            <w:sz w:val="20"/>
            <w:szCs w:val="20"/>
            <w:highlight w:val="yellow"/>
            <w:rPrChange w:id="16" w:author="Devi Kasih" w:date="2020-09-15T11:32:00Z">
              <w:rPr>
                <w:sz w:val="20"/>
                <w:szCs w:val="20"/>
              </w:rPr>
            </w:rPrChange>
          </w:rPr>
          <w:t>how many</w:t>
        </w:r>
        <w:r w:rsidR="00D320F3">
          <w:rPr>
            <w:sz w:val="20"/>
            <w:szCs w:val="20"/>
          </w:rPr>
          <w:t xml:space="preserve">] </w:t>
        </w:r>
      </w:ins>
      <w:r>
        <w:rPr>
          <w:sz w:val="20"/>
          <w:szCs w:val="20"/>
        </w:rPr>
        <w:t xml:space="preserve">articles </w:t>
      </w:r>
      <w:ins w:id="17" w:author="Devi Kasih" w:date="2020-09-15T11:31:00Z">
        <w:r w:rsidR="00D320F3">
          <w:rPr>
            <w:sz w:val="20"/>
            <w:szCs w:val="20"/>
          </w:rPr>
          <w:t xml:space="preserve">so far </w:t>
        </w:r>
      </w:ins>
      <w:r>
        <w:rPr>
          <w:sz w:val="20"/>
          <w:szCs w:val="20"/>
        </w:rPr>
        <w:t>regarding the sexual stigma in Indonesia including law issues and cases in Indonesia.</w:t>
      </w:r>
    </w:p>
    <w:p w14:paraId="3A97228E" w14:textId="120C0F75" w:rsidR="006470D5" w:rsidRDefault="00194143" w:rsidP="006470D5">
      <w:pPr>
        <w:pStyle w:val="NoSpacing"/>
        <w:numPr>
          <w:ilvl w:val="0"/>
          <w:numId w:val="2"/>
        </w:numPr>
        <w:ind w:left="426"/>
        <w:rPr>
          <w:sz w:val="20"/>
          <w:szCs w:val="20"/>
        </w:rPr>
      </w:pPr>
      <w:del w:id="18" w:author="Devi Kasih" w:date="2020-09-15T11:32:00Z">
        <w:r w:rsidDel="00D320F3">
          <w:rPr>
            <w:sz w:val="20"/>
            <w:szCs w:val="20"/>
          </w:rPr>
          <w:delText>Work</w:delText>
        </w:r>
        <w:r w:rsidR="006470D5" w:rsidDel="00D320F3">
          <w:rPr>
            <w:sz w:val="20"/>
            <w:szCs w:val="20"/>
          </w:rPr>
          <w:delText xml:space="preserve"> together </w:delText>
        </w:r>
      </w:del>
      <w:ins w:id="19" w:author="Devi Kasih" w:date="2020-09-15T11:32:00Z">
        <w:r w:rsidR="00D320F3">
          <w:rPr>
            <w:sz w:val="20"/>
            <w:szCs w:val="20"/>
          </w:rPr>
          <w:t xml:space="preserve">Collaborate </w:t>
        </w:r>
      </w:ins>
      <w:r w:rsidR="006470D5">
        <w:rPr>
          <w:sz w:val="20"/>
          <w:szCs w:val="20"/>
        </w:rPr>
        <w:t xml:space="preserve">with </w:t>
      </w:r>
      <w:ins w:id="20" w:author="Devi Kasih" w:date="2020-09-15T11:32:00Z">
        <w:r w:rsidR="00D320F3">
          <w:rPr>
            <w:sz w:val="20"/>
            <w:szCs w:val="20"/>
          </w:rPr>
          <w:t xml:space="preserve">a </w:t>
        </w:r>
      </w:ins>
      <w:r w:rsidR="006470D5">
        <w:rPr>
          <w:sz w:val="20"/>
          <w:szCs w:val="20"/>
        </w:rPr>
        <w:t xml:space="preserve">psychologist </w:t>
      </w:r>
      <w:ins w:id="21" w:author="Devi Kasih" w:date="2020-09-15T11:32:00Z">
        <w:r w:rsidR="00D320F3">
          <w:rPr>
            <w:sz w:val="20"/>
            <w:szCs w:val="20"/>
          </w:rPr>
          <w:t>[</w:t>
        </w:r>
        <w:r w:rsidR="00D320F3" w:rsidRPr="00D320F3">
          <w:rPr>
            <w:sz w:val="20"/>
            <w:szCs w:val="20"/>
            <w:highlight w:val="yellow"/>
            <w:rPrChange w:id="22" w:author="Devi Kasih" w:date="2020-09-15T11:32:00Z">
              <w:rPr>
                <w:sz w:val="20"/>
                <w:szCs w:val="20"/>
              </w:rPr>
            </w:rPrChange>
          </w:rPr>
          <w:t>from where</w:t>
        </w:r>
        <w:r w:rsidR="00D320F3">
          <w:rPr>
            <w:sz w:val="20"/>
            <w:szCs w:val="20"/>
          </w:rPr>
          <w:t xml:space="preserve">] </w:t>
        </w:r>
      </w:ins>
      <w:del w:id="23" w:author="Devi Kasih" w:date="2020-09-15T11:32:00Z">
        <w:r w:rsidR="006470D5" w:rsidDel="00D320F3">
          <w:rPr>
            <w:sz w:val="20"/>
            <w:szCs w:val="20"/>
          </w:rPr>
          <w:delText xml:space="preserve">as well as </w:delText>
        </w:r>
      </w:del>
      <w:ins w:id="24" w:author="Devi Kasih" w:date="2020-09-15T11:32:00Z">
        <w:r w:rsidR="00D320F3">
          <w:rPr>
            <w:sz w:val="20"/>
            <w:szCs w:val="20"/>
          </w:rPr>
          <w:t xml:space="preserve">and </w:t>
        </w:r>
      </w:ins>
      <w:r w:rsidR="006470D5">
        <w:rPr>
          <w:sz w:val="20"/>
          <w:szCs w:val="20"/>
        </w:rPr>
        <w:t xml:space="preserve">advocates </w:t>
      </w:r>
      <w:ins w:id="25" w:author="Devi Kasih" w:date="2020-09-15T11:32:00Z">
        <w:r w:rsidR="00D320F3">
          <w:rPr>
            <w:sz w:val="20"/>
            <w:szCs w:val="20"/>
          </w:rPr>
          <w:t>[</w:t>
        </w:r>
        <w:r w:rsidR="00D320F3" w:rsidRPr="00D320F3">
          <w:rPr>
            <w:sz w:val="20"/>
            <w:szCs w:val="20"/>
            <w:highlight w:val="yellow"/>
            <w:rPrChange w:id="26" w:author="Devi Kasih" w:date="2020-09-15T11:32:00Z">
              <w:rPr>
                <w:sz w:val="20"/>
                <w:szCs w:val="20"/>
              </w:rPr>
            </w:rPrChange>
          </w:rPr>
          <w:t>from where</w:t>
        </w:r>
        <w:r w:rsidR="00D320F3">
          <w:rPr>
            <w:sz w:val="20"/>
            <w:szCs w:val="20"/>
          </w:rPr>
          <w:t xml:space="preserve">] </w:t>
        </w:r>
      </w:ins>
      <w:r w:rsidR="006470D5">
        <w:rPr>
          <w:sz w:val="20"/>
          <w:szCs w:val="20"/>
        </w:rPr>
        <w:t xml:space="preserve">to </w:t>
      </w:r>
      <w:del w:id="27" w:author="Devi Kasih" w:date="2020-09-15T11:32:00Z">
        <w:r w:rsidR="006470D5" w:rsidDel="00D320F3">
          <w:rPr>
            <w:sz w:val="20"/>
            <w:szCs w:val="20"/>
          </w:rPr>
          <w:delText xml:space="preserve">spread the issue and grab more </w:delText>
        </w:r>
      </w:del>
      <w:ins w:id="28" w:author="Devi Kasih" w:date="2020-09-15T11:32:00Z">
        <w:r w:rsidR="00D320F3">
          <w:rPr>
            <w:sz w:val="20"/>
            <w:szCs w:val="20"/>
          </w:rPr>
          <w:t xml:space="preserve">raise </w:t>
        </w:r>
      </w:ins>
      <w:r w:rsidR="006470D5">
        <w:rPr>
          <w:sz w:val="20"/>
          <w:szCs w:val="20"/>
        </w:rPr>
        <w:t xml:space="preserve">public </w:t>
      </w:r>
      <w:del w:id="29" w:author="Devi Kasih" w:date="2020-09-15T11:32:00Z">
        <w:r w:rsidR="006470D5" w:rsidDel="00D320F3">
          <w:rPr>
            <w:sz w:val="20"/>
            <w:szCs w:val="20"/>
          </w:rPr>
          <w:delText>attention</w:delText>
        </w:r>
      </w:del>
      <w:ins w:id="30" w:author="Devi Kasih" w:date="2020-09-15T11:32:00Z">
        <w:r w:rsidR="00D320F3">
          <w:rPr>
            <w:sz w:val="20"/>
            <w:szCs w:val="20"/>
          </w:rPr>
          <w:t>awareness towards the issue</w:t>
        </w:r>
      </w:ins>
      <w:r w:rsidR="006470D5">
        <w:rPr>
          <w:sz w:val="20"/>
          <w:szCs w:val="20"/>
        </w:rPr>
        <w:t>.</w:t>
      </w:r>
    </w:p>
    <w:p w14:paraId="49ABE565" w14:textId="667A461E" w:rsidR="00D320F3" w:rsidRDefault="00D320F3" w:rsidP="00D320F3">
      <w:pPr>
        <w:pStyle w:val="NoSpacing"/>
        <w:rPr>
          <w:ins w:id="31" w:author="Devi Kasih" w:date="2020-09-15T11:36:00Z"/>
          <w:sz w:val="20"/>
          <w:szCs w:val="20"/>
        </w:rPr>
      </w:pPr>
      <w:ins w:id="32" w:author="Devi Kasih" w:date="2020-09-15T11:36:00Z">
        <w:r>
          <w:rPr>
            <w:b/>
            <w:bCs/>
            <w:sz w:val="20"/>
            <w:szCs w:val="20"/>
          </w:rPr>
          <w:t>Music Therapy JKT –</w:t>
        </w:r>
        <w:r>
          <w:rPr>
            <w:b/>
            <w:bCs/>
            <w:sz w:val="20"/>
            <w:szCs w:val="20"/>
          </w:rPr>
          <w:t xml:space="preserve"> </w:t>
        </w:r>
        <w:r>
          <w:rPr>
            <w:sz w:val="20"/>
            <w:szCs w:val="20"/>
          </w:rPr>
          <w:t>S</w:t>
        </w:r>
        <w:r>
          <w:rPr>
            <w:sz w:val="20"/>
            <w:szCs w:val="20"/>
          </w:rPr>
          <w:t>tudent-teacher initiative project to create therapeutic instrumental music videos</w:t>
        </w:r>
        <w:r>
          <w:rPr>
            <w:sz w:val="20"/>
            <w:szCs w:val="20"/>
          </w:rPr>
          <w:tab/>
          <w:t xml:space="preserve">            </w:t>
        </w:r>
        <w:r w:rsidRPr="00E908B4">
          <w:rPr>
            <w:sz w:val="20"/>
            <w:szCs w:val="20"/>
          </w:rPr>
          <w:t>Aug 2019</w:t>
        </w:r>
      </w:ins>
      <w:ins w:id="33" w:author="Devi Kasih" w:date="2020-09-15T11:39:00Z">
        <w:r>
          <w:rPr>
            <w:sz w:val="20"/>
            <w:szCs w:val="20"/>
          </w:rPr>
          <w:t xml:space="preserve"> – P</w:t>
        </w:r>
      </w:ins>
      <w:ins w:id="34" w:author="Devi Kasih" w:date="2020-09-15T11:36:00Z">
        <w:r w:rsidRPr="00E908B4">
          <w:rPr>
            <w:sz w:val="20"/>
            <w:szCs w:val="20"/>
          </w:rPr>
          <w:t>resent</w:t>
        </w:r>
      </w:ins>
    </w:p>
    <w:p w14:paraId="628C4309" w14:textId="77777777" w:rsidR="00D320F3" w:rsidRDefault="00D320F3" w:rsidP="00D320F3">
      <w:pPr>
        <w:pStyle w:val="NoSpacing"/>
        <w:ind w:left="66"/>
        <w:rPr>
          <w:ins w:id="35" w:author="Devi Kasih" w:date="2020-09-15T11:36:00Z"/>
          <w:i/>
          <w:iCs/>
          <w:sz w:val="20"/>
          <w:szCs w:val="20"/>
        </w:rPr>
      </w:pPr>
      <w:ins w:id="36" w:author="Devi Kasih" w:date="2020-09-15T11:36:00Z">
        <w:r>
          <w:rPr>
            <w:i/>
            <w:iCs/>
            <w:sz w:val="20"/>
            <w:szCs w:val="20"/>
          </w:rPr>
          <w:t>Co-Founder and Pianist</w:t>
        </w:r>
      </w:ins>
    </w:p>
    <w:p w14:paraId="39F49DF7" w14:textId="77777777" w:rsidR="00D320F3" w:rsidRDefault="00D320F3" w:rsidP="00D320F3">
      <w:pPr>
        <w:pStyle w:val="NoSpacing"/>
        <w:numPr>
          <w:ilvl w:val="0"/>
          <w:numId w:val="3"/>
        </w:numPr>
        <w:ind w:left="426"/>
        <w:rPr>
          <w:ins w:id="37" w:author="Devi Kasih" w:date="2020-09-15T11:36:00Z"/>
          <w:sz w:val="20"/>
          <w:szCs w:val="20"/>
        </w:rPr>
      </w:pPr>
      <w:ins w:id="38" w:author="Devi Kasih" w:date="2020-09-15T11:36:00Z">
        <w:r>
          <w:rPr>
            <w:sz w:val="20"/>
            <w:szCs w:val="20"/>
          </w:rPr>
          <w:t xml:space="preserve">Play music pieces (classical to jazz) to an audience of therapists and mental illness patients with anxiety and depression. </w:t>
        </w:r>
      </w:ins>
    </w:p>
    <w:p w14:paraId="785CE392" w14:textId="77777777" w:rsidR="00D320F3" w:rsidRPr="00E908B4" w:rsidRDefault="00D320F3" w:rsidP="00D320F3">
      <w:pPr>
        <w:pStyle w:val="NoSpacing"/>
        <w:numPr>
          <w:ilvl w:val="0"/>
          <w:numId w:val="3"/>
        </w:numPr>
        <w:ind w:left="426"/>
        <w:rPr>
          <w:ins w:id="39" w:author="Devi Kasih" w:date="2020-09-15T11:36:00Z"/>
          <w:sz w:val="20"/>
          <w:szCs w:val="20"/>
        </w:rPr>
      </w:pPr>
      <w:ins w:id="40" w:author="Devi Kasih" w:date="2020-09-15T11:36:00Z">
        <w:r>
          <w:rPr>
            <w:sz w:val="20"/>
            <w:szCs w:val="20"/>
          </w:rPr>
          <w:t>Pieces that are played also include chamber music pieces; duetting with the violin or cello.</w:t>
        </w:r>
      </w:ins>
    </w:p>
    <w:p w14:paraId="329D3C38" w14:textId="068EED2A" w:rsidR="00CA6E16" w:rsidRDefault="00CA6E16" w:rsidP="0030751E">
      <w:pPr>
        <w:pStyle w:val="NoSpacing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Sky</w:t>
      </w:r>
      <w:r w:rsidR="00194143"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are</w:t>
      </w:r>
      <w:proofErr w:type="spellEnd"/>
      <w:r>
        <w:rPr>
          <w:b/>
          <w:bCs/>
          <w:sz w:val="20"/>
          <w:szCs w:val="20"/>
        </w:rPr>
        <w:t xml:space="preserve"> Project – </w:t>
      </w:r>
      <w:r>
        <w:rPr>
          <w:sz w:val="20"/>
          <w:szCs w:val="20"/>
        </w:rPr>
        <w:t>Humanitarian project to help</w:t>
      </w:r>
      <w:r w:rsidR="00E908B4">
        <w:rPr>
          <w:sz w:val="20"/>
          <w:szCs w:val="20"/>
        </w:rPr>
        <w:t xml:space="preserve"> the area of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Cilincing</w:t>
      </w:r>
      <w:proofErr w:type="spellEnd"/>
      <w:r w:rsidR="00E908B4">
        <w:rPr>
          <w:sz w:val="20"/>
          <w:szCs w:val="20"/>
        </w:rPr>
        <w:t>, North Jakarta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Jul 2019 – Nov 2019</w:t>
      </w:r>
    </w:p>
    <w:p w14:paraId="2AE6D007" w14:textId="083F5D94" w:rsidR="00CA6E16" w:rsidRPr="00CA6E16" w:rsidRDefault="00CA6E16" w:rsidP="00D320F3">
      <w:pPr>
        <w:pStyle w:val="NoSpacing"/>
        <w:rPr>
          <w:i/>
          <w:iCs/>
          <w:sz w:val="20"/>
          <w:szCs w:val="20"/>
        </w:rPr>
        <w:pPrChange w:id="41" w:author="Devi Kasih" w:date="2020-09-15T11:33:00Z">
          <w:pPr>
            <w:pStyle w:val="NoSpacing"/>
            <w:ind w:left="66"/>
          </w:pPr>
        </w:pPrChange>
      </w:pPr>
      <w:r>
        <w:rPr>
          <w:i/>
          <w:iCs/>
          <w:sz w:val="20"/>
          <w:szCs w:val="20"/>
        </w:rPr>
        <w:t>Co-Head</w:t>
      </w:r>
    </w:p>
    <w:p w14:paraId="4284D580" w14:textId="757142DA" w:rsidR="00E908B4" w:rsidDel="00286FD0" w:rsidRDefault="00CA6E16" w:rsidP="00CA6E16">
      <w:pPr>
        <w:pStyle w:val="NoSpacing"/>
        <w:numPr>
          <w:ilvl w:val="0"/>
          <w:numId w:val="3"/>
        </w:numPr>
        <w:ind w:left="426"/>
        <w:rPr>
          <w:del w:id="42" w:author="aditya khosasi" w:date="2020-09-13T15:39:00Z"/>
          <w:sz w:val="20"/>
          <w:szCs w:val="20"/>
        </w:rPr>
      </w:pPr>
      <w:del w:id="43" w:author="Devi Kasih" w:date="2020-09-15T11:34:00Z">
        <w:r w:rsidDel="00D320F3">
          <w:rPr>
            <w:sz w:val="20"/>
            <w:szCs w:val="20"/>
          </w:rPr>
          <w:delText>Create</w:delText>
        </w:r>
      </w:del>
      <w:ins w:id="44" w:author="Devi Kasih" w:date="2020-09-15T11:34:00Z">
        <w:r w:rsidR="00D320F3">
          <w:rPr>
            <w:sz w:val="20"/>
            <w:szCs w:val="20"/>
          </w:rPr>
          <w:t>Organized</w:t>
        </w:r>
      </w:ins>
      <w:del w:id="45" w:author="Devi Kasih" w:date="2020-09-15T11:34:00Z">
        <w:r w:rsidDel="00D320F3">
          <w:rPr>
            <w:sz w:val="20"/>
            <w:szCs w:val="20"/>
          </w:rPr>
          <w:delText>s</w:delText>
        </w:r>
      </w:del>
      <w:r>
        <w:rPr>
          <w:sz w:val="20"/>
          <w:szCs w:val="20"/>
        </w:rPr>
        <w:t xml:space="preserve"> an event and gather</w:t>
      </w:r>
      <w:ins w:id="46" w:author="Devi Kasih" w:date="2020-09-15T11:34:00Z">
        <w:r w:rsidR="00D320F3">
          <w:rPr>
            <w:sz w:val="20"/>
            <w:szCs w:val="20"/>
          </w:rPr>
          <w:t>ed</w:t>
        </w:r>
      </w:ins>
      <w:r>
        <w:rPr>
          <w:sz w:val="20"/>
          <w:szCs w:val="20"/>
        </w:rPr>
        <w:t xml:space="preserve"> sponsorship</w:t>
      </w:r>
      <w:r w:rsidR="00E908B4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E908B4">
        <w:rPr>
          <w:sz w:val="20"/>
          <w:szCs w:val="20"/>
        </w:rPr>
        <w:t xml:space="preserve">to help multiple charitable events, such as </w:t>
      </w:r>
      <w:del w:id="47" w:author="Devi Kasih" w:date="2020-09-15T11:34:00Z">
        <w:r w:rsidR="00E908B4" w:rsidDel="00D320F3">
          <w:rPr>
            <w:sz w:val="20"/>
            <w:szCs w:val="20"/>
          </w:rPr>
          <w:delText xml:space="preserve">educating about </w:delText>
        </w:r>
      </w:del>
      <w:r w:rsidR="00E908B4">
        <w:rPr>
          <w:sz w:val="20"/>
          <w:szCs w:val="20"/>
        </w:rPr>
        <w:t>basic hygiene</w:t>
      </w:r>
      <w:ins w:id="48" w:author="Devi Kasih" w:date="2020-09-15T11:34:00Z">
        <w:r w:rsidR="00D320F3">
          <w:rPr>
            <w:sz w:val="20"/>
            <w:szCs w:val="20"/>
          </w:rPr>
          <w:t xml:space="preserve"> trai</w:t>
        </w:r>
      </w:ins>
      <w:ins w:id="49" w:author="Devi Kasih" w:date="2020-09-15T11:35:00Z">
        <w:r w:rsidR="00D320F3">
          <w:rPr>
            <w:sz w:val="20"/>
            <w:szCs w:val="20"/>
          </w:rPr>
          <w:t>ning</w:t>
        </w:r>
      </w:ins>
      <w:r w:rsidR="00E908B4">
        <w:rPr>
          <w:sz w:val="20"/>
          <w:szCs w:val="20"/>
        </w:rPr>
        <w:t>, sex education, nutritional habits and recycling.</w:t>
      </w:r>
      <w:ins w:id="50" w:author="aditya khosasi" w:date="2020-09-13T15:39:00Z">
        <w:r w:rsidR="00286FD0">
          <w:rPr>
            <w:sz w:val="20"/>
            <w:szCs w:val="20"/>
          </w:rPr>
          <w:t xml:space="preserve"> </w:t>
        </w:r>
      </w:ins>
    </w:p>
    <w:p w14:paraId="50E931BB" w14:textId="151E8C3A" w:rsidR="00CA6E16" w:rsidRPr="00286FD0" w:rsidRDefault="00E908B4" w:rsidP="00286FD0">
      <w:pPr>
        <w:pStyle w:val="NoSpacing"/>
        <w:numPr>
          <w:ilvl w:val="0"/>
          <w:numId w:val="3"/>
        </w:numPr>
        <w:ind w:left="426"/>
        <w:rPr>
          <w:sz w:val="20"/>
          <w:szCs w:val="20"/>
        </w:rPr>
      </w:pPr>
      <w:del w:id="51" w:author="aditya khosasi" w:date="2020-09-13T15:39:00Z">
        <w:r w:rsidRPr="00286FD0" w:rsidDel="00286FD0">
          <w:rPr>
            <w:sz w:val="20"/>
            <w:szCs w:val="20"/>
          </w:rPr>
          <w:delText>Able to raise</w:delText>
        </w:r>
      </w:del>
      <w:ins w:id="52" w:author="aditya khosasi" w:date="2020-09-13T15:39:00Z">
        <w:r w:rsidR="00286FD0" w:rsidRPr="00286FD0">
          <w:rPr>
            <w:sz w:val="20"/>
            <w:szCs w:val="20"/>
          </w:rPr>
          <w:t>Raise</w:t>
        </w:r>
      </w:ins>
      <w:ins w:id="53" w:author="Devi Kasih" w:date="2020-09-15T11:35:00Z">
        <w:r w:rsidR="00D320F3">
          <w:rPr>
            <w:sz w:val="20"/>
            <w:szCs w:val="20"/>
          </w:rPr>
          <w:t>d</w:t>
        </w:r>
      </w:ins>
      <w:r w:rsidR="00CA6E16" w:rsidRPr="00286FD0">
        <w:rPr>
          <w:sz w:val="20"/>
          <w:szCs w:val="20"/>
        </w:rPr>
        <w:t xml:space="preserve"> Rp.100 Million from sponsorship</w:t>
      </w:r>
      <w:r w:rsidRPr="00286FD0">
        <w:rPr>
          <w:sz w:val="20"/>
          <w:szCs w:val="20"/>
        </w:rPr>
        <w:t>s from large companies and organizations,</w:t>
      </w:r>
      <w:r w:rsidR="00CA6E16" w:rsidRPr="00286FD0">
        <w:rPr>
          <w:sz w:val="20"/>
          <w:szCs w:val="20"/>
        </w:rPr>
        <w:t xml:space="preserve"> including from the Ministry of Environment and Forestry.</w:t>
      </w:r>
    </w:p>
    <w:p w14:paraId="293BFC93" w14:textId="701715AF" w:rsidR="00E908B4" w:rsidRDefault="00E908B4" w:rsidP="00CA6E16">
      <w:pPr>
        <w:pStyle w:val="NoSpacing"/>
        <w:numPr>
          <w:ilvl w:val="0"/>
          <w:numId w:val="3"/>
        </w:numPr>
        <w:ind w:left="426"/>
        <w:rPr>
          <w:sz w:val="20"/>
          <w:szCs w:val="20"/>
        </w:rPr>
      </w:pPr>
      <w:del w:id="54" w:author="Devi Kasih" w:date="2020-09-15T11:35:00Z">
        <w:r w:rsidDel="00D320F3">
          <w:rPr>
            <w:sz w:val="20"/>
            <w:szCs w:val="20"/>
          </w:rPr>
          <w:delText xml:space="preserve">Had </w:delText>
        </w:r>
      </w:del>
      <w:ins w:id="55" w:author="Devi Kasih" w:date="2020-09-15T11:35:00Z">
        <w:r w:rsidR="00D320F3">
          <w:rPr>
            <w:sz w:val="20"/>
            <w:szCs w:val="20"/>
          </w:rPr>
          <w:t xml:space="preserve">Managed </w:t>
        </w:r>
      </w:ins>
      <w:r>
        <w:rPr>
          <w:sz w:val="20"/>
          <w:szCs w:val="20"/>
        </w:rPr>
        <w:t xml:space="preserve">120 participants from the </w:t>
      </w:r>
      <w:proofErr w:type="spellStart"/>
      <w:r>
        <w:rPr>
          <w:sz w:val="20"/>
          <w:szCs w:val="20"/>
        </w:rPr>
        <w:t>Cilincing</w:t>
      </w:r>
      <w:proofErr w:type="spellEnd"/>
      <w:r>
        <w:rPr>
          <w:sz w:val="20"/>
          <w:szCs w:val="20"/>
        </w:rPr>
        <w:t xml:space="preserve"> area and led 30 </w:t>
      </w:r>
      <w:ins w:id="56" w:author="Devi Kasih" w:date="2020-09-15T11:35:00Z">
        <w:r w:rsidR="00D320F3">
          <w:rPr>
            <w:sz w:val="20"/>
            <w:szCs w:val="20"/>
          </w:rPr>
          <w:t xml:space="preserve">student </w:t>
        </w:r>
      </w:ins>
      <w:r>
        <w:rPr>
          <w:sz w:val="20"/>
          <w:szCs w:val="20"/>
        </w:rPr>
        <w:t xml:space="preserve">volunteers </w:t>
      </w:r>
      <w:del w:id="57" w:author="Devi Kasih" w:date="2020-09-15T11:35:00Z">
        <w:r w:rsidDel="00D320F3">
          <w:rPr>
            <w:sz w:val="20"/>
            <w:szCs w:val="20"/>
          </w:rPr>
          <w:delText xml:space="preserve">who were students </w:delText>
        </w:r>
      </w:del>
      <w:r>
        <w:rPr>
          <w:sz w:val="20"/>
          <w:szCs w:val="20"/>
        </w:rPr>
        <w:t xml:space="preserve">from SMA </w:t>
      </w:r>
      <w:proofErr w:type="spellStart"/>
      <w:r>
        <w:rPr>
          <w:sz w:val="20"/>
          <w:szCs w:val="20"/>
        </w:rPr>
        <w:t>Labschool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Kebayoran</w:t>
      </w:r>
      <w:proofErr w:type="spellEnd"/>
      <w:r>
        <w:rPr>
          <w:sz w:val="20"/>
          <w:szCs w:val="20"/>
        </w:rPr>
        <w:t>.</w:t>
      </w:r>
    </w:p>
    <w:p w14:paraId="080E5647" w14:textId="37557349" w:rsidR="00CA6E16" w:rsidDel="00D320F3" w:rsidRDefault="00CA6E16" w:rsidP="0030751E">
      <w:pPr>
        <w:pStyle w:val="NoSpacing"/>
        <w:rPr>
          <w:del w:id="58" w:author="Devi Kasih" w:date="2020-09-15T11:35:00Z"/>
          <w:sz w:val="20"/>
          <w:szCs w:val="20"/>
        </w:rPr>
      </w:pPr>
      <w:del w:id="59" w:author="Devi Kasih" w:date="2020-09-15T11:35:00Z">
        <w:r w:rsidDel="00D320F3">
          <w:rPr>
            <w:b/>
            <w:bCs/>
            <w:sz w:val="20"/>
            <w:szCs w:val="20"/>
          </w:rPr>
          <w:delText xml:space="preserve">Music Therapy JKT – </w:delText>
        </w:r>
        <w:r w:rsidDel="00D320F3">
          <w:rPr>
            <w:sz w:val="20"/>
            <w:szCs w:val="20"/>
          </w:rPr>
          <w:delText>a student-teacher initiative</w:delText>
        </w:r>
        <w:r w:rsidR="00E908B4" w:rsidDel="00D320F3">
          <w:rPr>
            <w:sz w:val="20"/>
            <w:szCs w:val="20"/>
          </w:rPr>
          <w:delText xml:space="preserve"> project</w:delText>
        </w:r>
        <w:r w:rsidDel="00D320F3">
          <w:rPr>
            <w:sz w:val="20"/>
            <w:szCs w:val="20"/>
          </w:rPr>
          <w:delText xml:space="preserve"> to create therapeutic instrumental music videos</w:delText>
        </w:r>
        <w:r w:rsidR="003A655C" w:rsidDel="00D320F3">
          <w:rPr>
            <w:sz w:val="20"/>
            <w:szCs w:val="20"/>
          </w:rPr>
          <w:tab/>
          <w:delText xml:space="preserve">     </w:delText>
        </w:r>
        <w:r w:rsidR="00E908B4" w:rsidDel="00D320F3">
          <w:rPr>
            <w:sz w:val="20"/>
            <w:szCs w:val="20"/>
          </w:rPr>
          <w:delText xml:space="preserve">         </w:delText>
        </w:r>
        <w:r w:rsidR="00E908B4" w:rsidRPr="00E908B4" w:rsidDel="00D320F3">
          <w:rPr>
            <w:sz w:val="20"/>
            <w:szCs w:val="20"/>
          </w:rPr>
          <w:delText>Aug 2019- Present</w:delText>
        </w:r>
      </w:del>
    </w:p>
    <w:p w14:paraId="7E0B0F0A" w14:textId="5062E076" w:rsidR="003A655C" w:rsidDel="00D320F3" w:rsidRDefault="00280A1D" w:rsidP="00CA6E16">
      <w:pPr>
        <w:pStyle w:val="NoSpacing"/>
        <w:ind w:left="66"/>
        <w:rPr>
          <w:del w:id="60" w:author="Devi Kasih" w:date="2020-09-15T11:35:00Z"/>
          <w:i/>
          <w:iCs/>
          <w:sz w:val="20"/>
          <w:szCs w:val="20"/>
        </w:rPr>
      </w:pPr>
      <w:del w:id="61" w:author="Devi Kasih" w:date="2020-09-15T11:35:00Z">
        <w:r w:rsidDel="00D320F3">
          <w:rPr>
            <w:i/>
            <w:iCs/>
            <w:sz w:val="20"/>
            <w:szCs w:val="20"/>
          </w:rPr>
          <w:delText>Co-Founder and Pianist</w:delText>
        </w:r>
      </w:del>
    </w:p>
    <w:p w14:paraId="5B2A0D36" w14:textId="04E0144B" w:rsidR="00280A1D" w:rsidDel="00D320F3" w:rsidRDefault="00E908B4" w:rsidP="00280A1D">
      <w:pPr>
        <w:pStyle w:val="NoSpacing"/>
        <w:numPr>
          <w:ilvl w:val="0"/>
          <w:numId w:val="3"/>
        </w:numPr>
        <w:ind w:left="426"/>
        <w:rPr>
          <w:del w:id="62" w:author="Devi Kasih" w:date="2020-09-15T11:35:00Z"/>
          <w:sz w:val="20"/>
          <w:szCs w:val="20"/>
        </w:rPr>
      </w:pPr>
      <w:del w:id="63" w:author="Devi Kasih" w:date="2020-09-15T11:35:00Z">
        <w:r w:rsidDel="00D320F3">
          <w:rPr>
            <w:sz w:val="20"/>
            <w:szCs w:val="20"/>
          </w:rPr>
          <w:delText>Play music pieces</w:delText>
        </w:r>
      </w:del>
      <w:ins w:id="64" w:author="aditya khosasi" w:date="2020-09-13T15:40:00Z">
        <w:del w:id="65" w:author="Devi Kasih" w:date="2020-09-15T11:35:00Z">
          <w:r w:rsidR="00286FD0" w:rsidDel="00D320F3">
            <w:rPr>
              <w:sz w:val="20"/>
              <w:szCs w:val="20"/>
            </w:rPr>
            <w:delText xml:space="preserve"> (classical to jazz)</w:delText>
          </w:r>
        </w:del>
      </w:ins>
      <w:del w:id="66" w:author="Devi Kasih" w:date="2020-09-15T11:35:00Z">
        <w:r w:rsidR="00280A1D" w:rsidDel="00D320F3">
          <w:rPr>
            <w:sz w:val="20"/>
            <w:szCs w:val="20"/>
          </w:rPr>
          <w:delText xml:space="preserve"> </w:delText>
        </w:r>
        <w:r w:rsidDel="00D320F3">
          <w:rPr>
            <w:sz w:val="20"/>
            <w:szCs w:val="20"/>
          </w:rPr>
          <w:delText>to</w:delText>
        </w:r>
        <w:r w:rsidR="00280A1D" w:rsidDel="00D320F3">
          <w:rPr>
            <w:sz w:val="20"/>
            <w:szCs w:val="20"/>
          </w:rPr>
          <w:delText xml:space="preserve"> an audience of therapist</w:delText>
        </w:r>
        <w:r w:rsidDel="00D320F3">
          <w:rPr>
            <w:sz w:val="20"/>
            <w:szCs w:val="20"/>
          </w:rPr>
          <w:delText>s</w:delText>
        </w:r>
        <w:r w:rsidR="00280A1D" w:rsidDel="00D320F3">
          <w:rPr>
            <w:sz w:val="20"/>
            <w:szCs w:val="20"/>
          </w:rPr>
          <w:delText xml:space="preserve"> and mental illness patients</w:delText>
        </w:r>
        <w:r w:rsidR="0091717C" w:rsidDel="00D320F3">
          <w:rPr>
            <w:sz w:val="20"/>
            <w:szCs w:val="20"/>
          </w:rPr>
          <w:delText xml:space="preserve"> with anxiety and depression</w:delText>
        </w:r>
        <w:r w:rsidR="00280A1D" w:rsidDel="00D320F3">
          <w:rPr>
            <w:sz w:val="20"/>
            <w:szCs w:val="20"/>
          </w:rPr>
          <w:delText xml:space="preserve">. </w:delText>
        </w:r>
      </w:del>
    </w:p>
    <w:p w14:paraId="1FE9DB1E" w14:textId="2FCF67A3" w:rsidR="00E908B4" w:rsidDel="00D320F3" w:rsidRDefault="00E908B4" w:rsidP="00E908B4">
      <w:pPr>
        <w:pStyle w:val="NoSpacing"/>
        <w:numPr>
          <w:ilvl w:val="0"/>
          <w:numId w:val="3"/>
        </w:numPr>
        <w:ind w:left="426"/>
        <w:rPr>
          <w:del w:id="67" w:author="Devi Kasih" w:date="2020-09-15T11:35:00Z"/>
          <w:sz w:val="20"/>
          <w:szCs w:val="20"/>
        </w:rPr>
      </w:pPr>
      <w:del w:id="68" w:author="Devi Kasih" w:date="2020-09-15T11:35:00Z">
        <w:r w:rsidDel="00D320F3">
          <w:rPr>
            <w:sz w:val="20"/>
            <w:szCs w:val="20"/>
          </w:rPr>
          <w:delText xml:space="preserve">Pieces include genres from classical music to jazz. </w:delText>
        </w:r>
      </w:del>
    </w:p>
    <w:p w14:paraId="7B7B8774" w14:textId="01DE5693" w:rsidR="00E908B4" w:rsidRPr="00E908B4" w:rsidDel="00D320F3" w:rsidRDefault="00E908B4" w:rsidP="00E908B4">
      <w:pPr>
        <w:pStyle w:val="NoSpacing"/>
        <w:numPr>
          <w:ilvl w:val="0"/>
          <w:numId w:val="3"/>
        </w:numPr>
        <w:ind w:left="426"/>
        <w:rPr>
          <w:del w:id="69" w:author="Devi Kasih" w:date="2020-09-15T11:35:00Z"/>
          <w:sz w:val="20"/>
          <w:szCs w:val="20"/>
        </w:rPr>
      </w:pPr>
      <w:del w:id="70" w:author="Devi Kasih" w:date="2020-09-15T11:35:00Z">
        <w:r w:rsidDel="00D320F3">
          <w:rPr>
            <w:sz w:val="20"/>
            <w:szCs w:val="20"/>
          </w:rPr>
          <w:delText>Pieces that are played also include chamber music pieces; duetting with the violin or cello.</w:delText>
        </w:r>
      </w:del>
    </w:p>
    <w:p w14:paraId="1F78DE44" w14:textId="2EC06827" w:rsidR="00280A1D" w:rsidRDefault="00280A1D" w:rsidP="0030751E">
      <w:pPr>
        <w:pStyle w:val="NoSpacing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EXTRACURRICULAR AND LEADERSHIP ACTIVITIES</w:t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  <w:r w:rsidR="00592A99">
        <w:rPr>
          <w:b/>
          <w:bCs/>
          <w:sz w:val="20"/>
          <w:szCs w:val="20"/>
          <w:u w:val="single"/>
        </w:rPr>
        <w:tab/>
      </w:r>
    </w:p>
    <w:p w14:paraId="4FB6BF46" w14:textId="526C8C70" w:rsidR="00280A1D" w:rsidRPr="0030751E" w:rsidRDefault="0091717C" w:rsidP="0030751E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>Student Council</w:t>
      </w:r>
      <w:r>
        <w:rPr>
          <w:b/>
          <w:bCs/>
          <w:sz w:val="20"/>
          <w:szCs w:val="20"/>
        </w:rPr>
        <w:tab/>
      </w:r>
      <w:r w:rsidR="00280A1D">
        <w:rPr>
          <w:b/>
          <w:bCs/>
          <w:sz w:val="20"/>
          <w:szCs w:val="20"/>
        </w:rPr>
        <w:t xml:space="preserve"> </w:t>
      </w:r>
      <w:r w:rsidR="0030751E">
        <w:rPr>
          <w:b/>
          <w:bCs/>
          <w:sz w:val="20"/>
          <w:szCs w:val="20"/>
        </w:rPr>
        <w:tab/>
      </w:r>
      <w:r w:rsidR="0030751E">
        <w:rPr>
          <w:b/>
          <w:bCs/>
          <w:sz w:val="20"/>
          <w:szCs w:val="20"/>
        </w:rPr>
        <w:tab/>
      </w:r>
      <w:r w:rsidR="0030751E">
        <w:rPr>
          <w:b/>
          <w:bCs/>
          <w:sz w:val="20"/>
          <w:szCs w:val="20"/>
        </w:rPr>
        <w:tab/>
      </w:r>
      <w:r w:rsidR="0030751E">
        <w:rPr>
          <w:b/>
          <w:bCs/>
          <w:sz w:val="20"/>
          <w:szCs w:val="20"/>
        </w:rPr>
        <w:tab/>
      </w:r>
      <w:r w:rsidR="0030751E">
        <w:rPr>
          <w:b/>
          <w:bCs/>
          <w:sz w:val="20"/>
          <w:szCs w:val="20"/>
        </w:rPr>
        <w:tab/>
      </w:r>
      <w:r w:rsidR="0030751E">
        <w:rPr>
          <w:b/>
          <w:bCs/>
          <w:sz w:val="20"/>
          <w:szCs w:val="20"/>
        </w:rPr>
        <w:tab/>
      </w:r>
      <w:r w:rsidR="0030751E">
        <w:rPr>
          <w:b/>
          <w:bCs/>
          <w:sz w:val="20"/>
          <w:szCs w:val="20"/>
        </w:rPr>
        <w:tab/>
      </w:r>
      <w:r w:rsidR="0030751E">
        <w:rPr>
          <w:b/>
          <w:bCs/>
          <w:sz w:val="20"/>
          <w:szCs w:val="20"/>
        </w:rPr>
        <w:tab/>
      </w:r>
      <w:r w:rsidR="0030751E">
        <w:rPr>
          <w:b/>
          <w:bCs/>
          <w:sz w:val="20"/>
          <w:szCs w:val="20"/>
        </w:rPr>
        <w:tab/>
      </w:r>
      <w:r w:rsidR="0030751E">
        <w:rPr>
          <w:b/>
          <w:bCs/>
          <w:sz w:val="20"/>
          <w:szCs w:val="20"/>
        </w:rPr>
        <w:tab/>
        <w:t xml:space="preserve">             </w:t>
      </w:r>
      <w:del w:id="71" w:author="Devi Kasih" w:date="2020-09-15T11:40:00Z">
        <w:r w:rsidR="0030751E" w:rsidDel="00D320F3">
          <w:rPr>
            <w:b/>
            <w:bCs/>
            <w:sz w:val="20"/>
            <w:szCs w:val="20"/>
          </w:rPr>
          <w:delText xml:space="preserve"> </w:delText>
        </w:r>
      </w:del>
      <w:r w:rsidR="0030751E">
        <w:rPr>
          <w:sz w:val="20"/>
          <w:szCs w:val="20"/>
        </w:rPr>
        <w:t xml:space="preserve">Jun 2019 </w:t>
      </w:r>
      <w:del w:id="72" w:author="Devi Kasih" w:date="2020-09-15T11:40:00Z">
        <w:r w:rsidR="0030751E" w:rsidDel="00D320F3">
          <w:rPr>
            <w:sz w:val="20"/>
            <w:szCs w:val="20"/>
          </w:rPr>
          <w:delText>-</w:delText>
        </w:r>
      </w:del>
      <w:ins w:id="73" w:author="Devi Kasih" w:date="2020-09-15T11:40:00Z">
        <w:r w:rsidR="00D320F3">
          <w:rPr>
            <w:sz w:val="20"/>
            <w:szCs w:val="20"/>
          </w:rPr>
          <w:t>– P</w:t>
        </w:r>
      </w:ins>
      <w:del w:id="74" w:author="Devi Kasih" w:date="2020-09-15T11:40:00Z">
        <w:r w:rsidR="0030751E" w:rsidDel="00D320F3">
          <w:rPr>
            <w:sz w:val="20"/>
            <w:szCs w:val="20"/>
          </w:rPr>
          <w:delText xml:space="preserve"> P</w:delText>
        </w:r>
      </w:del>
      <w:r w:rsidR="0030751E">
        <w:rPr>
          <w:sz w:val="20"/>
          <w:szCs w:val="20"/>
        </w:rPr>
        <w:t>resent</w:t>
      </w:r>
    </w:p>
    <w:p w14:paraId="1ED1C458" w14:textId="0A7CD655" w:rsidR="0030751E" w:rsidRPr="00B24766" w:rsidRDefault="0030751E" w:rsidP="0030751E">
      <w:pPr>
        <w:pStyle w:val="NoSpacing"/>
        <w:rPr>
          <w:i/>
          <w:iCs/>
          <w:sz w:val="20"/>
          <w:szCs w:val="20"/>
        </w:rPr>
      </w:pPr>
      <w:commentRangeStart w:id="75"/>
      <w:r>
        <w:rPr>
          <w:i/>
          <w:iCs/>
          <w:sz w:val="20"/>
          <w:szCs w:val="20"/>
        </w:rPr>
        <w:t>Head of Education Section</w:t>
      </w:r>
      <w:ins w:id="76" w:author="aditya khosasi" w:date="2020-09-13T16:45:00Z">
        <w:r w:rsidR="00B24766">
          <w:rPr>
            <w:i/>
            <w:iCs/>
            <w:sz w:val="20"/>
            <w:szCs w:val="20"/>
          </w:rPr>
          <w:t xml:space="preserve"> </w:t>
        </w:r>
        <w:r w:rsidR="00B24766">
          <w:rPr>
            <w:sz w:val="20"/>
            <w:szCs w:val="20"/>
          </w:rPr>
          <w:t xml:space="preserve">and </w:t>
        </w:r>
        <w:r w:rsidR="00B24766">
          <w:rPr>
            <w:i/>
            <w:iCs/>
            <w:sz w:val="20"/>
            <w:szCs w:val="20"/>
          </w:rPr>
          <w:t>Literary Cl</w:t>
        </w:r>
      </w:ins>
      <w:ins w:id="77" w:author="aditya khosasi" w:date="2020-09-13T16:46:00Z">
        <w:r w:rsidR="00B24766">
          <w:rPr>
            <w:i/>
            <w:iCs/>
            <w:sz w:val="20"/>
            <w:szCs w:val="20"/>
          </w:rPr>
          <w:t>ub</w:t>
        </w:r>
      </w:ins>
      <w:commentRangeEnd w:id="75"/>
      <w:r w:rsidR="00D320F3">
        <w:rPr>
          <w:rStyle w:val="CommentReference"/>
        </w:rPr>
        <w:commentReference w:id="75"/>
      </w:r>
    </w:p>
    <w:p w14:paraId="3EE9FCAA" w14:textId="3B3D4E9C" w:rsidR="0030751E" w:rsidRPr="0030751E" w:rsidRDefault="0030751E" w:rsidP="0030751E">
      <w:pPr>
        <w:pStyle w:val="NoSpacing"/>
        <w:numPr>
          <w:ilvl w:val="0"/>
          <w:numId w:val="3"/>
        </w:numPr>
        <w:ind w:left="426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Responsible for holding several education events such as </w:t>
      </w:r>
      <w:r>
        <w:rPr>
          <w:i/>
          <w:iCs/>
          <w:sz w:val="20"/>
          <w:szCs w:val="20"/>
        </w:rPr>
        <w:t xml:space="preserve">Trip </w:t>
      </w:r>
      <w:proofErr w:type="spellStart"/>
      <w:r>
        <w:rPr>
          <w:i/>
          <w:iCs/>
          <w:sz w:val="20"/>
          <w:szCs w:val="20"/>
        </w:rPr>
        <w:t>Observasi</w:t>
      </w:r>
      <w:proofErr w:type="spellEnd"/>
      <w:r>
        <w:rPr>
          <w:i/>
          <w:iCs/>
          <w:sz w:val="20"/>
          <w:szCs w:val="20"/>
        </w:rPr>
        <w:t>,</w:t>
      </w:r>
      <w:r w:rsidR="00E908B4">
        <w:rPr>
          <w:i/>
          <w:iCs/>
          <w:sz w:val="20"/>
          <w:szCs w:val="20"/>
        </w:rPr>
        <w:t xml:space="preserve"> </w:t>
      </w:r>
      <w:r w:rsidR="00E908B4">
        <w:rPr>
          <w:iCs/>
          <w:sz w:val="20"/>
          <w:szCs w:val="20"/>
        </w:rPr>
        <w:t>a five-day immersion trip to a village in West Java where students are accustomed to the traditional Indonesian lifestyle,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mentoring and supervising 280 students.</w:t>
      </w:r>
    </w:p>
    <w:p w14:paraId="083D7104" w14:textId="57DECCDA" w:rsidR="0030751E" w:rsidRPr="00194143" w:rsidRDefault="0030751E" w:rsidP="0030751E">
      <w:pPr>
        <w:pStyle w:val="NoSpacing"/>
        <w:numPr>
          <w:ilvl w:val="0"/>
          <w:numId w:val="3"/>
        </w:numPr>
        <w:ind w:left="426"/>
        <w:rPr>
          <w:i/>
          <w:iCs/>
          <w:sz w:val="20"/>
          <w:szCs w:val="20"/>
        </w:rPr>
      </w:pPr>
      <w:r>
        <w:rPr>
          <w:sz w:val="20"/>
          <w:szCs w:val="20"/>
        </w:rPr>
        <w:t>Responsible for new-student orientation event</w:t>
      </w:r>
      <w:r w:rsidR="00E908B4">
        <w:rPr>
          <w:sz w:val="20"/>
          <w:szCs w:val="20"/>
        </w:rPr>
        <w:t xml:space="preserve">s </w:t>
      </w:r>
      <w:r>
        <w:rPr>
          <w:sz w:val="20"/>
          <w:szCs w:val="20"/>
        </w:rPr>
        <w:t xml:space="preserve">and help them </w:t>
      </w:r>
      <w:r w:rsidR="00E908B4">
        <w:rPr>
          <w:sz w:val="20"/>
          <w:szCs w:val="20"/>
        </w:rPr>
        <w:t>adjust</w:t>
      </w:r>
      <w:r>
        <w:rPr>
          <w:sz w:val="20"/>
          <w:szCs w:val="20"/>
        </w:rPr>
        <w:t xml:space="preserve"> to the new school.</w:t>
      </w:r>
    </w:p>
    <w:p w14:paraId="1965B5A4" w14:textId="22FACDAB" w:rsidR="00194143" w:rsidRPr="0030751E" w:rsidDel="00B24766" w:rsidRDefault="00194143" w:rsidP="0030751E">
      <w:pPr>
        <w:pStyle w:val="NoSpacing"/>
        <w:numPr>
          <w:ilvl w:val="0"/>
          <w:numId w:val="3"/>
        </w:numPr>
        <w:ind w:left="426"/>
        <w:rPr>
          <w:del w:id="78" w:author="aditya khosasi" w:date="2020-09-13T16:46:00Z"/>
          <w:i/>
          <w:iCs/>
          <w:sz w:val="20"/>
          <w:szCs w:val="20"/>
        </w:rPr>
      </w:pPr>
      <w:del w:id="79" w:author="aditya khosasi" w:date="2020-09-13T16:46:00Z">
        <w:r w:rsidDel="00B24766">
          <w:rPr>
            <w:iCs/>
            <w:sz w:val="20"/>
            <w:szCs w:val="20"/>
          </w:rPr>
          <w:delText>In charge of the school’s literary club, a reading activity done by the entire student body every single morning.</w:delText>
        </w:r>
      </w:del>
    </w:p>
    <w:p w14:paraId="79971A5C" w14:textId="77777777" w:rsidR="007D22AC" w:rsidRPr="00656249" w:rsidRDefault="007D22AC" w:rsidP="007D22AC">
      <w:pPr>
        <w:pStyle w:val="NoSpacing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Labschool</w:t>
      </w:r>
      <w:proofErr w:type="spellEnd"/>
      <w:r>
        <w:rPr>
          <w:b/>
          <w:bCs/>
          <w:sz w:val="20"/>
          <w:szCs w:val="20"/>
        </w:rPr>
        <w:t xml:space="preserve"> Journalism Club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 </w:t>
      </w:r>
      <w:r>
        <w:rPr>
          <w:sz w:val="20"/>
          <w:szCs w:val="20"/>
        </w:rPr>
        <w:t>Jan 2019 – Present</w:t>
      </w:r>
    </w:p>
    <w:p w14:paraId="34DB382E" w14:textId="77777777" w:rsidR="007D22AC" w:rsidRDefault="007D22AC" w:rsidP="007D22AC">
      <w:pPr>
        <w:pStyle w:val="NoSpacing"/>
        <w:rPr>
          <w:i/>
          <w:iCs/>
          <w:sz w:val="20"/>
          <w:szCs w:val="20"/>
        </w:rPr>
      </w:pPr>
      <w:commentRangeStart w:id="80"/>
      <w:r>
        <w:rPr>
          <w:i/>
          <w:iCs/>
          <w:sz w:val="20"/>
          <w:szCs w:val="20"/>
        </w:rPr>
        <w:t>Head Journalist</w:t>
      </w:r>
      <w:commentRangeEnd w:id="80"/>
      <w:r w:rsidR="00D320F3">
        <w:rPr>
          <w:rStyle w:val="CommentReference"/>
        </w:rPr>
        <w:commentReference w:id="80"/>
      </w:r>
    </w:p>
    <w:p w14:paraId="590700D2" w14:textId="2E26C8C5" w:rsidR="007D22AC" w:rsidRPr="0091717C" w:rsidDel="00286FD0" w:rsidRDefault="007D22AC" w:rsidP="007D22AC">
      <w:pPr>
        <w:pStyle w:val="NoSpacing"/>
        <w:numPr>
          <w:ilvl w:val="0"/>
          <w:numId w:val="5"/>
        </w:numPr>
        <w:ind w:left="426"/>
        <w:rPr>
          <w:del w:id="81" w:author="aditya khosasi" w:date="2020-09-13T15:43:00Z"/>
          <w:i/>
          <w:iCs/>
          <w:sz w:val="20"/>
          <w:szCs w:val="20"/>
        </w:rPr>
      </w:pPr>
      <w:r>
        <w:rPr>
          <w:sz w:val="20"/>
          <w:szCs w:val="20"/>
        </w:rPr>
        <w:t xml:space="preserve">Responsible for school’s daily news, as well as school’s annual thematic </w:t>
      </w:r>
      <w:del w:id="82" w:author="aditya khosasi" w:date="2020-09-13T15:42:00Z">
        <w:r w:rsidDel="00286FD0">
          <w:rPr>
            <w:sz w:val="20"/>
            <w:szCs w:val="20"/>
          </w:rPr>
          <w:delText>magazine</w:delText>
        </w:r>
      </w:del>
      <w:ins w:id="83" w:author="aditya khosasi" w:date="2020-09-13T15:42:00Z">
        <w:r w:rsidR="00286FD0">
          <w:rPr>
            <w:sz w:val="20"/>
            <w:szCs w:val="20"/>
          </w:rPr>
          <w:t>magazine, and its Instagram account’s daily post.</w:t>
        </w:r>
      </w:ins>
      <w:del w:id="84" w:author="aditya khosasi" w:date="2020-09-13T15:42:00Z">
        <w:r w:rsidDel="00286FD0">
          <w:rPr>
            <w:sz w:val="20"/>
            <w:szCs w:val="20"/>
          </w:rPr>
          <w:delText>.</w:delText>
        </w:r>
      </w:del>
    </w:p>
    <w:p w14:paraId="5DF28BB3" w14:textId="5837A3A7" w:rsidR="00194143" w:rsidRPr="00286FD0" w:rsidRDefault="007D22AC">
      <w:pPr>
        <w:pStyle w:val="NoSpacing"/>
        <w:numPr>
          <w:ilvl w:val="0"/>
          <w:numId w:val="5"/>
        </w:numPr>
        <w:ind w:left="426"/>
        <w:rPr>
          <w:i/>
          <w:iCs/>
          <w:sz w:val="20"/>
          <w:szCs w:val="20"/>
        </w:rPr>
      </w:pPr>
      <w:del w:id="85" w:author="aditya khosasi" w:date="2020-09-13T15:43:00Z">
        <w:r w:rsidRPr="00286FD0" w:rsidDel="00286FD0">
          <w:rPr>
            <w:sz w:val="20"/>
            <w:szCs w:val="20"/>
          </w:rPr>
          <w:delText>In charge of the magazine’s Instagram account that posts daily news</w:delText>
        </w:r>
        <w:r w:rsidR="00194143" w:rsidRPr="00286FD0" w:rsidDel="00286FD0">
          <w:rPr>
            <w:sz w:val="20"/>
            <w:szCs w:val="20"/>
          </w:rPr>
          <w:delText>.</w:delText>
        </w:r>
      </w:del>
    </w:p>
    <w:p w14:paraId="7FF1C81E" w14:textId="02E479E4" w:rsidR="007D22AC" w:rsidRPr="007D22AC" w:rsidRDefault="00194143" w:rsidP="0030751E">
      <w:pPr>
        <w:pStyle w:val="NoSpacing"/>
        <w:numPr>
          <w:ilvl w:val="0"/>
          <w:numId w:val="5"/>
        </w:numPr>
        <w:ind w:left="426"/>
        <w:rPr>
          <w:i/>
          <w:iCs/>
          <w:sz w:val="20"/>
          <w:szCs w:val="20"/>
        </w:rPr>
      </w:pPr>
      <w:r>
        <w:rPr>
          <w:sz w:val="20"/>
          <w:szCs w:val="20"/>
        </w:rPr>
        <w:t>Oversee</w:t>
      </w:r>
      <w:del w:id="86" w:author="Devi Kasih" w:date="2020-09-15T11:42:00Z">
        <w:r w:rsidDel="00D320F3">
          <w:rPr>
            <w:sz w:val="20"/>
            <w:szCs w:val="20"/>
          </w:rPr>
          <w:delText>s</w:delText>
        </w:r>
      </w:del>
      <w:r w:rsidR="007D22AC">
        <w:rPr>
          <w:sz w:val="20"/>
          <w:szCs w:val="20"/>
        </w:rPr>
        <w:t xml:space="preserve"> potential future projects for the club </w:t>
      </w:r>
      <w:r>
        <w:rPr>
          <w:sz w:val="20"/>
          <w:szCs w:val="20"/>
        </w:rPr>
        <w:t>such as inviting guest speakers to school who work at various journalism fields</w:t>
      </w:r>
      <w:ins w:id="87" w:author="aditya khosasi" w:date="2020-09-13T15:43:00Z">
        <w:r w:rsidR="00286FD0">
          <w:rPr>
            <w:sz w:val="20"/>
            <w:szCs w:val="20"/>
          </w:rPr>
          <w:t>.</w:t>
        </w:r>
      </w:ins>
      <w:del w:id="88" w:author="aditya khosasi" w:date="2020-09-13T15:43:00Z">
        <w:r w:rsidDel="00286FD0">
          <w:rPr>
            <w:sz w:val="20"/>
            <w:szCs w:val="20"/>
          </w:rPr>
          <w:delText xml:space="preserve"> in Jakarta.</w:delText>
        </w:r>
      </w:del>
    </w:p>
    <w:p w14:paraId="5D6530CE" w14:textId="62E2C591" w:rsidR="0030751E" w:rsidRDefault="0091717C" w:rsidP="0030751E">
      <w:pPr>
        <w:pStyle w:val="NoSpacing"/>
        <w:rPr>
          <w:sz w:val="20"/>
          <w:szCs w:val="20"/>
        </w:rPr>
      </w:pPr>
      <w:del w:id="89" w:author="Devi Kasih" w:date="2020-09-15T11:39:00Z">
        <w:r w:rsidDel="00D320F3">
          <w:rPr>
            <w:b/>
            <w:bCs/>
            <w:sz w:val="20"/>
            <w:szCs w:val="20"/>
          </w:rPr>
          <w:delText xml:space="preserve">Pemeriah </w:delText>
        </w:r>
      </w:del>
      <w:ins w:id="90" w:author="Devi Kasih" w:date="2020-09-15T11:39:00Z">
        <w:r w:rsidR="00D320F3">
          <w:rPr>
            <w:b/>
            <w:bCs/>
            <w:sz w:val="20"/>
            <w:szCs w:val="20"/>
          </w:rPr>
          <w:t>Flag Hoisting Troop</w:t>
        </w:r>
        <w:r w:rsidR="00D320F3">
          <w:rPr>
            <w:b/>
            <w:bCs/>
            <w:sz w:val="20"/>
            <w:szCs w:val="20"/>
          </w:rPr>
          <w:t xml:space="preserve"> </w:t>
        </w:r>
      </w:ins>
      <w:r>
        <w:rPr>
          <w:b/>
          <w:bCs/>
          <w:sz w:val="20"/>
          <w:szCs w:val="20"/>
        </w:rPr>
        <w:t>(</w:t>
      </w:r>
      <w:proofErr w:type="spellStart"/>
      <w:r>
        <w:rPr>
          <w:b/>
          <w:bCs/>
          <w:sz w:val="20"/>
          <w:szCs w:val="20"/>
        </w:rPr>
        <w:t>Paskibra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Labschool</w:t>
      </w:r>
      <w:proofErr w:type="spellEnd"/>
      <w:r>
        <w:rPr>
          <w:b/>
          <w:bCs/>
          <w:sz w:val="20"/>
          <w:szCs w:val="20"/>
        </w:rPr>
        <w:t>)</w:t>
      </w:r>
      <w:r w:rsidR="0030751E">
        <w:rPr>
          <w:b/>
          <w:bCs/>
          <w:sz w:val="20"/>
          <w:szCs w:val="20"/>
        </w:rPr>
        <w:t xml:space="preserve"> – </w:t>
      </w:r>
      <w:r w:rsidR="0030751E">
        <w:rPr>
          <w:sz w:val="20"/>
          <w:szCs w:val="20"/>
        </w:rPr>
        <w:t>Nation Flag-bearer</w:t>
      </w:r>
      <w:r>
        <w:rPr>
          <w:sz w:val="20"/>
          <w:szCs w:val="20"/>
        </w:rPr>
        <w:t xml:space="preserve"> School Team</w:t>
      </w:r>
      <w:r w:rsidR="0030751E">
        <w:rPr>
          <w:sz w:val="20"/>
          <w:szCs w:val="20"/>
        </w:rPr>
        <w:tab/>
      </w:r>
      <w:r w:rsidR="0030751E">
        <w:rPr>
          <w:sz w:val="20"/>
          <w:szCs w:val="20"/>
        </w:rPr>
        <w:tab/>
      </w:r>
      <w:r w:rsidR="0030751E">
        <w:rPr>
          <w:sz w:val="20"/>
          <w:szCs w:val="20"/>
        </w:rPr>
        <w:tab/>
      </w:r>
      <w:ins w:id="91" w:author="Devi Kasih" w:date="2020-09-15T11:39:00Z">
        <w:r w:rsidR="00D320F3">
          <w:rPr>
            <w:sz w:val="20"/>
            <w:szCs w:val="20"/>
          </w:rPr>
          <w:tab/>
          <w:t xml:space="preserve">           </w:t>
        </w:r>
      </w:ins>
      <w:del w:id="92" w:author="Devi Kasih" w:date="2020-09-15T11:39:00Z">
        <w:r w:rsidR="0030751E" w:rsidDel="00D320F3">
          <w:rPr>
            <w:sz w:val="20"/>
            <w:szCs w:val="20"/>
          </w:rPr>
          <w:tab/>
        </w:r>
        <w:r w:rsidR="0030751E" w:rsidDel="00D320F3">
          <w:rPr>
            <w:sz w:val="20"/>
            <w:szCs w:val="20"/>
          </w:rPr>
          <w:tab/>
          <w:delText xml:space="preserve">            </w:delText>
        </w:r>
      </w:del>
      <w:r w:rsidR="0030751E">
        <w:rPr>
          <w:sz w:val="20"/>
          <w:szCs w:val="20"/>
        </w:rPr>
        <w:t xml:space="preserve"> Aug 2018 </w:t>
      </w:r>
      <w:del w:id="93" w:author="Devi Kasih" w:date="2020-09-15T11:39:00Z">
        <w:r w:rsidR="0030751E" w:rsidDel="00D320F3">
          <w:rPr>
            <w:sz w:val="20"/>
            <w:szCs w:val="20"/>
          </w:rPr>
          <w:delText>-</w:delText>
        </w:r>
      </w:del>
      <w:ins w:id="94" w:author="Devi Kasih" w:date="2020-09-15T11:39:00Z">
        <w:r w:rsidR="00D320F3">
          <w:rPr>
            <w:sz w:val="20"/>
            <w:szCs w:val="20"/>
          </w:rPr>
          <w:t>–</w:t>
        </w:r>
      </w:ins>
      <w:r w:rsidR="0030751E">
        <w:rPr>
          <w:sz w:val="20"/>
          <w:szCs w:val="20"/>
        </w:rPr>
        <w:t xml:space="preserve"> Present</w:t>
      </w:r>
    </w:p>
    <w:p w14:paraId="6C67723A" w14:textId="1066FB51" w:rsidR="0030751E" w:rsidRDefault="0030751E" w:rsidP="0030751E">
      <w:pPr>
        <w:pStyle w:val="NoSpacing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Secretary</w:t>
      </w:r>
    </w:p>
    <w:p w14:paraId="59C41F9A" w14:textId="694BB864" w:rsidR="0030751E" w:rsidRDefault="0030751E" w:rsidP="00592A99">
      <w:pPr>
        <w:pStyle w:val="NoSpacing"/>
        <w:numPr>
          <w:ilvl w:val="0"/>
          <w:numId w:val="5"/>
        </w:numPr>
        <w:ind w:left="426"/>
        <w:rPr>
          <w:sz w:val="20"/>
          <w:szCs w:val="20"/>
        </w:rPr>
      </w:pPr>
      <w:r w:rsidRPr="0030751E">
        <w:rPr>
          <w:sz w:val="20"/>
          <w:szCs w:val="20"/>
        </w:rPr>
        <w:t>Manage</w:t>
      </w:r>
      <w:del w:id="95" w:author="Devi Kasih" w:date="2020-09-15T11:42:00Z">
        <w:r w:rsidRPr="0030751E" w:rsidDel="00D320F3">
          <w:rPr>
            <w:sz w:val="20"/>
            <w:szCs w:val="20"/>
          </w:rPr>
          <w:delText>s</w:delText>
        </w:r>
      </w:del>
      <w:r w:rsidRPr="0030751E">
        <w:rPr>
          <w:sz w:val="20"/>
          <w:szCs w:val="20"/>
        </w:rPr>
        <w:t xml:space="preserve"> relationships with other school and keep track with the competitions schedule.</w:t>
      </w:r>
    </w:p>
    <w:p w14:paraId="18EDB118" w14:textId="4BBE24A4" w:rsidR="00194143" w:rsidRDefault="00194143" w:rsidP="00592A99">
      <w:pPr>
        <w:pStyle w:val="NoSpacing"/>
        <w:numPr>
          <w:ilvl w:val="0"/>
          <w:numId w:val="5"/>
        </w:numPr>
        <w:ind w:left="426"/>
        <w:rPr>
          <w:sz w:val="20"/>
          <w:szCs w:val="20"/>
        </w:rPr>
      </w:pPr>
      <w:r>
        <w:rPr>
          <w:sz w:val="20"/>
          <w:szCs w:val="20"/>
        </w:rPr>
        <w:t>Moderate</w:t>
      </w:r>
      <w:del w:id="96" w:author="Devi Kasih" w:date="2020-09-15T11:42:00Z">
        <w:r w:rsidDel="00D320F3">
          <w:rPr>
            <w:sz w:val="20"/>
            <w:szCs w:val="20"/>
          </w:rPr>
          <w:delText>s</w:delText>
        </w:r>
      </w:del>
      <w:r>
        <w:rPr>
          <w:sz w:val="20"/>
          <w:szCs w:val="20"/>
        </w:rPr>
        <w:t xml:space="preserve"> meetings with judges in charge of the competition.</w:t>
      </w:r>
    </w:p>
    <w:p w14:paraId="589093A0" w14:textId="10EAA56C" w:rsidR="00194143" w:rsidRPr="00D320F3" w:rsidDel="00286FD0" w:rsidRDefault="00D320F3" w:rsidP="00592A99">
      <w:pPr>
        <w:pStyle w:val="NoSpacing"/>
        <w:numPr>
          <w:ilvl w:val="0"/>
          <w:numId w:val="5"/>
        </w:numPr>
        <w:ind w:left="426"/>
        <w:rPr>
          <w:del w:id="97" w:author="aditya khosasi" w:date="2020-09-13T15:43:00Z"/>
          <w:b/>
          <w:bCs/>
          <w:sz w:val="20"/>
          <w:szCs w:val="20"/>
          <w:rPrChange w:id="98" w:author="Devi Kasih" w:date="2020-09-15T11:42:00Z">
            <w:rPr>
              <w:del w:id="99" w:author="aditya khosasi" w:date="2020-09-13T15:43:00Z"/>
              <w:sz w:val="20"/>
              <w:szCs w:val="20"/>
            </w:rPr>
          </w:rPrChange>
        </w:rPr>
      </w:pPr>
      <w:ins w:id="100" w:author="Devi Kasih" w:date="2020-09-15T11:42:00Z">
        <w:r w:rsidRPr="00D320F3">
          <w:rPr>
            <w:b/>
            <w:bCs/>
            <w:sz w:val="20"/>
            <w:szCs w:val="20"/>
            <w:rPrChange w:id="101" w:author="Devi Kasih" w:date="2020-09-15T11:42:00Z">
              <w:rPr>
                <w:sz w:val="20"/>
                <w:szCs w:val="20"/>
              </w:rPr>
            </w:rPrChange>
          </w:rPr>
          <w:t xml:space="preserve">FREELANCE </w:t>
        </w:r>
      </w:ins>
      <w:del w:id="102" w:author="aditya khosasi" w:date="2020-09-13T15:43:00Z">
        <w:r w:rsidR="00194143" w:rsidRPr="00D320F3" w:rsidDel="00286FD0">
          <w:rPr>
            <w:b/>
            <w:bCs/>
            <w:sz w:val="20"/>
            <w:szCs w:val="20"/>
            <w:rPrChange w:id="103" w:author="Devi Kasih" w:date="2020-09-15T11:42:00Z">
              <w:rPr>
                <w:sz w:val="20"/>
                <w:szCs w:val="20"/>
              </w:rPr>
            </w:rPrChange>
          </w:rPr>
          <w:delText xml:space="preserve">In contact </w:delText>
        </w:r>
      </w:del>
    </w:p>
    <w:p w14:paraId="1C32FF60" w14:textId="3D876805" w:rsidR="0091717C" w:rsidRPr="008D7C3F" w:rsidRDefault="0091717C" w:rsidP="0091717C">
      <w:pPr>
        <w:pStyle w:val="NoSpacing"/>
        <w:rPr>
          <w:sz w:val="20"/>
          <w:szCs w:val="20"/>
        </w:rPr>
      </w:pPr>
      <w:r w:rsidRPr="00D320F3">
        <w:rPr>
          <w:b/>
          <w:bCs/>
          <w:sz w:val="20"/>
          <w:szCs w:val="20"/>
          <w:rPrChange w:id="104" w:author="Devi Kasih" w:date="2020-09-15T11:42:00Z">
            <w:rPr>
              <w:b/>
              <w:bCs/>
              <w:sz w:val="20"/>
              <w:szCs w:val="20"/>
            </w:rPr>
          </w:rPrChange>
        </w:rPr>
        <w:t>P</w:t>
      </w:r>
      <w:r>
        <w:rPr>
          <w:b/>
          <w:bCs/>
          <w:sz w:val="20"/>
          <w:szCs w:val="20"/>
        </w:rPr>
        <w:t>IANIST</w:t>
      </w:r>
      <w:r w:rsidR="00656249">
        <w:rPr>
          <w:b/>
          <w:bCs/>
          <w:sz w:val="20"/>
          <w:szCs w:val="20"/>
        </w:rPr>
        <w:tab/>
      </w:r>
      <w:r w:rsidR="00656249">
        <w:rPr>
          <w:b/>
          <w:bCs/>
          <w:sz w:val="20"/>
          <w:szCs w:val="20"/>
        </w:rPr>
        <w:tab/>
      </w:r>
      <w:r w:rsidR="00656249">
        <w:rPr>
          <w:b/>
          <w:bCs/>
          <w:sz w:val="20"/>
          <w:szCs w:val="20"/>
        </w:rPr>
        <w:tab/>
      </w:r>
      <w:r w:rsidR="00656249">
        <w:rPr>
          <w:b/>
          <w:bCs/>
          <w:sz w:val="20"/>
          <w:szCs w:val="20"/>
        </w:rPr>
        <w:tab/>
      </w:r>
      <w:r w:rsidR="00656249">
        <w:rPr>
          <w:b/>
          <w:bCs/>
          <w:sz w:val="20"/>
          <w:szCs w:val="20"/>
        </w:rPr>
        <w:tab/>
      </w:r>
      <w:r w:rsidR="00656249">
        <w:rPr>
          <w:b/>
          <w:bCs/>
          <w:sz w:val="20"/>
          <w:szCs w:val="20"/>
        </w:rPr>
        <w:tab/>
      </w:r>
      <w:r w:rsidR="00656249">
        <w:rPr>
          <w:b/>
          <w:bCs/>
          <w:sz w:val="20"/>
          <w:szCs w:val="20"/>
        </w:rPr>
        <w:tab/>
      </w:r>
      <w:r w:rsidR="00656249">
        <w:rPr>
          <w:b/>
          <w:bCs/>
          <w:sz w:val="20"/>
          <w:szCs w:val="20"/>
        </w:rPr>
        <w:tab/>
      </w:r>
      <w:r w:rsidR="00656249">
        <w:rPr>
          <w:b/>
          <w:bCs/>
          <w:sz w:val="20"/>
          <w:szCs w:val="20"/>
        </w:rPr>
        <w:tab/>
      </w:r>
      <w:r w:rsidR="00656249">
        <w:rPr>
          <w:b/>
          <w:bCs/>
          <w:sz w:val="20"/>
          <w:szCs w:val="20"/>
        </w:rPr>
        <w:tab/>
      </w:r>
      <w:ins w:id="105" w:author="Devi Kasih" w:date="2020-09-15T11:42:00Z">
        <w:r w:rsidR="00D320F3">
          <w:rPr>
            <w:b/>
            <w:bCs/>
            <w:sz w:val="20"/>
            <w:szCs w:val="20"/>
          </w:rPr>
          <w:t xml:space="preserve">            </w:t>
        </w:r>
      </w:ins>
      <w:del w:id="106" w:author="Devi Kasih" w:date="2020-09-15T11:42:00Z">
        <w:r w:rsidR="00656249" w:rsidDel="00D320F3">
          <w:rPr>
            <w:b/>
            <w:bCs/>
            <w:sz w:val="20"/>
            <w:szCs w:val="20"/>
          </w:rPr>
          <w:tab/>
        </w:r>
        <w:r w:rsidR="008D7C3F" w:rsidDel="00D320F3">
          <w:rPr>
            <w:b/>
            <w:bCs/>
            <w:sz w:val="20"/>
            <w:szCs w:val="20"/>
          </w:rPr>
          <w:tab/>
          <w:delText xml:space="preserve">           </w:delText>
        </w:r>
      </w:del>
      <w:r w:rsidR="008D7C3F">
        <w:rPr>
          <w:bCs/>
          <w:sz w:val="20"/>
          <w:szCs w:val="20"/>
        </w:rPr>
        <w:t xml:space="preserve">Aug 2009 </w:t>
      </w:r>
      <w:del w:id="107" w:author="Devi Kasih" w:date="2020-09-15T11:40:00Z">
        <w:r w:rsidR="008D7C3F" w:rsidDel="00D320F3">
          <w:rPr>
            <w:bCs/>
            <w:sz w:val="20"/>
            <w:szCs w:val="20"/>
          </w:rPr>
          <w:delText>-</w:delText>
        </w:r>
      </w:del>
      <w:ins w:id="108" w:author="Devi Kasih" w:date="2020-09-15T11:40:00Z">
        <w:r w:rsidR="00D320F3">
          <w:rPr>
            <w:bCs/>
            <w:sz w:val="20"/>
            <w:szCs w:val="20"/>
          </w:rPr>
          <w:t>– P</w:t>
        </w:r>
      </w:ins>
      <w:del w:id="109" w:author="Devi Kasih" w:date="2020-09-15T11:40:00Z">
        <w:r w:rsidR="008D7C3F" w:rsidDel="00D320F3">
          <w:rPr>
            <w:bCs/>
            <w:sz w:val="20"/>
            <w:szCs w:val="20"/>
          </w:rPr>
          <w:delText xml:space="preserve"> P</w:delText>
        </w:r>
      </w:del>
      <w:r w:rsidR="008D7C3F">
        <w:rPr>
          <w:bCs/>
          <w:sz w:val="20"/>
          <w:szCs w:val="20"/>
        </w:rPr>
        <w:t>resent</w:t>
      </w:r>
    </w:p>
    <w:p w14:paraId="59DB36D2" w14:textId="1DAFCD5D" w:rsidR="008D7C3F" w:rsidRPr="008D7C3F" w:rsidRDefault="0091717C" w:rsidP="0091717C">
      <w:pPr>
        <w:pStyle w:val="NoSpacing"/>
        <w:numPr>
          <w:ilvl w:val="0"/>
          <w:numId w:val="6"/>
        </w:numPr>
        <w:ind w:left="426"/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 xml:space="preserve">Perform </w:t>
      </w:r>
      <w:r w:rsidR="008D7C3F">
        <w:rPr>
          <w:sz w:val="20"/>
          <w:szCs w:val="20"/>
        </w:rPr>
        <w:t xml:space="preserve">in </w:t>
      </w:r>
      <w:r>
        <w:rPr>
          <w:sz w:val="20"/>
          <w:szCs w:val="20"/>
        </w:rPr>
        <w:t xml:space="preserve">several </w:t>
      </w:r>
      <w:r w:rsidR="008D7C3F">
        <w:rPr>
          <w:sz w:val="20"/>
          <w:szCs w:val="20"/>
        </w:rPr>
        <w:t>monthly events around Jakarta</w:t>
      </w:r>
      <w:ins w:id="110" w:author="aditya khosasi" w:date="2020-09-13T15:44:00Z">
        <w:r w:rsidR="00286FD0">
          <w:rPr>
            <w:sz w:val="20"/>
            <w:szCs w:val="20"/>
          </w:rPr>
          <w:t xml:space="preserve"> and also perform alongside </w:t>
        </w:r>
        <w:commentRangeStart w:id="111"/>
        <w:r w:rsidR="00286FD0">
          <w:rPr>
            <w:sz w:val="20"/>
            <w:szCs w:val="20"/>
          </w:rPr>
          <w:t xml:space="preserve">top Indonesian </w:t>
        </w:r>
      </w:ins>
      <w:commentRangeEnd w:id="111"/>
      <w:r w:rsidR="00D320F3">
        <w:rPr>
          <w:rStyle w:val="CommentReference"/>
        </w:rPr>
        <w:commentReference w:id="111"/>
      </w:r>
      <w:ins w:id="112" w:author="aditya khosasi" w:date="2020-09-13T15:44:00Z">
        <w:r w:rsidR="00286FD0">
          <w:rPr>
            <w:sz w:val="20"/>
            <w:szCs w:val="20"/>
          </w:rPr>
          <w:t>musicians</w:t>
        </w:r>
      </w:ins>
      <w:ins w:id="113" w:author="aditya khosasi" w:date="2020-09-13T15:45:00Z">
        <w:r w:rsidR="00286FD0">
          <w:rPr>
            <w:sz w:val="20"/>
            <w:szCs w:val="20"/>
          </w:rPr>
          <w:t>.</w:t>
        </w:r>
      </w:ins>
    </w:p>
    <w:p w14:paraId="1AEA38C8" w14:textId="318E77F8" w:rsidR="0091717C" w:rsidRPr="008D7C3F" w:rsidRDefault="008D7C3F" w:rsidP="0091717C">
      <w:pPr>
        <w:pStyle w:val="NoSpacing"/>
        <w:numPr>
          <w:ilvl w:val="0"/>
          <w:numId w:val="6"/>
        </w:numPr>
        <w:ind w:left="426"/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P</w:t>
      </w:r>
      <w:r w:rsidR="0091717C">
        <w:rPr>
          <w:sz w:val="20"/>
          <w:szCs w:val="20"/>
        </w:rPr>
        <w:t xml:space="preserve">articipate in </w:t>
      </w:r>
      <w:r>
        <w:rPr>
          <w:sz w:val="20"/>
          <w:szCs w:val="20"/>
        </w:rPr>
        <w:t>a c</w:t>
      </w:r>
      <w:r w:rsidR="0091717C">
        <w:rPr>
          <w:sz w:val="20"/>
          <w:szCs w:val="20"/>
        </w:rPr>
        <w:t>hamber orchestra that performs in concert halls in Jakarta</w:t>
      </w:r>
      <w:r>
        <w:rPr>
          <w:sz w:val="20"/>
          <w:szCs w:val="20"/>
        </w:rPr>
        <w:t xml:space="preserve"> where I usually accompany string instruments.</w:t>
      </w:r>
    </w:p>
    <w:p w14:paraId="419D2BD4" w14:textId="79534E96" w:rsidR="008D7C3F" w:rsidRPr="008D7C3F" w:rsidDel="00286FD0" w:rsidRDefault="008D7C3F" w:rsidP="0091717C">
      <w:pPr>
        <w:pStyle w:val="NoSpacing"/>
        <w:numPr>
          <w:ilvl w:val="0"/>
          <w:numId w:val="6"/>
        </w:numPr>
        <w:ind w:left="426"/>
        <w:rPr>
          <w:del w:id="114" w:author="aditya khosasi" w:date="2020-09-13T15:45:00Z"/>
          <w:b/>
          <w:bCs/>
          <w:i/>
          <w:iCs/>
          <w:sz w:val="20"/>
          <w:szCs w:val="20"/>
        </w:rPr>
      </w:pPr>
      <w:del w:id="115" w:author="aditya khosasi" w:date="2020-09-13T15:45:00Z">
        <w:r w:rsidDel="00286FD0">
          <w:rPr>
            <w:bCs/>
            <w:iCs/>
            <w:sz w:val="20"/>
            <w:szCs w:val="20"/>
          </w:rPr>
          <w:delText>Performed alongside top Indonesian musicians, accompanying them at symphonies.</w:delText>
        </w:r>
      </w:del>
    </w:p>
    <w:p w14:paraId="3F35C0D6" w14:textId="63484D8C" w:rsidR="008D7C3F" w:rsidRPr="008D7C3F" w:rsidDel="00B24766" w:rsidRDefault="008D7C3F" w:rsidP="0091717C">
      <w:pPr>
        <w:pStyle w:val="NoSpacing"/>
        <w:numPr>
          <w:ilvl w:val="0"/>
          <w:numId w:val="6"/>
        </w:numPr>
        <w:ind w:left="426"/>
        <w:rPr>
          <w:del w:id="116" w:author="aditya khosasi" w:date="2020-09-13T16:40:00Z"/>
          <w:b/>
          <w:bCs/>
          <w:i/>
          <w:iCs/>
          <w:sz w:val="20"/>
          <w:szCs w:val="20"/>
        </w:rPr>
      </w:pPr>
      <w:del w:id="117" w:author="aditya khosasi" w:date="2020-09-13T16:40:00Z">
        <w:r w:rsidDel="00B24766">
          <w:rPr>
            <w:bCs/>
            <w:iCs/>
            <w:sz w:val="20"/>
            <w:szCs w:val="20"/>
          </w:rPr>
          <w:delText>Join piano competitions across Indonesia and Southeast Asia.</w:delText>
        </w:r>
      </w:del>
    </w:p>
    <w:p w14:paraId="011C4793" w14:textId="48D6C087" w:rsidR="008D7C3F" w:rsidRPr="0091717C" w:rsidDel="00B24766" w:rsidRDefault="008D7C3F" w:rsidP="0091717C">
      <w:pPr>
        <w:pStyle w:val="NoSpacing"/>
        <w:numPr>
          <w:ilvl w:val="0"/>
          <w:numId w:val="6"/>
        </w:numPr>
        <w:ind w:left="426"/>
        <w:rPr>
          <w:del w:id="118" w:author="aditya khosasi" w:date="2020-09-13T16:40:00Z"/>
          <w:b/>
          <w:bCs/>
          <w:i/>
          <w:iCs/>
          <w:sz w:val="20"/>
          <w:szCs w:val="20"/>
        </w:rPr>
      </w:pPr>
      <w:del w:id="119" w:author="aditya khosasi" w:date="2020-09-13T16:40:00Z">
        <w:r w:rsidDel="00B24766">
          <w:rPr>
            <w:bCs/>
            <w:iCs/>
            <w:sz w:val="20"/>
            <w:szCs w:val="20"/>
          </w:rPr>
          <w:delText>Join the ABRSM piano exams, currently preparing for the grade 8 exam.</w:delText>
        </w:r>
      </w:del>
    </w:p>
    <w:p w14:paraId="313D9D05" w14:textId="35F9DE7A" w:rsidR="0091717C" w:rsidRDefault="0091717C" w:rsidP="0091717C">
      <w:pPr>
        <w:pStyle w:val="NoSpacing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OTHER ACTIVITIES AND COMMUNITY SERVICE</w:t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</w:p>
    <w:p w14:paraId="410E7A91" w14:textId="4D6E113D" w:rsidR="0091717C" w:rsidRPr="00656249" w:rsidRDefault="0091717C" w:rsidP="0091717C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>World Scholar’s Cup</w:t>
      </w:r>
      <w:r w:rsidR="00656249">
        <w:rPr>
          <w:b/>
          <w:bCs/>
          <w:sz w:val="20"/>
          <w:szCs w:val="20"/>
        </w:rPr>
        <w:t xml:space="preserve"> – </w:t>
      </w:r>
      <w:r w:rsidR="00194143" w:rsidRPr="00194143">
        <w:rPr>
          <w:sz w:val="20"/>
          <w:szCs w:val="20"/>
        </w:rPr>
        <w:t>An academic tournament that emphasizes on debating</w:t>
      </w:r>
      <w:r w:rsidR="00656249">
        <w:rPr>
          <w:sz w:val="20"/>
          <w:szCs w:val="20"/>
        </w:rPr>
        <w:tab/>
      </w:r>
      <w:r w:rsidR="00656249">
        <w:rPr>
          <w:sz w:val="20"/>
          <w:szCs w:val="20"/>
        </w:rPr>
        <w:tab/>
      </w:r>
      <w:r w:rsidR="00656249">
        <w:rPr>
          <w:sz w:val="20"/>
          <w:szCs w:val="20"/>
        </w:rPr>
        <w:tab/>
        <w:t xml:space="preserve">        </w:t>
      </w:r>
      <w:r w:rsidR="00194143">
        <w:rPr>
          <w:sz w:val="20"/>
          <w:szCs w:val="20"/>
        </w:rPr>
        <w:t xml:space="preserve">       </w:t>
      </w:r>
      <w:ins w:id="120" w:author="aditya khosasi" w:date="2020-09-13T16:45:00Z">
        <w:r w:rsidR="00B24766">
          <w:rPr>
            <w:sz w:val="20"/>
            <w:szCs w:val="20"/>
          </w:rPr>
          <w:t xml:space="preserve">            </w:t>
        </w:r>
      </w:ins>
      <w:r w:rsidR="00194143">
        <w:rPr>
          <w:sz w:val="20"/>
          <w:szCs w:val="20"/>
        </w:rPr>
        <w:t xml:space="preserve"> </w:t>
      </w:r>
      <w:r w:rsidR="00656249">
        <w:rPr>
          <w:sz w:val="20"/>
          <w:szCs w:val="20"/>
        </w:rPr>
        <w:t xml:space="preserve"> Jun </w:t>
      </w:r>
      <w:r w:rsidR="00194143">
        <w:rPr>
          <w:sz w:val="20"/>
          <w:szCs w:val="20"/>
        </w:rPr>
        <w:t>2016</w:t>
      </w:r>
      <w:r w:rsidR="00656249">
        <w:rPr>
          <w:sz w:val="20"/>
          <w:szCs w:val="20"/>
        </w:rPr>
        <w:t xml:space="preserve"> – </w:t>
      </w:r>
      <w:r w:rsidR="00194143">
        <w:rPr>
          <w:sz w:val="20"/>
          <w:szCs w:val="20"/>
        </w:rPr>
        <w:t>Present</w:t>
      </w:r>
    </w:p>
    <w:p w14:paraId="370CAE3E" w14:textId="4AA46675" w:rsidR="0091717C" w:rsidRDefault="0091717C" w:rsidP="0091717C">
      <w:pPr>
        <w:pStyle w:val="NoSpacing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Participant and School Ambassador</w:t>
      </w:r>
    </w:p>
    <w:p w14:paraId="53304A47" w14:textId="4E09803C" w:rsidR="0091717C" w:rsidRDefault="00656249" w:rsidP="00D80FE7">
      <w:pPr>
        <w:pStyle w:val="NoSpacing"/>
        <w:numPr>
          <w:ilvl w:val="0"/>
          <w:numId w:val="6"/>
        </w:numPr>
        <w:ind w:left="426"/>
        <w:rPr>
          <w:sz w:val="20"/>
          <w:szCs w:val="20"/>
        </w:rPr>
      </w:pPr>
      <w:r>
        <w:rPr>
          <w:sz w:val="20"/>
          <w:szCs w:val="20"/>
        </w:rPr>
        <w:t>Represent the school in multiple rounds around Asia, including the Tournament of Champion in Yale University (2017)</w:t>
      </w:r>
      <w:r w:rsidR="007D22AC">
        <w:rPr>
          <w:sz w:val="20"/>
          <w:szCs w:val="20"/>
        </w:rPr>
        <w:t>.</w:t>
      </w:r>
    </w:p>
    <w:p w14:paraId="3297E629" w14:textId="51785349" w:rsidR="00656249" w:rsidRDefault="00656249" w:rsidP="00D80FE7">
      <w:pPr>
        <w:pStyle w:val="NoSpacing"/>
        <w:numPr>
          <w:ilvl w:val="0"/>
          <w:numId w:val="6"/>
        </w:numPr>
        <w:ind w:left="426"/>
        <w:rPr>
          <w:sz w:val="20"/>
          <w:szCs w:val="20"/>
        </w:rPr>
      </w:pPr>
      <w:r>
        <w:rPr>
          <w:sz w:val="20"/>
          <w:szCs w:val="20"/>
        </w:rPr>
        <w:t>Responsible for recruiting new members and also promoting</w:t>
      </w:r>
      <w:r w:rsidR="00D80FE7">
        <w:rPr>
          <w:sz w:val="20"/>
          <w:szCs w:val="20"/>
        </w:rPr>
        <w:t>/publishing club’s activities to the school.</w:t>
      </w:r>
    </w:p>
    <w:p w14:paraId="101FE8AC" w14:textId="107AD7A2" w:rsidR="00D80FE7" w:rsidRDefault="00194143" w:rsidP="00D80FE7">
      <w:pPr>
        <w:pStyle w:val="NoSpacing"/>
        <w:numPr>
          <w:ilvl w:val="0"/>
          <w:numId w:val="6"/>
        </w:numPr>
        <w:ind w:left="426"/>
        <w:rPr>
          <w:sz w:val="20"/>
          <w:szCs w:val="20"/>
        </w:rPr>
      </w:pPr>
      <w:r>
        <w:rPr>
          <w:sz w:val="20"/>
          <w:szCs w:val="20"/>
        </w:rPr>
        <w:t>P</w:t>
      </w:r>
      <w:r w:rsidR="00D80FE7">
        <w:rPr>
          <w:sz w:val="20"/>
          <w:szCs w:val="20"/>
        </w:rPr>
        <w:t xml:space="preserve">repare elementary </w:t>
      </w:r>
      <w:del w:id="121" w:author="aditya khosasi" w:date="2020-09-13T16:44:00Z">
        <w:r w:rsidR="00D80FE7" w:rsidDel="00B24766">
          <w:rPr>
            <w:sz w:val="20"/>
            <w:szCs w:val="20"/>
          </w:rPr>
          <w:delText xml:space="preserve">school </w:delText>
        </w:r>
      </w:del>
      <w:r w:rsidR="00D80FE7">
        <w:rPr>
          <w:sz w:val="20"/>
          <w:szCs w:val="20"/>
        </w:rPr>
        <w:t>children for the competition. The lessons include “the 5 Paragraph Essay” and basics of public speaking.</w:t>
      </w:r>
    </w:p>
    <w:p w14:paraId="1E7BB3A4" w14:textId="77777777" w:rsidR="00194143" w:rsidRDefault="00D80FE7" w:rsidP="00194143"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>Other Volunteer works</w:t>
      </w:r>
      <w:r w:rsidR="007D22AC">
        <w:rPr>
          <w:b/>
          <w:bCs/>
          <w:sz w:val="20"/>
          <w:szCs w:val="20"/>
        </w:rPr>
        <w:tab/>
      </w:r>
      <w:r w:rsidR="007D22AC">
        <w:rPr>
          <w:b/>
          <w:bCs/>
          <w:sz w:val="20"/>
          <w:szCs w:val="20"/>
        </w:rPr>
        <w:tab/>
      </w:r>
      <w:r w:rsidR="007D22AC">
        <w:rPr>
          <w:b/>
          <w:bCs/>
          <w:sz w:val="20"/>
          <w:szCs w:val="20"/>
        </w:rPr>
        <w:tab/>
      </w:r>
      <w:r w:rsidR="007D22AC">
        <w:rPr>
          <w:b/>
          <w:bCs/>
          <w:sz w:val="20"/>
          <w:szCs w:val="20"/>
        </w:rPr>
        <w:tab/>
      </w:r>
      <w:r w:rsidR="007D22AC">
        <w:rPr>
          <w:b/>
          <w:bCs/>
          <w:sz w:val="20"/>
          <w:szCs w:val="20"/>
        </w:rPr>
        <w:tab/>
      </w:r>
      <w:r w:rsidR="007D22AC">
        <w:rPr>
          <w:b/>
          <w:bCs/>
          <w:sz w:val="20"/>
          <w:szCs w:val="20"/>
        </w:rPr>
        <w:tab/>
      </w:r>
      <w:r w:rsidR="007D22AC">
        <w:rPr>
          <w:b/>
          <w:bCs/>
          <w:sz w:val="20"/>
          <w:szCs w:val="20"/>
        </w:rPr>
        <w:tab/>
      </w:r>
      <w:r w:rsidR="007D22AC">
        <w:rPr>
          <w:b/>
          <w:bCs/>
          <w:sz w:val="20"/>
          <w:szCs w:val="20"/>
        </w:rPr>
        <w:tab/>
      </w:r>
      <w:r w:rsidR="007D22AC">
        <w:rPr>
          <w:b/>
          <w:bCs/>
          <w:sz w:val="20"/>
          <w:szCs w:val="20"/>
        </w:rPr>
        <w:tab/>
      </w:r>
      <w:r w:rsidR="007D22AC">
        <w:rPr>
          <w:b/>
          <w:bCs/>
          <w:sz w:val="20"/>
          <w:szCs w:val="20"/>
        </w:rPr>
        <w:tab/>
        <w:t xml:space="preserve">             </w:t>
      </w:r>
    </w:p>
    <w:p w14:paraId="42B7D0D1" w14:textId="0594DCE0" w:rsidR="00194143" w:rsidDel="00A6399C" w:rsidRDefault="00D80FE7" w:rsidP="00A6399C">
      <w:pPr>
        <w:pStyle w:val="NoSpacing"/>
        <w:rPr>
          <w:del w:id="122" w:author="aditya khosasi" w:date="2020-09-13T15:48:00Z"/>
          <w:sz w:val="20"/>
          <w:szCs w:val="20"/>
        </w:rPr>
      </w:pPr>
      <w:r>
        <w:rPr>
          <w:i/>
          <w:iCs/>
          <w:sz w:val="20"/>
          <w:szCs w:val="20"/>
        </w:rPr>
        <w:t xml:space="preserve">Kelas </w:t>
      </w:r>
      <w:proofErr w:type="spellStart"/>
      <w:r>
        <w:rPr>
          <w:i/>
          <w:iCs/>
          <w:sz w:val="20"/>
          <w:szCs w:val="20"/>
        </w:rPr>
        <w:t>Belajar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gramStart"/>
      <w:r>
        <w:rPr>
          <w:i/>
          <w:iCs/>
          <w:sz w:val="20"/>
          <w:szCs w:val="20"/>
        </w:rPr>
        <w:t>Oky</w:t>
      </w:r>
      <w:r w:rsidR="00194143">
        <w:rPr>
          <w:i/>
          <w:iCs/>
          <w:sz w:val="20"/>
          <w:szCs w:val="20"/>
        </w:rPr>
        <w:t xml:space="preserve">  </w:t>
      </w:r>
      <w:r w:rsidR="00194143">
        <w:rPr>
          <w:i/>
          <w:iCs/>
          <w:sz w:val="20"/>
          <w:szCs w:val="20"/>
        </w:rPr>
        <w:tab/>
      </w:r>
      <w:proofErr w:type="gramEnd"/>
      <w:r w:rsidR="00194143">
        <w:rPr>
          <w:i/>
          <w:iCs/>
          <w:sz w:val="20"/>
          <w:szCs w:val="20"/>
        </w:rPr>
        <w:tab/>
      </w:r>
      <w:r w:rsidR="00194143">
        <w:rPr>
          <w:i/>
          <w:iCs/>
          <w:sz w:val="20"/>
          <w:szCs w:val="20"/>
        </w:rPr>
        <w:tab/>
      </w:r>
      <w:r w:rsidR="00194143">
        <w:rPr>
          <w:i/>
          <w:iCs/>
          <w:sz w:val="20"/>
          <w:szCs w:val="20"/>
        </w:rPr>
        <w:tab/>
      </w:r>
      <w:r w:rsidR="00194143">
        <w:rPr>
          <w:i/>
          <w:iCs/>
          <w:sz w:val="20"/>
          <w:szCs w:val="20"/>
        </w:rPr>
        <w:tab/>
      </w:r>
      <w:r w:rsidR="00194143">
        <w:rPr>
          <w:i/>
          <w:iCs/>
          <w:sz w:val="20"/>
          <w:szCs w:val="20"/>
        </w:rPr>
        <w:tab/>
      </w:r>
      <w:r w:rsidR="00194143">
        <w:rPr>
          <w:i/>
          <w:iCs/>
          <w:sz w:val="20"/>
          <w:szCs w:val="20"/>
        </w:rPr>
        <w:tab/>
      </w:r>
      <w:r w:rsidR="00194143">
        <w:rPr>
          <w:i/>
          <w:iCs/>
          <w:sz w:val="20"/>
          <w:szCs w:val="20"/>
        </w:rPr>
        <w:tab/>
      </w:r>
      <w:r w:rsidR="00194143">
        <w:rPr>
          <w:i/>
          <w:iCs/>
          <w:sz w:val="20"/>
          <w:szCs w:val="20"/>
        </w:rPr>
        <w:tab/>
      </w:r>
      <w:ins w:id="123" w:author="aditya khosasi" w:date="2020-09-13T15:49:00Z">
        <w:r w:rsidR="00A6399C">
          <w:rPr>
            <w:i/>
            <w:iCs/>
            <w:sz w:val="20"/>
            <w:szCs w:val="20"/>
          </w:rPr>
          <w:tab/>
        </w:r>
      </w:ins>
      <w:ins w:id="124" w:author="aditya khosasi" w:date="2020-09-13T16:45:00Z">
        <w:r w:rsidR="00B24766">
          <w:rPr>
            <w:i/>
            <w:iCs/>
            <w:sz w:val="20"/>
            <w:szCs w:val="20"/>
          </w:rPr>
          <w:t xml:space="preserve">        </w:t>
        </w:r>
      </w:ins>
      <w:r w:rsidR="00194143">
        <w:rPr>
          <w:iCs/>
          <w:sz w:val="20"/>
          <w:szCs w:val="20"/>
        </w:rPr>
        <w:t xml:space="preserve">March 2019 </w:t>
      </w:r>
      <w:del w:id="125" w:author="aditya khosasi" w:date="2020-09-13T15:48:00Z">
        <w:r w:rsidR="00194143" w:rsidDel="00A6399C">
          <w:rPr>
            <w:iCs/>
            <w:sz w:val="20"/>
            <w:szCs w:val="20"/>
          </w:rPr>
          <w:delText>-</w:delText>
        </w:r>
      </w:del>
      <w:ins w:id="126" w:author="aditya khosasi" w:date="2020-09-13T15:48:00Z">
        <w:r w:rsidR="00A6399C">
          <w:rPr>
            <w:iCs/>
            <w:sz w:val="20"/>
            <w:szCs w:val="20"/>
          </w:rPr>
          <w:t>–</w:t>
        </w:r>
      </w:ins>
      <w:r w:rsidR="00194143">
        <w:rPr>
          <w:iCs/>
          <w:sz w:val="20"/>
          <w:szCs w:val="20"/>
        </w:rPr>
        <w:t xml:space="preserve"> Present</w:t>
      </w:r>
    </w:p>
    <w:p w14:paraId="1DD16CA3" w14:textId="77777777" w:rsidR="00A6399C" w:rsidRPr="00194143" w:rsidRDefault="00A6399C">
      <w:pPr>
        <w:pStyle w:val="NoSpacing"/>
        <w:rPr>
          <w:ins w:id="127" w:author="aditya khosasi" w:date="2020-09-13T15:48:00Z"/>
          <w:b/>
          <w:bCs/>
          <w:sz w:val="20"/>
          <w:szCs w:val="20"/>
        </w:rPr>
        <w:pPrChange w:id="128" w:author="aditya khosasi" w:date="2020-09-13T15:48:00Z">
          <w:pPr>
            <w:pStyle w:val="NoSpacing"/>
            <w:numPr>
              <w:numId w:val="9"/>
            </w:numPr>
            <w:ind w:left="720" w:hanging="360"/>
          </w:pPr>
        </w:pPrChange>
      </w:pPr>
    </w:p>
    <w:p w14:paraId="44D8077B" w14:textId="5F0EF89E" w:rsidR="00194143" w:rsidDel="00B24766" w:rsidRDefault="008D7C3F">
      <w:pPr>
        <w:pStyle w:val="NoSpacing"/>
        <w:numPr>
          <w:ilvl w:val="0"/>
          <w:numId w:val="12"/>
        </w:numPr>
        <w:ind w:left="426"/>
        <w:rPr>
          <w:del w:id="129" w:author="aditya khosasi" w:date="2020-09-13T16:39:00Z"/>
          <w:b/>
          <w:bCs/>
          <w:sz w:val="20"/>
          <w:szCs w:val="20"/>
        </w:rPr>
        <w:pPrChange w:id="130" w:author="aditya khosasi" w:date="2020-09-13T16:41:00Z">
          <w:pPr>
            <w:pStyle w:val="NoSpacing"/>
            <w:numPr>
              <w:ilvl w:val="1"/>
              <w:numId w:val="7"/>
            </w:numPr>
            <w:ind w:left="1440" w:hanging="360"/>
          </w:pPr>
        </w:pPrChange>
      </w:pPr>
      <w:r>
        <w:rPr>
          <w:sz w:val="20"/>
          <w:szCs w:val="20"/>
        </w:rPr>
        <w:t>A c</w:t>
      </w:r>
      <w:r w:rsidR="00D80FE7">
        <w:rPr>
          <w:sz w:val="20"/>
          <w:szCs w:val="20"/>
        </w:rPr>
        <w:t>ommunity of volunteers in Jakarta Area to help marginalized children to gain access of basic education.</w:t>
      </w:r>
      <w:ins w:id="131" w:author="aditya khosasi" w:date="2020-09-13T16:39:00Z">
        <w:r w:rsidR="00B24766">
          <w:rPr>
            <w:sz w:val="20"/>
            <w:szCs w:val="20"/>
          </w:rPr>
          <w:t xml:space="preserve"> We t</w:t>
        </w:r>
      </w:ins>
    </w:p>
    <w:p w14:paraId="2267B063" w14:textId="53AF1F5E" w:rsidR="00D80FE7" w:rsidRPr="00B24766" w:rsidRDefault="00D80FE7">
      <w:pPr>
        <w:pStyle w:val="NoSpacing"/>
        <w:numPr>
          <w:ilvl w:val="0"/>
          <w:numId w:val="12"/>
        </w:numPr>
        <w:ind w:left="426"/>
        <w:rPr>
          <w:b/>
          <w:bCs/>
          <w:sz w:val="20"/>
          <w:szCs w:val="20"/>
        </w:rPr>
        <w:pPrChange w:id="132" w:author="aditya khosasi" w:date="2020-09-13T16:41:00Z">
          <w:pPr>
            <w:pStyle w:val="NoSpacing"/>
            <w:numPr>
              <w:ilvl w:val="1"/>
              <w:numId w:val="7"/>
            </w:numPr>
            <w:ind w:left="1440" w:hanging="360"/>
          </w:pPr>
        </w:pPrChange>
      </w:pPr>
      <w:del w:id="133" w:author="aditya khosasi" w:date="2020-09-13T16:39:00Z">
        <w:r w:rsidRPr="00B24766" w:rsidDel="00B24766">
          <w:rPr>
            <w:sz w:val="20"/>
            <w:szCs w:val="20"/>
          </w:rPr>
          <w:delText>T</w:delText>
        </w:r>
      </w:del>
      <w:r w:rsidRPr="00B24766">
        <w:rPr>
          <w:sz w:val="20"/>
          <w:szCs w:val="20"/>
        </w:rPr>
        <w:t>each English and basic health knowledge as well as holding seminars and morning coffee for potential donors and volunteers.</w:t>
      </w:r>
    </w:p>
    <w:p w14:paraId="005337DD" w14:textId="6BBEAB35" w:rsidR="00194143" w:rsidDel="00B24766" w:rsidRDefault="00194143">
      <w:pPr>
        <w:pStyle w:val="NoSpacing"/>
        <w:rPr>
          <w:del w:id="134" w:author="aditya khosasi" w:date="2020-09-13T16:41:00Z"/>
          <w:bCs/>
          <w:sz w:val="20"/>
          <w:szCs w:val="20"/>
        </w:rPr>
      </w:pPr>
      <w:r>
        <w:rPr>
          <w:bCs/>
          <w:i/>
          <w:sz w:val="20"/>
          <w:szCs w:val="20"/>
        </w:rPr>
        <w:t xml:space="preserve">Private Tutor for World Scholar’s Cup </w:t>
      </w:r>
      <w:r>
        <w:rPr>
          <w:bCs/>
          <w:i/>
          <w:sz w:val="20"/>
          <w:szCs w:val="20"/>
        </w:rPr>
        <w:tab/>
      </w:r>
      <w:r>
        <w:rPr>
          <w:bCs/>
          <w:i/>
          <w:sz w:val="20"/>
          <w:szCs w:val="20"/>
        </w:rPr>
        <w:tab/>
      </w:r>
      <w:r>
        <w:rPr>
          <w:bCs/>
          <w:i/>
          <w:sz w:val="20"/>
          <w:szCs w:val="20"/>
        </w:rPr>
        <w:tab/>
      </w:r>
      <w:r>
        <w:rPr>
          <w:bCs/>
          <w:i/>
          <w:sz w:val="20"/>
          <w:szCs w:val="20"/>
        </w:rPr>
        <w:tab/>
      </w:r>
      <w:r>
        <w:rPr>
          <w:bCs/>
          <w:i/>
          <w:sz w:val="20"/>
          <w:szCs w:val="20"/>
        </w:rPr>
        <w:tab/>
      </w:r>
      <w:r>
        <w:rPr>
          <w:bCs/>
          <w:i/>
          <w:sz w:val="20"/>
          <w:szCs w:val="20"/>
        </w:rPr>
        <w:tab/>
      </w:r>
      <w:r>
        <w:rPr>
          <w:bCs/>
          <w:i/>
          <w:sz w:val="20"/>
          <w:szCs w:val="20"/>
        </w:rPr>
        <w:tab/>
      </w:r>
      <w:ins w:id="135" w:author="aditya khosasi" w:date="2020-09-13T16:45:00Z">
        <w:r w:rsidR="00B24766">
          <w:rPr>
            <w:bCs/>
            <w:i/>
            <w:sz w:val="20"/>
            <w:szCs w:val="20"/>
          </w:rPr>
          <w:tab/>
          <w:t xml:space="preserve">     </w:t>
        </w:r>
      </w:ins>
      <w:r>
        <w:rPr>
          <w:bCs/>
          <w:sz w:val="20"/>
          <w:szCs w:val="20"/>
        </w:rPr>
        <w:t xml:space="preserve">January 2018 </w:t>
      </w:r>
      <w:del w:id="136" w:author="aditya khosasi" w:date="2020-09-13T16:41:00Z">
        <w:r w:rsidDel="00B24766">
          <w:rPr>
            <w:bCs/>
            <w:sz w:val="20"/>
            <w:szCs w:val="20"/>
          </w:rPr>
          <w:delText>-</w:delText>
        </w:r>
      </w:del>
      <w:ins w:id="137" w:author="aditya khosasi" w:date="2020-09-13T16:41:00Z">
        <w:r w:rsidR="00B24766">
          <w:rPr>
            <w:bCs/>
            <w:sz w:val="20"/>
            <w:szCs w:val="20"/>
          </w:rPr>
          <w:t>–</w:t>
        </w:r>
      </w:ins>
      <w:r>
        <w:rPr>
          <w:bCs/>
          <w:sz w:val="20"/>
          <w:szCs w:val="20"/>
        </w:rPr>
        <w:t xml:space="preserve"> Present</w:t>
      </w:r>
    </w:p>
    <w:p w14:paraId="230C7FDE" w14:textId="77777777" w:rsidR="00B24766" w:rsidRPr="00194143" w:rsidRDefault="00B24766">
      <w:pPr>
        <w:pStyle w:val="NoSpacing"/>
        <w:rPr>
          <w:ins w:id="138" w:author="aditya khosasi" w:date="2020-09-13T16:41:00Z"/>
          <w:b/>
          <w:bCs/>
          <w:sz w:val="20"/>
          <w:szCs w:val="20"/>
        </w:rPr>
        <w:pPrChange w:id="139" w:author="aditya khosasi" w:date="2020-09-13T16:41:00Z">
          <w:pPr>
            <w:pStyle w:val="NoSpacing"/>
            <w:numPr>
              <w:numId w:val="7"/>
            </w:numPr>
            <w:ind w:left="720" w:hanging="360"/>
          </w:pPr>
        </w:pPrChange>
      </w:pPr>
    </w:p>
    <w:p w14:paraId="5FC23AE2" w14:textId="25912F85" w:rsidR="00B24766" w:rsidRPr="004B4AAD" w:rsidRDefault="00B24766">
      <w:pPr>
        <w:pStyle w:val="NoSpacing"/>
        <w:numPr>
          <w:ilvl w:val="0"/>
          <w:numId w:val="15"/>
        </w:numPr>
        <w:ind w:left="426"/>
        <w:rPr>
          <w:moveTo w:id="140" w:author="aditya khosasi" w:date="2020-09-13T16:42:00Z"/>
          <w:bCs/>
          <w:sz w:val="20"/>
          <w:szCs w:val="20"/>
        </w:rPr>
        <w:pPrChange w:id="141" w:author="aditya khosasi" w:date="2020-09-13T16:42:00Z">
          <w:pPr>
            <w:pStyle w:val="NoSpacing"/>
            <w:numPr>
              <w:numId w:val="15"/>
            </w:numPr>
            <w:ind w:left="720" w:hanging="360"/>
          </w:pPr>
        </w:pPrChange>
      </w:pPr>
      <w:moveToRangeStart w:id="142" w:author="aditya khosasi" w:date="2020-09-13T16:42:00Z" w:name="move50907747"/>
      <w:moveTo w:id="143" w:author="aditya khosasi" w:date="2020-09-13T16:42:00Z">
        <w:del w:id="144" w:author="Devi Kasih" w:date="2020-09-15T11:43:00Z">
          <w:r w:rsidDel="00D320F3">
            <w:rPr>
              <w:bCs/>
              <w:sz w:val="20"/>
              <w:szCs w:val="20"/>
            </w:rPr>
            <w:delText xml:space="preserve">Further teach </w:delText>
          </w:r>
        </w:del>
      </w:moveTo>
      <w:ins w:id="145" w:author="Devi Kasih" w:date="2020-09-15T11:43:00Z">
        <w:r w:rsidR="00D320F3">
          <w:rPr>
            <w:bCs/>
            <w:sz w:val="20"/>
            <w:szCs w:val="20"/>
          </w:rPr>
          <w:t xml:space="preserve">Teach </w:t>
        </w:r>
      </w:ins>
      <w:moveTo w:id="146" w:author="aditya khosasi" w:date="2020-09-13T16:42:00Z">
        <w:r>
          <w:rPr>
            <w:bCs/>
            <w:sz w:val="20"/>
            <w:szCs w:val="20"/>
          </w:rPr>
          <w:t xml:space="preserve">elementary school children about debating and writing. </w:t>
        </w:r>
        <w:r w:rsidRPr="004B4AAD">
          <w:rPr>
            <w:bCs/>
            <w:sz w:val="20"/>
            <w:szCs w:val="20"/>
          </w:rPr>
          <w:t>Adjudicate mock debates afterschool.</w:t>
        </w:r>
      </w:moveTo>
    </w:p>
    <w:p w14:paraId="68147A9F" w14:textId="6E479628" w:rsidR="00194143" w:rsidRPr="00194143" w:rsidDel="00B24766" w:rsidRDefault="00194143">
      <w:pPr>
        <w:pStyle w:val="NoSpacing"/>
        <w:rPr>
          <w:del w:id="147" w:author="aditya khosasi" w:date="2020-09-13T16:42:00Z"/>
          <w:moveFrom w:id="148" w:author="aditya khosasi" w:date="2020-09-13T16:42:00Z"/>
          <w:b/>
          <w:bCs/>
          <w:sz w:val="20"/>
          <w:szCs w:val="20"/>
        </w:rPr>
        <w:pPrChange w:id="149" w:author="aditya khosasi" w:date="2020-09-13T16:42:00Z">
          <w:pPr>
            <w:pStyle w:val="NoSpacing"/>
            <w:numPr>
              <w:ilvl w:val="1"/>
              <w:numId w:val="7"/>
            </w:numPr>
            <w:ind w:left="1440" w:hanging="360"/>
          </w:pPr>
        </w:pPrChange>
      </w:pPr>
      <w:moveFromRangeStart w:id="150" w:author="aditya khosasi" w:date="2020-09-13T16:42:00Z" w:name="move50907747"/>
      <w:moveToRangeEnd w:id="142"/>
      <w:moveFrom w:id="151" w:author="aditya khosasi" w:date="2020-09-13T16:42:00Z">
        <w:del w:id="152" w:author="aditya khosasi" w:date="2020-09-13T16:42:00Z">
          <w:r w:rsidDel="00B24766">
            <w:rPr>
              <w:bCs/>
              <w:sz w:val="20"/>
              <w:szCs w:val="20"/>
            </w:rPr>
            <w:delText>Further teach elementary school children about debating and writing.</w:delText>
          </w:r>
        </w:del>
      </w:moveFrom>
    </w:p>
    <w:p w14:paraId="28B54248" w14:textId="3E052162" w:rsidR="00194143" w:rsidRPr="00B24766" w:rsidDel="00B24766" w:rsidRDefault="00194143">
      <w:pPr>
        <w:pStyle w:val="NoSpacing"/>
        <w:rPr>
          <w:del w:id="153" w:author="aditya khosasi" w:date="2020-09-13T16:42:00Z"/>
          <w:moveFrom w:id="154" w:author="aditya khosasi" w:date="2020-09-13T16:42:00Z"/>
          <w:bCs/>
          <w:sz w:val="20"/>
          <w:szCs w:val="20"/>
        </w:rPr>
        <w:pPrChange w:id="155" w:author="aditya khosasi" w:date="2020-09-13T16:42:00Z">
          <w:pPr>
            <w:pStyle w:val="NoSpacing"/>
            <w:numPr>
              <w:ilvl w:val="1"/>
              <w:numId w:val="7"/>
            </w:numPr>
            <w:ind w:left="1440" w:hanging="360"/>
          </w:pPr>
        </w:pPrChange>
      </w:pPr>
      <w:moveFrom w:id="156" w:author="aditya khosasi" w:date="2020-09-13T16:42:00Z">
        <w:del w:id="157" w:author="aditya khosasi" w:date="2020-09-13T16:42:00Z">
          <w:r w:rsidRPr="00B24766" w:rsidDel="00B24766">
            <w:rPr>
              <w:bCs/>
              <w:sz w:val="20"/>
              <w:szCs w:val="20"/>
            </w:rPr>
            <w:delText>Adjudicate mock debates afterschool.</w:delText>
          </w:r>
        </w:del>
      </w:moveFrom>
    </w:p>
    <w:moveFromRangeEnd w:id="150"/>
    <w:p w14:paraId="73501F69" w14:textId="3527B268" w:rsidR="008D7C3F" w:rsidDel="00B24766" w:rsidRDefault="008D7C3F">
      <w:pPr>
        <w:pStyle w:val="NoSpacing"/>
        <w:rPr>
          <w:del w:id="158" w:author="aditya khosasi" w:date="2020-09-13T16:42:00Z"/>
          <w:b/>
          <w:bCs/>
          <w:sz w:val="20"/>
          <w:szCs w:val="20"/>
        </w:rPr>
      </w:pPr>
      <w:del w:id="159" w:author="aditya khosasi" w:date="2020-09-13T16:42:00Z">
        <w:r w:rsidDel="00B24766">
          <w:rPr>
            <w:b/>
            <w:bCs/>
            <w:sz w:val="20"/>
            <w:szCs w:val="20"/>
          </w:rPr>
          <w:delText>Work Experience</w:delText>
        </w:r>
      </w:del>
    </w:p>
    <w:p w14:paraId="1C4C3E3E" w14:textId="3D3D735B" w:rsidR="008D7C3F" w:rsidRPr="00194143" w:rsidRDefault="008D7C3F">
      <w:pPr>
        <w:pStyle w:val="NoSpacing"/>
        <w:rPr>
          <w:b/>
          <w:bCs/>
          <w:sz w:val="20"/>
          <w:szCs w:val="20"/>
        </w:rPr>
        <w:pPrChange w:id="160" w:author="aditya khosasi" w:date="2020-09-13T16:42:00Z">
          <w:pPr>
            <w:pStyle w:val="NoSpacing"/>
            <w:numPr>
              <w:numId w:val="9"/>
            </w:numPr>
            <w:ind w:left="720" w:hanging="360"/>
          </w:pPr>
        </w:pPrChange>
      </w:pPr>
      <w:proofErr w:type="spellStart"/>
      <w:r>
        <w:rPr>
          <w:i/>
          <w:iCs/>
          <w:sz w:val="20"/>
          <w:szCs w:val="20"/>
        </w:rPr>
        <w:t>MejaKita</w:t>
      </w:r>
      <w:proofErr w:type="spellEnd"/>
      <w:r>
        <w:rPr>
          <w:i/>
          <w:iCs/>
          <w:sz w:val="20"/>
          <w:szCs w:val="20"/>
        </w:rPr>
        <w:t xml:space="preserve"> Internship  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ins w:id="161" w:author="aditya khosasi" w:date="2020-09-13T16:44:00Z">
        <w:r w:rsidR="00B24766">
          <w:rPr>
            <w:i/>
            <w:iCs/>
            <w:sz w:val="20"/>
            <w:szCs w:val="20"/>
          </w:rPr>
          <w:tab/>
        </w:r>
      </w:ins>
      <w:r>
        <w:rPr>
          <w:i/>
          <w:iCs/>
          <w:sz w:val="20"/>
          <w:szCs w:val="20"/>
        </w:rPr>
        <w:t xml:space="preserve">  </w:t>
      </w:r>
      <w:ins w:id="162" w:author="aditya khosasi" w:date="2020-09-13T16:45:00Z">
        <w:r w:rsidR="00B24766">
          <w:rPr>
            <w:i/>
            <w:iCs/>
            <w:sz w:val="20"/>
            <w:szCs w:val="20"/>
          </w:rPr>
          <w:t xml:space="preserve">      </w:t>
        </w:r>
      </w:ins>
      <w:r>
        <w:rPr>
          <w:i/>
          <w:iCs/>
          <w:sz w:val="20"/>
          <w:szCs w:val="20"/>
        </w:rPr>
        <w:t xml:space="preserve">    </w:t>
      </w:r>
      <w:r>
        <w:rPr>
          <w:iCs/>
          <w:sz w:val="20"/>
          <w:szCs w:val="20"/>
        </w:rPr>
        <w:t>July 2020 – September 2020</w:t>
      </w:r>
    </w:p>
    <w:p w14:paraId="33FC98C1" w14:textId="455619E6" w:rsidR="008D7C3F" w:rsidRPr="008D7C3F" w:rsidRDefault="008D7C3F">
      <w:pPr>
        <w:pStyle w:val="NoSpacing"/>
        <w:numPr>
          <w:ilvl w:val="0"/>
          <w:numId w:val="15"/>
        </w:numPr>
        <w:ind w:left="426"/>
        <w:rPr>
          <w:b/>
          <w:bCs/>
          <w:sz w:val="20"/>
          <w:szCs w:val="20"/>
        </w:rPr>
        <w:pPrChange w:id="163" w:author="aditya khosasi" w:date="2020-09-13T16:44:00Z">
          <w:pPr>
            <w:pStyle w:val="NoSpacing"/>
            <w:numPr>
              <w:ilvl w:val="1"/>
              <w:numId w:val="7"/>
            </w:numPr>
            <w:ind w:left="1440" w:hanging="360"/>
          </w:pPr>
        </w:pPrChange>
      </w:pPr>
      <w:r>
        <w:rPr>
          <w:sz w:val="20"/>
          <w:szCs w:val="20"/>
        </w:rPr>
        <w:t>Online education platform where students across Indonesia can have discussions about school as well as social issues in Indonesia.</w:t>
      </w:r>
      <w:ins w:id="164" w:author="aditya khosasi" w:date="2020-09-13T16:43:00Z">
        <w:r w:rsidR="00B24766">
          <w:rPr>
            <w:sz w:val="20"/>
            <w:szCs w:val="20"/>
          </w:rPr>
          <w:t xml:space="preserve"> Writes several articles mainly regarding Indonesia’s education system and the current pandemic issue.</w:t>
        </w:r>
      </w:ins>
    </w:p>
    <w:p w14:paraId="0D09D9A5" w14:textId="2B8609AA" w:rsidR="008D7C3F" w:rsidRPr="008D7C3F" w:rsidDel="00B24766" w:rsidRDefault="008D7C3F">
      <w:pPr>
        <w:pStyle w:val="NoSpacing"/>
        <w:numPr>
          <w:ilvl w:val="0"/>
          <w:numId w:val="15"/>
        </w:numPr>
        <w:ind w:left="426"/>
        <w:rPr>
          <w:del w:id="165" w:author="aditya khosasi" w:date="2020-09-13T16:43:00Z"/>
          <w:b/>
          <w:bCs/>
          <w:sz w:val="20"/>
          <w:szCs w:val="20"/>
        </w:rPr>
        <w:pPrChange w:id="166" w:author="aditya khosasi" w:date="2020-09-13T16:44:00Z">
          <w:pPr>
            <w:pStyle w:val="NoSpacing"/>
            <w:numPr>
              <w:ilvl w:val="1"/>
              <w:numId w:val="7"/>
            </w:numPr>
            <w:ind w:left="1440" w:hanging="360"/>
          </w:pPr>
        </w:pPrChange>
      </w:pPr>
      <w:del w:id="167" w:author="aditya khosasi" w:date="2020-09-13T16:43:00Z">
        <w:r w:rsidDel="00B24766">
          <w:rPr>
            <w:bCs/>
            <w:sz w:val="20"/>
            <w:szCs w:val="20"/>
          </w:rPr>
          <w:delText xml:space="preserve">In the division of journalism, I was able to write several articles for the company, mainly regarding Indonesia’s education system and the current Pandemic. </w:delText>
        </w:r>
      </w:del>
    </w:p>
    <w:p w14:paraId="1258105B" w14:textId="79FFFAEE" w:rsidR="008D7C3F" w:rsidDel="00B24766" w:rsidRDefault="008D7C3F">
      <w:pPr>
        <w:pStyle w:val="NoSpacing"/>
        <w:numPr>
          <w:ilvl w:val="1"/>
          <w:numId w:val="7"/>
        </w:numPr>
        <w:ind w:left="426"/>
        <w:rPr>
          <w:del w:id="168" w:author="aditya khosasi" w:date="2020-09-13T16:46:00Z"/>
          <w:b/>
          <w:bCs/>
          <w:sz w:val="20"/>
          <w:szCs w:val="20"/>
        </w:rPr>
        <w:pPrChange w:id="169" w:author="aditya khosasi" w:date="2020-09-13T16:44:00Z">
          <w:pPr>
            <w:pStyle w:val="NoSpacing"/>
            <w:numPr>
              <w:ilvl w:val="1"/>
              <w:numId w:val="7"/>
            </w:numPr>
            <w:ind w:left="1440" w:hanging="360"/>
          </w:pPr>
        </w:pPrChange>
      </w:pPr>
      <w:r w:rsidRPr="008D7C3F">
        <w:rPr>
          <w:bCs/>
          <w:sz w:val="20"/>
          <w:szCs w:val="20"/>
        </w:rPr>
        <w:t xml:space="preserve">Designed their journalism website, </w:t>
      </w:r>
      <w:proofErr w:type="spellStart"/>
      <w:r w:rsidRPr="008D7C3F">
        <w:rPr>
          <w:bCs/>
          <w:sz w:val="20"/>
          <w:szCs w:val="20"/>
        </w:rPr>
        <w:t>Nukilan</w:t>
      </w:r>
      <w:proofErr w:type="spellEnd"/>
      <w:r w:rsidRPr="008D7C3F">
        <w:rPr>
          <w:bCs/>
          <w:sz w:val="20"/>
          <w:szCs w:val="20"/>
        </w:rPr>
        <w:t xml:space="preserve"> Media</w:t>
      </w:r>
      <w:r>
        <w:rPr>
          <w:b/>
          <w:bCs/>
          <w:sz w:val="20"/>
          <w:szCs w:val="20"/>
        </w:rPr>
        <w:t>.</w:t>
      </w:r>
    </w:p>
    <w:p w14:paraId="7B80922A" w14:textId="27FBFF3F" w:rsidR="008D7C3F" w:rsidRPr="00B24766" w:rsidDel="00B24766" w:rsidRDefault="008D7C3F">
      <w:pPr>
        <w:pStyle w:val="NoSpacing"/>
        <w:numPr>
          <w:ilvl w:val="1"/>
          <w:numId w:val="7"/>
        </w:numPr>
        <w:ind w:left="426"/>
        <w:rPr>
          <w:del w:id="170" w:author="aditya khosasi" w:date="2020-09-13T16:46:00Z"/>
          <w:b/>
          <w:bCs/>
          <w:sz w:val="20"/>
          <w:szCs w:val="20"/>
        </w:rPr>
        <w:pPrChange w:id="171" w:author="aditya khosasi" w:date="2020-09-13T16:46:00Z">
          <w:pPr>
            <w:pStyle w:val="NoSpacing"/>
          </w:pPr>
        </w:pPrChange>
      </w:pPr>
    </w:p>
    <w:p w14:paraId="6BC3381B" w14:textId="77777777" w:rsidR="008D7C3F" w:rsidRPr="008D7C3F" w:rsidRDefault="008D7C3F">
      <w:pPr>
        <w:pStyle w:val="NoSpacing"/>
        <w:numPr>
          <w:ilvl w:val="1"/>
          <w:numId w:val="7"/>
        </w:numPr>
        <w:ind w:left="426"/>
        <w:rPr>
          <w:b/>
          <w:bCs/>
          <w:sz w:val="20"/>
          <w:szCs w:val="20"/>
        </w:rPr>
        <w:pPrChange w:id="172" w:author="aditya khosasi" w:date="2020-09-13T16:46:00Z">
          <w:pPr>
            <w:pStyle w:val="NoSpacing"/>
          </w:pPr>
        </w:pPrChange>
      </w:pPr>
    </w:p>
    <w:p w14:paraId="19BF0D92" w14:textId="7E509F0A" w:rsidR="00D80FE7" w:rsidRDefault="00D80FE7" w:rsidP="008D7C3F">
      <w:pPr>
        <w:pStyle w:val="NoSpacing"/>
        <w:ind w:left="66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OTHER SKILLS, AWARDS, AND INTERESTS</w:t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  <w:r w:rsidR="007D22AC">
        <w:rPr>
          <w:b/>
          <w:bCs/>
          <w:sz w:val="20"/>
          <w:szCs w:val="20"/>
          <w:u w:val="single"/>
        </w:rPr>
        <w:tab/>
      </w:r>
    </w:p>
    <w:p w14:paraId="4A4D96F5" w14:textId="75F24681" w:rsidR="00D80FE7" w:rsidRPr="008D7C3F" w:rsidDel="00286FD0" w:rsidRDefault="00D80FE7" w:rsidP="007E5AA1">
      <w:pPr>
        <w:pStyle w:val="NoSpacing"/>
        <w:numPr>
          <w:ilvl w:val="0"/>
          <w:numId w:val="8"/>
        </w:numPr>
        <w:ind w:left="426"/>
        <w:rPr>
          <w:del w:id="173" w:author="aditya khosasi" w:date="2020-09-13T15:47:00Z"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School Awards: </w:t>
      </w:r>
      <w:r w:rsidRPr="00D80FE7">
        <w:rPr>
          <w:sz w:val="20"/>
          <w:szCs w:val="20"/>
        </w:rPr>
        <w:t>Top IBMYP Grade (2018)</w:t>
      </w:r>
      <w:r>
        <w:rPr>
          <w:b/>
          <w:bCs/>
          <w:sz w:val="20"/>
          <w:szCs w:val="20"/>
          <w:u w:val="single"/>
        </w:rPr>
        <w:t xml:space="preserve">; </w:t>
      </w:r>
      <w:r w:rsidRPr="00D80FE7">
        <w:rPr>
          <w:sz w:val="20"/>
          <w:szCs w:val="20"/>
        </w:rPr>
        <w:t>Top 5 Highest report card scores (2019, 2020)</w:t>
      </w:r>
    </w:p>
    <w:p w14:paraId="6A87B713" w14:textId="7DB59440" w:rsidR="008D7C3F" w:rsidRPr="00286FD0" w:rsidRDefault="008D7C3F">
      <w:pPr>
        <w:pStyle w:val="NoSpacing"/>
        <w:numPr>
          <w:ilvl w:val="0"/>
          <w:numId w:val="8"/>
        </w:numPr>
        <w:ind w:left="426"/>
        <w:rPr>
          <w:b/>
          <w:bCs/>
          <w:sz w:val="20"/>
          <w:szCs w:val="20"/>
          <w:u w:val="single"/>
        </w:rPr>
      </w:pPr>
      <w:del w:id="174" w:author="aditya khosasi" w:date="2020-09-13T15:47:00Z">
        <w:r w:rsidRPr="00286FD0" w:rsidDel="00286FD0">
          <w:rPr>
            <w:b/>
            <w:bCs/>
            <w:sz w:val="20"/>
            <w:szCs w:val="20"/>
          </w:rPr>
          <w:delText>Extracurricular Awards:</w:delText>
        </w:r>
        <w:r w:rsidRPr="00286FD0" w:rsidDel="00286FD0">
          <w:rPr>
            <w:b/>
            <w:bCs/>
            <w:sz w:val="20"/>
            <w:szCs w:val="20"/>
            <w:u w:val="single"/>
          </w:rPr>
          <w:delText xml:space="preserve"> </w:delText>
        </w:r>
        <w:r w:rsidRPr="00286FD0" w:rsidDel="00286FD0">
          <w:rPr>
            <w:bCs/>
            <w:sz w:val="20"/>
            <w:szCs w:val="20"/>
          </w:rPr>
          <w:delText>ABRSM Piano Exam Grade 7 Distinction</w:delText>
        </w:r>
      </w:del>
    </w:p>
    <w:p w14:paraId="7EAEBF07" w14:textId="4BE18869" w:rsidR="00D80FE7" w:rsidRPr="00D80FE7" w:rsidDel="00B24766" w:rsidRDefault="00D80FE7" w:rsidP="007E5AA1">
      <w:pPr>
        <w:pStyle w:val="NoSpacing"/>
        <w:numPr>
          <w:ilvl w:val="0"/>
          <w:numId w:val="8"/>
        </w:numPr>
        <w:ind w:left="426"/>
        <w:rPr>
          <w:del w:id="175" w:author="aditya khosasi" w:date="2020-09-13T16:46:00Z"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</w:rPr>
        <w:lastRenderedPageBreak/>
        <w:t>Interests:</w:t>
      </w:r>
      <w:r>
        <w:rPr>
          <w:b/>
          <w:bCs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>History, Psychology, Economics, Music, Journalism, Politics.</w:t>
      </w:r>
      <w:r w:rsidR="007E5AA1">
        <w:rPr>
          <w:sz w:val="20"/>
          <w:szCs w:val="20"/>
        </w:rPr>
        <w:t xml:space="preserve"> Passionate book reader, i.e., “Thinking, Fast and Slow” by Daniel Kahneman and “Sapiens” by Yuval Noah Harari, and also autobiographies, such as Michelle Obama’s “Becoming”.</w:t>
      </w:r>
    </w:p>
    <w:p w14:paraId="4381F097" w14:textId="77777777" w:rsidR="00D80FE7" w:rsidRPr="00B24766" w:rsidRDefault="00D80FE7">
      <w:pPr>
        <w:pStyle w:val="NoSpacing"/>
        <w:numPr>
          <w:ilvl w:val="0"/>
          <w:numId w:val="8"/>
        </w:numPr>
        <w:ind w:left="426"/>
        <w:rPr>
          <w:b/>
          <w:bCs/>
          <w:sz w:val="20"/>
          <w:szCs w:val="20"/>
          <w:u w:val="single"/>
        </w:rPr>
        <w:pPrChange w:id="176" w:author="aditya khosasi" w:date="2020-09-13T16:46:00Z">
          <w:pPr>
            <w:pStyle w:val="NoSpacing"/>
          </w:pPr>
        </w:pPrChange>
      </w:pPr>
    </w:p>
    <w:sectPr w:rsidR="00D80FE7" w:rsidRPr="00B24766" w:rsidSect="00B24766">
      <w:pgSz w:w="12240" w:h="15840"/>
      <w:pgMar w:top="567" w:right="720" w:bottom="720" w:left="720" w:header="720" w:footer="720" w:gutter="0"/>
      <w:cols w:space="720"/>
      <w:docGrid w:linePitch="360"/>
      <w:sectPrChange w:id="177" w:author="aditya khosasi" w:date="2020-09-13T16:46:00Z">
        <w:sectPr w:rsidR="00D80FE7" w:rsidRPr="00B24766" w:rsidSect="00B24766">
          <w:pgMar w:top="720" w:right="720" w:bottom="720" w:left="72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0" w:author="Devi Kasih" w:date="2020-09-15T11:34:00Z" w:initials="DK">
    <w:p w14:paraId="05002D91" w14:textId="0A9BBBC7" w:rsidR="00D320F3" w:rsidRDefault="00D320F3">
      <w:pPr>
        <w:pStyle w:val="CommentText"/>
      </w:pPr>
      <w:r>
        <w:rPr>
          <w:rStyle w:val="CommentReference"/>
        </w:rPr>
        <w:annotationRef/>
      </w:r>
      <w:r>
        <w:t>Do the same with the other activities</w:t>
      </w:r>
    </w:p>
  </w:comment>
  <w:comment w:id="75" w:author="Devi Kasih" w:date="2020-09-15T11:37:00Z" w:initials="DK">
    <w:p w14:paraId="07146E7D" w14:textId="4BF73D13" w:rsidR="00D320F3" w:rsidRDefault="00D320F3">
      <w:pPr>
        <w:pStyle w:val="CommentText"/>
      </w:pPr>
      <w:r>
        <w:rPr>
          <w:rStyle w:val="CommentReference"/>
        </w:rPr>
        <w:annotationRef/>
      </w:r>
      <w:r>
        <w:t xml:space="preserve">Any breakthrough/new initiative that you recommended or initiated that became a legacy? </w:t>
      </w:r>
    </w:p>
  </w:comment>
  <w:comment w:id="80" w:author="Devi Kasih" w:date="2020-09-15T11:38:00Z" w:initials="DK">
    <w:p w14:paraId="66EEDD63" w14:textId="2E773F84" w:rsidR="00D320F3" w:rsidRDefault="00D320F3">
      <w:pPr>
        <w:pStyle w:val="CommentText"/>
      </w:pPr>
      <w:r>
        <w:rPr>
          <w:rStyle w:val="CommentReference"/>
        </w:rPr>
        <w:annotationRef/>
      </w:r>
      <w:r>
        <w:t xml:space="preserve">Any special task that you have to do </w:t>
      </w:r>
      <w:proofErr w:type="spellStart"/>
      <w:r>
        <w:t>esp</w:t>
      </w:r>
      <w:proofErr w:type="spellEnd"/>
      <w:r>
        <w:t xml:space="preserve"> during covid19 as maybe you need to make sure that flow of information should be as smooth as possible? </w:t>
      </w:r>
    </w:p>
  </w:comment>
  <w:comment w:id="111" w:author="Devi Kasih" w:date="2020-09-15T11:42:00Z" w:initials="DK">
    <w:p w14:paraId="6974BC5D" w14:textId="73C9BF15" w:rsidR="00D320F3" w:rsidRDefault="00D320F3">
      <w:pPr>
        <w:pStyle w:val="CommentText"/>
      </w:pPr>
      <w:r>
        <w:rPr>
          <w:rStyle w:val="CommentReference"/>
        </w:rPr>
        <w:annotationRef/>
      </w:r>
      <w:r>
        <w:t xml:space="preserve">Who?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5002D91" w15:done="0"/>
  <w15:commentEx w15:paraId="07146E7D" w15:done="0"/>
  <w15:commentEx w15:paraId="66EEDD63" w15:done="0"/>
  <w15:commentEx w15:paraId="6974BC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B2541" w16cex:dateUtc="2020-09-15T04:34:00Z"/>
  <w16cex:commentExtensible w16cex:durableId="230B25E6" w16cex:dateUtc="2020-09-15T04:37:00Z"/>
  <w16cex:commentExtensible w16cex:durableId="230B2627" w16cex:dateUtc="2020-09-15T04:38:00Z"/>
  <w16cex:commentExtensible w16cex:durableId="230B270A" w16cex:dateUtc="2020-09-15T04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5002D91" w16cid:durableId="230B2541"/>
  <w16cid:commentId w16cid:paraId="07146E7D" w16cid:durableId="230B25E6"/>
  <w16cid:commentId w16cid:paraId="66EEDD63" w16cid:durableId="230B2627"/>
  <w16cid:commentId w16cid:paraId="6974BC5D" w16cid:durableId="230B27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34C3C" w14:textId="77777777" w:rsidR="005C7D71" w:rsidRDefault="005C7D71" w:rsidP="00194143">
      <w:pPr>
        <w:spacing w:after="0" w:line="240" w:lineRule="auto"/>
      </w:pPr>
      <w:r>
        <w:separator/>
      </w:r>
    </w:p>
  </w:endnote>
  <w:endnote w:type="continuationSeparator" w:id="0">
    <w:p w14:paraId="42E0430B" w14:textId="77777777" w:rsidR="005C7D71" w:rsidRDefault="005C7D71" w:rsidP="00194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AB78D" w14:textId="77777777" w:rsidR="005C7D71" w:rsidRDefault="005C7D71" w:rsidP="00194143">
      <w:pPr>
        <w:spacing w:after="0" w:line="240" w:lineRule="auto"/>
      </w:pPr>
      <w:r>
        <w:separator/>
      </w:r>
    </w:p>
  </w:footnote>
  <w:footnote w:type="continuationSeparator" w:id="0">
    <w:p w14:paraId="229E113C" w14:textId="77777777" w:rsidR="005C7D71" w:rsidRDefault="005C7D71" w:rsidP="00194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486F"/>
    <w:multiLevelType w:val="hybridMultilevel"/>
    <w:tmpl w:val="6DF2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82CF8"/>
    <w:multiLevelType w:val="hybridMultilevel"/>
    <w:tmpl w:val="3B48C46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AA74F86"/>
    <w:multiLevelType w:val="hybridMultilevel"/>
    <w:tmpl w:val="1206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B11AA"/>
    <w:multiLevelType w:val="hybridMultilevel"/>
    <w:tmpl w:val="AE9E9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27054"/>
    <w:multiLevelType w:val="hybridMultilevel"/>
    <w:tmpl w:val="48D6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255C1"/>
    <w:multiLevelType w:val="hybridMultilevel"/>
    <w:tmpl w:val="12FE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5485B"/>
    <w:multiLevelType w:val="hybridMultilevel"/>
    <w:tmpl w:val="631CA07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3C16088"/>
    <w:multiLevelType w:val="hybridMultilevel"/>
    <w:tmpl w:val="494E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025D0"/>
    <w:multiLevelType w:val="hybridMultilevel"/>
    <w:tmpl w:val="1B08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C33C9"/>
    <w:multiLevelType w:val="hybridMultilevel"/>
    <w:tmpl w:val="5068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530E6"/>
    <w:multiLevelType w:val="hybridMultilevel"/>
    <w:tmpl w:val="417A76D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609A301E"/>
    <w:multiLevelType w:val="hybridMultilevel"/>
    <w:tmpl w:val="3A80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107FE"/>
    <w:multiLevelType w:val="hybridMultilevel"/>
    <w:tmpl w:val="B142AB8C"/>
    <w:lvl w:ilvl="0" w:tplc="04090001">
      <w:start w:val="1"/>
      <w:numFmt w:val="bullet"/>
      <w:lvlText w:val=""/>
      <w:lvlJc w:val="left"/>
      <w:pPr>
        <w:ind w:left="8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266" w:hanging="360"/>
      </w:pPr>
      <w:rPr>
        <w:rFonts w:ascii="Wingdings" w:hAnsi="Wingdings" w:hint="default"/>
      </w:rPr>
    </w:lvl>
  </w:abstractNum>
  <w:abstractNum w:abstractNumId="13" w15:restartNumberingAfterBreak="0">
    <w:nsid w:val="6FF429C2"/>
    <w:multiLevelType w:val="hybridMultilevel"/>
    <w:tmpl w:val="CEB8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C7DEF"/>
    <w:multiLevelType w:val="hybridMultilevel"/>
    <w:tmpl w:val="1F66F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12"/>
  </w:num>
  <w:num w:numId="11">
    <w:abstractNumId w:val="3"/>
  </w:num>
  <w:num w:numId="12">
    <w:abstractNumId w:val="14"/>
  </w:num>
  <w:num w:numId="13">
    <w:abstractNumId w:val="11"/>
  </w:num>
  <w:num w:numId="14">
    <w:abstractNumId w:val="4"/>
  </w:num>
  <w:num w:numId="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itya khosasi">
    <w15:presenceInfo w15:providerId="Windows Live" w15:userId="59c39ea4d7110674"/>
  </w15:person>
  <w15:person w15:author="Devi Kasih">
    <w15:presenceInfo w15:providerId="Windows Live" w15:userId="c8f5e971bc88c8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0D5"/>
    <w:rsid w:val="00194143"/>
    <w:rsid w:val="00280A1D"/>
    <w:rsid w:val="00286FD0"/>
    <w:rsid w:val="002A6818"/>
    <w:rsid w:val="0030751E"/>
    <w:rsid w:val="003A655C"/>
    <w:rsid w:val="00501F5F"/>
    <w:rsid w:val="00592A99"/>
    <w:rsid w:val="005C7D71"/>
    <w:rsid w:val="006375D2"/>
    <w:rsid w:val="006470D5"/>
    <w:rsid w:val="00656249"/>
    <w:rsid w:val="007D22AC"/>
    <w:rsid w:val="007E5AA1"/>
    <w:rsid w:val="008D7C3F"/>
    <w:rsid w:val="0091717C"/>
    <w:rsid w:val="0099706D"/>
    <w:rsid w:val="00A6399C"/>
    <w:rsid w:val="00B24766"/>
    <w:rsid w:val="00CA6E16"/>
    <w:rsid w:val="00D320F3"/>
    <w:rsid w:val="00D80FE7"/>
    <w:rsid w:val="00E908B4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5DF9"/>
  <w15:chartTrackingRefBased/>
  <w15:docId w15:val="{D9602FA6-3C9B-4279-AFD6-730041C4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0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94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143"/>
  </w:style>
  <w:style w:type="paragraph" w:styleId="Footer">
    <w:name w:val="footer"/>
    <w:basedOn w:val="Normal"/>
    <w:link w:val="FooterChar"/>
    <w:uiPriority w:val="99"/>
    <w:unhideWhenUsed/>
    <w:rsid w:val="00194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143"/>
  </w:style>
  <w:style w:type="paragraph" w:styleId="BalloonText">
    <w:name w:val="Balloon Text"/>
    <w:basedOn w:val="Normal"/>
    <w:link w:val="BalloonTextChar"/>
    <w:uiPriority w:val="99"/>
    <w:semiHidden/>
    <w:unhideWhenUsed/>
    <w:rsid w:val="00A63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99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20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0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0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0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0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khosasi</dc:creator>
  <cp:keywords/>
  <dc:description/>
  <cp:lastModifiedBy>Devi Kasih</cp:lastModifiedBy>
  <cp:revision>4</cp:revision>
  <dcterms:created xsi:type="dcterms:W3CDTF">2020-09-13T08:55:00Z</dcterms:created>
  <dcterms:modified xsi:type="dcterms:W3CDTF">2020-09-15T04:43:00Z</dcterms:modified>
</cp:coreProperties>
</file>