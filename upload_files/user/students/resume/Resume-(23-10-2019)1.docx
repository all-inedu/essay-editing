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5751C" w14:textId="5970FBC8" w:rsidR="000D4770" w:rsidRDefault="003E66E4">
      <w:pPr>
        <w:pStyle w:val="BodyAA"/>
        <w:spacing w:line="360" w:lineRule="auto"/>
        <w:jc w:val="center"/>
        <w:rPr>
          <w:rFonts w:ascii="Arial" w:eastAsia="Arial" w:hAnsi="Arial" w:cs="Arial"/>
          <w:b/>
          <w:bCs/>
          <w:sz w:val="16"/>
          <w:szCs w:val="16"/>
        </w:rPr>
      </w:pPr>
      <w:proofErr w:type="spellStart"/>
      <w:r>
        <w:rPr>
          <w:rFonts w:ascii="Arial" w:hAnsi="Arial"/>
          <w:b/>
          <w:bCs/>
          <w:sz w:val="16"/>
          <w:szCs w:val="16"/>
        </w:rPr>
        <w:t>Graciella</w:t>
      </w:r>
      <w:proofErr w:type="spellEnd"/>
      <w:r>
        <w:rPr>
          <w:rFonts w:ascii="Arial" w:hAnsi="Arial"/>
          <w:b/>
          <w:bCs/>
          <w:sz w:val="16"/>
          <w:szCs w:val="16"/>
        </w:rPr>
        <w:t xml:space="preserve"> Regina</w:t>
      </w:r>
    </w:p>
    <w:p w14:paraId="1B6AA870" w14:textId="1E95BC16" w:rsidR="000D4770" w:rsidRDefault="003E66E4">
      <w:pPr>
        <w:pStyle w:val="BodyAA"/>
        <w:spacing w:line="360" w:lineRule="auto"/>
        <w:jc w:val="center"/>
        <w:rPr>
          <w:rFonts w:ascii="Arial" w:eastAsia="Arial" w:hAnsi="Arial" w:cs="Arial"/>
          <w:sz w:val="16"/>
          <w:szCs w:val="16"/>
        </w:rPr>
      </w:pPr>
      <w:proofErr w:type="spellStart"/>
      <w:r>
        <w:rPr>
          <w:rFonts w:ascii="Arial" w:hAnsi="Arial"/>
          <w:sz w:val="16"/>
          <w:szCs w:val="16"/>
        </w:rPr>
        <w:t>Jl</w:t>
      </w:r>
      <w:proofErr w:type="spellEnd"/>
      <w:r>
        <w:rPr>
          <w:rFonts w:ascii="Arial" w:hAnsi="Arial"/>
          <w:sz w:val="16"/>
          <w:szCs w:val="16"/>
        </w:rPr>
        <w:t xml:space="preserve"> Taman </w:t>
      </w:r>
      <w:proofErr w:type="spellStart"/>
      <w:r>
        <w:rPr>
          <w:rFonts w:ascii="Arial" w:hAnsi="Arial"/>
          <w:sz w:val="16"/>
          <w:szCs w:val="16"/>
        </w:rPr>
        <w:t>Ratu</w:t>
      </w:r>
      <w:proofErr w:type="spellEnd"/>
      <w:r>
        <w:rPr>
          <w:rFonts w:ascii="Arial" w:hAnsi="Arial"/>
          <w:sz w:val="16"/>
          <w:szCs w:val="16"/>
        </w:rPr>
        <w:t xml:space="preserve"> Indah Blok I-1 No.3</w:t>
      </w:r>
      <w:r w:rsidR="00417113">
        <w:rPr>
          <w:rFonts w:ascii="Arial" w:hAnsi="Arial"/>
          <w:sz w:val="16"/>
          <w:szCs w:val="16"/>
        </w:rPr>
        <w:t xml:space="preserve"> </w:t>
      </w:r>
      <w:r w:rsidR="00417113">
        <w:rPr>
          <w:rFonts w:ascii="Arial" w:hAnsi="Arial"/>
          <w:spacing w:val="16"/>
          <w:kern w:val="1"/>
          <w:sz w:val="16"/>
          <w:szCs w:val="16"/>
          <w:u w:color="473B2C"/>
        </w:rPr>
        <w:t xml:space="preserve">| </w:t>
      </w:r>
      <w:r>
        <w:rPr>
          <w:rFonts w:ascii="Arial" w:hAnsi="Arial"/>
          <w:spacing w:val="16"/>
          <w:kern w:val="1"/>
          <w:sz w:val="16"/>
          <w:szCs w:val="16"/>
          <w:u w:color="473B2C"/>
        </w:rPr>
        <w:t>081519307310</w:t>
      </w:r>
      <w:r w:rsidR="00417113">
        <w:rPr>
          <w:rFonts w:ascii="Arial" w:hAnsi="Arial"/>
          <w:spacing w:val="16"/>
          <w:kern w:val="1"/>
          <w:sz w:val="16"/>
          <w:szCs w:val="16"/>
          <w:u w:color="473B2C"/>
        </w:rPr>
        <w:t xml:space="preserve"> | </w:t>
      </w:r>
      <w:r>
        <w:rPr>
          <w:rFonts w:ascii="Arial" w:hAnsi="Arial"/>
          <w:spacing w:val="16"/>
          <w:kern w:val="1"/>
          <w:sz w:val="16"/>
          <w:szCs w:val="16"/>
          <w:u w:color="473B2C"/>
          <w:lang w:val="nl-NL"/>
        </w:rPr>
        <w:t>ciellaindria28@gmail.com</w:t>
      </w:r>
    </w:p>
    <w:p w14:paraId="65CC8E80" w14:textId="77777777" w:rsidR="000D4770" w:rsidRDefault="000D4770">
      <w:pPr>
        <w:pStyle w:val="BodyAA"/>
        <w:spacing w:line="360" w:lineRule="auto"/>
        <w:rPr>
          <w:rFonts w:ascii="Arial" w:eastAsia="Arial" w:hAnsi="Arial" w:cs="Arial"/>
          <w:sz w:val="16"/>
          <w:szCs w:val="16"/>
        </w:rPr>
      </w:pPr>
    </w:p>
    <w:p w14:paraId="7383BF14" w14:textId="77777777" w:rsidR="000D4770" w:rsidRDefault="000D4770">
      <w:pPr>
        <w:pStyle w:val="BodyAA"/>
        <w:spacing w:line="360" w:lineRule="auto"/>
        <w:rPr>
          <w:rFonts w:ascii="Arial" w:eastAsia="Arial" w:hAnsi="Arial" w:cs="Arial"/>
          <w:sz w:val="16"/>
          <w:szCs w:val="16"/>
        </w:rPr>
      </w:pPr>
    </w:p>
    <w:p w14:paraId="204668C4" w14:textId="37535534" w:rsidR="000D4770" w:rsidRDefault="00417113">
      <w:pPr>
        <w:pStyle w:val="BodyAA"/>
        <w:spacing w:line="360" w:lineRule="auto"/>
        <w:rPr>
          <w:rFonts w:ascii="Arial" w:eastAsia="Arial" w:hAnsi="Arial" w:cs="Arial"/>
          <w:sz w:val="16"/>
          <w:szCs w:val="16"/>
        </w:rPr>
      </w:pPr>
      <w:proofErr w:type="gramStart"/>
      <w:r>
        <w:rPr>
          <w:rFonts w:ascii="Arial" w:hAnsi="Arial"/>
          <w:b/>
          <w:bCs/>
          <w:sz w:val="16"/>
          <w:szCs w:val="16"/>
        </w:rPr>
        <w:t>EDUCATION</w:t>
      </w:r>
      <w:r>
        <w:rPr>
          <w:rFonts w:ascii="Arial" w:hAnsi="Arial"/>
          <w:sz w:val="16"/>
          <w:szCs w:val="16"/>
        </w:rPr>
        <w:t xml:space="preserve"> :</w:t>
      </w:r>
      <w:proofErr w:type="gramEnd"/>
      <w:r w:rsidR="003E66E4">
        <w:rPr>
          <w:rFonts w:ascii="Arial" w:hAnsi="Arial"/>
          <w:sz w:val="16"/>
          <w:szCs w:val="16"/>
        </w:rPr>
        <w:t xml:space="preserve"> ST.URSULA HIGH SCHOOL ( 2017 – present) </w:t>
      </w:r>
      <w:r>
        <w:rPr>
          <w:rFonts w:ascii="Arial" w:hAnsi="Arial"/>
          <w:sz w:val="16"/>
          <w:szCs w:val="16"/>
        </w:rPr>
        <w:t xml:space="preserve"> </w:t>
      </w:r>
      <w:r>
        <w:rPr>
          <w:rFonts w:ascii="Arial" w:hAnsi="Arial"/>
          <w:sz w:val="16"/>
          <w:szCs w:val="16"/>
        </w:rPr>
        <w:tab/>
      </w:r>
      <w:r>
        <w:rPr>
          <w:rFonts w:ascii="Arial" w:hAnsi="Arial"/>
          <w:sz w:val="16"/>
          <w:szCs w:val="16"/>
        </w:rPr>
        <w:tab/>
      </w:r>
      <w:r>
        <w:rPr>
          <w:rFonts w:ascii="Arial" w:hAnsi="Arial"/>
          <w:sz w:val="16"/>
          <w:szCs w:val="16"/>
        </w:rPr>
        <w:tab/>
      </w:r>
      <w:r>
        <w:rPr>
          <w:rFonts w:ascii="Arial" w:eastAsia="Arial" w:hAnsi="Arial" w:cs="Arial"/>
          <w:sz w:val="16"/>
          <w:szCs w:val="16"/>
        </w:rPr>
        <w:tab/>
      </w:r>
      <w:r w:rsidR="00106BBE">
        <w:rPr>
          <w:rFonts w:ascii="Arial" w:eastAsia="Arial" w:hAnsi="Arial" w:cs="Arial"/>
          <w:sz w:val="16"/>
          <w:szCs w:val="16"/>
        </w:rPr>
        <w:t xml:space="preserve">                 </w:t>
      </w:r>
      <w:r>
        <w:rPr>
          <w:rFonts w:ascii="Arial" w:hAnsi="Arial"/>
          <w:sz w:val="16"/>
          <w:szCs w:val="16"/>
        </w:rPr>
        <w:t>JAKARTA,INDONESIA</w:t>
      </w:r>
    </w:p>
    <w:p w14:paraId="482DDC7A" w14:textId="77777777" w:rsidR="000D4770" w:rsidRDefault="000D4770">
      <w:pPr>
        <w:pStyle w:val="BodyAA"/>
        <w:spacing w:line="360" w:lineRule="auto"/>
        <w:rPr>
          <w:rFonts w:ascii="Arial" w:eastAsia="Arial" w:hAnsi="Arial" w:cs="Arial"/>
          <w:sz w:val="16"/>
          <w:szCs w:val="16"/>
        </w:rPr>
      </w:pPr>
    </w:p>
    <w:p w14:paraId="227013C8" w14:textId="3FC3C609" w:rsidR="000D4770" w:rsidRDefault="005174DA">
      <w:pPr>
        <w:pStyle w:val="BodyAA"/>
        <w:spacing w:line="360" w:lineRule="auto"/>
        <w:rPr>
          <w:rFonts w:ascii="Arial" w:eastAsia="Arial" w:hAnsi="Arial" w:cs="Arial"/>
          <w:b/>
          <w:bCs/>
          <w:sz w:val="16"/>
          <w:szCs w:val="16"/>
        </w:rPr>
      </w:pPr>
      <w:r>
        <w:rPr>
          <w:rFonts w:ascii="Arial" w:hAnsi="Arial"/>
          <w:b/>
          <w:bCs/>
          <w:sz w:val="16"/>
          <w:szCs w:val="16"/>
        </w:rPr>
        <w:t xml:space="preserve">ORGANIZATION </w:t>
      </w:r>
    </w:p>
    <w:p w14:paraId="40B3A2DE" w14:textId="279381C4" w:rsidR="000D4770" w:rsidRDefault="003E66E4">
      <w:pPr>
        <w:pStyle w:val="BodyAA"/>
        <w:spacing w:line="360" w:lineRule="auto"/>
        <w:rPr>
          <w:rFonts w:ascii="Arial" w:eastAsia="Arial" w:hAnsi="Arial" w:cs="Arial"/>
          <w:sz w:val="16"/>
          <w:szCs w:val="16"/>
        </w:rPr>
      </w:pPr>
      <w:r>
        <w:rPr>
          <w:rFonts w:ascii="Arial" w:hAnsi="Arial"/>
          <w:sz w:val="16"/>
          <w:szCs w:val="16"/>
          <w:u w:val="single"/>
        </w:rPr>
        <w:t>STUDENT COUNCIL</w:t>
      </w:r>
      <w:r w:rsidR="00417113">
        <w:rPr>
          <w:rFonts w:ascii="Arial" w:hAnsi="Arial"/>
          <w:sz w:val="16"/>
          <w:szCs w:val="16"/>
        </w:rPr>
        <w:t xml:space="preserve">    </w:t>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t xml:space="preserve">      </w:t>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t xml:space="preserve">      </w:t>
      </w:r>
      <w:r w:rsidR="00417113">
        <w:rPr>
          <w:rFonts w:ascii="Arial" w:hAnsi="Arial"/>
          <w:sz w:val="16"/>
          <w:szCs w:val="16"/>
        </w:rPr>
        <w:t>JAKARTA</w:t>
      </w:r>
    </w:p>
    <w:p w14:paraId="467BF5DD" w14:textId="4742E718" w:rsidR="000D4770" w:rsidRDefault="00417113" w:rsidP="00B24A82">
      <w:pPr>
        <w:pStyle w:val="BodyAA"/>
        <w:spacing w:line="360" w:lineRule="auto"/>
        <w:ind w:left="5040" w:hanging="5040"/>
        <w:rPr>
          <w:rFonts w:ascii="Arial" w:eastAsia="Arial" w:hAnsi="Arial" w:cs="Arial"/>
          <w:sz w:val="16"/>
          <w:szCs w:val="16"/>
        </w:rPr>
      </w:pPr>
      <w:del w:id="0" w:author="Devi Kasih" w:date="2019-09-04T14:22:00Z">
        <w:r w:rsidDel="006827F9">
          <w:rPr>
            <w:rFonts w:ascii="Arial" w:hAnsi="Arial"/>
            <w:sz w:val="16"/>
            <w:szCs w:val="16"/>
          </w:rPr>
          <w:delText xml:space="preserve">PARTICIPANT   </w:delText>
        </w:r>
      </w:del>
      <w:ins w:id="1" w:author="Devi Kasih" w:date="2019-09-04T14:22:00Z">
        <w:r w:rsidR="006827F9">
          <w:rPr>
            <w:rFonts w:ascii="Arial" w:hAnsi="Arial"/>
            <w:sz w:val="16"/>
            <w:szCs w:val="16"/>
          </w:rPr>
          <w:t>HEA</w:t>
        </w:r>
      </w:ins>
      <w:ins w:id="2" w:author="Devi Kasih" w:date="2019-09-04T14:23:00Z">
        <w:r w:rsidR="006827F9">
          <w:rPr>
            <w:rFonts w:ascii="Arial" w:hAnsi="Arial"/>
            <w:sz w:val="16"/>
            <w:szCs w:val="16"/>
          </w:rPr>
          <w:t>D OF CREATIVE DESIGN</w:t>
        </w:r>
      </w:ins>
      <w:ins w:id="3" w:author="Devi Kasih" w:date="2019-09-04T14:22:00Z">
        <w:r w:rsidR="006827F9">
          <w:rPr>
            <w:rFonts w:ascii="Arial" w:hAnsi="Arial"/>
            <w:sz w:val="16"/>
            <w:szCs w:val="16"/>
          </w:rPr>
          <w:t xml:space="preserve">   </w:t>
        </w:r>
      </w:ins>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sidR="000F6CCC">
        <w:rPr>
          <w:rFonts w:ascii="Arial" w:hAnsi="Arial"/>
          <w:sz w:val="16"/>
          <w:szCs w:val="16"/>
        </w:rPr>
        <w:t xml:space="preserve">   </w:t>
      </w:r>
      <w:r w:rsidR="000F6CCC">
        <w:rPr>
          <w:rFonts w:ascii="Arial" w:hAnsi="Arial"/>
          <w:sz w:val="16"/>
          <w:szCs w:val="16"/>
        </w:rPr>
        <w:tab/>
      </w:r>
      <w:r w:rsidR="000F6CCC">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t xml:space="preserve">       </w:t>
      </w:r>
      <w:del w:id="4" w:author="Microsoft Office User" w:date="2019-09-07T17:56:00Z">
        <w:r w:rsidR="00B24A82" w:rsidDel="004937D6">
          <w:rPr>
            <w:rFonts w:ascii="Arial" w:hAnsi="Arial"/>
            <w:sz w:val="16"/>
            <w:szCs w:val="16"/>
          </w:rPr>
          <w:tab/>
        </w:r>
      </w:del>
      <w:r w:rsidR="00B24A82">
        <w:rPr>
          <w:rFonts w:ascii="Arial" w:hAnsi="Arial"/>
          <w:sz w:val="16"/>
          <w:szCs w:val="16"/>
        </w:rPr>
        <w:t xml:space="preserve">  </w:t>
      </w:r>
      <w:r>
        <w:rPr>
          <w:rFonts w:ascii="Arial" w:hAnsi="Arial"/>
          <w:sz w:val="16"/>
          <w:szCs w:val="16"/>
        </w:rPr>
        <w:t>YEAR 1</w:t>
      </w:r>
      <w:r w:rsidR="00B24A82">
        <w:rPr>
          <w:rFonts w:ascii="Arial" w:hAnsi="Arial"/>
          <w:sz w:val="16"/>
          <w:szCs w:val="16"/>
        </w:rPr>
        <w:t>0,11</w:t>
      </w:r>
      <w:ins w:id="5" w:author="Microsoft Office User" w:date="2019-09-07T17:56:00Z">
        <w:r w:rsidR="004937D6">
          <w:rPr>
            <w:rFonts w:ascii="Arial" w:hAnsi="Arial"/>
            <w:sz w:val="16"/>
            <w:szCs w:val="16"/>
          </w:rPr>
          <w:t>,12</w:t>
        </w:r>
      </w:ins>
    </w:p>
    <w:p w14:paraId="1C94099C" w14:textId="10931A36" w:rsidR="000D4770" w:rsidRPr="00E70C6E" w:rsidRDefault="003E66E4" w:rsidP="00E70C6E">
      <w:pPr>
        <w:pStyle w:val="BodyAA"/>
        <w:numPr>
          <w:ilvl w:val="0"/>
          <w:numId w:val="5"/>
        </w:numPr>
        <w:spacing w:line="360" w:lineRule="auto"/>
        <w:rPr>
          <w:rFonts w:ascii="Arial" w:hAnsi="Arial"/>
          <w:sz w:val="16"/>
          <w:szCs w:val="16"/>
        </w:rPr>
      </w:pPr>
      <w:commentRangeStart w:id="6"/>
      <w:commentRangeStart w:id="7"/>
      <w:r>
        <w:rPr>
          <w:rFonts w:ascii="Arial" w:hAnsi="Arial"/>
          <w:sz w:val="16"/>
          <w:szCs w:val="16"/>
        </w:rPr>
        <w:t>Selected as part of the organization of 33 members from 160 participants</w:t>
      </w:r>
      <w:commentRangeEnd w:id="6"/>
      <w:r w:rsidR="00F54115">
        <w:rPr>
          <w:rStyle w:val="CommentReference"/>
          <w:rFonts w:ascii="Times New Roman" w:hAnsi="Times New Roman" w:cs="Times New Roman"/>
          <w:color w:val="auto"/>
          <w:lang w:eastAsia="en-US"/>
        </w:rPr>
        <w:commentReference w:id="6"/>
      </w:r>
      <w:commentRangeEnd w:id="7"/>
      <w:r w:rsidR="004937D6">
        <w:rPr>
          <w:rStyle w:val="CommentReference"/>
          <w:rFonts w:ascii="Times New Roman" w:hAnsi="Times New Roman" w:cs="Times New Roman"/>
          <w:color w:val="auto"/>
          <w:lang w:eastAsia="en-US"/>
        </w:rPr>
        <w:commentReference w:id="7"/>
      </w:r>
      <w:ins w:id="8" w:author="Microsoft Office User" w:date="2019-09-07T17:57:00Z">
        <w:r w:rsidR="004937D6">
          <w:rPr>
            <w:rFonts w:ascii="Arial" w:hAnsi="Arial"/>
            <w:sz w:val="16"/>
            <w:szCs w:val="16"/>
          </w:rPr>
          <w:t xml:space="preserve">. </w:t>
        </w:r>
      </w:ins>
    </w:p>
    <w:p w14:paraId="764175D8" w14:textId="15DF1B84" w:rsidR="000D4770" w:rsidRDefault="00B24A82" w:rsidP="00E70C6E">
      <w:pPr>
        <w:pStyle w:val="BodyAA"/>
        <w:numPr>
          <w:ilvl w:val="0"/>
          <w:numId w:val="5"/>
        </w:numPr>
        <w:spacing w:line="360" w:lineRule="auto"/>
        <w:rPr>
          <w:rFonts w:ascii="Arial" w:hAnsi="Arial"/>
          <w:sz w:val="16"/>
          <w:szCs w:val="16"/>
        </w:rPr>
      </w:pPr>
      <w:r>
        <w:rPr>
          <w:rFonts w:ascii="Arial" w:hAnsi="Arial"/>
          <w:sz w:val="16"/>
          <w:szCs w:val="16"/>
        </w:rPr>
        <w:t xml:space="preserve">Selected as the head of creative design. The creative design division </w:t>
      </w:r>
      <w:r w:rsidR="00332199">
        <w:rPr>
          <w:rFonts w:ascii="Arial" w:hAnsi="Arial"/>
          <w:sz w:val="16"/>
          <w:szCs w:val="16"/>
        </w:rPr>
        <w:t>has a job to make</w:t>
      </w:r>
      <w:r>
        <w:rPr>
          <w:rFonts w:ascii="Arial" w:hAnsi="Arial"/>
          <w:sz w:val="16"/>
          <w:szCs w:val="16"/>
        </w:rPr>
        <w:t xml:space="preserve"> designs for school annual agenda and we </w:t>
      </w:r>
      <w:r w:rsidR="00332199">
        <w:rPr>
          <w:rFonts w:ascii="Arial" w:hAnsi="Arial"/>
          <w:sz w:val="16"/>
          <w:szCs w:val="16"/>
        </w:rPr>
        <w:t>and</w:t>
      </w:r>
      <w:r>
        <w:rPr>
          <w:rFonts w:ascii="Arial" w:hAnsi="Arial"/>
          <w:sz w:val="16"/>
          <w:szCs w:val="16"/>
        </w:rPr>
        <w:t xml:space="preserve"> sell it </w:t>
      </w:r>
      <w:r w:rsidR="00332199">
        <w:rPr>
          <w:rFonts w:ascii="Arial" w:hAnsi="Arial"/>
          <w:sz w:val="16"/>
          <w:szCs w:val="16"/>
        </w:rPr>
        <w:t>to the students and</w:t>
      </w:r>
      <w:r>
        <w:rPr>
          <w:rFonts w:ascii="Arial" w:hAnsi="Arial"/>
          <w:sz w:val="16"/>
          <w:szCs w:val="16"/>
        </w:rPr>
        <w:t xml:space="preserve"> public </w:t>
      </w:r>
      <w:proofErr w:type="gramStart"/>
      <w:r>
        <w:rPr>
          <w:rFonts w:ascii="Arial" w:hAnsi="Arial"/>
          <w:sz w:val="16"/>
          <w:szCs w:val="16"/>
        </w:rPr>
        <w:t xml:space="preserve">( </w:t>
      </w:r>
      <w:r w:rsidR="00332199">
        <w:rPr>
          <w:rFonts w:ascii="Arial" w:hAnsi="Arial"/>
          <w:sz w:val="16"/>
          <w:szCs w:val="16"/>
        </w:rPr>
        <w:t>we’ve</w:t>
      </w:r>
      <w:proofErr w:type="gramEnd"/>
      <w:r w:rsidR="00332199">
        <w:rPr>
          <w:rFonts w:ascii="Arial" w:hAnsi="Arial"/>
          <w:sz w:val="16"/>
          <w:szCs w:val="16"/>
        </w:rPr>
        <w:t xml:space="preserve"> </w:t>
      </w:r>
      <w:r>
        <w:rPr>
          <w:rFonts w:ascii="Arial" w:hAnsi="Arial"/>
          <w:sz w:val="16"/>
          <w:szCs w:val="16"/>
        </w:rPr>
        <w:t>sold 620 books ) and made profits for the student council</w:t>
      </w:r>
      <w:r w:rsidR="00332199">
        <w:rPr>
          <w:rFonts w:ascii="Arial" w:hAnsi="Arial"/>
          <w:sz w:val="16"/>
          <w:szCs w:val="16"/>
        </w:rPr>
        <w:t>,</w:t>
      </w:r>
      <w:r>
        <w:rPr>
          <w:rFonts w:ascii="Arial" w:hAnsi="Arial"/>
          <w:sz w:val="16"/>
          <w:szCs w:val="16"/>
        </w:rPr>
        <w:t xml:space="preserve"> make t-shirt design for school merchandise, and events for class meetings. As the head of creative design, I am in charge of coordinating </w:t>
      </w:r>
      <w:commentRangeStart w:id="9"/>
      <w:r>
        <w:rPr>
          <w:rFonts w:ascii="Arial" w:hAnsi="Arial"/>
          <w:sz w:val="16"/>
          <w:szCs w:val="16"/>
        </w:rPr>
        <w:t xml:space="preserve">my members </w:t>
      </w:r>
      <w:commentRangeEnd w:id="9"/>
      <w:r w:rsidR="00F54115">
        <w:rPr>
          <w:rStyle w:val="CommentReference"/>
          <w:rFonts w:ascii="Times New Roman" w:hAnsi="Times New Roman" w:cs="Times New Roman"/>
          <w:color w:val="auto"/>
          <w:lang w:eastAsia="en-US"/>
        </w:rPr>
        <w:commentReference w:id="9"/>
      </w:r>
      <w:r>
        <w:rPr>
          <w:rFonts w:ascii="Arial" w:hAnsi="Arial"/>
          <w:sz w:val="16"/>
          <w:szCs w:val="16"/>
        </w:rPr>
        <w:t>to the teacher, and take responsibilities for all of the activities under the creative design division.</w:t>
      </w:r>
    </w:p>
    <w:p w14:paraId="2CFFD2AC" w14:textId="4049AE70" w:rsidR="00B24A82" w:rsidRDefault="00B24A82" w:rsidP="00E70C6E">
      <w:pPr>
        <w:pStyle w:val="BodyAA"/>
        <w:numPr>
          <w:ilvl w:val="0"/>
          <w:numId w:val="5"/>
        </w:numPr>
        <w:spacing w:line="360" w:lineRule="auto"/>
        <w:rPr>
          <w:rFonts w:ascii="Arial" w:hAnsi="Arial"/>
          <w:sz w:val="16"/>
          <w:szCs w:val="16"/>
        </w:rPr>
      </w:pPr>
      <w:r>
        <w:rPr>
          <w:rFonts w:ascii="Arial" w:hAnsi="Arial"/>
          <w:sz w:val="16"/>
          <w:szCs w:val="16"/>
        </w:rPr>
        <w:t xml:space="preserve">Coordinate most of the school programs, such as school events, performing art events, sports events, etc. </w:t>
      </w:r>
    </w:p>
    <w:p w14:paraId="65B5D8E6" w14:textId="3B742A50" w:rsidR="00B24A82" w:rsidRDefault="00332199" w:rsidP="00E70C6E">
      <w:pPr>
        <w:pStyle w:val="BodyAA"/>
        <w:numPr>
          <w:ilvl w:val="0"/>
          <w:numId w:val="5"/>
        </w:numPr>
        <w:spacing w:line="360" w:lineRule="auto"/>
        <w:rPr>
          <w:rFonts w:ascii="Arial" w:hAnsi="Arial"/>
          <w:sz w:val="16"/>
          <w:szCs w:val="16"/>
        </w:rPr>
      </w:pPr>
      <w:r>
        <w:rPr>
          <w:rFonts w:ascii="Arial" w:hAnsi="Arial"/>
          <w:sz w:val="16"/>
          <w:szCs w:val="16"/>
        </w:rPr>
        <w:t>Act</w:t>
      </w:r>
      <w:r w:rsidR="00B24A82">
        <w:rPr>
          <w:rFonts w:ascii="Arial" w:hAnsi="Arial"/>
          <w:sz w:val="16"/>
          <w:szCs w:val="16"/>
        </w:rPr>
        <w:t xml:space="preserve"> as the bridge between students and teachers, to channel aspirations from the students. </w:t>
      </w:r>
    </w:p>
    <w:p w14:paraId="48C7CBF0" w14:textId="77777777" w:rsidR="00332199" w:rsidRDefault="00332199">
      <w:pPr>
        <w:pStyle w:val="BodyAA"/>
        <w:spacing w:line="360" w:lineRule="auto"/>
        <w:rPr>
          <w:rFonts w:ascii="Arial" w:hAnsi="Arial"/>
          <w:sz w:val="16"/>
          <w:szCs w:val="16"/>
          <w:u w:val="single"/>
        </w:rPr>
      </w:pPr>
    </w:p>
    <w:p w14:paraId="2BB483CB" w14:textId="4A15B8D4" w:rsidR="00332199" w:rsidRPr="00332199" w:rsidRDefault="00332199">
      <w:pPr>
        <w:pStyle w:val="BodyAA"/>
        <w:spacing w:line="360" w:lineRule="auto"/>
        <w:rPr>
          <w:rFonts w:ascii="Arial" w:eastAsia="Arial" w:hAnsi="Arial" w:cs="Arial"/>
          <w:sz w:val="16"/>
          <w:szCs w:val="16"/>
          <w:u w:val="single"/>
        </w:rPr>
      </w:pPr>
      <w:r w:rsidRPr="00332199">
        <w:rPr>
          <w:rFonts w:ascii="Arial" w:hAnsi="Arial"/>
          <w:sz w:val="16"/>
          <w:szCs w:val="16"/>
          <w:u w:val="single"/>
        </w:rPr>
        <w:t>MEMBER</w:t>
      </w:r>
      <w:r w:rsidR="00C51D3C" w:rsidRPr="00332199">
        <w:rPr>
          <w:rFonts w:ascii="Arial" w:hAnsi="Arial"/>
          <w:sz w:val="16"/>
          <w:szCs w:val="16"/>
          <w:u w:val="single"/>
        </w:rPr>
        <w:t xml:space="preserve"> OF SCHOOL </w:t>
      </w:r>
      <w:r w:rsidRPr="00332199">
        <w:rPr>
          <w:rFonts w:ascii="Arial" w:hAnsi="Arial"/>
          <w:sz w:val="16"/>
          <w:szCs w:val="16"/>
          <w:u w:val="single"/>
        </w:rPr>
        <w:t xml:space="preserve">EVENT </w:t>
      </w:r>
      <w:r w:rsidR="00C51D3C" w:rsidRPr="00332199">
        <w:rPr>
          <w:rFonts w:ascii="Arial" w:hAnsi="Arial"/>
          <w:sz w:val="16"/>
          <w:szCs w:val="16"/>
          <w:u w:val="single"/>
        </w:rPr>
        <w:t>DECORATIO</w:t>
      </w:r>
      <w:r>
        <w:rPr>
          <w:rFonts w:ascii="Arial" w:hAnsi="Arial"/>
          <w:sz w:val="16"/>
          <w:szCs w:val="16"/>
          <w:u w:val="single"/>
        </w:rPr>
        <w:t>N TEAM</w:t>
      </w:r>
    </w:p>
    <w:p w14:paraId="2AA705E9" w14:textId="4730C97A" w:rsidR="000D4770" w:rsidRDefault="00417113">
      <w:pPr>
        <w:pStyle w:val="BodyAA"/>
        <w:spacing w:line="360" w:lineRule="auto"/>
        <w:rPr>
          <w:rFonts w:ascii="Arial" w:eastAsia="Arial" w:hAnsi="Arial" w:cs="Arial"/>
          <w:sz w:val="16"/>
          <w:szCs w:val="16"/>
        </w:rPr>
      </w:pPr>
      <w:r>
        <w:rPr>
          <w:rFonts w:ascii="Arial" w:eastAsia="Arial" w:hAnsi="Arial" w:cs="Arial"/>
          <w:sz w:val="16"/>
          <w:szCs w:val="16"/>
        </w:rPr>
        <w:t>JAKARTA</w:t>
      </w:r>
    </w:p>
    <w:p w14:paraId="148D0717" w14:textId="3E606DCA" w:rsidR="00332199" w:rsidRDefault="00332199" w:rsidP="00332199">
      <w:pPr>
        <w:pStyle w:val="BodyAA"/>
        <w:numPr>
          <w:ilvl w:val="0"/>
          <w:numId w:val="10"/>
        </w:numPr>
        <w:spacing w:line="360" w:lineRule="auto"/>
        <w:rPr>
          <w:rFonts w:ascii="Arial" w:eastAsia="Arial" w:hAnsi="Arial" w:cs="Arial"/>
          <w:sz w:val="16"/>
          <w:szCs w:val="16"/>
        </w:rPr>
      </w:pPr>
      <w:r>
        <w:rPr>
          <w:rFonts w:ascii="Arial" w:eastAsia="Arial" w:hAnsi="Arial" w:cs="Arial"/>
          <w:sz w:val="16"/>
          <w:szCs w:val="16"/>
        </w:rPr>
        <w:t xml:space="preserve">Designed a decoration for a school event </w:t>
      </w:r>
      <w:proofErr w:type="gramStart"/>
      <w:r>
        <w:rPr>
          <w:rFonts w:ascii="Arial" w:eastAsia="Arial" w:hAnsi="Arial" w:cs="Arial"/>
          <w:sz w:val="16"/>
          <w:szCs w:val="16"/>
        </w:rPr>
        <w:t>( sports</w:t>
      </w:r>
      <w:proofErr w:type="gramEnd"/>
      <w:r>
        <w:rPr>
          <w:rFonts w:ascii="Arial" w:eastAsia="Arial" w:hAnsi="Arial" w:cs="Arial"/>
          <w:sz w:val="16"/>
          <w:szCs w:val="16"/>
        </w:rPr>
        <w:t xml:space="preserve"> and art performing arts event) “SPEX”, 2018. The theme was Gen Z in the era of technology. “SCAVARE”, OPEN HOUSE 2018, the theme was cave. The design includes all parts of the school</w:t>
      </w:r>
    </w:p>
    <w:p w14:paraId="1460B0E2" w14:textId="095BDEEC" w:rsidR="00332199" w:rsidRDefault="00332199" w:rsidP="00332199">
      <w:pPr>
        <w:pStyle w:val="BodyAA"/>
        <w:numPr>
          <w:ilvl w:val="0"/>
          <w:numId w:val="10"/>
        </w:numPr>
        <w:spacing w:line="360" w:lineRule="auto"/>
        <w:rPr>
          <w:rFonts w:ascii="Arial" w:eastAsia="Arial" w:hAnsi="Arial" w:cs="Arial"/>
          <w:sz w:val="16"/>
          <w:szCs w:val="16"/>
        </w:rPr>
      </w:pPr>
      <w:commentRangeStart w:id="10"/>
      <w:r>
        <w:rPr>
          <w:rFonts w:ascii="Arial" w:eastAsia="Arial" w:hAnsi="Arial" w:cs="Arial"/>
          <w:sz w:val="16"/>
          <w:szCs w:val="16"/>
        </w:rPr>
        <w:t xml:space="preserve">Our school decoration was mentioned by an Indonesian influencer, “Titan Tyra” she was impressed by it. </w:t>
      </w:r>
    </w:p>
    <w:p w14:paraId="35AE3925" w14:textId="26BC8E4D" w:rsidR="00332199" w:rsidRDefault="00332199" w:rsidP="00332199">
      <w:pPr>
        <w:pStyle w:val="BodyAA"/>
        <w:numPr>
          <w:ilvl w:val="0"/>
          <w:numId w:val="10"/>
        </w:numPr>
        <w:spacing w:line="360" w:lineRule="auto"/>
        <w:rPr>
          <w:rFonts w:ascii="Arial" w:eastAsia="Arial" w:hAnsi="Arial" w:cs="Arial"/>
          <w:sz w:val="16"/>
          <w:szCs w:val="16"/>
        </w:rPr>
      </w:pPr>
      <w:r>
        <w:rPr>
          <w:rFonts w:ascii="Arial" w:eastAsia="Arial" w:hAnsi="Arial" w:cs="Arial"/>
          <w:sz w:val="16"/>
          <w:szCs w:val="16"/>
        </w:rPr>
        <w:t xml:space="preserve">Took place as one of the </w:t>
      </w:r>
      <w:proofErr w:type="gramStart"/>
      <w:r>
        <w:rPr>
          <w:rFonts w:ascii="Arial" w:eastAsia="Arial" w:hAnsi="Arial" w:cs="Arial"/>
          <w:sz w:val="16"/>
          <w:szCs w:val="16"/>
        </w:rPr>
        <w:t>person</w:t>
      </w:r>
      <w:proofErr w:type="gramEnd"/>
      <w:r>
        <w:rPr>
          <w:rFonts w:ascii="Arial" w:eastAsia="Arial" w:hAnsi="Arial" w:cs="Arial"/>
          <w:sz w:val="16"/>
          <w:szCs w:val="16"/>
        </w:rPr>
        <w:t xml:space="preserve"> in charge and coordinator for the decoration team to recruit members, to be involved and supervise the whole process.</w:t>
      </w:r>
    </w:p>
    <w:p w14:paraId="2AABECB3" w14:textId="473944B7" w:rsidR="00332199" w:rsidRDefault="00332199" w:rsidP="00332199">
      <w:pPr>
        <w:pStyle w:val="BodyAA"/>
        <w:numPr>
          <w:ilvl w:val="0"/>
          <w:numId w:val="10"/>
        </w:numPr>
        <w:spacing w:line="360" w:lineRule="auto"/>
        <w:rPr>
          <w:rFonts w:ascii="Arial" w:eastAsia="Arial" w:hAnsi="Arial" w:cs="Arial"/>
          <w:sz w:val="16"/>
          <w:szCs w:val="16"/>
        </w:rPr>
      </w:pPr>
      <w:r>
        <w:rPr>
          <w:rFonts w:ascii="Arial" w:eastAsia="Arial" w:hAnsi="Arial" w:cs="Arial"/>
          <w:sz w:val="16"/>
          <w:szCs w:val="16"/>
        </w:rPr>
        <w:t xml:space="preserve">Join the team again to </w:t>
      </w:r>
      <w:r w:rsidRPr="005174DA">
        <w:rPr>
          <w:rFonts w:ascii="Arial" w:eastAsia="Arial" w:hAnsi="Arial" w:cs="Arial"/>
          <w:sz w:val="16"/>
          <w:szCs w:val="16"/>
        </w:rPr>
        <w:t>décor</w:t>
      </w:r>
      <w:r>
        <w:rPr>
          <w:rFonts w:ascii="Arial" w:eastAsia="Arial" w:hAnsi="Arial" w:cs="Arial"/>
          <w:sz w:val="16"/>
          <w:szCs w:val="16"/>
        </w:rPr>
        <w:t xml:space="preserve"> “HOMECOMING ALUMNI” event with the theme “diversity”</w:t>
      </w:r>
    </w:p>
    <w:p w14:paraId="7B0DF080" w14:textId="5AF3745A" w:rsidR="00332199" w:rsidRDefault="00332199" w:rsidP="00332199">
      <w:pPr>
        <w:pStyle w:val="BodyAA"/>
        <w:numPr>
          <w:ilvl w:val="0"/>
          <w:numId w:val="10"/>
        </w:numPr>
        <w:spacing w:line="360" w:lineRule="auto"/>
        <w:rPr>
          <w:rFonts w:ascii="Arial" w:eastAsia="Arial" w:hAnsi="Arial" w:cs="Arial"/>
          <w:sz w:val="16"/>
          <w:szCs w:val="16"/>
        </w:rPr>
      </w:pPr>
      <w:r>
        <w:rPr>
          <w:rFonts w:ascii="Arial" w:eastAsia="Arial" w:hAnsi="Arial" w:cs="Arial"/>
          <w:sz w:val="16"/>
          <w:szCs w:val="16"/>
        </w:rPr>
        <w:t>Our decoration team uses eco-friendly and recycling material to make mural stairs</w:t>
      </w:r>
      <w:r w:rsidR="00EA251A">
        <w:rPr>
          <w:rFonts w:ascii="Arial" w:eastAsia="Arial" w:hAnsi="Arial" w:cs="Arial"/>
          <w:sz w:val="16"/>
          <w:szCs w:val="16"/>
        </w:rPr>
        <w:t xml:space="preserve"> and other components. All the works are done by the students. </w:t>
      </w:r>
      <w:commentRangeEnd w:id="10"/>
      <w:r w:rsidR="00F54115">
        <w:rPr>
          <w:rStyle w:val="CommentReference"/>
          <w:rFonts w:ascii="Times New Roman" w:hAnsi="Times New Roman" w:cs="Times New Roman"/>
          <w:color w:val="auto"/>
          <w:lang w:eastAsia="en-US"/>
        </w:rPr>
        <w:commentReference w:id="10"/>
      </w:r>
    </w:p>
    <w:p w14:paraId="48C392D0" w14:textId="11E4018B" w:rsidR="00EA251A" w:rsidRDefault="00EA251A" w:rsidP="00EA251A">
      <w:pPr>
        <w:pStyle w:val="BodyAA"/>
        <w:spacing w:line="360" w:lineRule="auto"/>
        <w:rPr>
          <w:rFonts w:ascii="Arial" w:eastAsia="Arial" w:hAnsi="Arial" w:cs="Arial"/>
          <w:sz w:val="16"/>
          <w:szCs w:val="16"/>
        </w:rPr>
      </w:pPr>
    </w:p>
    <w:p w14:paraId="113A29FA" w14:textId="77777777" w:rsidR="00EA251A" w:rsidRDefault="00EA251A" w:rsidP="00EA251A">
      <w:pPr>
        <w:pStyle w:val="BodyAA"/>
        <w:spacing w:line="360" w:lineRule="auto"/>
        <w:rPr>
          <w:rFonts w:ascii="Arial" w:hAnsi="Arial"/>
          <w:sz w:val="16"/>
          <w:szCs w:val="16"/>
          <w:u w:val="single"/>
        </w:rPr>
      </w:pPr>
    </w:p>
    <w:p w14:paraId="7F690B19" w14:textId="2D9D7174" w:rsidR="00EA251A" w:rsidRDefault="00EA251A" w:rsidP="00EA251A">
      <w:pPr>
        <w:pStyle w:val="BodyAA"/>
        <w:spacing w:line="360" w:lineRule="auto"/>
        <w:rPr>
          <w:rFonts w:ascii="Arial" w:hAnsi="Arial"/>
          <w:sz w:val="16"/>
          <w:szCs w:val="16"/>
          <w:u w:val="single"/>
        </w:rPr>
      </w:pPr>
      <w:r w:rsidRPr="00332199">
        <w:rPr>
          <w:rFonts w:ascii="Arial" w:hAnsi="Arial"/>
          <w:sz w:val="16"/>
          <w:szCs w:val="16"/>
          <w:u w:val="single"/>
        </w:rPr>
        <w:t xml:space="preserve">MEMBER OF SCHOOL EVENT </w:t>
      </w:r>
      <w:r>
        <w:rPr>
          <w:rFonts w:ascii="Arial" w:hAnsi="Arial"/>
          <w:sz w:val="16"/>
          <w:szCs w:val="16"/>
          <w:u w:val="single"/>
        </w:rPr>
        <w:t>PUBLICATION TEAM</w:t>
      </w:r>
    </w:p>
    <w:p w14:paraId="0C163534" w14:textId="1540B088" w:rsidR="005174DA" w:rsidRPr="005174DA" w:rsidRDefault="005174DA" w:rsidP="005174DA">
      <w:pPr>
        <w:pStyle w:val="BodyAA"/>
        <w:numPr>
          <w:ilvl w:val="0"/>
          <w:numId w:val="11"/>
        </w:numPr>
        <w:spacing w:line="360" w:lineRule="auto"/>
        <w:rPr>
          <w:rFonts w:ascii="Arial" w:eastAsia="Arial" w:hAnsi="Arial" w:cs="Arial"/>
          <w:sz w:val="16"/>
          <w:szCs w:val="16"/>
          <w:u w:val="single"/>
        </w:rPr>
      </w:pPr>
      <w:r>
        <w:rPr>
          <w:rFonts w:ascii="Arial" w:eastAsia="Arial" w:hAnsi="Arial" w:cs="Arial"/>
          <w:sz w:val="16"/>
          <w:szCs w:val="16"/>
        </w:rPr>
        <w:t xml:space="preserve">Designed a poster for EDUFAIR, one of the student council’s event where we bring many universities to help the students find their path to college. The universities include state universities, private universities, and international universities. </w:t>
      </w:r>
    </w:p>
    <w:p w14:paraId="364424BB" w14:textId="62A6941B" w:rsidR="005174DA" w:rsidRDefault="005174DA" w:rsidP="005174DA">
      <w:pPr>
        <w:pStyle w:val="BodyAA"/>
        <w:numPr>
          <w:ilvl w:val="0"/>
          <w:numId w:val="11"/>
        </w:numPr>
        <w:spacing w:line="360" w:lineRule="auto"/>
        <w:rPr>
          <w:rFonts w:ascii="Arial" w:eastAsia="Arial" w:hAnsi="Arial" w:cs="Arial"/>
          <w:sz w:val="16"/>
          <w:szCs w:val="16"/>
        </w:rPr>
      </w:pPr>
      <w:r>
        <w:rPr>
          <w:rFonts w:ascii="Arial" w:eastAsia="Arial" w:hAnsi="Arial" w:cs="Arial"/>
          <w:sz w:val="16"/>
          <w:szCs w:val="16"/>
        </w:rPr>
        <w:t>Designed and made shirts for recruitments, booklets, and merchandises for school event</w:t>
      </w:r>
    </w:p>
    <w:p w14:paraId="48E7B696" w14:textId="24C35F5E" w:rsidR="005174DA" w:rsidRDefault="005174DA" w:rsidP="005174DA">
      <w:pPr>
        <w:pStyle w:val="BodyAA"/>
        <w:numPr>
          <w:ilvl w:val="0"/>
          <w:numId w:val="11"/>
        </w:numPr>
        <w:spacing w:line="360" w:lineRule="auto"/>
        <w:rPr>
          <w:ins w:id="11" w:author="Microsoft Office User" w:date="2019-09-07T18:10:00Z"/>
          <w:rFonts w:ascii="Arial" w:eastAsia="Arial" w:hAnsi="Arial" w:cs="Arial"/>
          <w:sz w:val="16"/>
          <w:szCs w:val="16"/>
        </w:rPr>
      </w:pPr>
      <w:r>
        <w:rPr>
          <w:rFonts w:ascii="Arial" w:eastAsia="Arial" w:hAnsi="Arial" w:cs="Arial"/>
          <w:sz w:val="16"/>
          <w:szCs w:val="16"/>
        </w:rPr>
        <w:t>Designed a poster for OPENHOUSE 2019, with a theme “detective”</w:t>
      </w:r>
    </w:p>
    <w:p w14:paraId="762E5084" w14:textId="15421349" w:rsidR="004937D6" w:rsidRDefault="004937D6" w:rsidP="005174DA">
      <w:pPr>
        <w:pStyle w:val="BodyAA"/>
        <w:numPr>
          <w:ilvl w:val="0"/>
          <w:numId w:val="11"/>
        </w:numPr>
        <w:spacing w:line="360" w:lineRule="auto"/>
        <w:rPr>
          <w:ins w:id="12" w:author="Microsoft Office User" w:date="2019-09-07T18:11:00Z"/>
          <w:rFonts w:ascii="Arial" w:eastAsia="Arial" w:hAnsi="Arial" w:cs="Arial"/>
          <w:sz w:val="16"/>
          <w:szCs w:val="16"/>
        </w:rPr>
      </w:pPr>
      <w:ins w:id="13" w:author="Microsoft Office User" w:date="2019-09-07T18:10:00Z">
        <w:r>
          <w:rPr>
            <w:rFonts w:ascii="Arial" w:eastAsia="Arial" w:hAnsi="Arial" w:cs="Arial"/>
            <w:sz w:val="16"/>
            <w:szCs w:val="16"/>
          </w:rPr>
          <w:t>Designed a poster, social</w:t>
        </w:r>
      </w:ins>
      <w:ins w:id="14" w:author="Microsoft Office User" w:date="2019-09-07T18:11:00Z">
        <w:r>
          <w:rPr>
            <w:rFonts w:ascii="Arial" w:eastAsia="Arial" w:hAnsi="Arial" w:cs="Arial"/>
            <w:sz w:val="16"/>
            <w:szCs w:val="16"/>
          </w:rPr>
          <w:t xml:space="preserve"> media </w:t>
        </w:r>
      </w:ins>
      <w:ins w:id="15" w:author="Microsoft Office User" w:date="2019-09-07T18:10:00Z">
        <w:r>
          <w:rPr>
            <w:rFonts w:ascii="Arial" w:eastAsia="Arial" w:hAnsi="Arial" w:cs="Arial"/>
            <w:sz w:val="16"/>
            <w:szCs w:val="16"/>
          </w:rPr>
          <w:t>promotion templates</w:t>
        </w:r>
      </w:ins>
      <w:ins w:id="16" w:author="Microsoft Office User" w:date="2019-09-07T18:11:00Z">
        <w:r>
          <w:rPr>
            <w:rFonts w:ascii="Arial" w:eastAsia="Arial" w:hAnsi="Arial" w:cs="Arial"/>
            <w:sz w:val="16"/>
            <w:szCs w:val="16"/>
          </w:rPr>
          <w:t xml:space="preserve">, merchandise for EDUFAIR, EKSPRESO </w:t>
        </w:r>
        <w:proofErr w:type="gramStart"/>
        <w:r>
          <w:rPr>
            <w:rFonts w:ascii="Arial" w:eastAsia="Arial" w:hAnsi="Arial" w:cs="Arial"/>
            <w:sz w:val="16"/>
            <w:szCs w:val="16"/>
          </w:rPr>
          <w:t>( school</w:t>
        </w:r>
        <w:proofErr w:type="gramEnd"/>
        <w:r>
          <w:rPr>
            <w:rFonts w:ascii="Arial" w:eastAsia="Arial" w:hAnsi="Arial" w:cs="Arial"/>
            <w:sz w:val="16"/>
            <w:szCs w:val="16"/>
          </w:rPr>
          <w:t xml:space="preserve"> event ), with a theme “ embracing your true self ), also made a post about </w:t>
        </w:r>
        <w:proofErr w:type="spellStart"/>
        <w:r>
          <w:rPr>
            <w:rFonts w:ascii="Arial" w:eastAsia="Arial" w:hAnsi="Arial" w:cs="Arial"/>
            <w:sz w:val="16"/>
            <w:szCs w:val="16"/>
          </w:rPr>
          <w:t>self love</w:t>
        </w:r>
        <w:proofErr w:type="spellEnd"/>
        <w:r>
          <w:rPr>
            <w:rFonts w:ascii="Arial" w:eastAsia="Arial" w:hAnsi="Arial" w:cs="Arial"/>
            <w:sz w:val="16"/>
            <w:szCs w:val="16"/>
          </w:rPr>
          <w:t xml:space="preserve"> and received a positive feedbacks from the students. </w:t>
        </w:r>
      </w:ins>
    </w:p>
    <w:p w14:paraId="22EA8F31" w14:textId="216AF2C6" w:rsidR="004937D6" w:rsidRPr="005174DA" w:rsidRDefault="004937D6" w:rsidP="005174DA">
      <w:pPr>
        <w:pStyle w:val="BodyAA"/>
        <w:numPr>
          <w:ilvl w:val="0"/>
          <w:numId w:val="11"/>
        </w:numPr>
        <w:spacing w:line="360" w:lineRule="auto"/>
        <w:rPr>
          <w:rFonts w:ascii="Arial" w:eastAsia="Arial" w:hAnsi="Arial" w:cs="Arial"/>
          <w:sz w:val="16"/>
          <w:szCs w:val="16"/>
        </w:rPr>
      </w:pPr>
      <w:ins w:id="17" w:author="Microsoft Office User" w:date="2019-09-07T18:11:00Z">
        <w:r>
          <w:rPr>
            <w:rFonts w:ascii="Arial" w:eastAsia="Arial" w:hAnsi="Arial" w:cs="Arial"/>
            <w:sz w:val="16"/>
            <w:szCs w:val="16"/>
          </w:rPr>
          <w:t>Design</w:t>
        </w:r>
      </w:ins>
      <w:ins w:id="18" w:author="Microsoft Office User" w:date="2019-09-07T18:12:00Z">
        <w:r>
          <w:rPr>
            <w:rFonts w:ascii="Arial" w:eastAsia="Arial" w:hAnsi="Arial" w:cs="Arial"/>
            <w:sz w:val="16"/>
            <w:szCs w:val="16"/>
          </w:rPr>
          <w:t xml:space="preserve">ed a basketball jersey for SMA SANTA URSULA BASKETBALL TEAM </w:t>
        </w:r>
        <w:proofErr w:type="gramStart"/>
        <w:r>
          <w:rPr>
            <w:rFonts w:ascii="Arial" w:eastAsia="Arial" w:hAnsi="Arial" w:cs="Arial"/>
            <w:sz w:val="16"/>
            <w:szCs w:val="16"/>
          </w:rPr>
          <w:t>( they</w:t>
        </w:r>
        <w:proofErr w:type="gramEnd"/>
        <w:r>
          <w:rPr>
            <w:rFonts w:ascii="Arial" w:eastAsia="Arial" w:hAnsi="Arial" w:cs="Arial"/>
            <w:sz w:val="16"/>
            <w:szCs w:val="16"/>
          </w:rPr>
          <w:t xml:space="preserve"> wore it in </w:t>
        </w:r>
        <w:r w:rsidRPr="004937D6">
          <w:rPr>
            <w:rFonts w:ascii="Arial" w:eastAsia="Arial" w:hAnsi="Arial" w:cs="Arial"/>
            <w:b/>
            <w:sz w:val="16"/>
            <w:szCs w:val="16"/>
            <w:rPrChange w:id="19" w:author="Microsoft Office User" w:date="2019-09-07T18:12:00Z">
              <w:rPr>
                <w:rFonts w:ascii="Arial" w:eastAsia="Arial" w:hAnsi="Arial" w:cs="Arial"/>
                <w:sz w:val="16"/>
                <w:szCs w:val="16"/>
              </w:rPr>
            </w:rPrChange>
          </w:rPr>
          <w:t>DBL “DEVELOPMENTAL BASKETBALL LEAGUE</w:t>
        </w:r>
        <w:r>
          <w:rPr>
            <w:rFonts w:ascii="Arial" w:eastAsia="Arial" w:hAnsi="Arial" w:cs="Arial"/>
            <w:sz w:val="16"/>
            <w:szCs w:val="16"/>
          </w:rPr>
          <w:t xml:space="preserve"> ) </w:t>
        </w:r>
      </w:ins>
    </w:p>
    <w:p w14:paraId="60D3AFD2" w14:textId="77777777" w:rsidR="005174DA" w:rsidRDefault="005174DA" w:rsidP="005174DA">
      <w:pPr>
        <w:pStyle w:val="BodyAA"/>
        <w:spacing w:line="360" w:lineRule="auto"/>
        <w:rPr>
          <w:rFonts w:ascii="Arial" w:hAnsi="Arial"/>
          <w:sz w:val="16"/>
          <w:szCs w:val="16"/>
          <w:u w:val="single"/>
        </w:rPr>
      </w:pPr>
    </w:p>
    <w:p w14:paraId="340CEBA6" w14:textId="33389530" w:rsidR="005174DA" w:rsidRDefault="005174DA" w:rsidP="005174DA">
      <w:pPr>
        <w:pStyle w:val="BodyAA"/>
        <w:spacing w:line="360" w:lineRule="auto"/>
        <w:rPr>
          <w:rFonts w:ascii="Arial" w:hAnsi="Arial"/>
          <w:sz w:val="16"/>
          <w:szCs w:val="16"/>
          <w:u w:val="single"/>
        </w:rPr>
      </w:pPr>
      <w:r>
        <w:rPr>
          <w:rFonts w:ascii="Arial" w:hAnsi="Arial"/>
          <w:sz w:val="16"/>
          <w:szCs w:val="16"/>
          <w:u w:val="single"/>
        </w:rPr>
        <w:t>SCOUT</w:t>
      </w:r>
    </w:p>
    <w:p w14:paraId="179D2764" w14:textId="56F4BB71" w:rsidR="00DF1958" w:rsidRPr="00DF1958" w:rsidRDefault="00DF1958" w:rsidP="00DF1958">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16"/>
          <w:bdr w:val="none" w:sz="0" w:space="0" w:color="auto"/>
          <w:lang w:val="en-ID"/>
        </w:rPr>
      </w:pPr>
      <w:r w:rsidRPr="00DF1958">
        <w:rPr>
          <w:rFonts w:ascii="Arial" w:eastAsia="Times New Roman" w:hAnsi="Arial" w:cs="Arial"/>
          <w:color w:val="222222"/>
          <w:sz w:val="16"/>
          <w:bdr w:val="none" w:sz="0" w:space="0" w:color="auto"/>
          <w:lang w:val="en"/>
        </w:rPr>
        <w:t>non-formal education organization that organizes scout education in Indonesia</w:t>
      </w:r>
    </w:p>
    <w:p w14:paraId="05C7BE30" w14:textId="2BDC95DF" w:rsidR="00DF1958" w:rsidRPr="00DF1958" w:rsidRDefault="00DF1958" w:rsidP="00DF1958">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16"/>
          <w:bdr w:val="none" w:sz="0" w:space="0" w:color="auto"/>
          <w:lang w:val="en-ID"/>
        </w:rPr>
      </w:pPr>
      <w:r>
        <w:rPr>
          <w:rFonts w:ascii="Arial" w:eastAsia="Times New Roman" w:hAnsi="Arial" w:cs="Arial"/>
          <w:color w:val="222222"/>
          <w:sz w:val="16"/>
          <w:bdr w:val="none" w:sz="0" w:space="0" w:color="auto"/>
          <w:lang w:val="en-ID"/>
        </w:rPr>
        <w:t xml:space="preserve">learn leadership, organization work, and surviving. </w:t>
      </w:r>
    </w:p>
    <w:p w14:paraId="5C69C680" w14:textId="77777777" w:rsidR="005174DA" w:rsidRPr="00DF1958" w:rsidRDefault="005174DA" w:rsidP="00DF1958">
      <w:pPr>
        <w:pStyle w:val="BodyAA"/>
        <w:spacing w:line="360" w:lineRule="auto"/>
        <w:ind w:left="720"/>
        <w:rPr>
          <w:rFonts w:ascii="Arial" w:hAnsi="Arial" w:cs="Arial"/>
          <w:sz w:val="10"/>
          <w:szCs w:val="16"/>
          <w:u w:val="single"/>
        </w:rPr>
      </w:pPr>
    </w:p>
    <w:p w14:paraId="731BEC03" w14:textId="77777777" w:rsidR="00EA251A" w:rsidRDefault="00EA251A" w:rsidP="00EA251A">
      <w:pPr>
        <w:pStyle w:val="BodyAA"/>
        <w:spacing w:line="360" w:lineRule="auto"/>
        <w:rPr>
          <w:rFonts w:ascii="Arial" w:eastAsia="Arial" w:hAnsi="Arial" w:cs="Arial"/>
          <w:sz w:val="16"/>
          <w:szCs w:val="16"/>
        </w:rPr>
      </w:pPr>
    </w:p>
    <w:p w14:paraId="12DFC9EF" w14:textId="77777777" w:rsidR="000D4770" w:rsidRDefault="00417113">
      <w:pPr>
        <w:pStyle w:val="BodyAA"/>
        <w:spacing w:line="360" w:lineRule="auto"/>
        <w:rPr>
          <w:rFonts w:ascii="Arial" w:eastAsia="Arial" w:hAnsi="Arial" w:cs="Arial"/>
          <w:b/>
          <w:bCs/>
          <w:sz w:val="16"/>
          <w:szCs w:val="16"/>
        </w:rPr>
      </w:pPr>
      <w:r>
        <w:rPr>
          <w:rFonts w:ascii="Arial" w:hAnsi="Arial"/>
          <w:b/>
          <w:bCs/>
          <w:sz w:val="16"/>
          <w:szCs w:val="16"/>
        </w:rPr>
        <w:t xml:space="preserve">LEADERSHIP EXPERIENCE </w:t>
      </w:r>
      <w:r>
        <w:rPr>
          <w:rFonts w:ascii="Arial" w:hAnsi="Arial"/>
          <w:b/>
          <w:bCs/>
          <w:sz w:val="16"/>
          <w:szCs w:val="16"/>
        </w:rPr>
        <w:tab/>
      </w:r>
    </w:p>
    <w:p w14:paraId="46F9369A" w14:textId="3A2A22B1" w:rsidR="00194E35" w:rsidRDefault="00194E35">
      <w:pPr>
        <w:pStyle w:val="BodyAA"/>
        <w:spacing w:line="360" w:lineRule="auto"/>
        <w:rPr>
          <w:rFonts w:ascii="Arial" w:hAnsi="Arial"/>
          <w:sz w:val="16"/>
          <w:szCs w:val="16"/>
          <w:u w:val="single"/>
        </w:rPr>
      </w:pPr>
      <w:r>
        <w:rPr>
          <w:rFonts w:ascii="Arial" w:hAnsi="Arial"/>
          <w:sz w:val="16"/>
          <w:szCs w:val="16"/>
          <w:u w:val="single"/>
        </w:rPr>
        <w:t>LEADERSHIP TRAINING “KKP”</w:t>
      </w:r>
    </w:p>
    <w:p w14:paraId="7D81A468" w14:textId="61F03C66" w:rsidR="0046038C" w:rsidRPr="0046038C" w:rsidRDefault="0046038C" w:rsidP="0046038C">
      <w:pPr>
        <w:pStyle w:val="BodyAA"/>
        <w:tabs>
          <w:tab w:val="left" w:pos="8686"/>
        </w:tabs>
        <w:spacing w:line="360" w:lineRule="auto"/>
        <w:rPr>
          <w:rFonts w:ascii="Arial" w:hAnsi="Arial"/>
          <w:sz w:val="16"/>
          <w:szCs w:val="16"/>
        </w:rPr>
      </w:pPr>
      <w:r w:rsidRPr="0046038C">
        <w:rPr>
          <w:rFonts w:ascii="Arial" w:hAnsi="Arial"/>
          <w:sz w:val="16"/>
          <w:szCs w:val="16"/>
        </w:rPr>
        <w:t xml:space="preserve">JAKARTA                            </w:t>
      </w:r>
      <w:r w:rsidRPr="0046038C">
        <w:rPr>
          <w:rFonts w:ascii="Arial" w:hAnsi="Arial"/>
          <w:sz w:val="16"/>
          <w:szCs w:val="16"/>
        </w:rPr>
        <w:tab/>
        <w:t>YEAR 1</w:t>
      </w:r>
      <w:r w:rsidR="00106BBE">
        <w:rPr>
          <w:rFonts w:ascii="Arial" w:hAnsi="Arial"/>
          <w:sz w:val="16"/>
          <w:szCs w:val="16"/>
        </w:rPr>
        <w:t>1</w:t>
      </w:r>
    </w:p>
    <w:p w14:paraId="2F84C117" w14:textId="457236F6" w:rsidR="00194E35" w:rsidRPr="00194E35" w:rsidRDefault="00194E35" w:rsidP="00194E35">
      <w:pPr>
        <w:pStyle w:val="BodyAA"/>
        <w:numPr>
          <w:ilvl w:val="0"/>
          <w:numId w:val="13"/>
        </w:numPr>
        <w:spacing w:line="360" w:lineRule="auto"/>
        <w:rPr>
          <w:rFonts w:ascii="Arial" w:hAnsi="Arial"/>
          <w:sz w:val="16"/>
          <w:szCs w:val="16"/>
          <w:u w:val="single"/>
        </w:rPr>
      </w:pPr>
      <w:commentRangeStart w:id="20"/>
      <w:r>
        <w:rPr>
          <w:rFonts w:ascii="Arial" w:hAnsi="Arial"/>
          <w:sz w:val="16"/>
          <w:szCs w:val="16"/>
        </w:rPr>
        <w:t>Selected as one of the participants for the leadership training which invites student councils from all schools from Jakarta</w:t>
      </w:r>
      <w:commentRangeEnd w:id="20"/>
      <w:r w:rsidR="00F54115">
        <w:rPr>
          <w:rStyle w:val="CommentReference"/>
          <w:rFonts w:ascii="Times New Roman" w:hAnsi="Times New Roman" w:cs="Times New Roman"/>
          <w:color w:val="auto"/>
          <w:lang w:eastAsia="en-US"/>
        </w:rPr>
        <w:commentReference w:id="20"/>
      </w:r>
    </w:p>
    <w:p w14:paraId="49B35488" w14:textId="620DF9A8" w:rsidR="00194E35" w:rsidRDefault="00194E35" w:rsidP="00194E35">
      <w:pPr>
        <w:pStyle w:val="BodyAA"/>
        <w:numPr>
          <w:ilvl w:val="0"/>
          <w:numId w:val="13"/>
        </w:numPr>
        <w:spacing w:line="360" w:lineRule="auto"/>
        <w:rPr>
          <w:rFonts w:ascii="Arial" w:hAnsi="Arial"/>
          <w:sz w:val="16"/>
          <w:szCs w:val="16"/>
        </w:rPr>
      </w:pPr>
      <w:r w:rsidRPr="00194E35">
        <w:rPr>
          <w:rFonts w:ascii="Arial" w:hAnsi="Arial"/>
          <w:sz w:val="16"/>
          <w:szCs w:val="16"/>
        </w:rPr>
        <w:t xml:space="preserve">Held </w:t>
      </w:r>
      <w:r>
        <w:rPr>
          <w:rFonts w:ascii="Arial" w:hAnsi="Arial"/>
          <w:sz w:val="16"/>
          <w:szCs w:val="16"/>
        </w:rPr>
        <w:t xml:space="preserve">by the Department of Education in Jakarta </w:t>
      </w:r>
    </w:p>
    <w:p w14:paraId="3EB5EDF3" w14:textId="55FBB93E" w:rsidR="000D4770" w:rsidRPr="007270AB" w:rsidRDefault="00B944E6" w:rsidP="007270AB">
      <w:pPr>
        <w:pStyle w:val="BodyAA"/>
        <w:numPr>
          <w:ilvl w:val="0"/>
          <w:numId w:val="13"/>
        </w:numPr>
        <w:spacing w:line="360" w:lineRule="auto"/>
        <w:rPr>
          <w:rFonts w:ascii="Arial" w:hAnsi="Arial"/>
          <w:sz w:val="16"/>
          <w:szCs w:val="16"/>
        </w:rPr>
      </w:pPr>
      <w:r>
        <w:rPr>
          <w:rFonts w:ascii="Arial" w:hAnsi="Arial"/>
          <w:sz w:val="16"/>
          <w:szCs w:val="16"/>
        </w:rPr>
        <w:t>Our team got</w:t>
      </w:r>
      <w:r w:rsidR="0046038C">
        <w:rPr>
          <w:rFonts w:ascii="Arial" w:hAnsi="Arial"/>
          <w:sz w:val="16"/>
          <w:szCs w:val="16"/>
        </w:rPr>
        <w:t xml:space="preserve"> an award for the best team in creative business and entrepreneurship program</w:t>
      </w:r>
    </w:p>
    <w:p w14:paraId="2B97683D" w14:textId="6FD74393" w:rsidR="00106BBE" w:rsidRDefault="00106BBE">
      <w:pPr>
        <w:pStyle w:val="BodyAA"/>
        <w:spacing w:line="360" w:lineRule="auto"/>
        <w:rPr>
          <w:rFonts w:ascii="Arial" w:eastAsia="Arial" w:hAnsi="Arial" w:cs="Arial"/>
          <w:b/>
          <w:bCs/>
          <w:sz w:val="16"/>
          <w:szCs w:val="16"/>
        </w:rPr>
      </w:pPr>
    </w:p>
    <w:p w14:paraId="3048467B" w14:textId="5FC49BB2" w:rsidR="000C5736" w:rsidRDefault="000C5736">
      <w:pPr>
        <w:pStyle w:val="BodyAA"/>
        <w:spacing w:line="360" w:lineRule="auto"/>
        <w:rPr>
          <w:rFonts w:ascii="Arial" w:eastAsia="Arial" w:hAnsi="Arial" w:cs="Arial"/>
          <w:b/>
          <w:bCs/>
          <w:sz w:val="16"/>
          <w:szCs w:val="16"/>
        </w:rPr>
      </w:pPr>
    </w:p>
    <w:p w14:paraId="1495F2A7" w14:textId="578AB53A" w:rsidR="000C5736" w:rsidRDefault="000C5736">
      <w:pPr>
        <w:pStyle w:val="BodyAA"/>
        <w:spacing w:line="360" w:lineRule="auto"/>
        <w:rPr>
          <w:rFonts w:ascii="Arial" w:eastAsia="Arial" w:hAnsi="Arial" w:cs="Arial"/>
          <w:b/>
          <w:bCs/>
          <w:sz w:val="16"/>
          <w:szCs w:val="16"/>
        </w:rPr>
      </w:pPr>
    </w:p>
    <w:p w14:paraId="7F5753A0" w14:textId="77777777" w:rsidR="000C5736" w:rsidRDefault="000C5736">
      <w:pPr>
        <w:pStyle w:val="BodyAA"/>
        <w:spacing w:line="360" w:lineRule="auto"/>
        <w:rPr>
          <w:rFonts w:ascii="Arial" w:eastAsia="Arial" w:hAnsi="Arial" w:cs="Arial"/>
          <w:b/>
          <w:bCs/>
          <w:sz w:val="16"/>
          <w:szCs w:val="16"/>
        </w:rPr>
      </w:pPr>
    </w:p>
    <w:p w14:paraId="64764F67" w14:textId="77777777" w:rsidR="000D4770" w:rsidRDefault="00417113">
      <w:pPr>
        <w:pStyle w:val="BodyAA"/>
        <w:spacing w:line="360" w:lineRule="auto"/>
        <w:rPr>
          <w:rFonts w:ascii="Arial" w:eastAsia="Arial" w:hAnsi="Arial" w:cs="Arial"/>
          <w:b/>
          <w:bCs/>
          <w:sz w:val="16"/>
          <w:szCs w:val="16"/>
        </w:rPr>
      </w:pPr>
      <w:r>
        <w:rPr>
          <w:rFonts w:ascii="Arial" w:hAnsi="Arial"/>
          <w:b/>
          <w:bCs/>
          <w:sz w:val="16"/>
          <w:szCs w:val="16"/>
        </w:rPr>
        <w:t xml:space="preserve">WORK EXPERIENCES </w:t>
      </w:r>
    </w:p>
    <w:p w14:paraId="29D1113D" w14:textId="6BFD7B57" w:rsidR="000D4770" w:rsidRDefault="00DE3EDE">
      <w:pPr>
        <w:pStyle w:val="BodyAA"/>
        <w:spacing w:line="360" w:lineRule="auto"/>
        <w:rPr>
          <w:rFonts w:ascii="Arial" w:eastAsia="Arial" w:hAnsi="Arial" w:cs="Arial"/>
          <w:sz w:val="16"/>
          <w:szCs w:val="16"/>
        </w:rPr>
      </w:pPr>
      <w:r>
        <w:rPr>
          <w:rFonts w:ascii="Arial" w:hAnsi="Arial"/>
          <w:sz w:val="16"/>
          <w:szCs w:val="16"/>
          <w:u w:val="single"/>
        </w:rPr>
        <w:t xml:space="preserve">IFLIX INDONESIA </w:t>
      </w:r>
      <w:r w:rsidR="00417113">
        <w:rPr>
          <w:rFonts w:ascii="Arial" w:hAnsi="Arial"/>
          <w:sz w:val="16"/>
          <w:szCs w:val="16"/>
        </w:rPr>
        <w:t xml:space="preserve">  </w:t>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t xml:space="preserve">      </w:t>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sidR="00417113">
        <w:rPr>
          <w:rFonts w:ascii="Arial" w:hAnsi="Arial"/>
          <w:sz w:val="16"/>
          <w:szCs w:val="16"/>
        </w:rPr>
        <w:t>JAKARTA</w:t>
      </w:r>
    </w:p>
    <w:p w14:paraId="26C8F385" w14:textId="663C27DE" w:rsidR="00D92551" w:rsidRDefault="00DE3EDE" w:rsidP="00DE3EDE">
      <w:pPr>
        <w:pStyle w:val="BodyAA"/>
        <w:numPr>
          <w:ilvl w:val="0"/>
          <w:numId w:val="23"/>
        </w:numPr>
        <w:spacing w:line="360" w:lineRule="auto"/>
        <w:rPr>
          <w:rFonts w:ascii="Arial" w:hAnsi="Arial"/>
          <w:sz w:val="16"/>
          <w:szCs w:val="16"/>
        </w:rPr>
      </w:pPr>
      <w:r>
        <w:rPr>
          <w:rFonts w:ascii="Arial" w:hAnsi="Arial"/>
          <w:sz w:val="16"/>
          <w:szCs w:val="16"/>
        </w:rPr>
        <w:t xml:space="preserve">Saw how the entertainment company works and being able to see the background process </w:t>
      </w:r>
    </w:p>
    <w:p w14:paraId="2CD24AD6" w14:textId="4CFFA5EF" w:rsidR="00DE3EDE" w:rsidRDefault="00DE3EDE" w:rsidP="00DE3EDE">
      <w:pPr>
        <w:pStyle w:val="BodyAA"/>
        <w:numPr>
          <w:ilvl w:val="0"/>
          <w:numId w:val="23"/>
        </w:numPr>
        <w:spacing w:line="360" w:lineRule="auto"/>
        <w:rPr>
          <w:rFonts w:ascii="Arial" w:hAnsi="Arial"/>
          <w:sz w:val="16"/>
          <w:szCs w:val="16"/>
        </w:rPr>
      </w:pPr>
      <w:r>
        <w:rPr>
          <w:rFonts w:ascii="Arial" w:hAnsi="Arial"/>
          <w:sz w:val="16"/>
          <w:szCs w:val="16"/>
        </w:rPr>
        <w:t>Learn the process of producing a movie and holding pers conference events for movie launching</w:t>
      </w:r>
    </w:p>
    <w:p w14:paraId="1DBB1B6F" w14:textId="77777777" w:rsidR="007270AB" w:rsidRDefault="007270AB" w:rsidP="00E70C6E">
      <w:pPr>
        <w:pStyle w:val="BodyAA"/>
        <w:spacing w:line="360" w:lineRule="auto"/>
        <w:rPr>
          <w:rFonts w:ascii="Arial" w:hAnsi="Arial"/>
          <w:sz w:val="16"/>
          <w:szCs w:val="16"/>
          <w:u w:val="single"/>
        </w:rPr>
      </w:pPr>
    </w:p>
    <w:p w14:paraId="72F6D35C" w14:textId="590486FA" w:rsidR="00E70C6E" w:rsidRDefault="00E70C6E" w:rsidP="00E70C6E">
      <w:pPr>
        <w:pStyle w:val="BodyAA"/>
        <w:spacing w:line="360" w:lineRule="auto"/>
        <w:rPr>
          <w:rFonts w:ascii="Arial" w:eastAsia="Arial" w:hAnsi="Arial" w:cs="Arial"/>
          <w:b/>
          <w:bCs/>
          <w:sz w:val="16"/>
          <w:szCs w:val="16"/>
        </w:rPr>
      </w:pPr>
      <w:r>
        <w:rPr>
          <w:rFonts w:ascii="Arial" w:hAnsi="Arial"/>
          <w:b/>
          <w:bCs/>
          <w:sz w:val="16"/>
          <w:szCs w:val="16"/>
        </w:rPr>
        <w:t>EXTRACURRICULAR ACTIVITIES</w:t>
      </w:r>
    </w:p>
    <w:p w14:paraId="021763AA" w14:textId="5295C6A1" w:rsidR="00E70C6E" w:rsidRDefault="00106BBE" w:rsidP="00E70C6E">
      <w:pPr>
        <w:pStyle w:val="BodyAA"/>
        <w:spacing w:line="360" w:lineRule="auto"/>
        <w:rPr>
          <w:rFonts w:ascii="Arial" w:eastAsia="Arial" w:hAnsi="Arial" w:cs="Arial"/>
          <w:sz w:val="16"/>
          <w:szCs w:val="16"/>
        </w:rPr>
      </w:pPr>
      <w:r>
        <w:rPr>
          <w:rFonts w:ascii="Arial" w:hAnsi="Arial"/>
          <w:sz w:val="16"/>
          <w:szCs w:val="16"/>
          <w:u w:val="single"/>
        </w:rPr>
        <w:t>BALLET</w:t>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r>
      <w:r w:rsidR="00E70C6E">
        <w:rPr>
          <w:rFonts w:ascii="Arial" w:eastAsia="Arial" w:hAnsi="Arial" w:cs="Arial"/>
          <w:sz w:val="16"/>
          <w:szCs w:val="16"/>
        </w:rPr>
        <w:tab/>
        <w:t xml:space="preserve"> </w:t>
      </w:r>
      <w:r w:rsidR="00E70C6E">
        <w:rPr>
          <w:rFonts w:ascii="Arial" w:hAnsi="Arial"/>
          <w:sz w:val="16"/>
          <w:szCs w:val="16"/>
        </w:rPr>
        <w:t xml:space="preserve"> </w:t>
      </w:r>
      <w:r w:rsidR="000F6CCC">
        <w:rPr>
          <w:rFonts w:ascii="Arial" w:hAnsi="Arial"/>
          <w:sz w:val="16"/>
          <w:szCs w:val="16"/>
        </w:rPr>
        <w:t xml:space="preserve">        </w:t>
      </w:r>
      <w:r w:rsidR="00E70C6E">
        <w:rPr>
          <w:rFonts w:ascii="Arial" w:hAnsi="Arial"/>
          <w:sz w:val="16"/>
          <w:szCs w:val="16"/>
        </w:rPr>
        <w:t xml:space="preserve">   </w:t>
      </w:r>
      <w:r w:rsidR="00E34F3F">
        <w:rPr>
          <w:rFonts w:ascii="Arial" w:hAnsi="Arial"/>
          <w:sz w:val="16"/>
          <w:szCs w:val="16"/>
        </w:rPr>
        <w:t xml:space="preserve">  </w:t>
      </w:r>
      <w:r w:rsidR="00E70C6E">
        <w:rPr>
          <w:rFonts w:ascii="Arial" w:hAnsi="Arial"/>
          <w:sz w:val="16"/>
          <w:szCs w:val="16"/>
        </w:rPr>
        <w:t xml:space="preserve"> JAKARTA</w:t>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t xml:space="preserve">   </w:t>
      </w:r>
      <w:r w:rsidR="000F6CCC">
        <w:rPr>
          <w:rFonts w:ascii="Arial" w:hAnsi="Arial"/>
          <w:sz w:val="16"/>
          <w:szCs w:val="16"/>
        </w:rPr>
        <w:tab/>
      </w:r>
      <w:r w:rsidR="000F6CCC">
        <w:rPr>
          <w:rFonts w:ascii="Arial" w:hAnsi="Arial"/>
          <w:sz w:val="16"/>
          <w:szCs w:val="16"/>
        </w:rPr>
        <w:tab/>
      </w:r>
      <w:r w:rsidR="000F6CCC">
        <w:rPr>
          <w:rFonts w:ascii="Arial" w:hAnsi="Arial"/>
          <w:sz w:val="16"/>
          <w:szCs w:val="16"/>
        </w:rPr>
        <w:tab/>
      </w:r>
      <w:r w:rsidR="000F6CCC">
        <w:rPr>
          <w:rFonts w:ascii="Arial" w:hAnsi="Arial"/>
          <w:sz w:val="16"/>
          <w:szCs w:val="16"/>
        </w:rPr>
        <w:tab/>
      </w:r>
      <w:r w:rsidR="00E70C6E">
        <w:rPr>
          <w:rFonts w:ascii="Arial" w:hAnsi="Arial"/>
          <w:sz w:val="16"/>
          <w:szCs w:val="16"/>
        </w:rPr>
        <w:t xml:space="preserve"> </w:t>
      </w:r>
      <w:r w:rsidR="000F6CCC">
        <w:rPr>
          <w:rFonts w:ascii="Arial" w:hAnsi="Arial"/>
          <w:sz w:val="16"/>
          <w:szCs w:val="16"/>
        </w:rPr>
        <w:t xml:space="preserve">              </w:t>
      </w:r>
      <w:r w:rsidR="00E70C6E">
        <w:rPr>
          <w:rFonts w:ascii="Arial" w:hAnsi="Arial"/>
          <w:sz w:val="16"/>
          <w:szCs w:val="16"/>
        </w:rPr>
        <w:t xml:space="preserve">  </w:t>
      </w:r>
      <w:r w:rsidR="00E34F3F">
        <w:rPr>
          <w:rFonts w:ascii="Arial" w:hAnsi="Arial"/>
          <w:sz w:val="16"/>
          <w:szCs w:val="16"/>
        </w:rPr>
        <w:t xml:space="preserve">  </w:t>
      </w:r>
      <w:r w:rsidR="00E70C6E">
        <w:rPr>
          <w:rFonts w:ascii="Arial" w:hAnsi="Arial"/>
          <w:sz w:val="16"/>
          <w:szCs w:val="16"/>
        </w:rPr>
        <w:t xml:space="preserve"> </w:t>
      </w:r>
      <w:r w:rsidR="00E34F3F">
        <w:rPr>
          <w:rFonts w:ascii="Arial" w:hAnsi="Arial"/>
          <w:sz w:val="16"/>
          <w:szCs w:val="16"/>
        </w:rPr>
        <w:t xml:space="preserve">     </w:t>
      </w:r>
      <w:r w:rsidR="000F6CCC">
        <w:rPr>
          <w:rFonts w:ascii="Arial" w:hAnsi="Arial"/>
          <w:sz w:val="16"/>
          <w:szCs w:val="16"/>
        </w:rPr>
        <w:t>YEAR 9</w:t>
      </w:r>
    </w:p>
    <w:p w14:paraId="56573252" w14:textId="58523CE8" w:rsidR="00E70C6E" w:rsidRPr="00E70C6E" w:rsidRDefault="000F6CCC" w:rsidP="00E70C6E">
      <w:pPr>
        <w:pStyle w:val="BodyAA"/>
        <w:numPr>
          <w:ilvl w:val="0"/>
          <w:numId w:val="5"/>
        </w:numPr>
        <w:spacing w:line="360" w:lineRule="auto"/>
        <w:rPr>
          <w:rFonts w:ascii="Arial" w:hAnsi="Arial"/>
          <w:sz w:val="16"/>
          <w:szCs w:val="16"/>
        </w:rPr>
      </w:pPr>
      <w:r>
        <w:rPr>
          <w:rFonts w:ascii="Arial" w:hAnsi="Arial"/>
          <w:sz w:val="16"/>
          <w:szCs w:val="16"/>
        </w:rPr>
        <w:t xml:space="preserve">Attended </w:t>
      </w:r>
      <w:proofErr w:type="spellStart"/>
      <w:r>
        <w:rPr>
          <w:rFonts w:ascii="Arial" w:hAnsi="Arial"/>
          <w:sz w:val="16"/>
          <w:szCs w:val="16"/>
        </w:rPr>
        <w:t>Marlupi</w:t>
      </w:r>
      <w:proofErr w:type="spellEnd"/>
      <w:r>
        <w:rPr>
          <w:rFonts w:ascii="Arial" w:hAnsi="Arial"/>
          <w:sz w:val="16"/>
          <w:szCs w:val="16"/>
        </w:rPr>
        <w:t xml:space="preserve"> Dance Academy and passed Advance 1 under Royal Academy Syllabus</w:t>
      </w:r>
    </w:p>
    <w:p w14:paraId="6A324B28" w14:textId="69D6D1CE" w:rsidR="00E70C6E" w:rsidRPr="00E70C6E" w:rsidRDefault="000F6CCC" w:rsidP="00E70C6E">
      <w:pPr>
        <w:pStyle w:val="BodyAA"/>
        <w:numPr>
          <w:ilvl w:val="0"/>
          <w:numId w:val="5"/>
        </w:numPr>
        <w:spacing w:line="360" w:lineRule="auto"/>
        <w:rPr>
          <w:rFonts w:ascii="Arial" w:hAnsi="Arial"/>
          <w:sz w:val="16"/>
          <w:szCs w:val="16"/>
        </w:rPr>
      </w:pPr>
      <w:r>
        <w:rPr>
          <w:rFonts w:ascii="Arial" w:hAnsi="Arial"/>
          <w:sz w:val="16"/>
          <w:szCs w:val="16"/>
        </w:rPr>
        <w:t xml:space="preserve">Performed in annual shows each year </w:t>
      </w:r>
      <w:proofErr w:type="gramStart"/>
      <w:r>
        <w:rPr>
          <w:rFonts w:ascii="Arial" w:hAnsi="Arial"/>
          <w:sz w:val="16"/>
          <w:szCs w:val="16"/>
        </w:rPr>
        <w:t>( Sleeping</w:t>
      </w:r>
      <w:proofErr w:type="gramEnd"/>
      <w:r>
        <w:rPr>
          <w:rFonts w:ascii="Arial" w:hAnsi="Arial"/>
          <w:sz w:val="16"/>
          <w:szCs w:val="16"/>
        </w:rPr>
        <w:t xml:space="preserve"> Beauty, </w:t>
      </w:r>
      <w:proofErr w:type="spellStart"/>
      <w:r>
        <w:rPr>
          <w:rFonts w:ascii="Arial" w:hAnsi="Arial"/>
          <w:sz w:val="16"/>
          <w:szCs w:val="16"/>
        </w:rPr>
        <w:t>Coppelia</w:t>
      </w:r>
      <w:proofErr w:type="spellEnd"/>
      <w:r>
        <w:rPr>
          <w:rFonts w:ascii="Arial" w:hAnsi="Arial"/>
          <w:sz w:val="16"/>
          <w:szCs w:val="16"/>
        </w:rPr>
        <w:t xml:space="preserve">, </w:t>
      </w:r>
      <w:r w:rsidR="00E34F3F">
        <w:rPr>
          <w:rFonts w:ascii="Arial" w:hAnsi="Arial"/>
          <w:sz w:val="16"/>
          <w:szCs w:val="16"/>
        </w:rPr>
        <w:t>Nutcracker, “</w:t>
      </w:r>
      <w:proofErr w:type="spellStart"/>
      <w:r w:rsidR="00E34F3F">
        <w:rPr>
          <w:rFonts w:ascii="Arial" w:hAnsi="Arial"/>
          <w:sz w:val="16"/>
          <w:szCs w:val="16"/>
        </w:rPr>
        <w:t>Kabayan</w:t>
      </w:r>
      <w:proofErr w:type="spellEnd"/>
      <w:r w:rsidR="00E34F3F">
        <w:rPr>
          <w:rFonts w:ascii="Arial" w:hAnsi="Arial"/>
          <w:sz w:val="16"/>
          <w:szCs w:val="16"/>
        </w:rPr>
        <w:t xml:space="preserve">”, </w:t>
      </w:r>
      <w:proofErr w:type="spellStart"/>
      <w:r w:rsidR="00E34F3F">
        <w:rPr>
          <w:rFonts w:ascii="Arial" w:hAnsi="Arial"/>
          <w:sz w:val="16"/>
          <w:szCs w:val="16"/>
        </w:rPr>
        <w:t>etc</w:t>
      </w:r>
      <w:proofErr w:type="spellEnd"/>
      <w:r w:rsidR="00E34F3F">
        <w:rPr>
          <w:rFonts w:ascii="Arial" w:hAnsi="Arial"/>
          <w:sz w:val="16"/>
          <w:szCs w:val="16"/>
        </w:rPr>
        <w:t xml:space="preserve"> ). The show was opened for public and invited PERS to be published to national newspaper and televisions</w:t>
      </w:r>
    </w:p>
    <w:p w14:paraId="267A266F" w14:textId="3B9600B7" w:rsidR="00E70C6E" w:rsidRDefault="00E34F3F" w:rsidP="00E70C6E">
      <w:pPr>
        <w:pStyle w:val="BodyAA"/>
        <w:numPr>
          <w:ilvl w:val="0"/>
          <w:numId w:val="5"/>
        </w:numPr>
        <w:spacing w:line="360" w:lineRule="auto"/>
        <w:rPr>
          <w:rFonts w:ascii="Arial" w:hAnsi="Arial"/>
          <w:sz w:val="16"/>
          <w:szCs w:val="16"/>
        </w:rPr>
      </w:pPr>
      <w:r>
        <w:rPr>
          <w:rFonts w:ascii="Arial" w:hAnsi="Arial"/>
          <w:sz w:val="16"/>
          <w:szCs w:val="16"/>
        </w:rPr>
        <w:t xml:space="preserve">Joined a dance </w:t>
      </w:r>
      <w:proofErr w:type="spellStart"/>
      <w:r>
        <w:rPr>
          <w:rFonts w:ascii="Arial" w:hAnsi="Arial"/>
          <w:sz w:val="16"/>
          <w:szCs w:val="16"/>
        </w:rPr>
        <w:t>summerschool</w:t>
      </w:r>
      <w:proofErr w:type="spellEnd"/>
      <w:r>
        <w:rPr>
          <w:rFonts w:ascii="Arial" w:hAnsi="Arial"/>
          <w:sz w:val="16"/>
          <w:szCs w:val="16"/>
        </w:rPr>
        <w:t>, mentored by a ballerina from Russia</w:t>
      </w:r>
    </w:p>
    <w:p w14:paraId="04A6425A" w14:textId="794C3050" w:rsidR="000D1198" w:rsidRDefault="000D1198" w:rsidP="000D1198">
      <w:pPr>
        <w:pStyle w:val="BodyAA"/>
        <w:spacing w:line="360" w:lineRule="auto"/>
        <w:rPr>
          <w:rFonts w:ascii="Arial" w:hAnsi="Arial"/>
          <w:sz w:val="16"/>
          <w:szCs w:val="16"/>
        </w:rPr>
      </w:pPr>
    </w:p>
    <w:p w14:paraId="7AE6610C" w14:textId="46E643D5" w:rsidR="000D1198" w:rsidRDefault="000D1198" w:rsidP="000D1198">
      <w:pPr>
        <w:pStyle w:val="BodyAA"/>
        <w:spacing w:line="360" w:lineRule="auto"/>
        <w:rPr>
          <w:rFonts w:ascii="Arial" w:hAnsi="Arial"/>
          <w:sz w:val="16"/>
          <w:szCs w:val="16"/>
          <w:u w:val="single"/>
        </w:rPr>
      </w:pPr>
      <w:r w:rsidRPr="000D1198">
        <w:rPr>
          <w:rFonts w:ascii="Arial" w:hAnsi="Arial"/>
          <w:sz w:val="16"/>
          <w:szCs w:val="16"/>
          <w:u w:val="single"/>
        </w:rPr>
        <w:t>KUMON</w:t>
      </w:r>
    </w:p>
    <w:p w14:paraId="0AC529DC" w14:textId="45E87C9C" w:rsidR="000D1198" w:rsidRPr="000D1198" w:rsidRDefault="000D1198" w:rsidP="000D1198">
      <w:pPr>
        <w:pStyle w:val="BodyAA"/>
        <w:numPr>
          <w:ilvl w:val="0"/>
          <w:numId w:val="28"/>
        </w:numPr>
        <w:spacing w:line="360" w:lineRule="auto"/>
        <w:rPr>
          <w:rFonts w:ascii="Arial" w:hAnsi="Arial"/>
          <w:sz w:val="16"/>
          <w:szCs w:val="16"/>
          <w:u w:val="single"/>
        </w:rPr>
      </w:pPr>
      <w:r>
        <w:rPr>
          <w:rFonts w:ascii="Arial" w:hAnsi="Arial"/>
          <w:sz w:val="16"/>
          <w:szCs w:val="16"/>
        </w:rPr>
        <w:t xml:space="preserve">Completer in EFL English </w:t>
      </w:r>
    </w:p>
    <w:p w14:paraId="030149A9" w14:textId="2810BE96" w:rsidR="000D1198" w:rsidRPr="00532E6D" w:rsidRDefault="00532E6D" w:rsidP="000D1198">
      <w:pPr>
        <w:pStyle w:val="BodyAA"/>
        <w:numPr>
          <w:ilvl w:val="0"/>
          <w:numId w:val="28"/>
        </w:numPr>
        <w:spacing w:line="360" w:lineRule="auto"/>
        <w:rPr>
          <w:rFonts w:ascii="Arial" w:hAnsi="Arial"/>
          <w:sz w:val="16"/>
          <w:szCs w:val="16"/>
          <w:u w:val="single"/>
        </w:rPr>
      </w:pPr>
      <w:r>
        <w:rPr>
          <w:rFonts w:ascii="Arial" w:hAnsi="Arial"/>
          <w:sz w:val="16"/>
          <w:szCs w:val="16"/>
        </w:rPr>
        <w:t xml:space="preserve">Attended KUMON-Mathematics up until level M </w:t>
      </w:r>
      <w:proofErr w:type="gramStart"/>
      <w:r>
        <w:rPr>
          <w:rFonts w:ascii="Arial" w:hAnsi="Arial"/>
          <w:sz w:val="16"/>
          <w:szCs w:val="16"/>
        </w:rPr>
        <w:t>( complete</w:t>
      </w:r>
      <w:proofErr w:type="gramEnd"/>
      <w:r>
        <w:rPr>
          <w:rFonts w:ascii="Arial" w:hAnsi="Arial"/>
          <w:sz w:val="16"/>
          <w:szCs w:val="16"/>
        </w:rPr>
        <w:t xml:space="preserve"> : level O ) </w:t>
      </w:r>
    </w:p>
    <w:p w14:paraId="7687618F" w14:textId="77777777" w:rsidR="00E34F3F" w:rsidRPr="00E70C6E" w:rsidRDefault="00E34F3F" w:rsidP="00532E6D">
      <w:pPr>
        <w:pStyle w:val="BodyAA"/>
        <w:spacing w:line="360" w:lineRule="auto"/>
        <w:rPr>
          <w:rFonts w:ascii="Arial" w:hAnsi="Arial"/>
          <w:sz w:val="16"/>
          <w:szCs w:val="16"/>
        </w:rPr>
      </w:pPr>
    </w:p>
    <w:p w14:paraId="37212F31" w14:textId="60883A71" w:rsidR="00E70C6E" w:rsidRDefault="00106BBE" w:rsidP="00E70C6E">
      <w:pPr>
        <w:pStyle w:val="BodyAA"/>
        <w:spacing w:line="360" w:lineRule="auto"/>
        <w:rPr>
          <w:rFonts w:ascii="Arial" w:eastAsia="Arial" w:hAnsi="Arial" w:cs="Arial"/>
          <w:sz w:val="16"/>
          <w:szCs w:val="16"/>
        </w:rPr>
      </w:pPr>
      <w:commentRangeStart w:id="21"/>
      <w:r>
        <w:rPr>
          <w:rFonts w:ascii="Arial" w:hAnsi="Arial"/>
          <w:sz w:val="16"/>
          <w:szCs w:val="16"/>
          <w:u w:val="single"/>
        </w:rPr>
        <w:t>WEB DESIGN</w:t>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r>
      <w:r w:rsidR="00E70C6E">
        <w:rPr>
          <w:rFonts w:ascii="Arial" w:hAnsi="Arial"/>
          <w:sz w:val="16"/>
          <w:szCs w:val="16"/>
        </w:rPr>
        <w:tab/>
        <w:t xml:space="preserve">   </w:t>
      </w:r>
      <w:r w:rsidR="00E34F3F">
        <w:rPr>
          <w:rFonts w:ascii="Arial" w:hAnsi="Arial"/>
          <w:sz w:val="16"/>
          <w:szCs w:val="16"/>
        </w:rPr>
        <w:t xml:space="preserve">                                </w:t>
      </w:r>
      <w:r w:rsidR="00E70C6E">
        <w:rPr>
          <w:rFonts w:ascii="Arial" w:hAnsi="Arial"/>
          <w:sz w:val="16"/>
          <w:szCs w:val="16"/>
        </w:rPr>
        <w:t xml:space="preserve">   JAKARTA</w:t>
      </w:r>
      <w:commentRangeEnd w:id="21"/>
      <w:r w:rsidR="00F54115">
        <w:rPr>
          <w:rStyle w:val="CommentReference"/>
          <w:rFonts w:ascii="Times New Roman" w:hAnsi="Times New Roman" w:cs="Times New Roman"/>
          <w:color w:val="auto"/>
          <w:lang w:eastAsia="en-US"/>
        </w:rPr>
        <w:commentReference w:id="21"/>
      </w:r>
    </w:p>
    <w:p w14:paraId="38E3D2A2" w14:textId="77777777" w:rsidR="00654305" w:rsidRDefault="00E70C6E" w:rsidP="00E70C6E">
      <w:pPr>
        <w:pStyle w:val="BodyAA"/>
        <w:spacing w:line="360" w:lineRule="auto"/>
        <w:rPr>
          <w:rFonts w:ascii="Arial" w:hAnsi="Arial"/>
          <w:sz w:val="16"/>
          <w:szCs w:val="16"/>
        </w:rPr>
      </w:pPr>
      <w:r>
        <w:rPr>
          <w:rFonts w:ascii="Arial" w:hAnsi="Arial"/>
          <w:sz w:val="16"/>
          <w:szCs w:val="16"/>
        </w:rPr>
        <w:t xml:space="preserve">MEMBER </w:t>
      </w:r>
    </w:p>
    <w:p w14:paraId="0F1C2D7E" w14:textId="2B4D3842" w:rsidR="00E70C6E" w:rsidRDefault="00654305" w:rsidP="00654305">
      <w:pPr>
        <w:pStyle w:val="BodyAA"/>
        <w:numPr>
          <w:ilvl w:val="0"/>
          <w:numId w:val="22"/>
        </w:numPr>
        <w:spacing w:line="360" w:lineRule="auto"/>
        <w:rPr>
          <w:rFonts w:ascii="Arial" w:eastAsia="Arial" w:hAnsi="Arial" w:cs="Arial"/>
          <w:sz w:val="16"/>
          <w:szCs w:val="16"/>
        </w:rPr>
      </w:pPr>
      <w:r>
        <w:rPr>
          <w:rFonts w:ascii="Arial" w:eastAsia="Arial" w:hAnsi="Arial" w:cs="Arial"/>
          <w:sz w:val="16"/>
          <w:szCs w:val="16"/>
        </w:rPr>
        <w:t xml:space="preserve">Learn how to use adobe photoshop and illustrator. </w:t>
      </w:r>
      <w:r w:rsidR="006A2463">
        <w:rPr>
          <w:rFonts w:ascii="Arial" w:eastAsia="Arial" w:hAnsi="Arial" w:cs="Arial"/>
          <w:sz w:val="16"/>
          <w:szCs w:val="16"/>
        </w:rPr>
        <w:t xml:space="preserve">Make designs for all types of products. </w:t>
      </w:r>
    </w:p>
    <w:p w14:paraId="4C7418BD" w14:textId="151E774E" w:rsidR="006A2463" w:rsidRDefault="006A2463" w:rsidP="00654305">
      <w:pPr>
        <w:pStyle w:val="BodyAA"/>
        <w:numPr>
          <w:ilvl w:val="0"/>
          <w:numId w:val="22"/>
        </w:numPr>
        <w:spacing w:line="360" w:lineRule="auto"/>
        <w:rPr>
          <w:ins w:id="22" w:author="Microsoft Office User" w:date="2019-09-07T18:20:00Z"/>
          <w:rFonts w:ascii="Arial" w:eastAsia="Arial" w:hAnsi="Arial" w:cs="Arial"/>
          <w:sz w:val="16"/>
          <w:szCs w:val="16"/>
        </w:rPr>
      </w:pPr>
      <w:r>
        <w:rPr>
          <w:rFonts w:ascii="Arial" w:eastAsia="Arial" w:hAnsi="Arial" w:cs="Arial"/>
          <w:sz w:val="16"/>
          <w:szCs w:val="16"/>
        </w:rPr>
        <w:t xml:space="preserve">Final </w:t>
      </w:r>
      <w:proofErr w:type="gramStart"/>
      <w:r>
        <w:rPr>
          <w:rFonts w:ascii="Arial" w:eastAsia="Arial" w:hAnsi="Arial" w:cs="Arial"/>
          <w:sz w:val="16"/>
          <w:szCs w:val="16"/>
        </w:rPr>
        <w:t>project :</w:t>
      </w:r>
      <w:proofErr w:type="gramEnd"/>
      <w:r>
        <w:rPr>
          <w:rFonts w:ascii="Arial" w:eastAsia="Arial" w:hAnsi="Arial" w:cs="Arial"/>
          <w:sz w:val="16"/>
          <w:szCs w:val="16"/>
        </w:rPr>
        <w:t xml:space="preserve"> packaging design and promotion poster for school canteen</w:t>
      </w:r>
    </w:p>
    <w:p w14:paraId="4CD3AEC5" w14:textId="3201E8E6" w:rsidR="004229FD" w:rsidRDefault="004229FD">
      <w:pPr>
        <w:pStyle w:val="BodyAA"/>
        <w:spacing w:line="360" w:lineRule="auto"/>
        <w:ind w:left="720"/>
        <w:rPr>
          <w:rFonts w:ascii="Arial" w:eastAsia="Arial" w:hAnsi="Arial" w:cs="Arial"/>
          <w:sz w:val="16"/>
          <w:szCs w:val="16"/>
        </w:rPr>
        <w:pPrChange w:id="23" w:author="Microsoft Office User" w:date="2019-09-07T18:20:00Z">
          <w:pPr>
            <w:pStyle w:val="BodyAA"/>
            <w:numPr>
              <w:numId w:val="22"/>
            </w:numPr>
            <w:spacing w:line="360" w:lineRule="auto"/>
            <w:ind w:left="720" w:hanging="360"/>
          </w:pPr>
        </w:pPrChange>
      </w:pPr>
    </w:p>
    <w:p w14:paraId="09D0ED1B" w14:textId="57565CF9" w:rsidR="00E34F3F" w:rsidRPr="00E70C6E" w:rsidDel="004229FD" w:rsidRDefault="004229FD" w:rsidP="00DE3EDE">
      <w:pPr>
        <w:pStyle w:val="BodyAA"/>
        <w:spacing w:line="360" w:lineRule="auto"/>
        <w:rPr>
          <w:del w:id="24" w:author="Microsoft Office User" w:date="2019-09-07T18:20:00Z"/>
          <w:rFonts w:ascii="Arial" w:hAnsi="Arial"/>
          <w:sz w:val="16"/>
          <w:szCs w:val="16"/>
        </w:rPr>
      </w:pPr>
      <w:ins w:id="25" w:author="Microsoft Office User" w:date="2019-09-07T18:20:00Z">
        <w:r>
          <w:rPr>
            <w:rFonts w:ascii="Arial" w:hAnsi="Arial"/>
            <w:sz w:val="16"/>
            <w:szCs w:val="16"/>
            <w:u w:val="single"/>
          </w:rPr>
          <w:t xml:space="preserve">DOCTOR SUSHI </w:t>
        </w:r>
      </w:ins>
    </w:p>
    <w:p w14:paraId="1319111D" w14:textId="287E153E" w:rsidR="006A2463" w:rsidRDefault="00106BBE" w:rsidP="00E70C6E">
      <w:pPr>
        <w:pStyle w:val="BodyAA"/>
        <w:spacing w:line="360" w:lineRule="auto"/>
        <w:rPr>
          <w:rFonts w:ascii="Arial" w:eastAsia="Arial" w:hAnsi="Arial" w:cs="Arial"/>
          <w:sz w:val="16"/>
          <w:szCs w:val="16"/>
        </w:rPr>
      </w:pPr>
      <w:del w:id="26" w:author="Microsoft Office User" w:date="2019-09-07T18:20:00Z">
        <w:r w:rsidDel="004229FD">
          <w:rPr>
            <w:rFonts w:ascii="Arial" w:hAnsi="Arial"/>
            <w:sz w:val="16"/>
            <w:szCs w:val="16"/>
            <w:u w:val="single"/>
          </w:rPr>
          <w:delText>MANDARIN LANGUAGE</w:delText>
        </w:r>
        <w:r w:rsidR="00E70C6E" w:rsidDel="004229FD">
          <w:rPr>
            <w:rFonts w:ascii="Arial" w:eastAsia="Arial" w:hAnsi="Arial" w:cs="Arial"/>
            <w:sz w:val="16"/>
            <w:szCs w:val="16"/>
          </w:rPr>
          <w:tab/>
        </w:r>
      </w:del>
    </w:p>
    <w:p w14:paraId="367E0475" w14:textId="77777777" w:rsidR="004229FD" w:rsidRDefault="004229FD" w:rsidP="00E70C6E">
      <w:pPr>
        <w:pStyle w:val="BodyAA"/>
        <w:spacing w:line="360" w:lineRule="auto"/>
        <w:rPr>
          <w:ins w:id="27" w:author="Microsoft Office User" w:date="2019-09-07T18:20:00Z"/>
          <w:rFonts w:ascii="Arial" w:eastAsia="Arial" w:hAnsi="Arial" w:cs="Arial"/>
          <w:sz w:val="16"/>
          <w:szCs w:val="16"/>
        </w:rPr>
      </w:pPr>
      <w:ins w:id="28" w:author="Microsoft Office User" w:date="2019-09-07T18:20:00Z">
        <w:r>
          <w:rPr>
            <w:rFonts w:ascii="Arial" w:eastAsia="Arial" w:hAnsi="Arial" w:cs="Arial"/>
            <w:sz w:val="16"/>
            <w:szCs w:val="16"/>
          </w:rPr>
          <w:t>CO-FOUNDER</w:t>
        </w:r>
      </w:ins>
    </w:p>
    <w:p w14:paraId="20F14E21" w14:textId="0F884392" w:rsidR="004229FD" w:rsidRDefault="004229FD" w:rsidP="004229FD">
      <w:pPr>
        <w:pStyle w:val="BodyAA"/>
        <w:numPr>
          <w:ilvl w:val="0"/>
          <w:numId w:val="31"/>
        </w:numPr>
        <w:spacing w:line="360" w:lineRule="auto"/>
        <w:rPr>
          <w:ins w:id="29" w:author="Microsoft Office User" w:date="2019-09-07T18:22:00Z"/>
          <w:rFonts w:ascii="Arial" w:eastAsia="Arial" w:hAnsi="Arial" w:cs="Arial"/>
          <w:sz w:val="16"/>
          <w:szCs w:val="16"/>
        </w:rPr>
      </w:pPr>
      <w:ins w:id="30" w:author="Microsoft Office User" w:date="2019-09-07T18:20:00Z">
        <w:r>
          <w:rPr>
            <w:rFonts w:ascii="Arial" w:eastAsia="Arial" w:hAnsi="Arial" w:cs="Arial"/>
            <w:sz w:val="16"/>
            <w:szCs w:val="16"/>
          </w:rPr>
          <w:t>A he</w:t>
        </w:r>
      </w:ins>
      <w:ins w:id="31" w:author="Microsoft Office User" w:date="2019-09-07T18:21:00Z">
        <w:r>
          <w:rPr>
            <w:rFonts w:ascii="Arial" w:eastAsia="Arial" w:hAnsi="Arial" w:cs="Arial"/>
            <w:sz w:val="16"/>
            <w:szCs w:val="16"/>
          </w:rPr>
          <w:t xml:space="preserve">alth-focused platform that aims to give tips and </w:t>
        </w:r>
        <w:proofErr w:type="spellStart"/>
        <w:r>
          <w:rPr>
            <w:rFonts w:ascii="Arial" w:eastAsia="Arial" w:hAnsi="Arial" w:cs="Arial"/>
            <w:sz w:val="16"/>
            <w:szCs w:val="16"/>
          </w:rPr>
          <w:t>informations</w:t>
        </w:r>
        <w:proofErr w:type="spellEnd"/>
        <w:r>
          <w:rPr>
            <w:rFonts w:ascii="Arial" w:eastAsia="Arial" w:hAnsi="Arial" w:cs="Arial"/>
            <w:sz w:val="16"/>
            <w:szCs w:val="16"/>
          </w:rPr>
          <w:t xml:space="preserve"> about health problems commonly found in teenagers but wrapped in a fun and engaging way</w:t>
        </w:r>
      </w:ins>
      <w:ins w:id="32" w:author="Microsoft Office User" w:date="2019-09-07T18:22:00Z">
        <w:r>
          <w:rPr>
            <w:rFonts w:ascii="Arial" w:eastAsia="Arial" w:hAnsi="Arial" w:cs="Arial"/>
            <w:sz w:val="16"/>
            <w:szCs w:val="16"/>
          </w:rPr>
          <w:t>.</w:t>
        </w:r>
      </w:ins>
    </w:p>
    <w:p w14:paraId="7994FDF2" w14:textId="040B4087" w:rsidR="004229FD" w:rsidRDefault="004229FD" w:rsidP="004229FD">
      <w:pPr>
        <w:pStyle w:val="BodyAA"/>
        <w:numPr>
          <w:ilvl w:val="0"/>
          <w:numId w:val="31"/>
        </w:numPr>
        <w:spacing w:line="360" w:lineRule="auto"/>
        <w:rPr>
          <w:ins w:id="33" w:author="Microsoft Office User" w:date="2019-09-07T18:23:00Z"/>
          <w:rFonts w:ascii="Arial" w:eastAsia="Arial" w:hAnsi="Arial" w:cs="Arial"/>
          <w:sz w:val="16"/>
          <w:szCs w:val="16"/>
        </w:rPr>
      </w:pPr>
      <w:proofErr w:type="gramStart"/>
      <w:ins w:id="34" w:author="Microsoft Office User" w:date="2019-09-07T18:22:00Z">
        <w:r>
          <w:rPr>
            <w:rFonts w:ascii="Arial" w:eastAsia="Arial" w:hAnsi="Arial" w:cs="Arial"/>
            <w:sz w:val="16"/>
            <w:szCs w:val="16"/>
          </w:rPr>
          <w:t>Issues :</w:t>
        </w:r>
        <w:proofErr w:type="gramEnd"/>
        <w:r>
          <w:rPr>
            <w:rFonts w:ascii="Arial" w:eastAsia="Arial" w:hAnsi="Arial" w:cs="Arial"/>
            <w:sz w:val="16"/>
            <w:szCs w:val="16"/>
          </w:rPr>
          <w:t xml:space="preserve"> pimples, diarrhea, Body odor, wh</w:t>
        </w:r>
      </w:ins>
      <w:ins w:id="35" w:author="Microsoft Office User" w:date="2019-09-07T18:23:00Z">
        <w:r>
          <w:rPr>
            <w:rFonts w:ascii="Arial" w:eastAsia="Arial" w:hAnsi="Arial" w:cs="Arial"/>
            <w:sz w:val="16"/>
            <w:szCs w:val="16"/>
          </w:rPr>
          <w:t xml:space="preserve">y washing your hands is important. Other </w:t>
        </w:r>
        <w:proofErr w:type="gramStart"/>
        <w:r>
          <w:rPr>
            <w:rFonts w:ascii="Arial" w:eastAsia="Arial" w:hAnsi="Arial" w:cs="Arial"/>
            <w:sz w:val="16"/>
            <w:szCs w:val="16"/>
          </w:rPr>
          <w:t>posts :</w:t>
        </w:r>
        <w:proofErr w:type="gramEnd"/>
        <w:r>
          <w:rPr>
            <w:rFonts w:ascii="Arial" w:eastAsia="Arial" w:hAnsi="Arial" w:cs="Arial"/>
            <w:sz w:val="16"/>
            <w:szCs w:val="16"/>
          </w:rPr>
          <w:t xml:space="preserve"> world health day, world cancer day</w:t>
        </w:r>
      </w:ins>
    </w:p>
    <w:p w14:paraId="3EB71DE3" w14:textId="55258C12" w:rsidR="004229FD" w:rsidRDefault="004229FD">
      <w:pPr>
        <w:pStyle w:val="BodyAA"/>
        <w:numPr>
          <w:ilvl w:val="0"/>
          <w:numId w:val="31"/>
        </w:numPr>
        <w:spacing w:line="360" w:lineRule="auto"/>
        <w:rPr>
          <w:ins w:id="36" w:author="Microsoft Office User" w:date="2019-09-07T18:22:00Z"/>
          <w:rFonts w:ascii="Arial" w:eastAsia="Arial" w:hAnsi="Arial" w:cs="Arial"/>
          <w:sz w:val="16"/>
          <w:szCs w:val="16"/>
        </w:rPr>
        <w:pPrChange w:id="37" w:author="Microsoft Office User" w:date="2019-09-07T18:22:00Z">
          <w:pPr>
            <w:pStyle w:val="BodyAA"/>
            <w:spacing w:line="360" w:lineRule="auto"/>
          </w:pPr>
        </w:pPrChange>
      </w:pPr>
      <w:ins w:id="38" w:author="Microsoft Office User" w:date="2019-09-07T18:23:00Z">
        <w:r>
          <w:rPr>
            <w:rFonts w:ascii="Arial" w:eastAsia="Arial" w:hAnsi="Arial" w:cs="Arial"/>
            <w:sz w:val="16"/>
            <w:szCs w:val="16"/>
          </w:rPr>
          <w:t>How I</w:t>
        </w:r>
      </w:ins>
      <w:ins w:id="39" w:author="Microsoft Office User" w:date="2019-09-07T18:24:00Z">
        <w:r>
          <w:rPr>
            <w:rFonts w:ascii="Arial" w:eastAsia="Arial" w:hAnsi="Arial" w:cs="Arial"/>
            <w:sz w:val="16"/>
            <w:szCs w:val="16"/>
          </w:rPr>
          <w:t xml:space="preserve"> publish the </w:t>
        </w:r>
        <w:proofErr w:type="spellStart"/>
        <w:proofErr w:type="gramStart"/>
        <w:r>
          <w:rPr>
            <w:rFonts w:ascii="Arial" w:eastAsia="Arial" w:hAnsi="Arial" w:cs="Arial"/>
            <w:sz w:val="16"/>
            <w:szCs w:val="16"/>
          </w:rPr>
          <w:t>informations</w:t>
        </w:r>
        <w:proofErr w:type="spellEnd"/>
        <w:r>
          <w:rPr>
            <w:rFonts w:ascii="Arial" w:eastAsia="Arial" w:hAnsi="Arial" w:cs="Arial"/>
            <w:sz w:val="16"/>
            <w:szCs w:val="16"/>
          </w:rPr>
          <w:t xml:space="preserve"> :</w:t>
        </w:r>
        <w:proofErr w:type="gramEnd"/>
        <w:r>
          <w:rPr>
            <w:rFonts w:ascii="Arial" w:eastAsia="Arial" w:hAnsi="Arial" w:cs="Arial"/>
            <w:sz w:val="16"/>
            <w:szCs w:val="16"/>
          </w:rPr>
          <w:t xml:space="preserve"> I made character designs ( sushi )</w:t>
        </w:r>
      </w:ins>
      <w:ins w:id="40" w:author="Microsoft Office User" w:date="2019-09-07T18:25:00Z">
        <w:r>
          <w:rPr>
            <w:rFonts w:ascii="Arial" w:eastAsia="Arial" w:hAnsi="Arial" w:cs="Arial"/>
            <w:sz w:val="16"/>
            <w:szCs w:val="16"/>
          </w:rPr>
          <w:t xml:space="preserve"> and they are the characters who tell this </w:t>
        </w:r>
        <w:proofErr w:type="spellStart"/>
        <w:r>
          <w:rPr>
            <w:rFonts w:ascii="Arial" w:eastAsia="Arial" w:hAnsi="Arial" w:cs="Arial"/>
            <w:sz w:val="16"/>
            <w:szCs w:val="16"/>
          </w:rPr>
          <w:t>informations</w:t>
        </w:r>
        <w:proofErr w:type="spellEnd"/>
        <w:r>
          <w:rPr>
            <w:rFonts w:ascii="Arial" w:eastAsia="Arial" w:hAnsi="Arial" w:cs="Arial"/>
            <w:sz w:val="16"/>
            <w:szCs w:val="16"/>
          </w:rPr>
          <w:t xml:space="preserve"> and acted as the “doctors”. In every issue, there is a story-line</w:t>
        </w:r>
        <w:r w:rsidR="001333D0">
          <w:rPr>
            <w:rFonts w:ascii="Arial" w:eastAsia="Arial" w:hAnsi="Arial" w:cs="Arial"/>
            <w:sz w:val="16"/>
            <w:szCs w:val="16"/>
          </w:rPr>
          <w:t xml:space="preserve"> </w:t>
        </w:r>
      </w:ins>
      <w:ins w:id="41" w:author="Microsoft Office User" w:date="2019-09-07T18:26:00Z">
        <w:r w:rsidR="001333D0">
          <w:rPr>
            <w:rFonts w:ascii="Arial" w:eastAsia="Arial" w:hAnsi="Arial" w:cs="Arial"/>
            <w:sz w:val="16"/>
            <w:szCs w:val="16"/>
          </w:rPr>
          <w:t xml:space="preserve">and people can get the </w:t>
        </w:r>
        <w:proofErr w:type="spellStart"/>
        <w:r w:rsidR="001333D0">
          <w:rPr>
            <w:rFonts w:ascii="Arial" w:eastAsia="Arial" w:hAnsi="Arial" w:cs="Arial"/>
            <w:sz w:val="16"/>
            <w:szCs w:val="16"/>
          </w:rPr>
          <w:t>informations</w:t>
        </w:r>
        <w:proofErr w:type="spellEnd"/>
        <w:r w:rsidR="001333D0">
          <w:rPr>
            <w:rFonts w:ascii="Arial" w:eastAsia="Arial" w:hAnsi="Arial" w:cs="Arial"/>
            <w:sz w:val="16"/>
            <w:szCs w:val="16"/>
          </w:rPr>
          <w:t xml:space="preserve"> by reading it, similar to reading a comic about health problems. </w:t>
        </w:r>
      </w:ins>
    </w:p>
    <w:p w14:paraId="04F92EE5" w14:textId="497B8314" w:rsidR="00E70C6E" w:rsidDel="001333D0" w:rsidRDefault="00E70C6E" w:rsidP="00E70C6E">
      <w:pPr>
        <w:pStyle w:val="BodyAA"/>
        <w:spacing w:line="360" w:lineRule="auto"/>
        <w:rPr>
          <w:del w:id="42" w:author="Microsoft Office User" w:date="2019-09-07T18:26:00Z"/>
          <w:rFonts w:ascii="Arial" w:eastAsia="Arial" w:hAnsi="Arial" w:cs="Arial"/>
          <w:sz w:val="16"/>
          <w:szCs w:val="16"/>
        </w:rPr>
      </w:pPr>
      <w:del w:id="43" w:author="Microsoft Office User" w:date="2019-09-07T18:21:00Z">
        <w:r w:rsidDel="004229FD">
          <w:rPr>
            <w:rFonts w:ascii="Arial" w:eastAsia="Arial" w:hAnsi="Arial" w:cs="Arial"/>
            <w:sz w:val="16"/>
            <w:szCs w:val="16"/>
          </w:rPr>
          <w:tab/>
        </w:r>
      </w:del>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w:t>
      </w:r>
    </w:p>
    <w:p w14:paraId="77040F54" w14:textId="77777777" w:rsidR="00D92551" w:rsidRDefault="00D92551" w:rsidP="00E70C6E">
      <w:pPr>
        <w:pStyle w:val="BodyAA"/>
        <w:spacing w:line="360" w:lineRule="auto"/>
        <w:rPr>
          <w:rFonts w:ascii="Arial" w:eastAsia="Arial" w:hAnsi="Arial" w:cs="Arial"/>
          <w:sz w:val="16"/>
          <w:szCs w:val="16"/>
          <w:u w:val="single"/>
        </w:rPr>
      </w:pPr>
    </w:p>
    <w:p w14:paraId="0EAD1898" w14:textId="77777777" w:rsidR="00E70C6E" w:rsidRDefault="00E70C6E" w:rsidP="00E70C6E">
      <w:pPr>
        <w:pStyle w:val="BodyAA"/>
        <w:spacing w:line="360" w:lineRule="auto"/>
        <w:rPr>
          <w:rFonts w:ascii="Arial" w:eastAsia="Arial" w:hAnsi="Arial" w:cs="Arial"/>
          <w:sz w:val="16"/>
          <w:szCs w:val="16"/>
        </w:rPr>
      </w:pPr>
    </w:p>
    <w:p w14:paraId="168D6051" w14:textId="77777777" w:rsidR="000D4770" w:rsidRDefault="00417113">
      <w:pPr>
        <w:pStyle w:val="BodyAA"/>
        <w:spacing w:line="360" w:lineRule="auto"/>
        <w:rPr>
          <w:rFonts w:ascii="Arial" w:eastAsia="Arial" w:hAnsi="Arial" w:cs="Arial"/>
          <w:b/>
          <w:bCs/>
          <w:sz w:val="16"/>
          <w:szCs w:val="16"/>
        </w:rPr>
      </w:pPr>
      <w:r>
        <w:rPr>
          <w:rFonts w:ascii="Arial" w:hAnsi="Arial"/>
          <w:b/>
          <w:bCs/>
          <w:sz w:val="16"/>
          <w:szCs w:val="16"/>
        </w:rPr>
        <w:t xml:space="preserve">COMMUNITY SERVICE </w:t>
      </w:r>
    </w:p>
    <w:p w14:paraId="48B4C091" w14:textId="2192D512" w:rsidR="000D4770" w:rsidRDefault="00106BBE">
      <w:pPr>
        <w:pStyle w:val="BodyAA"/>
        <w:spacing w:line="360" w:lineRule="auto"/>
        <w:rPr>
          <w:rFonts w:ascii="Arial" w:eastAsia="Arial" w:hAnsi="Arial" w:cs="Arial"/>
          <w:sz w:val="16"/>
          <w:szCs w:val="16"/>
          <w:u w:val="single"/>
        </w:rPr>
      </w:pPr>
      <w:r>
        <w:rPr>
          <w:rFonts w:ascii="Arial" w:hAnsi="Arial"/>
          <w:sz w:val="16"/>
          <w:szCs w:val="16"/>
          <w:u w:val="single"/>
        </w:rPr>
        <w:t>YAYASAN KANKER ANAK INDONESIA</w:t>
      </w:r>
      <w:r w:rsidR="00417113">
        <w:rPr>
          <w:rFonts w:ascii="Arial" w:hAnsi="Arial"/>
          <w:sz w:val="16"/>
          <w:szCs w:val="16"/>
        </w:rPr>
        <w:t xml:space="preserve"> </w:t>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sidR="00417113">
        <w:rPr>
          <w:rFonts w:ascii="Arial" w:hAnsi="Arial"/>
          <w:sz w:val="16"/>
          <w:szCs w:val="16"/>
        </w:rPr>
        <w:tab/>
      </w:r>
      <w:r>
        <w:rPr>
          <w:rFonts w:ascii="Arial" w:hAnsi="Arial"/>
          <w:sz w:val="16"/>
          <w:szCs w:val="16"/>
        </w:rPr>
        <w:tab/>
        <w:t xml:space="preserve">                     </w:t>
      </w:r>
      <w:r w:rsidR="00417113">
        <w:rPr>
          <w:rFonts w:ascii="Arial" w:hAnsi="Arial"/>
          <w:sz w:val="16"/>
          <w:szCs w:val="16"/>
        </w:rPr>
        <w:t xml:space="preserve"> JAKARTA</w:t>
      </w:r>
    </w:p>
    <w:p w14:paraId="2BFCEE3C" w14:textId="6A12DD8F" w:rsidR="00E34F3F" w:rsidRDefault="00417113" w:rsidP="00E34F3F">
      <w:pPr>
        <w:pStyle w:val="BodyAA"/>
        <w:spacing w:line="360" w:lineRule="auto"/>
        <w:rPr>
          <w:rFonts w:ascii="Arial" w:hAnsi="Arial"/>
          <w:sz w:val="16"/>
          <w:szCs w:val="16"/>
        </w:rPr>
      </w:pPr>
      <w:r>
        <w:rPr>
          <w:rFonts w:ascii="Arial" w:hAnsi="Arial"/>
          <w:sz w:val="16"/>
          <w:szCs w:val="16"/>
        </w:rPr>
        <w:t xml:space="preserve">TEACHER </w:t>
      </w:r>
    </w:p>
    <w:p w14:paraId="61950F24" w14:textId="0BB90897" w:rsidR="000D4770" w:rsidRDefault="00E34F3F" w:rsidP="00E70C6E">
      <w:pPr>
        <w:pStyle w:val="BodyAA"/>
        <w:numPr>
          <w:ilvl w:val="0"/>
          <w:numId w:val="5"/>
        </w:numPr>
        <w:spacing w:line="360" w:lineRule="auto"/>
        <w:rPr>
          <w:rFonts w:ascii="Arial" w:hAnsi="Arial"/>
          <w:sz w:val="16"/>
          <w:szCs w:val="16"/>
        </w:rPr>
      </w:pPr>
      <w:r>
        <w:rPr>
          <w:rFonts w:ascii="Arial" w:hAnsi="Arial"/>
          <w:sz w:val="16"/>
          <w:szCs w:val="16"/>
        </w:rPr>
        <w:t xml:space="preserve">Yayasan </w:t>
      </w:r>
      <w:proofErr w:type="spellStart"/>
      <w:r>
        <w:rPr>
          <w:rFonts w:ascii="Arial" w:hAnsi="Arial"/>
          <w:sz w:val="16"/>
          <w:szCs w:val="16"/>
        </w:rPr>
        <w:t>Kanker</w:t>
      </w:r>
      <w:proofErr w:type="spellEnd"/>
      <w:r>
        <w:rPr>
          <w:rFonts w:ascii="Arial" w:hAnsi="Arial"/>
          <w:sz w:val="16"/>
          <w:szCs w:val="16"/>
        </w:rPr>
        <w:t xml:space="preserve"> </w:t>
      </w:r>
      <w:proofErr w:type="spellStart"/>
      <w:r>
        <w:rPr>
          <w:rFonts w:ascii="Arial" w:hAnsi="Arial"/>
          <w:sz w:val="16"/>
          <w:szCs w:val="16"/>
        </w:rPr>
        <w:t>Anak</w:t>
      </w:r>
      <w:proofErr w:type="spellEnd"/>
      <w:r>
        <w:rPr>
          <w:rFonts w:ascii="Arial" w:hAnsi="Arial"/>
          <w:sz w:val="16"/>
          <w:szCs w:val="16"/>
        </w:rPr>
        <w:t xml:space="preserve"> Indonesia is an organization that helps </w:t>
      </w:r>
      <w:r w:rsidR="002612F6">
        <w:rPr>
          <w:rFonts w:ascii="Arial" w:hAnsi="Arial"/>
          <w:sz w:val="16"/>
          <w:szCs w:val="16"/>
        </w:rPr>
        <w:t xml:space="preserve">poor </w:t>
      </w:r>
      <w:r>
        <w:rPr>
          <w:rFonts w:ascii="Arial" w:hAnsi="Arial"/>
          <w:sz w:val="16"/>
          <w:szCs w:val="16"/>
        </w:rPr>
        <w:t>children with cancer. They give them home, help them with medications, and give them a proper education. Their vision is to provide a bright future for these children.</w:t>
      </w:r>
    </w:p>
    <w:p w14:paraId="2A5A366E" w14:textId="6011FEF1" w:rsidR="00E34F3F" w:rsidRPr="00E34F3F" w:rsidRDefault="00E34F3F" w:rsidP="00E34F3F">
      <w:pPr>
        <w:pStyle w:val="BodyAA"/>
        <w:numPr>
          <w:ilvl w:val="0"/>
          <w:numId w:val="5"/>
        </w:numPr>
        <w:spacing w:line="360" w:lineRule="auto"/>
        <w:rPr>
          <w:rFonts w:ascii="Arial" w:hAnsi="Arial"/>
          <w:sz w:val="16"/>
          <w:szCs w:val="16"/>
        </w:rPr>
      </w:pPr>
      <w:r>
        <w:rPr>
          <w:rFonts w:ascii="Arial" w:hAnsi="Arial"/>
          <w:sz w:val="16"/>
          <w:szCs w:val="16"/>
        </w:rPr>
        <w:t>Teach Arts to 30 children and toddlers who suffer from cancer.</w:t>
      </w:r>
    </w:p>
    <w:p w14:paraId="2E72B045" w14:textId="1AA983B8" w:rsidR="000D4770" w:rsidRDefault="00E34F3F" w:rsidP="00E70C6E">
      <w:pPr>
        <w:pStyle w:val="BodyAA"/>
        <w:numPr>
          <w:ilvl w:val="0"/>
          <w:numId w:val="5"/>
        </w:numPr>
        <w:spacing w:line="360" w:lineRule="auto"/>
        <w:rPr>
          <w:rFonts w:ascii="Arial" w:hAnsi="Arial"/>
          <w:sz w:val="16"/>
          <w:szCs w:val="16"/>
        </w:rPr>
      </w:pPr>
      <w:r>
        <w:rPr>
          <w:rFonts w:ascii="Arial" w:hAnsi="Arial"/>
          <w:sz w:val="16"/>
          <w:szCs w:val="16"/>
        </w:rPr>
        <w:t>Entertain</w:t>
      </w:r>
      <w:r w:rsidR="00417113">
        <w:rPr>
          <w:rFonts w:ascii="Arial" w:hAnsi="Arial"/>
          <w:sz w:val="16"/>
          <w:szCs w:val="16"/>
        </w:rPr>
        <w:t xml:space="preserve"> them with</w:t>
      </w:r>
      <w:r>
        <w:rPr>
          <w:rFonts w:ascii="Arial" w:hAnsi="Arial"/>
          <w:sz w:val="16"/>
          <w:szCs w:val="16"/>
        </w:rPr>
        <w:t xml:space="preserve"> fun </w:t>
      </w:r>
      <w:r w:rsidR="00417113">
        <w:rPr>
          <w:rFonts w:ascii="Arial" w:hAnsi="Arial"/>
          <w:sz w:val="16"/>
          <w:szCs w:val="16"/>
        </w:rPr>
        <w:t>activities</w:t>
      </w:r>
      <w:r>
        <w:rPr>
          <w:rFonts w:ascii="Arial" w:hAnsi="Arial"/>
          <w:sz w:val="16"/>
          <w:szCs w:val="16"/>
        </w:rPr>
        <w:t xml:space="preserve">, such as games and </w:t>
      </w:r>
      <w:r w:rsidR="002612F6">
        <w:rPr>
          <w:rFonts w:ascii="Arial" w:hAnsi="Arial"/>
          <w:sz w:val="16"/>
          <w:szCs w:val="16"/>
        </w:rPr>
        <w:t>sing along</w:t>
      </w:r>
      <w:r>
        <w:rPr>
          <w:rFonts w:ascii="Arial" w:hAnsi="Arial"/>
          <w:sz w:val="16"/>
          <w:szCs w:val="16"/>
        </w:rPr>
        <w:t xml:space="preserve"> to show empathy and bring joy to the community. </w:t>
      </w:r>
    </w:p>
    <w:p w14:paraId="7C2F1DC1" w14:textId="411B303E" w:rsidR="00E34F3F" w:rsidDel="004937D6" w:rsidRDefault="00E34F3F" w:rsidP="00E70C6E">
      <w:pPr>
        <w:pStyle w:val="BodyAA"/>
        <w:numPr>
          <w:ilvl w:val="0"/>
          <w:numId w:val="5"/>
        </w:numPr>
        <w:spacing w:line="360" w:lineRule="auto"/>
        <w:rPr>
          <w:del w:id="44" w:author="Microsoft Office User" w:date="2019-09-07T18:13:00Z"/>
          <w:rFonts w:ascii="Arial" w:hAnsi="Arial"/>
          <w:sz w:val="16"/>
          <w:szCs w:val="16"/>
        </w:rPr>
      </w:pPr>
      <w:r>
        <w:rPr>
          <w:rFonts w:ascii="Arial" w:hAnsi="Arial"/>
          <w:sz w:val="16"/>
          <w:szCs w:val="16"/>
        </w:rPr>
        <w:t>Donate some books and other needs to the organization</w:t>
      </w:r>
    </w:p>
    <w:p w14:paraId="2243793B" w14:textId="4B169F3A" w:rsidR="007F4B46" w:rsidRDefault="007F4B46" w:rsidP="004937D6">
      <w:pPr>
        <w:pStyle w:val="BodyAA"/>
        <w:spacing w:line="360" w:lineRule="auto"/>
        <w:rPr>
          <w:ins w:id="45" w:author="Microsoft Office User" w:date="2019-09-07T18:13:00Z"/>
          <w:rFonts w:ascii="Arial" w:hAnsi="Arial"/>
          <w:sz w:val="16"/>
          <w:szCs w:val="16"/>
        </w:rPr>
      </w:pPr>
    </w:p>
    <w:p w14:paraId="3DE752B5" w14:textId="6E5CAD09" w:rsidR="004937D6" w:rsidRDefault="004937D6" w:rsidP="004937D6">
      <w:pPr>
        <w:pStyle w:val="BodyAA"/>
        <w:spacing w:line="360" w:lineRule="auto"/>
        <w:rPr>
          <w:ins w:id="46" w:author="Microsoft Office User" w:date="2019-09-07T18:13:00Z"/>
          <w:rFonts w:ascii="Arial" w:hAnsi="Arial"/>
          <w:sz w:val="16"/>
          <w:szCs w:val="16"/>
        </w:rPr>
      </w:pPr>
    </w:p>
    <w:p w14:paraId="746736D1" w14:textId="3A7AF6D6" w:rsidR="004937D6" w:rsidRDefault="004937D6">
      <w:pPr>
        <w:pStyle w:val="BodyAA"/>
        <w:tabs>
          <w:tab w:val="right" w:pos="9638"/>
        </w:tabs>
        <w:spacing w:line="360" w:lineRule="auto"/>
        <w:rPr>
          <w:ins w:id="47" w:author="Microsoft Office User" w:date="2019-09-07T18:13:00Z"/>
          <w:rFonts w:ascii="Arial" w:hAnsi="Arial"/>
          <w:sz w:val="16"/>
          <w:szCs w:val="16"/>
          <w:u w:val="single"/>
        </w:rPr>
        <w:pPrChange w:id="48" w:author="Microsoft Office User" w:date="2019-09-07T18:20:00Z">
          <w:pPr>
            <w:pStyle w:val="BodyAA"/>
            <w:spacing w:line="360" w:lineRule="auto"/>
          </w:pPr>
        </w:pPrChange>
      </w:pPr>
      <w:ins w:id="49" w:author="Microsoft Office User" w:date="2019-09-07T18:13:00Z">
        <w:r w:rsidRPr="004937D6">
          <w:rPr>
            <w:rFonts w:ascii="Arial" w:hAnsi="Arial"/>
            <w:sz w:val="16"/>
            <w:szCs w:val="16"/>
            <w:u w:val="single"/>
            <w:rPrChange w:id="50" w:author="Microsoft Office User" w:date="2019-09-07T18:13:00Z">
              <w:rPr>
                <w:rFonts w:ascii="Arial" w:hAnsi="Arial"/>
                <w:sz w:val="16"/>
                <w:szCs w:val="16"/>
              </w:rPr>
            </w:rPrChange>
          </w:rPr>
          <w:t>BERAKSI</w:t>
        </w:r>
      </w:ins>
      <w:ins w:id="51" w:author="Microsoft Office User" w:date="2019-09-07T18:20:00Z">
        <w:r w:rsidR="004229FD">
          <w:rPr>
            <w:rFonts w:ascii="Arial" w:hAnsi="Arial"/>
            <w:sz w:val="16"/>
            <w:szCs w:val="16"/>
            <w:u w:val="single"/>
          </w:rPr>
          <w:tab/>
          <w:t>YEAR 10</w:t>
        </w:r>
      </w:ins>
    </w:p>
    <w:p w14:paraId="44A5B80D" w14:textId="1688605C" w:rsidR="004937D6" w:rsidRDefault="004937D6" w:rsidP="004937D6">
      <w:pPr>
        <w:pStyle w:val="BodyAA"/>
        <w:spacing w:line="360" w:lineRule="auto"/>
        <w:rPr>
          <w:ins w:id="52" w:author="Microsoft Office User" w:date="2019-09-07T18:15:00Z"/>
          <w:rFonts w:ascii="Arial" w:hAnsi="Arial"/>
          <w:sz w:val="16"/>
          <w:szCs w:val="16"/>
          <w:u w:val="single"/>
        </w:rPr>
      </w:pPr>
      <w:ins w:id="53" w:author="Microsoft Office User" w:date="2019-09-07T18:13:00Z">
        <w:r>
          <w:rPr>
            <w:rFonts w:ascii="Arial" w:hAnsi="Arial"/>
            <w:sz w:val="16"/>
            <w:szCs w:val="16"/>
            <w:u w:val="single"/>
          </w:rPr>
          <w:t>CO-FOUNDER</w:t>
        </w:r>
      </w:ins>
    </w:p>
    <w:p w14:paraId="08E569DD" w14:textId="60128AAC" w:rsidR="004229FD" w:rsidRPr="004229FD" w:rsidRDefault="004229FD">
      <w:pPr>
        <w:pStyle w:val="BodyAA"/>
        <w:numPr>
          <w:ilvl w:val="0"/>
          <w:numId w:val="30"/>
        </w:numPr>
        <w:spacing w:line="360" w:lineRule="auto"/>
        <w:rPr>
          <w:ins w:id="54" w:author="Microsoft Office User" w:date="2019-09-07T18:13:00Z"/>
          <w:rFonts w:ascii="Arial" w:hAnsi="Arial"/>
          <w:sz w:val="16"/>
          <w:szCs w:val="16"/>
          <w:rPrChange w:id="55" w:author="Microsoft Office User" w:date="2019-09-07T18:15:00Z">
            <w:rPr>
              <w:ins w:id="56" w:author="Microsoft Office User" w:date="2019-09-07T18:13:00Z"/>
              <w:rFonts w:ascii="Arial" w:hAnsi="Arial"/>
              <w:sz w:val="16"/>
              <w:szCs w:val="16"/>
              <w:u w:val="single"/>
            </w:rPr>
          </w:rPrChange>
        </w:rPr>
        <w:pPrChange w:id="57" w:author="Microsoft Office User" w:date="2019-09-07T18:15:00Z">
          <w:pPr>
            <w:pStyle w:val="BodyAA"/>
            <w:spacing w:line="360" w:lineRule="auto"/>
          </w:pPr>
        </w:pPrChange>
      </w:pPr>
      <w:ins w:id="58" w:author="Microsoft Office User" w:date="2019-09-07T18:15:00Z">
        <w:r w:rsidRPr="004229FD">
          <w:rPr>
            <w:rFonts w:ascii="Arial" w:hAnsi="Arial"/>
            <w:sz w:val="16"/>
            <w:szCs w:val="16"/>
            <w:rPrChange w:id="59" w:author="Microsoft Office User" w:date="2019-09-07T18:15:00Z">
              <w:rPr>
                <w:rFonts w:ascii="Arial" w:hAnsi="Arial"/>
                <w:sz w:val="16"/>
                <w:szCs w:val="16"/>
                <w:u w:val="single"/>
              </w:rPr>
            </w:rPrChange>
          </w:rPr>
          <w:t>Prepared</w:t>
        </w:r>
        <w:r>
          <w:rPr>
            <w:rFonts w:ascii="Arial" w:hAnsi="Arial"/>
            <w:sz w:val="16"/>
            <w:szCs w:val="16"/>
          </w:rPr>
          <w:t xml:space="preserve"> “</w:t>
        </w:r>
        <w:proofErr w:type="spellStart"/>
        <w:r>
          <w:rPr>
            <w:rFonts w:ascii="Arial" w:hAnsi="Arial"/>
            <w:sz w:val="16"/>
            <w:szCs w:val="16"/>
          </w:rPr>
          <w:t>kolak</w:t>
        </w:r>
        <w:proofErr w:type="spellEnd"/>
        <w:proofErr w:type="gramStart"/>
        <w:r>
          <w:rPr>
            <w:rFonts w:ascii="Arial" w:hAnsi="Arial"/>
            <w:sz w:val="16"/>
            <w:szCs w:val="16"/>
          </w:rPr>
          <w:t xml:space="preserve">” </w:t>
        </w:r>
      </w:ins>
      <w:ins w:id="60" w:author="Microsoft Office User" w:date="2019-09-07T18:18:00Z">
        <w:r>
          <w:rPr>
            <w:rFonts w:ascii="Arial" w:hAnsi="Arial"/>
            <w:sz w:val="16"/>
            <w:szCs w:val="16"/>
          </w:rPr>
          <w:t>,a</w:t>
        </w:r>
        <w:proofErr w:type="gramEnd"/>
        <w:r>
          <w:rPr>
            <w:rFonts w:ascii="Arial" w:hAnsi="Arial"/>
            <w:sz w:val="16"/>
            <w:szCs w:val="16"/>
          </w:rPr>
          <w:t xml:space="preserve"> dish that people usually eat to break the fast</w:t>
        </w:r>
      </w:ins>
    </w:p>
    <w:p w14:paraId="5D0E515F" w14:textId="7B518AF7" w:rsidR="004937D6" w:rsidRPr="004937D6" w:rsidRDefault="004937D6" w:rsidP="004937D6">
      <w:pPr>
        <w:pStyle w:val="BodyAA"/>
        <w:numPr>
          <w:ilvl w:val="0"/>
          <w:numId w:val="29"/>
        </w:numPr>
        <w:spacing w:line="360" w:lineRule="auto"/>
        <w:rPr>
          <w:ins w:id="61" w:author="Microsoft Office User" w:date="2019-09-07T18:15:00Z"/>
          <w:rFonts w:ascii="Arial" w:hAnsi="Arial"/>
          <w:sz w:val="16"/>
          <w:szCs w:val="16"/>
          <w:u w:val="single"/>
          <w:rPrChange w:id="62" w:author="Microsoft Office User" w:date="2019-09-07T18:15:00Z">
            <w:rPr>
              <w:ins w:id="63" w:author="Microsoft Office User" w:date="2019-09-07T18:15:00Z"/>
              <w:rFonts w:ascii="Arial" w:hAnsi="Arial"/>
              <w:sz w:val="16"/>
              <w:szCs w:val="16"/>
            </w:rPr>
          </w:rPrChange>
        </w:rPr>
      </w:pPr>
      <w:ins w:id="64" w:author="Microsoft Office User" w:date="2019-09-07T18:14:00Z">
        <w:r>
          <w:rPr>
            <w:rFonts w:ascii="Arial" w:hAnsi="Arial"/>
            <w:sz w:val="16"/>
            <w:szCs w:val="16"/>
          </w:rPr>
          <w:t>Gave out “</w:t>
        </w:r>
        <w:proofErr w:type="spellStart"/>
        <w:r>
          <w:rPr>
            <w:rFonts w:ascii="Arial" w:hAnsi="Arial"/>
            <w:sz w:val="16"/>
            <w:szCs w:val="16"/>
          </w:rPr>
          <w:t>takjil</w:t>
        </w:r>
        <w:proofErr w:type="spellEnd"/>
        <w:r>
          <w:rPr>
            <w:rFonts w:ascii="Arial" w:hAnsi="Arial"/>
            <w:sz w:val="16"/>
            <w:szCs w:val="16"/>
          </w:rPr>
          <w:t xml:space="preserve">” to people who </w:t>
        </w:r>
      </w:ins>
      <w:ins w:id="65" w:author="Microsoft Office User" w:date="2019-09-07T18:15:00Z">
        <w:r>
          <w:rPr>
            <w:rFonts w:ascii="Arial" w:hAnsi="Arial"/>
            <w:sz w:val="16"/>
            <w:szCs w:val="16"/>
          </w:rPr>
          <w:t xml:space="preserve">were fasting </w:t>
        </w:r>
        <w:proofErr w:type="gramStart"/>
        <w:r w:rsidR="004229FD">
          <w:rPr>
            <w:rFonts w:ascii="Arial" w:hAnsi="Arial"/>
            <w:sz w:val="16"/>
            <w:szCs w:val="16"/>
          </w:rPr>
          <w:t>( aroun</w:t>
        </w:r>
      </w:ins>
      <w:ins w:id="66" w:author="Microsoft Office User" w:date="2019-09-07T18:19:00Z">
        <w:r w:rsidR="004229FD">
          <w:rPr>
            <w:rFonts w:ascii="Arial" w:hAnsi="Arial"/>
            <w:sz w:val="16"/>
            <w:szCs w:val="16"/>
          </w:rPr>
          <w:t>d</w:t>
        </w:r>
      </w:ins>
      <w:proofErr w:type="gramEnd"/>
      <w:ins w:id="67" w:author="Microsoft Office User" w:date="2019-09-07T18:15:00Z">
        <w:r w:rsidR="004229FD">
          <w:rPr>
            <w:rFonts w:ascii="Arial" w:hAnsi="Arial"/>
            <w:sz w:val="16"/>
            <w:szCs w:val="16"/>
          </w:rPr>
          <w:t xml:space="preserve"> the area of KELAPA GADING</w:t>
        </w:r>
      </w:ins>
      <w:ins w:id="68" w:author="Microsoft Office User" w:date="2019-09-07T18:18:00Z">
        <w:r w:rsidR="004229FD">
          <w:rPr>
            <w:rFonts w:ascii="Arial" w:hAnsi="Arial"/>
            <w:sz w:val="16"/>
            <w:szCs w:val="16"/>
          </w:rPr>
          <w:t xml:space="preserve"> and </w:t>
        </w:r>
      </w:ins>
      <w:ins w:id="69" w:author="Microsoft Office User" w:date="2019-09-07T18:19:00Z">
        <w:r w:rsidR="004229FD">
          <w:rPr>
            <w:rFonts w:ascii="Arial" w:hAnsi="Arial"/>
            <w:sz w:val="16"/>
            <w:szCs w:val="16"/>
          </w:rPr>
          <w:t>slums in SUNTER</w:t>
        </w:r>
      </w:ins>
      <w:ins w:id="70" w:author="Microsoft Office User" w:date="2019-09-07T18:15:00Z">
        <w:r w:rsidR="004229FD">
          <w:rPr>
            <w:rFonts w:ascii="Arial" w:hAnsi="Arial"/>
            <w:sz w:val="16"/>
            <w:szCs w:val="16"/>
          </w:rPr>
          <w:t xml:space="preserve"> )</w:t>
        </w:r>
      </w:ins>
    </w:p>
    <w:p w14:paraId="40949CCA" w14:textId="77777777" w:rsidR="004937D6" w:rsidRPr="004937D6" w:rsidRDefault="004937D6">
      <w:pPr>
        <w:pStyle w:val="BodyAA"/>
        <w:spacing w:line="360" w:lineRule="auto"/>
        <w:ind w:left="720"/>
        <w:rPr>
          <w:rFonts w:ascii="Arial" w:hAnsi="Arial"/>
          <w:sz w:val="16"/>
          <w:szCs w:val="16"/>
          <w:u w:val="single"/>
        </w:rPr>
        <w:pPrChange w:id="71" w:author="Microsoft Office User" w:date="2019-09-07T18:15:00Z">
          <w:pPr>
            <w:pStyle w:val="BodyAA"/>
            <w:spacing w:line="360" w:lineRule="auto"/>
          </w:pPr>
        </w:pPrChange>
      </w:pPr>
    </w:p>
    <w:p w14:paraId="03DFC2EA" w14:textId="64EC723B" w:rsidR="007F4B46" w:rsidRDefault="007F4B46" w:rsidP="007F4B46">
      <w:pPr>
        <w:pStyle w:val="BodyAA"/>
        <w:spacing w:line="360" w:lineRule="auto"/>
        <w:rPr>
          <w:rFonts w:ascii="Arial" w:hAnsi="Arial"/>
          <w:sz w:val="16"/>
          <w:szCs w:val="16"/>
        </w:rPr>
      </w:pPr>
      <w:r>
        <w:rPr>
          <w:rFonts w:ascii="Arial" w:hAnsi="Arial"/>
          <w:sz w:val="16"/>
          <w:szCs w:val="16"/>
          <w:u w:val="single"/>
        </w:rPr>
        <w:lastRenderedPageBreak/>
        <w:t xml:space="preserve">LIVE IN </w:t>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t xml:space="preserve">           CENTRAL JAVA</w:t>
      </w:r>
    </w:p>
    <w:p w14:paraId="5DE72742" w14:textId="2C5F257F" w:rsidR="00851CA6" w:rsidRPr="007F4B46" w:rsidRDefault="00851CA6" w:rsidP="00851CA6">
      <w:pPr>
        <w:pStyle w:val="BodyAA"/>
        <w:tabs>
          <w:tab w:val="left" w:pos="8454"/>
        </w:tabs>
        <w:spacing w:line="360" w:lineRule="auto"/>
        <w:rPr>
          <w:rFonts w:ascii="Arial" w:hAnsi="Arial"/>
          <w:sz w:val="16"/>
          <w:szCs w:val="16"/>
        </w:rPr>
      </w:pPr>
      <w:r>
        <w:rPr>
          <w:rFonts w:ascii="Arial" w:hAnsi="Arial"/>
          <w:sz w:val="16"/>
          <w:szCs w:val="16"/>
        </w:rPr>
        <w:tab/>
        <w:t xml:space="preserve">YEAR 11 </w:t>
      </w:r>
    </w:p>
    <w:p w14:paraId="3928259B" w14:textId="7995D0C1" w:rsidR="007F4B46" w:rsidRDefault="00851CA6" w:rsidP="007F4B46">
      <w:pPr>
        <w:pStyle w:val="BodyAA"/>
        <w:numPr>
          <w:ilvl w:val="0"/>
          <w:numId w:val="5"/>
        </w:numPr>
        <w:spacing w:line="360" w:lineRule="auto"/>
        <w:rPr>
          <w:rFonts w:ascii="Arial" w:hAnsi="Arial"/>
          <w:sz w:val="16"/>
          <w:szCs w:val="16"/>
        </w:rPr>
      </w:pPr>
      <w:r>
        <w:rPr>
          <w:rFonts w:ascii="Arial" w:hAnsi="Arial"/>
          <w:sz w:val="16"/>
          <w:szCs w:val="16"/>
        </w:rPr>
        <w:t xml:space="preserve">Stayed in a villager’s house and joined their family’s routine for 5 days. A getaway from the city life and experienced a life in the village, away from modern gadgets and technology. </w:t>
      </w:r>
    </w:p>
    <w:p w14:paraId="495CC66B" w14:textId="7EE4F716" w:rsidR="00851CA6" w:rsidRDefault="00851CA6" w:rsidP="00851CA6">
      <w:pPr>
        <w:pStyle w:val="BodyAA"/>
        <w:numPr>
          <w:ilvl w:val="0"/>
          <w:numId w:val="5"/>
        </w:numPr>
        <w:spacing w:line="360" w:lineRule="auto"/>
        <w:rPr>
          <w:rFonts w:ascii="Arial" w:hAnsi="Arial"/>
          <w:sz w:val="16"/>
          <w:szCs w:val="16"/>
        </w:rPr>
      </w:pPr>
      <w:r>
        <w:rPr>
          <w:rFonts w:ascii="Arial" w:hAnsi="Arial"/>
          <w:sz w:val="16"/>
          <w:szCs w:val="16"/>
        </w:rPr>
        <w:t>Interacted with the locals, visited the only school in the village and helped the neighborhood to prepare a monthly mass in one of the local’s house.</w:t>
      </w:r>
    </w:p>
    <w:p w14:paraId="30E80014" w14:textId="088156D2" w:rsidR="00851CA6" w:rsidRPr="00851CA6" w:rsidRDefault="00851CA6" w:rsidP="00851CA6">
      <w:pPr>
        <w:pStyle w:val="BodyAA"/>
        <w:numPr>
          <w:ilvl w:val="0"/>
          <w:numId w:val="5"/>
        </w:numPr>
        <w:spacing w:line="360" w:lineRule="auto"/>
        <w:rPr>
          <w:rFonts w:ascii="Arial" w:hAnsi="Arial"/>
          <w:sz w:val="16"/>
          <w:szCs w:val="16"/>
        </w:rPr>
      </w:pPr>
      <w:r>
        <w:rPr>
          <w:rFonts w:ascii="Arial" w:hAnsi="Arial"/>
          <w:sz w:val="16"/>
          <w:szCs w:val="16"/>
        </w:rPr>
        <w:t xml:space="preserve">Learned more about the Javanese culture especially Central Java and blend in with the local </w:t>
      </w:r>
      <w:proofErr w:type="spellStart"/>
      <w:r>
        <w:rPr>
          <w:rFonts w:ascii="Arial" w:hAnsi="Arial"/>
          <w:sz w:val="16"/>
          <w:szCs w:val="16"/>
        </w:rPr>
        <w:t>childrens</w:t>
      </w:r>
      <w:proofErr w:type="spellEnd"/>
      <w:r>
        <w:rPr>
          <w:rFonts w:ascii="Arial" w:hAnsi="Arial"/>
          <w:sz w:val="16"/>
          <w:szCs w:val="16"/>
        </w:rPr>
        <w:t xml:space="preserve"> </w:t>
      </w:r>
      <w:proofErr w:type="gramStart"/>
      <w:r>
        <w:rPr>
          <w:rFonts w:ascii="Arial" w:hAnsi="Arial"/>
          <w:sz w:val="16"/>
          <w:szCs w:val="16"/>
        </w:rPr>
        <w:t>( played</w:t>
      </w:r>
      <w:proofErr w:type="gramEnd"/>
      <w:r>
        <w:rPr>
          <w:rFonts w:ascii="Arial" w:hAnsi="Arial"/>
          <w:sz w:val="16"/>
          <w:szCs w:val="16"/>
        </w:rPr>
        <w:t xml:space="preserve"> and taught them English)</w:t>
      </w:r>
    </w:p>
    <w:p w14:paraId="45918AA9" w14:textId="77777777" w:rsidR="007F4B46" w:rsidRPr="007F4B46" w:rsidRDefault="007F4B46" w:rsidP="007F4B46">
      <w:pPr>
        <w:pStyle w:val="BodyAA"/>
        <w:spacing w:line="360" w:lineRule="auto"/>
        <w:rPr>
          <w:rFonts w:ascii="Arial" w:hAnsi="Arial"/>
          <w:sz w:val="16"/>
          <w:szCs w:val="16"/>
        </w:rPr>
      </w:pPr>
    </w:p>
    <w:p w14:paraId="5684A3CA" w14:textId="0A80585E" w:rsidR="000D4770" w:rsidRDefault="00106BBE">
      <w:pPr>
        <w:pStyle w:val="BodyAA"/>
        <w:spacing w:line="360" w:lineRule="auto"/>
        <w:rPr>
          <w:rFonts w:ascii="Arial" w:eastAsia="Arial" w:hAnsi="Arial" w:cs="Arial"/>
          <w:sz w:val="16"/>
          <w:szCs w:val="16"/>
          <w:u w:val="single"/>
        </w:rPr>
      </w:pPr>
      <w:r>
        <w:rPr>
          <w:rFonts w:ascii="Arial" w:hAnsi="Arial"/>
          <w:sz w:val="16"/>
          <w:szCs w:val="16"/>
          <w:u w:val="single"/>
        </w:rPr>
        <w:t>DOCTORSHARE CILINCING</w:t>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t xml:space="preserve">      JAKARTA </w:t>
      </w:r>
    </w:p>
    <w:p w14:paraId="28415DE1" w14:textId="162F3066" w:rsidR="009D7538" w:rsidRPr="009D7538" w:rsidRDefault="00E34F3F" w:rsidP="009D7538">
      <w:pPr>
        <w:pStyle w:val="BodyAA"/>
        <w:spacing w:line="360" w:lineRule="auto"/>
        <w:rPr>
          <w:rFonts w:ascii="Arial" w:hAnsi="Arial"/>
          <w:sz w:val="16"/>
          <w:szCs w:val="16"/>
        </w:rPr>
      </w:pPr>
      <w:r>
        <w:rPr>
          <w:rFonts w:ascii="Arial" w:hAnsi="Arial"/>
          <w:sz w:val="16"/>
          <w:szCs w:val="16"/>
        </w:rPr>
        <w:t>PARTICIPANT</w:t>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851CA6">
        <w:rPr>
          <w:rFonts w:ascii="Arial" w:eastAsia="Arial" w:hAnsi="Arial" w:cs="Arial"/>
          <w:sz w:val="16"/>
          <w:szCs w:val="16"/>
        </w:rPr>
        <w:t xml:space="preserve">  </w:t>
      </w:r>
      <w:r w:rsidR="00417113">
        <w:rPr>
          <w:rFonts w:ascii="Arial" w:hAnsi="Arial"/>
          <w:sz w:val="16"/>
          <w:szCs w:val="16"/>
        </w:rPr>
        <w:t xml:space="preserve"> YEAR</w:t>
      </w:r>
      <w:r w:rsidR="00851CA6">
        <w:rPr>
          <w:rFonts w:ascii="Arial" w:hAnsi="Arial"/>
          <w:sz w:val="16"/>
          <w:szCs w:val="16"/>
        </w:rPr>
        <w:t xml:space="preserve"> 11 - </w:t>
      </w:r>
      <w:r w:rsidR="00417113">
        <w:rPr>
          <w:rFonts w:ascii="Arial" w:hAnsi="Arial"/>
          <w:sz w:val="16"/>
          <w:szCs w:val="16"/>
        </w:rPr>
        <w:t>PRESENT</w:t>
      </w:r>
    </w:p>
    <w:p w14:paraId="5A9AA5E6" w14:textId="4C7FACCB" w:rsidR="000D4770" w:rsidRDefault="009D7538" w:rsidP="00E70C6E">
      <w:pPr>
        <w:pStyle w:val="BodyAA"/>
        <w:numPr>
          <w:ilvl w:val="0"/>
          <w:numId w:val="5"/>
        </w:numPr>
        <w:spacing w:line="360" w:lineRule="auto"/>
        <w:rPr>
          <w:rFonts w:ascii="Arial" w:hAnsi="Arial"/>
          <w:sz w:val="16"/>
          <w:szCs w:val="16"/>
        </w:rPr>
      </w:pPr>
      <w:r>
        <w:rPr>
          <w:rFonts w:ascii="Arial" w:hAnsi="Arial"/>
          <w:sz w:val="16"/>
          <w:szCs w:val="16"/>
        </w:rPr>
        <w:t xml:space="preserve">DOCTORSHARE is a non-profit foundation, found by </w:t>
      </w:r>
      <w:proofErr w:type="spellStart"/>
      <w:proofErr w:type="gramStart"/>
      <w:r>
        <w:rPr>
          <w:rFonts w:ascii="Arial" w:hAnsi="Arial"/>
          <w:sz w:val="16"/>
          <w:szCs w:val="16"/>
        </w:rPr>
        <w:t>Dr.Lie</w:t>
      </w:r>
      <w:proofErr w:type="spellEnd"/>
      <w:proofErr w:type="gramEnd"/>
      <w:r>
        <w:rPr>
          <w:rFonts w:ascii="Arial" w:hAnsi="Arial"/>
          <w:sz w:val="16"/>
          <w:szCs w:val="16"/>
        </w:rPr>
        <w:t xml:space="preserve">. This foundation </w:t>
      </w:r>
      <w:proofErr w:type="gramStart"/>
      <w:r>
        <w:rPr>
          <w:rFonts w:ascii="Arial" w:hAnsi="Arial"/>
          <w:sz w:val="16"/>
          <w:szCs w:val="16"/>
        </w:rPr>
        <w:t>do</w:t>
      </w:r>
      <w:proofErr w:type="gramEnd"/>
      <w:r>
        <w:rPr>
          <w:rFonts w:ascii="Arial" w:hAnsi="Arial"/>
          <w:sz w:val="16"/>
          <w:szCs w:val="16"/>
        </w:rPr>
        <w:t xml:space="preserve"> services in remote areas that need more attention in medical around Indonesia.</w:t>
      </w:r>
    </w:p>
    <w:p w14:paraId="5197DB16" w14:textId="77777777" w:rsidR="009D7538" w:rsidRDefault="009D7538" w:rsidP="009D7538">
      <w:pPr>
        <w:pStyle w:val="BodyAA"/>
        <w:numPr>
          <w:ilvl w:val="0"/>
          <w:numId w:val="5"/>
        </w:numPr>
        <w:spacing w:line="360" w:lineRule="auto"/>
        <w:rPr>
          <w:rFonts w:ascii="Arial" w:hAnsi="Arial"/>
          <w:sz w:val="16"/>
          <w:szCs w:val="16"/>
        </w:rPr>
      </w:pPr>
      <w:r>
        <w:rPr>
          <w:rFonts w:ascii="Arial" w:hAnsi="Arial"/>
          <w:sz w:val="16"/>
          <w:szCs w:val="16"/>
        </w:rPr>
        <w:t xml:space="preserve">Volunteered in a medical service in </w:t>
      </w:r>
      <w:proofErr w:type="spellStart"/>
      <w:r>
        <w:rPr>
          <w:rFonts w:ascii="Arial" w:hAnsi="Arial"/>
          <w:sz w:val="16"/>
          <w:szCs w:val="16"/>
        </w:rPr>
        <w:t>Cilincing</w:t>
      </w:r>
      <w:proofErr w:type="spellEnd"/>
      <w:r>
        <w:rPr>
          <w:rFonts w:ascii="Arial" w:hAnsi="Arial"/>
          <w:sz w:val="16"/>
          <w:szCs w:val="16"/>
        </w:rPr>
        <w:t>, a remote area in North Jakarta.</w:t>
      </w:r>
    </w:p>
    <w:p w14:paraId="79DB4BD5" w14:textId="08D5F2C8" w:rsidR="000D4770" w:rsidRDefault="009D7538" w:rsidP="00E70C6E">
      <w:pPr>
        <w:pStyle w:val="BodyAA"/>
        <w:numPr>
          <w:ilvl w:val="0"/>
          <w:numId w:val="5"/>
        </w:numPr>
        <w:spacing w:line="360" w:lineRule="auto"/>
        <w:rPr>
          <w:rFonts w:ascii="Arial" w:hAnsi="Arial"/>
          <w:sz w:val="16"/>
          <w:szCs w:val="16"/>
        </w:rPr>
      </w:pPr>
      <w:commentRangeStart w:id="72"/>
      <w:r>
        <w:rPr>
          <w:rFonts w:ascii="Arial" w:hAnsi="Arial"/>
          <w:sz w:val="16"/>
          <w:szCs w:val="16"/>
        </w:rPr>
        <w:t xml:space="preserve">One of the youngest participants to volunteer </w:t>
      </w:r>
      <w:proofErr w:type="gramStart"/>
      <w:r>
        <w:rPr>
          <w:rFonts w:ascii="Arial" w:hAnsi="Arial"/>
          <w:sz w:val="16"/>
          <w:szCs w:val="16"/>
        </w:rPr>
        <w:t>( most</w:t>
      </w:r>
      <w:proofErr w:type="gramEnd"/>
      <w:r>
        <w:rPr>
          <w:rFonts w:ascii="Arial" w:hAnsi="Arial"/>
          <w:sz w:val="16"/>
          <w:szCs w:val="16"/>
        </w:rPr>
        <w:t xml:space="preserve"> participants are real doctors )</w:t>
      </w:r>
    </w:p>
    <w:p w14:paraId="742EDF42" w14:textId="4A407F9A" w:rsidR="00106BBE" w:rsidRDefault="009D7538" w:rsidP="00667999">
      <w:pPr>
        <w:pStyle w:val="BodyAA"/>
        <w:numPr>
          <w:ilvl w:val="0"/>
          <w:numId w:val="5"/>
        </w:numPr>
        <w:spacing w:line="360" w:lineRule="auto"/>
        <w:rPr>
          <w:rFonts w:ascii="Arial" w:hAnsi="Arial"/>
          <w:sz w:val="16"/>
          <w:szCs w:val="16"/>
        </w:rPr>
      </w:pPr>
      <w:r>
        <w:rPr>
          <w:rFonts w:ascii="Arial" w:hAnsi="Arial"/>
          <w:sz w:val="16"/>
          <w:szCs w:val="16"/>
        </w:rPr>
        <w:t xml:space="preserve">Helped the doctors with patient registration </w:t>
      </w:r>
      <w:commentRangeEnd w:id="72"/>
      <w:r w:rsidR="00F54115">
        <w:rPr>
          <w:rStyle w:val="CommentReference"/>
          <w:rFonts w:ascii="Times New Roman" w:hAnsi="Times New Roman" w:cs="Times New Roman"/>
          <w:color w:val="auto"/>
          <w:lang w:eastAsia="en-US"/>
        </w:rPr>
        <w:commentReference w:id="72"/>
      </w:r>
    </w:p>
    <w:p w14:paraId="276C1309" w14:textId="77777777" w:rsidR="00667999" w:rsidRPr="00667999" w:rsidRDefault="00667999" w:rsidP="00667999">
      <w:pPr>
        <w:pStyle w:val="BodyAA"/>
        <w:spacing w:line="360" w:lineRule="auto"/>
        <w:ind w:left="131"/>
        <w:rPr>
          <w:rFonts w:ascii="Arial" w:hAnsi="Arial"/>
          <w:sz w:val="16"/>
          <w:szCs w:val="16"/>
        </w:rPr>
      </w:pPr>
    </w:p>
    <w:p w14:paraId="1822E933" w14:textId="05DE48A8" w:rsidR="000D4770" w:rsidRDefault="000D1198">
      <w:pPr>
        <w:pStyle w:val="BodyAA"/>
        <w:spacing w:line="360" w:lineRule="auto"/>
        <w:rPr>
          <w:rFonts w:ascii="Arial" w:eastAsia="Arial" w:hAnsi="Arial" w:cs="Arial"/>
          <w:sz w:val="16"/>
          <w:szCs w:val="16"/>
        </w:rPr>
      </w:pPr>
      <w:r>
        <w:rPr>
          <w:rFonts w:ascii="Arial" w:hAnsi="Arial"/>
          <w:sz w:val="16"/>
          <w:szCs w:val="16"/>
          <w:u w:val="single"/>
        </w:rPr>
        <w:t xml:space="preserve">DOCTORSHARE </w:t>
      </w:r>
      <w:r w:rsidR="00106BBE">
        <w:rPr>
          <w:rFonts w:ascii="Arial" w:hAnsi="Arial"/>
          <w:sz w:val="16"/>
          <w:szCs w:val="16"/>
          <w:u w:val="single"/>
        </w:rPr>
        <w:t>PULAU KEI</w:t>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eastAsia="Arial" w:hAnsi="Arial" w:cs="Arial"/>
          <w:sz w:val="16"/>
          <w:szCs w:val="16"/>
        </w:rPr>
        <w:tab/>
      </w:r>
      <w:r w:rsidR="00417113">
        <w:rPr>
          <w:rFonts w:ascii="Arial" w:hAnsi="Arial"/>
          <w:sz w:val="16"/>
          <w:szCs w:val="16"/>
        </w:rPr>
        <w:t xml:space="preserve">     </w:t>
      </w:r>
      <w:r w:rsidR="00106BBE">
        <w:rPr>
          <w:rFonts w:ascii="Arial" w:hAnsi="Arial"/>
          <w:sz w:val="16"/>
          <w:szCs w:val="16"/>
        </w:rPr>
        <w:t xml:space="preserve">       </w:t>
      </w:r>
      <w:r>
        <w:rPr>
          <w:rFonts w:ascii="Arial" w:hAnsi="Arial"/>
          <w:sz w:val="16"/>
          <w:szCs w:val="16"/>
        </w:rPr>
        <w:t xml:space="preserve">          </w:t>
      </w:r>
      <w:r w:rsidR="00106BBE">
        <w:rPr>
          <w:rFonts w:ascii="Arial" w:hAnsi="Arial"/>
          <w:sz w:val="16"/>
          <w:szCs w:val="16"/>
        </w:rPr>
        <w:t xml:space="preserve"> </w:t>
      </w:r>
      <w:r>
        <w:rPr>
          <w:rFonts w:ascii="Arial" w:hAnsi="Arial"/>
          <w:sz w:val="16"/>
          <w:szCs w:val="16"/>
        </w:rPr>
        <w:t>MALUKU</w:t>
      </w:r>
    </w:p>
    <w:p w14:paraId="0E590686" w14:textId="2EBE4AB5" w:rsidR="000D4770" w:rsidRDefault="00417113">
      <w:pPr>
        <w:pStyle w:val="BodyAA"/>
        <w:spacing w:line="360" w:lineRule="auto"/>
        <w:rPr>
          <w:rFonts w:ascii="Arial" w:eastAsia="Arial" w:hAnsi="Arial" w:cs="Arial"/>
          <w:sz w:val="16"/>
          <w:szCs w:val="16"/>
        </w:rPr>
      </w:pP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sidR="002612F6">
        <w:rPr>
          <w:rFonts w:ascii="Arial" w:hAnsi="Arial"/>
          <w:sz w:val="16"/>
          <w:szCs w:val="16"/>
        </w:rPr>
        <w:tab/>
      </w:r>
      <w:r w:rsidR="002612F6">
        <w:rPr>
          <w:rFonts w:ascii="Arial" w:hAnsi="Arial"/>
          <w:sz w:val="16"/>
          <w:szCs w:val="16"/>
        </w:rPr>
        <w:tab/>
        <w:t xml:space="preserve">                                        YEAR 1</w:t>
      </w:r>
      <w:r w:rsidR="007F4B46">
        <w:rPr>
          <w:rFonts w:ascii="Arial" w:hAnsi="Arial"/>
          <w:sz w:val="16"/>
          <w:szCs w:val="16"/>
        </w:rPr>
        <w:t>2</w:t>
      </w:r>
      <w:r>
        <w:rPr>
          <w:rFonts w:ascii="Arial" w:hAnsi="Arial"/>
          <w:sz w:val="16"/>
          <w:szCs w:val="16"/>
        </w:rPr>
        <w:t xml:space="preserve"> </w:t>
      </w:r>
    </w:p>
    <w:p w14:paraId="090D15B3" w14:textId="77777777" w:rsidR="00E70C6E" w:rsidRDefault="00E70C6E">
      <w:pPr>
        <w:pStyle w:val="BodyAA"/>
        <w:spacing w:line="360" w:lineRule="auto"/>
        <w:rPr>
          <w:rFonts w:ascii="Arial" w:hAnsi="Arial"/>
          <w:b/>
          <w:bCs/>
          <w:sz w:val="16"/>
          <w:szCs w:val="16"/>
        </w:rPr>
      </w:pPr>
    </w:p>
    <w:p w14:paraId="7FEB7EC9" w14:textId="64F630E1" w:rsidR="000D4770" w:rsidRPr="00724BDC" w:rsidRDefault="00724BDC" w:rsidP="00724BDC">
      <w:pPr>
        <w:pStyle w:val="BodyAA"/>
        <w:numPr>
          <w:ilvl w:val="0"/>
          <w:numId w:val="26"/>
        </w:numPr>
        <w:spacing w:line="360" w:lineRule="auto"/>
      </w:pPr>
      <w:r w:rsidRPr="00724BDC">
        <w:rPr>
          <w:sz w:val="16"/>
        </w:rPr>
        <w:t xml:space="preserve">Went to </w:t>
      </w:r>
      <w:proofErr w:type="spellStart"/>
      <w:r w:rsidRPr="00724BDC">
        <w:rPr>
          <w:sz w:val="16"/>
        </w:rPr>
        <w:t>Pulau</w:t>
      </w:r>
      <w:proofErr w:type="spellEnd"/>
      <w:r w:rsidRPr="00724BDC">
        <w:rPr>
          <w:sz w:val="16"/>
        </w:rPr>
        <w:t xml:space="preserve"> Kei, Maluku with DOCTORSHARE and joined as one of the volunteers to help the doctors during the service. </w:t>
      </w:r>
    </w:p>
    <w:p w14:paraId="53BE173B" w14:textId="64822AD6" w:rsidR="00724BDC" w:rsidRPr="00724BDC" w:rsidRDefault="00724BDC" w:rsidP="00724BDC">
      <w:pPr>
        <w:pStyle w:val="BodyAA"/>
        <w:numPr>
          <w:ilvl w:val="0"/>
          <w:numId w:val="25"/>
        </w:numPr>
        <w:spacing w:line="360" w:lineRule="auto"/>
      </w:pPr>
      <w:r>
        <w:rPr>
          <w:sz w:val="16"/>
        </w:rPr>
        <w:t xml:space="preserve">Helped the doctors with patient screenings, major and minor operations, and laboratory tests </w:t>
      </w:r>
      <w:proofErr w:type="gramStart"/>
      <w:r>
        <w:rPr>
          <w:sz w:val="16"/>
        </w:rPr>
        <w:t>( blood</w:t>
      </w:r>
      <w:proofErr w:type="gramEnd"/>
      <w:r>
        <w:rPr>
          <w:sz w:val="16"/>
        </w:rPr>
        <w:t xml:space="preserve">-pressure test, HIV test, diabetes test, and cardiovascular test ). </w:t>
      </w:r>
    </w:p>
    <w:p w14:paraId="2C931316" w14:textId="17833A2D" w:rsidR="00724BDC" w:rsidRPr="00724BDC" w:rsidRDefault="00724BDC" w:rsidP="00724BDC">
      <w:pPr>
        <w:pStyle w:val="BodyAA"/>
        <w:numPr>
          <w:ilvl w:val="0"/>
          <w:numId w:val="25"/>
        </w:numPr>
        <w:spacing w:line="360" w:lineRule="auto"/>
      </w:pPr>
      <w:r>
        <w:rPr>
          <w:sz w:val="16"/>
        </w:rPr>
        <w:t xml:space="preserve">Trusted to be one of the qualified and experienced surgeon’s assistants and helped them during the major operations </w:t>
      </w:r>
      <w:proofErr w:type="gramStart"/>
      <w:r>
        <w:rPr>
          <w:sz w:val="16"/>
        </w:rPr>
        <w:t>( hernia</w:t>
      </w:r>
      <w:proofErr w:type="gramEnd"/>
      <w:r>
        <w:rPr>
          <w:sz w:val="16"/>
        </w:rPr>
        <w:t xml:space="preserve"> and tumor cases ). </w:t>
      </w:r>
    </w:p>
    <w:p w14:paraId="205BA192" w14:textId="581216A8" w:rsidR="00724BDC" w:rsidRPr="00724BDC" w:rsidRDefault="00724BDC" w:rsidP="00724BDC">
      <w:pPr>
        <w:pStyle w:val="BodyAA"/>
        <w:numPr>
          <w:ilvl w:val="0"/>
          <w:numId w:val="25"/>
        </w:numPr>
        <w:spacing w:line="360" w:lineRule="auto"/>
      </w:pPr>
      <w:r>
        <w:rPr>
          <w:sz w:val="16"/>
        </w:rPr>
        <w:t xml:space="preserve">Learn the culture in Maluku, a remote eastern part of Indonesia, interact with the locals, and serving the patients for their health-being for free. </w:t>
      </w:r>
    </w:p>
    <w:p w14:paraId="48FC18F3" w14:textId="77777777" w:rsidR="00724BDC" w:rsidRPr="00724BDC" w:rsidRDefault="00724BDC" w:rsidP="00724BDC">
      <w:pPr>
        <w:pStyle w:val="BodyAA"/>
        <w:spacing w:line="360" w:lineRule="auto"/>
        <w:ind w:left="720"/>
      </w:pPr>
    </w:p>
    <w:p w14:paraId="0E64515F" w14:textId="1EB486E8" w:rsidR="009D7538" w:rsidRDefault="009D7538">
      <w:pPr>
        <w:pStyle w:val="BodyAA"/>
        <w:spacing w:line="360" w:lineRule="auto"/>
        <w:rPr>
          <w:sz w:val="16"/>
          <w:u w:val="single"/>
        </w:rPr>
      </w:pPr>
      <w:r w:rsidRPr="009D7538">
        <w:rPr>
          <w:sz w:val="16"/>
          <w:u w:val="single"/>
        </w:rPr>
        <w:t>BUILD A HOUSE</w:t>
      </w:r>
      <w:bookmarkStart w:id="73" w:name="_GoBack"/>
      <w:bookmarkEnd w:id="73"/>
    </w:p>
    <w:p w14:paraId="156E7CB3" w14:textId="3F1CAF9D" w:rsidR="00D92551" w:rsidRPr="00D92551" w:rsidRDefault="00D92551" w:rsidP="00D92551">
      <w:pPr>
        <w:pStyle w:val="BodyAA"/>
        <w:numPr>
          <w:ilvl w:val="0"/>
          <w:numId w:val="18"/>
        </w:numPr>
        <w:spacing w:line="360" w:lineRule="auto"/>
        <w:rPr>
          <w:b/>
          <w:sz w:val="16"/>
          <w:u w:val="single"/>
        </w:rPr>
      </w:pPr>
      <w:r>
        <w:rPr>
          <w:sz w:val="16"/>
        </w:rPr>
        <w:t xml:space="preserve">Volunteered in a community service to help building a house in a remote, slum area </w:t>
      </w:r>
    </w:p>
    <w:p w14:paraId="4A89E1AB" w14:textId="5544DDB1" w:rsidR="00D92551" w:rsidRDefault="00D92551" w:rsidP="00D92551">
      <w:pPr>
        <w:pStyle w:val="BodyAA"/>
        <w:numPr>
          <w:ilvl w:val="0"/>
          <w:numId w:val="18"/>
        </w:numPr>
        <w:spacing w:line="360" w:lineRule="auto"/>
        <w:rPr>
          <w:sz w:val="16"/>
        </w:rPr>
      </w:pPr>
      <w:r w:rsidRPr="00D92551">
        <w:rPr>
          <w:sz w:val="16"/>
        </w:rPr>
        <w:t xml:space="preserve">Held </w:t>
      </w:r>
      <w:proofErr w:type="gramStart"/>
      <w:r w:rsidRPr="00D92551">
        <w:rPr>
          <w:sz w:val="16"/>
        </w:rPr>
        <w:t xml:space="preserve">by </w:t>
      </w:r>
      <w:r w:rsidR="001F126B">
        <w:rPr>
          <w:sz w:val="16"/>
        </w:rPr>
        <w:t xml:space="preserve"> Habitat</w:t>
      </w:r>
      <w:proofErr w:type="gramEnd"/>
      <w:r w:rsidR="001F126B">
        <w:rPr>
          <w:sz w:val="16"/>
        </w:rPr>
        <w:t xml:space="preserve"> for Humanity Indonesia</w:t>
      </w:r>
      <w:r>
        <w:rPr>
          <w:sz w:val="16"/>
        </w:rPr>
        <w:t xml:space="preserve"> </w:t>
      </w:r>
    </w:p>
    <w:p w14:paraId="4DF9A445" w14:textId="77777777" w:rsidR="007F4B46" w:rsidRDefault="007F4B46" w:rsidP="007F4B46">
      <w:pPr>
        <w:pStyle w:val="BodyAA"/>
        <w:spacing w:line="360" w:lineRule="auto"/>
        <w:ind w:left="720"/>
        <w:rPr>
          <w:sz w:val="16"/>
        </w:rPr>
      </w:pPr>
    </w:p>
    <w:p w14:paraId="1E6B24B6" w14:textId="77777777" w:rsidR="00D92551" w:rsidRDefault="00D92551" w:rsidP="00D92551">
      <w:pPr>
        <w:pStyle w:val="BodyAA"/>
        <w:spacing w:line="360" w:lineRule="auto"/>
        <w:rPr>
          <w:sz w:val="16"/>
        </w:rPr>
      </w:pPr>
    </w:p>
    <w:p w14:paraId="423C06C1" w14:textId="4248BFC9" w:rsidR="00D92551" w:rsidRDefault="00D92551" w:rsidP="00D92551">
      <w:pPr>
        <w:pStyle w:val="BodyAA"/>
        <w:spacing w:line="360" w:lineRule="auto"/>
        <w:rPr>
          <w:b/>
          <w:sz w:val="16"/>
        </w:rPr>
      </w:pPr>
      <w:r>
        <w:rPr>
          <w:b/>
          <w:sz w:val="16"/>
        </w:rPr>
        <w:t>ACHIEVEMENTS</w:t>
      </w:r>
      <w:r>
        <w:rPr>
          <w:b/>
          <w:sz w:val="16"/>
        </w:rPr>
        <w:tab/>
      </w:r>
      <w:r>
        <w:rPr>
          <w:b/>
          <w:sz w:val="16"/>
        </w:rPr>
        <w:tab/>
      </w:r>
      <w:r>
        <w:rPr>
          <w:b/>
          <w:sz w:val="16"/>
        </w:rPr>
        <w:tab/>
      </w:r>
    </w:p>
    <w:p w14:paraId="01554217" w14:textId="39EB819F" w:rsidR="00D92551" w:rsidRDefault="00D92551" w:rsidP="00D92551">
      <w:pPr>
        <w:pStyle w:val="BodyAA"/>
        <w:spacing w:line="360" w:lineRule="auto"/>
        <w:rPr>
          <w:sz w:val="16"/>
          <w:u w:val="single"/>
        </w:rPr>
      </w:pPr>
      <w:r w:rsidRPr="00D92551">
        <w:rPr>
          <w:sz w:val="16"/>
          <w:u w:val="single"/>
        </w:rPr>
        <w:t xml:space="preserve">NATIONAL SCIENCE OLYMPIAD </w:t>
      </w:r>
      <w:proofErr w:type="gramStart"/>
      <w:r w:rsidRPr="00D92551">
        <w:rPr>
          <w:sz w:val="16"/>
          <w:u w:val="single"/>
        </w:rPr>
        <w:t xml:space="preserve">( </w:t>
      </w:r>
      <w:r w:rsidR="00DE3EDE">
        <w:rPr>
          <w:sz w:val="16"/>
          <w:u w:val="single"/>
        </w:rPr>
        <w:t xml:space="preserve"> </w:t>
      </w:r>
      <w:r w:rsidRPr="00D92551">
        <w:rPr>
          <w:sz w:val="16"/>
          <w:u w:val="single"/>
        </w:rPr>
        <w:t>BIOLOGY</w:t>
      </w:r>
      <w:proofErr w:type="gramEnd"/>
      <w:r w:rsidR="00DE3EDE">
        <w:rPr>
          <w:sz w:val="16"/>
          <w:u w:val="single"/>
        </w:rPr>
        <w:t xml:space="preserve"> )</w:t>
      </w:r>
    </w:p>
    <w:p w14:paraId="7AC37C5F" w14:textId="2E714A49" w:rsidR="00D92551" w:rsidRDefault="00D92551" w:rsidP="00D92551">
      <w:pPr>
        <w:pStyle w:val="BodyAA"/>
        <w:spacing w:line="360" w:lineRule="auto"/>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JAKARTA</w:t>
      </w:r>
    </w:p>
    <w:p w14:paraId="4B3BAF6E" w14:textId="6BD1F55B" w:rsidR="00D92551" w:rsidRPr="00D92551" w:rsidRDefault="00D92551" w:rsidP="00D92551">
      <w:pPr>
        <w:pStyle w:val="BodyAA"/>
        <w:spacing w:line="360" w:lineRule="auto"/>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YEAR 10,11</w:t>
      </w:r>
    </w:p>
    <w:p w14:paraId="5A727FF3" w14:textId="7D6A2DA6" w:rsidR="00D92551" w:rsidRDefault="00D92551" w:rsidP="00D92551">
      <w:pPr>
        <w:pStyle w:val="BodyAA"/>
        <w:numPr>
          <w:ilvl w:val="0"/>
          <w:numId w:val="20"/>
        </w:numPr>
        <w:spacing w:line="360" w:lineRule="auto"/>
        <w:rPr>
          <w:sz w:val="16"/>
        </w:rPr>
      </w:pPr>
      <w:r>
        <w:rPr>
          <w:sz w:val="16"/>
        </w:rPr>
        <w:t xml:space="preserve">A </w:t>
      </w:r>
      <w:r w:rsidR="00AF20D2">
        <w:rPr>
          <w:sz w:val="16"/>
        </w:rPr>
        <w:t xml:space="preserve">very competitive </w:t>
      </w:r>
      <w:r>
        <w:rPr>
          <w:sz w:val="16"/>
        </w:rPr>
        <w:t>science competition for Indonesian students held by Indonesian Ministry of Education and Culture</w:t>
      </w:r>
      <w:r w:rsidR="00576672">
        <w:rPr>
          <w:sz w:val="16"/>
        </w:rPr>
        <w:t xml:space="preserve"> </w:t>
      </w:r>
      <w:proofErr w:type="gramStart"/>
      <w:r w:rsidR="00576672">
        <w:rPr>
          <w:sz w:val="16"/>
        </w:rPr>
        <w:t>( the</w:t>
      </w:r>
      <w:proofErr w:type="gramEnd"/>
      <w:r w:rsidR="00576672">
        <w:rPr>
          <w:sz w:val="16"/>
        </w:rPr>
        <w:t xml:space="preserve"> participant needs to be in the top 20 rank in school based on the major)</w:t>
      </w:r>
    </w:p>
    <w:p w14:paraId="266364E2" w14:textId="7265FFDF" w:rsidR="00D92551" w:rsidRDefault="00D92551" w:rsidP="00D92551">
      <w:pPr>
        <w:pStyle w:val="BodyAA"/>
        <w:numPr>
          <w:ilvl w:val="0"/>
          <w:numId w:val="20"/>
        </w:numPr>
        <w:spacing w:line="360" w:lineRule="auto"/>
        <w:rPr>
          <w:sz w:val="16"/>
        </w:rPr>
      </w:pPr>
      <w:commentRangeStart w:id="74"/>
      <w:r>
        <w:rPr>
          <w:sz w:val="16"/>
        </w:rPr>
        <w:t xml:space="preserve">Participant of this competition is from all </w:t>
      </w:r>
      <w:r w:rsidR="00576672">
        <w:rPr>
          <w:sz w:val="16"/>
        </w:rPr>
        <w:t>of the high school students in</w:t>
      </w:r>
      <w:r>
        <w:rPr>
          <w:sz w:val="16"/>
        </w:rPr>
        <w:t xml:space="preserve"> Indonesia</w:t>
      </w:r>
      <w:commentRangeEnd w:id="74"/>
      <w:r w:rsidR="00F54115">
        <w:rPr>
          <w:rStyle w:val="CommentReference"/>
          <w:rFonts w:ascii="Times New Roman" w:hAnsi="Times New Roman" w:cs="Times New Roman"/>
          <w:color w:val="auto"/>
          <w:lang w:eastAsia="en-US"/>
        </w:rPr>
        <w:commentReference w:id="74"/>
      </w:r>
    </w:p>
    <w:p w14:paraId="0B825563" w14:textId="7FCB78A5" w:rsidR="00D92551" w:rsidRDefault="00D92551" w:rsidP="00654305">
      <w:pPr>
        <w:pStyle w:val="BodyAA"/>
        <w:numPr>
          <w:ilvl w:val="0"/>
          <w:numId w:val="20"/>
        </w:numPr>
        <w:spacing w:line="360" w:lineRule="auto"/>
        <w:rPr>
          <w:sz w:val="16"/>
        </w:rPr>
      </w:pPr>
      <w:r>
        <w:rPr>
          <w:sz w:val="16"/>
        </w:rPr>
        <w:t xml:space="preserve">Tutored by the previous winner of the Olympiad </w:t>
      </w:r>
      <w:proofErr w:type="gramStart"/>
      <w:r>
        <w:rPr>
          <w:sz w:val="16"/>
        </w:rPr>
        <w:t>( alumni</w:t>
      </w:r>
      <w:proofErr w:type="gramEnd"/>
      <w:r>
        <w:rPr>
          <w:sz w:val="16"/>
        </w:rPr>
        <w:t xml:space="preserve"> of the international science Olympiad participant ), and also teachers from </w:t>
      </w:r>
      <w:r w:rsidR="00724BDC">
        <w:rPr>
          <w:sz w:val="16"/>
        </w:rPr>
        <w:t>top</w:t>
      </w:r>
      <w:r>
        <w:rPr>
          <w:sz w:val="16"/>
        </w:rPr>
        <w:t xml:space="preserve"> schools in Jakarta</w:t>
      </w:r>
    </w:p>
    <w:p w14:paraId="16106128" w14:textId="0D6BF83A" w:rsidR="00654305" w:rsidRDefault="00654305" w:rsidP="00654305">
      <w:pPr>
        <w:pStyle w:val="BodyAA"/>
        <w:spacing w:line="360" w:lineRule="auto"/>
        <w:rPr>
          <w:sz w:val="16"/>
        </w:rPr>
      </w:pPr>
    </w:p>
    <w:p w14:paraId="021E8CFF" w14:textId="6913CC24" w:rsidR="00654305" w:rsidRDefault="00654305" w:rsidP="00654305">
      <w:pPr>
        <w:pStyle w:val="BodyAA"/>
        <w:spacing w:line="360" w:lineRule="auto"/>
        <w:rPr>
          <w:sz w:val="16"/>
        </w:rPr>
      </w:pPr>
    </w:p>
    <w:p w14:paraId="378B7DCD" w14:textId="6973CF14" w:rsidR="00654305" w:rsidRDefault="00654305" w:rsidP="00654305">
      <w:pPr>
        <w:pStyle w:val="BodyAA"/>
        <w:spacing w:line="360" w:lineRule="auto"/>
        <w:rPr>
          <w:sz w:val="16"/>
        </w:rPr>
      </w:pPr>
      <w:r>
        <w:rPr>
          <w:sz w:val="16"/>
        </w:rPr>
        <w:t>OTHER INTERESTS:</w:t>
      </w:r>
      <w:r>
        <w:rPr>
          <w:sz w:val="16"/>
        </w:rPr>
        <w:br/>
      </w:r>
      <w:proofErr w:type="gramStart"/>
      <w:r w:rsidRPr="00654305">
        <w:rPr>
          <w:b/>
          <w:sz w:val="16"/>
        </w:rPr>
        <w:t>Interests</w:t>
      </w:r>
      <w:r>
        <w:rPr>
          <w:sz w:val="16"/>
        </w:rPr>
        <w:t xml:space="preserve"> :</w:t>
      </w:r>
      <w:proofErr w:type="gramEnd"/>
      <w:r>
        <w:rPr>
          <w:sz w:val="16"/>
        </w:rPr>
        <w:t xml:space="preserve"> digital painting and graphic design, excels photoshop, exploring underrated </w:t>
      </w:r>
      <w:proofErr w:type="spellStart"/>
      <w:r>
        <w:rPr>
          <w:sz w:val="16"/>
        </w:rPr>
        <w:t>musics</w:t>
      </w:r>
      <w:proofErr w:type="spellEnd"/>
      <w:r>
        <w:rPr>
          <w:sz w:val="16"/>
        </w:rPr>
        <w:t>, and making short animations</w:t>
      </w:r>
      <w:r w:rsidR="00B60E65">
        <w:rPr>
          <w:sz w:val="16"/>
        </w:rPr>
        <w:t>, has an Instagram art account dedicated to it ( @</w:t>
      </w:r>
      <w:proofErr w:type="spellStart"/>
      <w:r w:rsidR="00B60E65">
        <w:rPr>
          <w:sz w:val="16"/>
        </w:rPr>
        <w:t>literart</w:t>
      </w:r>
      <w:proofErr w:type="spellEnd"/>
      <w:r w:rsidR="00B60E65">
        <w:rPr>
          <w:sz w:val="16"/>
        </w:rPr>
        <w:t xml:space="preserve">__ ) </w:t>
      </w:r>
      <w:r>
        <w:rPr>
          <w:sz w:val="16"/>
        </w:rPr>
        <w:t>. Loves watching live performances</w:t>
      </w:r>
      <w:r w:rsidR="008C19E9">
        <w:rPr>
          <w:sz w:val="16"/>
        </w:rPr>
        <w:t xml:space="preserve"> </w:t>
      </w:r>
      <w:proofErr w:type="gramStart"/>
      <w:r w:rsidR="008C19E9">
        <w:rPr>
          <w:sz w:val="16"/>
        </w:rPr>
        <w:t>( concerts</w:t>
      </w:r>
      <w:proofErr w:type="gramEnd"/>
      <w:r w:rsidR="008C19E9">
        <w:rPr>
          <w:sz w:val="16"/>
        </w:rPr>
        <w:t xml:space="preserve"> ) and movies with friends and family. </w:t>
      </w:r>
    </w:p>
    <w:p w14:paraId="70C77E3E" w14:textId="5B908145" w:rsidR="00654305" w:rsidRPr="00654305" w:rsidRDefault="00654305" w:rsidP="00654305">
      <w:pPr>
        <w:pStyle w:val="BodyAA"/>
        <w:spacing w:line="360" w:lineRule="auto"/>
        <w:rPr>
          <w:sz w:val="16"/>
        </w:rPr>
      </w:pPr>
      <w:proofErr w:type="gramStart"/>
      <w:r>
        <w:rPr>
          <w:b/>
          <w:sz w:val="16"/>
        </w:rPr>
        <w:t>Language :</w:t>
      </w:r>
      <w:proofErr w:type="gramEnd"/>
      <w:r>
        <w:rPr>
          <w:b/>
          <w:sz w:val="16"/>
        </w:rPr>
        <w:t xml:space="preserve"> </w:t>
      </w:r>
      <w:r>
        <w:rPr>
          <w:sz w:val="16"/>
        </w:rPr>
        <w:t xml:space="preserve">native Indonesian speaker, proficient in English, have learned German, Mandarin, and Korean. </w:t>
      </w:r>
    </w:p>
    <w:sectPr w:rsidR="00654305" w:rsidRPr="00654305">
      <w:headerReference w:type="default" r:id="rId10"/>
      <w:footerReference w:type="default" r:id="rId11"/>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evi Kasih" w:date="2019-09-04T16:06:00Z" w:initials="DK">
    <w:p w14:paraId="0EE6EB90" w14:textId="77777777" w:rsidR="00F54115" w:rsidRDefault="00F54115">
      <w:pPr>
        <w:pStyle w:val="CommentText"/>
      </w:pPr>
      <w:r>
        <w:rPr>
          <w:rStyle w:val="CommentReference"/>
        </w:rPr>
        <w:annotationRef/>
      </w:r>
      <w:r>
        <w:t xml:space="preserve">What is the selection </w:t>
      </w:r>
      <w:proofErr w:type="gramStart"/>
      <w:r>
        <w:t>process ?</w:t>
      </w:r>
      <w:proofErr w:type="gramEnd"/>
    </w:p>
    <w:p w14:paraId="5C130461" w14:textId="1E3043D1" w:rsidR="004937D6" w:rsidRDefault="004937D6">
      <w:pPr>
        <w:pStyle w:val="CommentText"/>
      </w:pPr>
    </w:p>
  </w:comment>
  <w:comment w:id="7" w:author="Microsoft Office User" w:date="2019-09-07T17:57:00Z" w:initials="MOU">
    <w:p w14:paraId="24C93158" w14:textId="77777777" w:rsidR="004937D6" w:rsidRDefault="004937D6">
      <w:pPr>
        <w:pStyle w:val="CommentText"/>
      </w:pPr>
      <w:r>
        <w:rPr>
          <w:rStyle w:val="CommentReference"/>
        </w:rPr>
        <w:annotationRef/>
      </w:r>
      <w:r>
        <w:t xml:space="preserve">We have to memorize our school and organization’s visions, taglines, </w:t>
      </w:r>
      <w:proofErr w:type="spellStart"/>
      <w:r>
        <w:t>almamater</w:t>
      </w:r>
      <w:proofErr w:type="spellEnd"/>
      <w:r>
        <w:t xml:space="preserve"> song, etc. There will be mental punishment if we don’t remember those things </w:t>
      </w:r>
      <w:proofErr w:type="gramStart"/>
      <w:r>
        <w:t>( like</w:t>
      </w:r>
      <w:proofErr w:type="gramEnd"/>
      <w:r>
        <w:t xml:space="preserve"> being shouted in front of other participants and it will affect our scoring ). During the first days of selection, we have to endure standing up and staying in our position for a long time.</w:t>
      </w:r>
    </w:p>
    <w:p w14:paraId="4AFBF64B" w14:textId="77777777" w:rsidR="004937D6" w:rsidRDefault="004937D6">
      <w:pPr>
        <w:pStyle w:val="CommentText"/>
      </w:pPr>
    </w:p>
    <w:p w14:paraId="046D8FE0" w14:textId="77777777" w:rsidR="004937D6" w:rsidRDefault="004937D6">
      <w:pPr>
        <w:pStyle w:val="CommentText"/>
      </w:pPr>
      <w:r>
        <w:t xml:space="preserve">After that, we are given a lots of tasks that we have to complete overnight </w:t>
      </w:r>
      <w:proofErr w:type="gramStart"/>
      <w:r>
        <w:t>( I</w:t>
      </w:r>
      <w:proofErr w:type="gramEnd"/>
      <w:r>
        <w:t xml:space="preserve"> have to make 5 designs and 1 model</w:t>
      </w:r>
      <w:r>
        <w:sym w:font="Wingdings" w:char="F0E0"/>
      </w:r>
      <w:r>
        <w:t xml:space="preserve"> requires crafting and painting skill ). Basically this tasks test our cooperation skill </w:t>
      </w:r>
      <w:proofErr w:type="gramStart"/>
      <w:r>
        <w:t>( how</w:t>
      </w:r>
      <w:proofErr w:type="gramEnd"/>
      <w:r>
        <w:t xml:space="preserve"> we can cooperate with other members so the tasks could be done), endurance ( because </w:t>
      </w:r>
      <w:proofErr w:type="spellStart"/>
      <w:r>
        <w:t>obv</w:t>
      </w:r>
      <w:proofErr w:type="spellEnd"/>
      <w:r>
        <w:t xml:space="preserve"> you have to stay up late and pulling an all-nighters), and how big our determination is. </w:t>
      </w:r>
    </w:p>
    <w:p w14:paraId="646D91BB" w14:textId="77777777" w:rsidR="004937D6" w:rsidRDefault="004937D6">
      <w:pPr>
        <w:pStyle w:val="CommentText"/>
      </w:pPr>
    </w:p>
    <w:p w14:paraId="556D2A81" w14:textId="03C27EB1" w:rsidR="004937D6" w:rsidRDefault="004937D6">
      <w:pPr>
        <w:pStyle w:val="CommentText"/>
      </w:pPr>
      <w:r>
        <w:t xml:space="preserve">After that, we will go through “LDK” </w:t>
      </w:r>
      <w:proofErr w:type="gramStart"/>
      <w:r>
        <w:t>( Leadership</w:t>
      </w:r>
      <w:proofErr w:type="gramEnd"/>
      <w:r>
        <w:t xml:space="preserve"> Training ) and we have to stay in our school and sleep in our classroom. Because I apply as the head of creative design, I am responsible of all of my members and make sure that none are absent. </w:t>
      </w:r>
    </w:p>
  </w:comment>
  <w:comment w:id="9" w:author="Devi Kasih" w:date="2019-09-04T16:06:00Z" w:initials="DK">
    <w:p w14:paraId="2DEE78CD" w14:textId="57546BA5" w:rsidR="00F54115" w:rsidRDefault="00F54115">
      <w:pPr>
        <w:pStyle w:val="CommentText"/>
      </w:pPr>
      <w:r>
        <w:rPr>
          <w:rStyle w:val="CommentReference"/>
        </w:rPr>
        <w:annotationRef/>
      </w:r>
      <w:r>
        <w:t>How many?</w:t>
      </w:r>
      <w:r w:rsidR="004937D6">
        <w:t xml:space="preserve"> 4 members</w:t>
      </w:r>
    </w:p>
  </w:comment>
  <w:comment w:id="10" w:author="Devi Kasih" w:date="2019-09-04T16:07:00Z" w:initials="DK">
    <w:p w14:paraId="7A6567F2" w14:textId="26ADAB58" w:rsidR="00F54115" w:rsidRDefault="00F54115">
      <w:pPr>
        <w:pStyle w:val="CommentText"/>
      </w:pPr>
      <w:r>
        <w:rPr>
          <w:rStyle w:val="CommentReference"/>
        </w:rPr>
        <w:annotationRef/>
      </w:r>
      <w:r>
        <w:t xml:space="preserve">What is your contribution? What design did you create? E.g. flyer? Or </w:t>
      </w:r>
      <w:proofErr w:type="spellStart"/>
      <w:r>
        <w:t>apa</w:t>
      </w:r>
      <w:proofErr w:type="spellEnd"/>
      <w:r>
        <w:t xml:space="preserve">? </w:t>
      </w:r>
      <w:r w:rsidR="004937D6">
        <w:t xml:space="preserve"> I create a design for our school’s stairs </w:t>
      </w:r>
      <w:proofErr w:type="gramStart"/>
      <w:r w:rsidR="004937D6">
        <w:t>( mural</w:t>
      </w:r>
      <w:proofErr w:type="gramEnd"/>
      <w:r w:rsidR="004937D6">
        <w:t xml:space="preserve"> </w:t>
      </w:r>
      <w:proofErr w:type="spellStart"/>
      <w:r w:rsidR="004937D6">
        <w:t>tapi</w:t>
      </w:r>
      <w:proofErr w:type="spellEnd"/>
      <w:r w:rsidR="004937D6">
        <w:t xml:space="preserve"> di </w:t>
      </w:r>
      <w:proofErr w:type="spellStart"/>
      <w:r w:rsidR="004937D6">
        <w:t>tangga</w:t>
      </w:r>
      <w:proofErr w:type="spellEnd"/>
      <w:r w:rsidR="004937D6">
        <w:t xml:space="preserve"> ). Concept that I come up </w:t>
      </w:r>
      <w:proofErr w:type="gramStart"/>
      <w:r w:rsidR="004937D6">
        <w:t>with :</w:t>
      </w:r>
      <w:proofErr w:type="gramEnd"/>
      <w:r w:rsidR="004937D6">
        <w:t xml:space="preserve"> technology-theme. </w:t>
      </w:r>
    </w:p>
    <w:p w14:paraId="1881C8A3" w14:textId="77777777" w:rsidR="00F54115" w:rsidRDefault="00F54115">
      <w:pPr>
        <w:pStyle w:val="CommentText"/>
      </w:pPr>
    </w:p>
    <w:p w14:paraId="420C6311" w14:textId="77777777" w:rsidR="00F54115" w:rsidRDefault="00F54115">
      <w:pPr>
        <w:pStyle w:val="CommentText"/>
      </w:pPr>
      <w:r>
        <w:t xml:space="preserve">What concept did you come up with? </w:t>
      </w:r>
    </w:p>
    <w:p w14:paraId="2A0D71D2" w14:textId="70414962" w:rsidR="004937D6" w:rsidRDefault="004937D6">
      <w:pPr>
        <w:pStyle w:val="CommentText"/>
      </w:pPr>
      <w:r>
        <w:t xml:space="preserve">Concept that I come up </w:t>
      </w:r>
      <w:proofErr w:type="gramStart"/>
      <w:r>
        <w:t>with :</w:t>
      </w:r>
      <w:proofErr w:type="gramEnd"/>
      <w:r>
        <w:t xml:space="preserve"> technology-theme.</w:t>
      </w:r>
    </w:p>
  </w:comment>
  <w:comment w:id="20" w:author="Devi Kasih" w:date="2019-09-04T16:09:00Z" w:initials="DK">
    <w:p w14:paraId="0883715C" w14:textId="14A9A915" w:rsidR="00F54115" w:rsidRDefault="00F54115">
      <w:pPr>
        <w:pStyle w:val="CommentText"/>
      </w:pPr>
      <w:r>
        <w:rPr>
          <w:rStyle w:val="CommentReference"/>
        </w:rPr>
        <w:annotationRef/>
      </w:r>
      <w:r>
        <w:t xml:space="preserve">How many participants in total? Selected from how many </w:t>
      </w:r>
      <w:proofErr w:type="gramStart"/>
      <w:r>
        <w:t>pool</w:t>
      </w:r>
      <w:proofErr w:type="gramEnd"/>
      <w:r>
        <w:t xml:space="preserve"> of applicants?</w:t>
      </w:r>
      <w:r w:rsidR="004937D6">
        <w:t xml:space="preserve"> There are 200 participants in total </w:t>
      </w:r>
    </w:p>
  </w:comment>
  <w:comment w:id="21" w:author="Devi Kasih" w:date="2019-09-04T16:13:00Z" w:initials="DK">
    <w:p w14:paraId="32FF1CEF" w14:textId="3FE95650" w:rsidR="00F54115" w:rsidRDefault="00F54115">
      <w:pPr>
        <w:pStyle w:val="CommentText"/>
      </w:pPr>
      <w:r>
        <w:rPr>
          <w:rStyle w:val="CommentReference"/>
        </w:rPr>
        <w:annotationRef/>
      </w:r>
      <w:r>
        <w:t>Is this a lesson?</w:t>
      </w:r>
      <w:r w:rsidR="004937D6">
        <w:t xml:space="preserve"> Yes, an extracurricular </w:t>
      </w:r>
    </w:p>
  </w:comment>
  <w:comment w:id="72" w:author="Devi Kasih" w:date="2019-09-04T16:13:00Z" w:initials="DK">
    <w:p w14:paraId="714DA266" w14:textId="6D64DF35" w:rsidR="00F54115" w:rsidRDefault="00F54115">
      <w:pPr>
        <w:pStyle w:val="CommentText"/>
      </w:pPr>
      <w:r>
        <w:rPr>
          <w:rStyle w:val="CommentReference"/>
        </w:rPr>
        <w:annotationRef/>
      </w:r>
      <w:r>
        <w:t>Which team were you in?</w:t>
      </w:r>
      <w:r w:rsidR="004937D6">
        <w:t xml:space="preserve"> Minor and major team </w:t>
      </w:r>
      <w:proofErr w:type="gramStart"/>
      <w:r w:rsidR="004937D6">
        <w:t>( minor</w:t>
      </w:r>
      <w:proofErr w:type="gramEnd"/>
      <w:r w:rsidR="004937D6">
        <w:t xml:space="preserve"> and major surgery team ) </w:t>
      </w:r>
    </w:p>
  </w:comment>
  <w:comment w:id="74" w:author="Devi Kasih" w:date="2019-09-04T16:14:00Z" w:initials="DK">
    <w:p w14:paraId="1ABBEDBF" w14:textId="4718FD8A" w:rsidR="00F54115" w:rsidRDefault="00F54115">
      <w:pPr>
        <w:pStyle w:val="CommentText"/>
      </w:pPr>
      <w:r>
        <w:rPr>
          <w:rStyle w:val="CommentReference"/>
        </w:rPr>
        <w:annotationRef/>
      </w:r>
      <w:proofErr w:type="spellStart"/>
      <w:r>
        <w:t>Sampe</w:t>
      </w:r>
      <w:proofErr w:type="spellEnd"/>
      <w:r>
        <w:t xml:space="preserve"> </w:t>
      </w:r>
      <w:proofErr w:type="spellStart"/>
      <w:r>
        <w:t>tahap</w:t>
      </w:r>
      <w:proofErr w:type="spellEnd"/>
      <w:r>
        <w:t xml:space="preserve"> mana?</w:t>
      </w:r>
      <w:r w:rsidR="004937D6">
        <w:t xml:space="preserve"> REGION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130461" w15:done="0"/>
  <w15:commentEx w15:paraId="556D2A81" w15:paraIdParent="5C130461" w15:done="0"/>
  <w15:commentEx w15:paraId="2DEE78CD" w15:done="0"/>
  <w15:commentEx w15:paraId="2A0D71D2" w15:done="0"/>
  <w15:commentEx w15:paraId="0883715C" w15:done="0"/>
  <w15:commentEx w15:paraId="32FF1CEF" w15:done="0"/>
  <w15:commentEx w15:paraId="714DA266" w15:done="0"/>
  <w15:commentEx w15:paraId="1ABBED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130461" w16cid:durableId="211A5F88"/>
  <w16cid:commentId w16cid:paraId="556D2A81" w16cid:durableId="211E6DFC"/>
  <w16cid:commentId w16cid:paraId="2DEE78CD" w16cid:durableId="211A5F82"/>
  <w16cid:commentId w16cid:paraId="2A0D71D2" w16cid:durableId="211A5FCD"/>
  <w16cid:commentId w16cid:paraId="0883715C" w16cid:durableId="211A6028"/>
  <w16cid:commentId w16cid:paraId="32FF1CEF" w16cid:durableId="211A6118"/>
  <w16cid:commentId w16cid:paraId="714DA266" w16cid:durableId="211A6135"/>
  <w16cid:commentId w16cid:paraId="1ABBEDBF" w16cid:durableId="211A61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5FCE5" w14:textId="77777777" w:rsidR="006C6F60" w:rsidRDefault="006C6F60">
      <w:r>
        <w:separator/>
      </w:r>
    </w:p>
  </w:endnote>
  <w:endnote w:type="continuationSeparator" w:id="0">
    <w:p w14:paraId="787FD8DA" w14:textId="77777777" w:rsidR="006C6F60" w:rsidRDefault="006C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A9CC9" w14:textId="77777777" w:rsidR="000D4770" w:rsidRDefault="000D47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CDFC" w14:textId="77777777" w:rsidR="006C6F60" w:rsidRDefault="006C6F60">
      <w:r>
        <w:separator/>
      </w:r>
    </w:p>
  </w:footnote>
  <w:footnote w:type="continuationSeparator" w:id="0">
    <w:p w14:paraId="0DE4FB83" w14:textId="77777777" w:rsidR="006C6F60" w:rsidRDefault="006C6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E1F6E" w14:textId="77777777" w:rsidR="000D4770" w:rsidRDefault="000D47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AAB"/>
    <w:multiLevelType w:val="hybridMultilevel"/>
    <w:tmpl w:val="F9DAED28"/>
    <w:numStyleLink w:val="Bullet"/>
  </w:abstractNum>
  <w:abstractNum w:abstractNumId="1" w15:restartNumberingAfterBreak="0">
    <w:nsid w:val="08A54A4E"/>
    <w:multiLevelType w:val="hybridMultilevel"/>
    <w:tmpl w:val="B850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0AF7"/>
    <w:multiLevelType w:val="hybridMultilevel"/>
    <w:tmpl w:val="C3D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1675A"/>
    <w:multiLevelType w:val="hybridMultilevel"/>
    <w:tmpl w:val="679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40237"/>
    <w:multiLevelType w:val="hybridMultilevel"/>
    <w:tmpl w:val="4216DBAA"/>
    <w:lvl w:ilvl="0" w:tplc="04090001">
      <w:start w:val="1"/>
      <w:numFmt w:val="bullet"/>
      <w:lvlText w:val=""/>
      <w:lvlJc w:val="left"/>
      <w:pPr>
        <w:ind w:left="8227" w:hanging="360"/>
      </w:pPr>
      <w:rPr>
        <w:rFonts w:ascii="Symbol" w:hAnsi="Symbol" w:hint="default"/>
      </w:rPr>
    </w:lvl>
    <w:lvl w:ilvl="1" w:tplc="04090003" w:tentative="1">
      <w:start w:val="1"/>
      <w:numFmt w:val="bullet"/>
      <w:lvlText w:val="o"/>
      <w:lvlJc w:val="left"/>
      <w:pPr>
        <w:ind w:left="8947" w:hanging="360"/>
      </w:pPr>
      <w:rPr>
        <w:rFonts w:ascii="Courier New" w:hAnsi="Courier New" w:cs="Courier New" w:hint="default"/>
      </w:rPr>
    </w:lvl>
    <w:lvl w:ilvl="2" w:tplc="04090005" w:tentative="1">
      <w:start w:val="1"/>
      <w:numFmt w:val="bullet"/>
      <w:lvlText w:val=""/>
      <w:lvlJc w:val="left"/>
      <w:pPr>
        <w:ind w:left="9667" w:hanging="360"/>
      </w:pPr>
      <w:rPr>
        <w:rFonts w:ascii="Wingdings" w:hAnsi="Wingdings" w:hint="default"/>
      </w:rPr>
    </w:lvl>
    <w:lvl w:ilvl="3" w:tplc="04090001" w:tentative="1">
      <w:start w:val="1"/>
      <w:numFmt w:val="bullet"/>
      <w:lvlText w:val=""/>
      <w:lvlJc w:val="left"/>
      <w:pPr>
        <w:ind w:left="10387" w:hanging="360"/>
      </w:pPr>
      <w:rPr>
        <w:rFonts w:ascii="Symbol" w:hAnsi="Symbol" w:hint="default"/>
      </w:rPr>
    </w:lvl>
    <w:lvl w:ilvl="4" w:tplc="04090003" w:tentative="1">
      <w:start w:val="1"/>
      <w:numFmt w:val="bullet"/>
      <w:lvlText w:val="o"/>
      <w:lvlJc w:val="left"/>
      <w:pPr>
        <w:ind w:left="11107" w:hanging="360"/>
      </w:pPr>
      <w:rPr>
        <w:rFonts w:ascii="Courier New" w:hAnsi="Courier New" w:cs="Courier New" w:hint="default"/>
      </w:rPr>
    </w:lvl>
    <w:lvl w:ilvl="5" w:tplc="04090005" w:tentative="1">
      <w:start w:val="1"/>
      <w:numFmt w:val="bullet"/>
      <w:lvlText w:val=""/>
      <w:lvlJc w:val="left"/>
      <w:pPr>
        <w:ind w:left="11827" w:hanging="360"/>
      </w:pPr>
      <w:rPr>
        <w:rFonts w:ascii="Wingdings" w:hAnsi="Wingdings" w:hint="default"/>
      </w:rPr>
    </w:lvl>
    <w:lvl w:ilvl="6" w:tplc="04090001" w:tentative="1">
      <w:start w:val="1"/>
      <w:numFmt w:val="bullet"/>
      <w:lvlText w:val=""/>
      <w:lvlJc w:val="left"/>
      <w:pPr>
        <w:ind w:left="12547" w:hanging="360"/>
      </w:pPr>
      <w:rPr>
        <w:rFonts w:ascii="Symbol" w:hAnsi="Symbol" w:hint="default"/>
      </w:rPr>
    </w:lvl>
    <w:lvl w:ilvl="7" w:tplc="04090003" w:tentative="1">
      <w:start w:val="1"/>
      <w:numFmt w:val="bullet"/>
      <w:lvlText w:val="o"/>
      <w:lvlJc w:val="left"/>
      <w:pPr>
        <w:ind w:left="13267" w:hanging="360"/>
      </w:pPr>
      <w:rPr>
        <w:rFonts w:ascii="Courier New" w:hAnsi="Courier New" w:cs="Courier New" w:hint="default"/>
      </w:rPr>
    </w:lvl>
    <w:lvl w:ilvl="8" w:tplc="04090005" w:tentative="1">
      <w:start w:val="1"/>
      <w:numFmt w:val="bullet"/>
      <w:lvlText w:val=""/>
      <w:lvlJc w:val="left"/>
      <w:pPr>
        <w:ind w:left="13987" w:hanging="360"/>
      </w:pPr>
      <w:rPr>
        <w:rFonts w:ascii="Wingdings" w:hAnsi="Wingdings" w:hint="default"/>
      </w:rPr>
    </w:lvl>
  </w:abstractNum>
  <w:abstractNum w:abstractNumId="5" w15:restartNumberingAfterBreak="0">
    <w:nsid w:val="1A1C51DA"/>
    <w:multiLevelType w:val="hybridMultilevel"/>
    <w:tmpl w:val="D4B2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F4752"/>
    <w:multiLevelType w:val="hybridMultilevel"/>
    <w:tmpl w:val="D062F1A2"/>
    <w:styleLink w:val="BulletBig"/>
    <w:lvl w:ilvl="0" w:tplc="7C60D118">
      <w:start w:val="1"/>
      <w:numFmt w:val="bullet"/>
      <w:lvlText w:val="•"/>
      <w:lvlJc w:val="left"/>
      <w:pPr>
        <w:ind w:left="17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1" w:tplc="20FA57CA">
      <w:start w:val="1"/>
      <w:numFmt w:val="bullet"/>
      <w:lvlText w:val="•"/>
      <w:lvlJc w:val="left"/>
      <w:pPr>
        <w:ind w:left="41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2" w:tplc="7AAC8816">
      <w:start w:val="1"/>
      <w:numFmt w:val="bullet"/>
      <w:lvlText w:val="•"/>
      <w:lvlJc w:val="left"/>
      <w:pPr>
        <w:ind w:left="65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3" w:tplc="3924773C">
      <w:start w:val="1"/>
      <w:numFmt w:val="bullet"/>
      <w:lvlText w:val="•"/>
      <w:lvlJc w:val="left"/>
      <w:pPr>
        <w:ind w:left="89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4" w:tplc="A790B5AA">
      <w:start w:val="1"/>
      <w:numFmt w:val="bullet"/>
      <w:lvlText w:val="•"/>
      <w:lvlJc w:val="left"/>
      <w:pPr>
        <w:ind w:left="113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5" w:tplc="B5C83AB4">
      <w:start w:val="1"/>
      <w:numFmt w:val="bullet"/>
      <w:lvlText w:val="•"/>
      <w:lvlJc w:val="left"/>
      <w:pPr>
        <w:ind w:left="137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6" w:tplc="5A22408C">
      <w:start w:val="1"/>
      <w:numFmt w:val="bullet"/>
      <w:lvlText w:val="•"/>
      <w:lvlJc w:val="left"/>
      <w:pPr>
        <w:ind w:left="161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7" w:tplc="84A8ABD6">
      <w:start w:val="1"/>
      <w:numFmt w:val="bullet"/>
      <w:lvlText w:val="•"/>
      <w:lvlJc w:val="left"/>
      <w:pPr>
        <w:ind w:left="185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8" w:tplc="BB16CF2E">
      <w:start w:val="1"/>
      <w:numFmt w:val="bullet"/>
      <w:lvlText w:val="•"/>
      <w:lvlJc w:val="left"/>
      <w:pPr>
        <w:ind w:left="2095" w:hanging="175"/>
      </w:pPr>
      <w:rPr>
        <w:rFonts w:hAnsi="Arial Unicode MS"/>
        <w:caps w:val="0"/>
        <w:smallCaps w:val="0"/>
        <w:strike w:val="0"/>
        <w:dstrike w:val="0"/>
        <w:outline w:val="0"/>
        <w:emboss w:val="0"/>
        <w:imprint w:val="0"/>
        <w:spacing w:val="0"/>
        <w:w w:val="100"/>
        <w:kern w:val="0"/>
        <w:position w:val="0"/>
        <w:sz w:val="19"/>
        <w:szCs w:val="19"/>
        <w:highlight w:val="none"/>
        <w:vertAlign w:val="baseline"/>
      </w:rPr>
    </w:lvl>
  </w:abstractNum>
  <w:abstractNum w:abstractNumId="7" w15:restartNumberingAfterBreak="0">
    <w:nsid w:val="214B049C"/>
    <w:multiLevelType w:val="hybridMultilevel"/>
    <w:tmpl w:val="EFDC4CD6"/>
    <w:lvl w:ilvl="0" w:tplc="04090001">
      <w:start w:val="1"/>
      <w:numFmt w:val="bullet"/>
      <w:lvlText w:val=""/>
      <w:lvlJc w:val="left"/>
      <w:pPr>
        <w:ind w:left="6617" w:hanging="360"/>
      </w:pPr>
      <w:rPr>
        <w:rFonts w:ascii="Symbol" w:hAnsi="Symbol" w:hint="default"/>
      </w:rPr>
    </w:lvl>
    <w:lvl w:ilvl="1" w:tplc="04090003" w:tentative="1">
      <w:start w:val="1"/>
      <w:numFmt w:val="bullet"/>
      <w:lvlText w:val="o"/>
      <w:lvlJc w:val="left"/>
      <w:pPr>
        <w:ind w:left="7337" w:hanging="360"/>
      </w:pPr>
      <w:rPr>
        <w:rFonts w:ascii="Courier New" w:hAnsi="Courier New" w:cs="Courier New" w:hint="default"/>
      </w:rPr>
    </w:lvl>
    <w:lvl w:ilvl="2" w:tplc="04090005" w:tentative="1">
      <w:start w:val="1"/>
      <w:numFmt w:val="bullet"/>
      <w:lvlText w:val=""/>
      <w:lvlJc w:val="left"/>
      <w:pPr>
        <w:ind w:left="8057" w:hanging="360"/>
      </w:pPr>
      <w:rPr>
        <w:rFonts w:ascii="Wingdings" w:hAnsi="Wingdings" w:hint="default"/>
      </w:rPr>
    </w:lvl>
    <w:lvl w:ilvl="3" w:tplc="04090001" w:tentative="1">
      <w:start w:val="1"/>
      <w:numFmt w:val="bullet"/>
      <w:lvlText w:val=""/>
      <w:lvlJc w:val="left"/>
      <w:pPr>
        <w:ind w:left="8777" w:hanging="360"/>
      </w:pPr>
      <w:rPr>
        <w:rFonts w:ascii="Symbol" w:hAnsi="Symbol" w:hint="default"/>
      </w:rPr>
    </w:lvl>
    <w:lvl w:ilvl="4" w:tplc="04090003" w:tentative="1">
      <w:start w:val="1"/>
      <w:numFmt w:val="bullet"/>
      <w:lvlText w:val="o"/>
      <w:lvlJc w:val="left"/>
      <w:pPr>
        <w:ind w:left="9497" w:hanging="360"/>
      </w:pPr>
      <w:rPr>
        <w:rFonts w:ascii="Courier New" w:hAnsi="Courier New" w:cs="Courier New" w:hint="default"/>
      </w:rPr>
    </w:lvl>
    <w:lvl w:ilvl="5" w:tplc="04090005" w:tentative="1">
      <w:start w:val="1"/>
      <w:numFmt w:val="bullet"/>
      <w:lvlText w:val=""/>
      <w:lvlJc w:val="left"/>
      <w:pPr>
        <w:ind w:left="10217" w:hanging="360"/>
      </w:pPr>
      <w:rPr>
        <w:rFonts w:ascii="Wingdings" w:hAnsi="Wingdings" w:hint="default"/>
      </w:rPr>
    </w:lvl>
    <w:lvl w:ilvl="6" w:tplc="04090001" w:tentative="1">
      <w:start w:val="1"/>
      <w:numFmt w:val="bullet"/>
      <w:lvlText w:val=""/>
      <w:lvlJc w:val="left"/>
      <w:pPr>
        <w:ind w:left="10937" w:hanging="360"/>
      </w:pPr>
      <w:rPr>
        <w:rFonts w:ascii="Symbol" w:hAnsi="Symbol" w:hint="default"/>
      </w:rPr>
    </w:lvl>
    <w:lvl w:ilvl="7" w:tplc="04090003" w:tentative="1">
      <w:start w:val="1"/>
      <w:numFmt w:val="bullet"/>
      <w:lvlText w:val="o"/>
      <w:lvlJc w:val="left"/>
      <w:pPr>
        <w:ind w:left="11657" w:hanging="360"/>
      </w:pPr>
      <w:rPr>
        <w:rFonts w:ascii="Courier New" w:hAnsi="Courier New" w:cs="Courier New" w:hint="default"/>
      </w:rPr>
    </w:lvl>
    <w:lvl w:ilvl="8" w:tplc="04090005" w:tentative="1">
      <w:start w:val="1"/>
      <w:numFmt w:val="bullet"/>
      <w:lvlText w:val=""/>
      <w:lvlJc w:val="left"/>
      <w:pPr>
        <w:ind w:left="12377" w:hanging="360"/>
      </w:pPr>
      <w:rPr>
        <w:rFonts w:ascii="Wingdings" w:hAnsi="Wingdings" w:hint="default"/>
      </w:rPr>
    </w:lvl>
  </w:abstractNum>
  <w:abstractNum w:abstractNumId="8" w15:restartNumberingAfterBreak="0">
    <w:nsid w:val="22606768"/>
    <w:multiLevelType w:val="hybridMultilevel"/>
    <w:tmpl w:val="968C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10E33"/>
    <w:multiLevelType w:val="hybridMultilevel"/>
    <w:tmpl w:val="F9DAED28"/>
    <w:styleLink w:val="Bullet"/>
    <w:lvl w:ilvl="0" w:tplc="DEE0C3E0">
      <w:start w:val="1"/>
      <w:numFmt w:val="bullet"/>
      <w:lvlText w:val="•"/>
      <w:lvlJc w:val="left"/>
      <w:pPr>
        <w:ind w:left="131" w:hanging="131"/>
      </w:pPr>
      <w:rPr>
        <w:rFonts w:hAnsi="Arial Unicode MS"/>
        <w:caps w:val="0"/>
        <w:smallCaps w:val="0"/>
        <w:strike w:val="0"/>
        <w:dstrike w:val="0"/>
        <w:outline w:val="0"/>
        <w:emboss w:val="0"/>
        <w:imprint w:val="0"/>
        <w:spacing w:val="0"/>
        <w:w w:val="100"/>
        <w:kern w:val="0"/>
        <w:position w:val="-2"/>
        <w:highlight w:val="none"/>
        <w:vertAlign w:val="baseline"/>
      </w:rPr>
    </w:lvl>
    <w:lvl w:ilvl="1" w:tplc="E6A2546C">
      <w:start w:val="1"/>
      <w:numFmt w:val="bullet"/>
      <w:lvlText w:val="•"/>
      <w:lvlJc w:val="left"/>
      <w:pPr>
        <w:ind w:left="31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FB6C0AC">
      <w:start w:val="1"/>
      <w:numFmt w:val="bullet"/>
      <w:lvlText w:val="•"/>
      <w:lvlJc w:val="left"/>
      <w:pPr>
        <w:ind w:left="49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1A6E8A8">
      <w:start w:val="1"/>
      <w:numFmt w:val="bullet"/>
      <w:lvlText w:val="•"/>
      <w:lvlJc w:val="left"/>
      <w:pPr>
        <w:ind w:left="67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8D00812">
      <w:start w:val="1"/>
      <w:numFmt w:val="bullet"/>
      <w:lvlText w:val="•"/>
      <w:lvlJc w:val="left"/>
      <w:pPr>
        <w:ind w:left="85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A94DF9C">
      <w:start w:val="1"/>
      <w:numFmt w:val="bullet"/>
      <w:lvlText w:val="•"/>
      <w:lvlJc w:val="left"/>
      <w:pPr>
        <w:ind w:left="103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BD4DD1A">
      <w:start w:val="1"/>
      <w:numFmt w:val="bullet"/>
      <w:lvlText w:val="•"/>
      <w:lvlJc w:val="left"/>
      <w:pPr>
        <w:ind w:left="121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DA82506C">
      <w:start w:val="1"/>
      <w:numFmt w:val="bullet"/>
      <w:lvlText w:val="•"/>
      <w:lvlJc w:val="left"/>
      <w:pPr>
        <w:ind w:left="139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0A0B5F8">
      <w:start w:val="1"/>
      <w:numFmt w:val="bullet"/>
      <w:lvlText w:val="•"/>
      <w:lvlJc w:val="left"/>
      <w:pPr>
        <w:ind w:left="157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7C82DF2"/>
    <w:multiLevelType w:val="hybridMultilevel"/>
    <w:tmpl w:val="ABF6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D6C16"/>
    <w:multiLevelType w:val="hybridMultilevel"/>
    <w:tmpl w:val="C080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25C43"/>
    <w:multiLevelType w:val="hybridMultilevel"/>
    <w:tmpl w:val="88F6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D42F9"/>
    <w:multiLevelType w:val="hybridMultilevel"/>
    <w:tmpl w:val="1ADC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7757A"/>
    <w:multiLevelType w:val="hybridMultilevel"/>
    <w:tmpl w:val="D062F1A2"/>
    <w:numStyleLink w:val="BulletBig"/>
  </w:abstractNum>
  <w:abstractNum w:abstractNumId="15" w15:restartNumberingAfterBreak="0">
    <w:nsid w:val="4AB2402C"/>
    <w:multiLevelType w:val="hybridMultilevel"/>
    <w:tmpl w:val="0FA4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368DC"/>
    <w:multiLevelType w:val="hybridMultilevel"/>
    <w:tmpl w:val="FF9C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0188E"/>
    <w:multiLevelType w:val="hybridMultilevel"/>
    <w:tmpl w:val="A846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1A7AAE"/>
    <w:multiLevelType w:val="hybridMultilevel"/>
    <w:tmpl w:val="8EBE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D5D98"/>
    <w:multiLevelType w:val="hybridMultilevel"/>
    <w:tmpl w:val="DA58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FE59C2"/>
    <w:multiLevelType w:val="hybridMultilevel"/>
    <w:tmpl w:val="406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2049F"/>
    <w:multiLevelType w:val="hybridMultilevel"/>
    <w:tmpl w:val="FBF8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8440A"/>
    <w:multiLevelType w:val="hybridMultilevel"/>
    <w:tmpl w:val="CA5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236DC"/>
    <w:multiLevelType w:val="hybridMultilevel"/>
    <w:tmpl w:val="B56EAA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A21C7D"/>
    <w:multiLevelType w:val="hybridMultilevel"/>
    <w:tmpl w:val="301C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27513"/>
    <w:multiLevelType w:val="hybridMultilevel"/>
    <w:tmpl w:val="7702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C78F0"/>
    <w:multiLevelType w:val="hybridMultilevel"/>
    <w:tmpl w:val="BB88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0"/>
    <w:lvlOverride w:ilvl="0">
      <w:lvl w:ilvl="0" w:tplc="60204864">
        <w:start w:val="1"/>
        <w:numFmt w:val="bullet"/>
        <w:lvlText w:val="•"/>
        <w:lvlJc w:val="left"/>
        <w:pPr>
          <w:ind w:left="13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5EC535A">
        <w:start w:val="1"/>
        <w:numFmt w:val="bullet"/>
        <w:lvlText w:val="•"/>
        <w:lvlJc w:val="left"/>
        <w:pPr>
          <w:ind w:left="31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DE2125E">
        <w:start w:val="1"/>
        <w:numFmt w:val="bullet"/>
        <w:lvlText w:val="•"/>
        <w:lvlJc w:val="left"/>
        <w:pPr>
          <w:ind w:left="49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72A05DE">
        <w:start w:val="1"/>
        <w:numFmt w:val="bullet"/>
        <w:lvlText w:val="•"/>
        <w:lvlJc w:val="left"/>
        <w:pPr>
          <w:ind w:left="67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5608D0B0">
        <w:start w:val="1"/>
        <w:numFmt w:val="bullet"/>
        <w:lvlText w:val="•"/>
        <w:lvlJc w:val="left"/>
        <w:pPr>
          <w:ind w:left="85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D76386E">
        <w:start w:val="1"/>
        <w:numFmt w:val="bullet"/>
        <w:lvlText w:val="•"/>
        <w:lvlJc w:val="left"/>
        <w:pPr>
          <w:ind w:left="103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23643B3E">
        <w:start w:val="1"/>
        <w:numFmt w:val="bullet"/>
        <w:lvlText w:val="•"/>
        <w:lvlJc w:val="left"/>
        <w:pPr>
          <w:ind w:left="121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6E8EE74">
        <w:start w:val="1"/>
        <w:numFmt w:val="bullet"/>
        <w:lvlText w:val="•"/>
        <w:lvlJc w:val="left"/>
        <w:pPr>
          <w:ind w:left="139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5A1417D4">
        <w:start w:val="1"/>
        <w:numFmt w:val="bullet"/>
        <w:lvlText w:val="•"/>
        <w:lvlJc w:val="left"/>
        <w:pPr>
          <w:ind w:left="1571" w:hanging="131"/>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tplc="60204864">
        <w:start w:val="1"/>
        <w:numFmt w:val="bullet"/>
        <w:lvlText w:val="•"/>
        <w:lvlJc w:val="left"/>
        <w:pPr>
          <w:ind w:left="13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5EC535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E2125E">
        <w:start w:val="1"/>
        <w:numFmt w:val="bullet"/>
        <w:lvlText w:val="•"/>
        <w:lvlJc w:val="left"/>
        <w:pPr>
          <w:ind w:left="49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72A05DE">
        <w:start w:val="1"/>
        <w:numFmt w:val="bullet"/>
        <w:lvlText w:val="•"/>
        <w:lvlJc w:val="left"/>
        <w:pPr>
          <w:ind w:left="67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608D0B0">
        <w:start w:val="1"/>
        <w:numFmt w:val="bullet"/>
        <w:lvlText w:val="•"/>
        <w:lvlJc w:val="left"/>
        <w:pPr>
          <w:ind w:left="85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D76386E">
        <w:start w:val="1"/>
        <w:numFmt w:val="bullet"/>
        <w:lvlText w:val="•"/>
        <w:lvlJc w:val="left"/>
        <w:pPr>
          <w:ind w:left="103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643B3E">
        <w:start w:val="1"/>
        <w:numFmt w:val="bullet"/>
        <w:lvlText w:val="•"/>
        <w:lvlJc w:val="left"/>
        <w:pPr>
          <w:ind w:left="121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6E8EE74">
        <w:start w:val="1"/>
        <w:numFmt w:val="bullet"/>
        <w:lvlText w:val="•"/>
        <w:lvlJc w:val="left"/>
        <w:pPr>
          <w:ind w:left="139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A1417D4">
        <w:start w:val="1"/>
        <w:numFmt w:val="bullet"/>
        <w:lvlText w:val="•"/>
        <w:lvlJc w:val="left"/>
        <w:pPr>
          <w:ind w:left="157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60204864">
        <w:start w:val="1"/>
        <w:numFmt w:val="bullet"/>
        <w:lvlText w:val="•"/>
        <w:lvlJc w:val="left"/>
        <w:pPr>
          <w:ind w:left="13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5EC535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DE2125E">
        <w:start w:val="1"/>
        <w:numFmt w:val="bullet"/>
        <w:lvlText w:val="•"/>
        <w:lvlJc w:val="left"/>
        <w:pPr>
          <w:ind w:left="49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72A05DE">
        <w:start w:val="1"/>
        <w:numFmt w:val="bullet"/>
        <w:lvlText w:val="•"/>
        <w:lvlJc w:val="left"/>
        <w:pPr>
          <w:ind w:left="67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608D0B0">
        <w:start w:val="1"/>
        <w:numFmt w:val="bullet"/>
        <w:lvlText w:val="•"/>
        <w:lvlJc w:val="left"/>
        <w:pPr>
          <w:ind w:left="85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D76386E">
        <w:start w:val="1"/>
        <w:numFmt w:val="bullet"/>
        <w:lvlText w:val="•"/>
        <w:lvlJc w:val="left"/>
        <w:pPr>
          <w:ind w:left="103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643B3E">
        <w:start w:val="1"/>
        <w:numFmt w:val="bullet"/>
        <w:lvlText w:val="•"/>
        <w:lvlJc w:val="left"/>
        <w:pPr>
          <w:ind w:left="121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6E8EE74">
        <w:start w:val="1"/>
        <w:numFmt w:val="bullet"/>
        <w:lvlText w:val="•"/>
        <w:lvlJc w:val="left"/>
        <w:pPr>
          <w:ind w:left="139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A1417D4">
        <w:start w:val="1"/>
        <w:numFmt w:val="bullet"/>
        <w:lvlText w:val="•"/>
        <w:lvlJc w:val="left"/>
        <w:pPr>
          <w:ind w:left="1571" w:hanging="13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14"/>
  </w:num>
  <w:num w:numId="8">
    <w:abstractNumId w:val="0"/>
    <w:lvlOverride w:ilvl="0">
      <w:lvl w:ilvl="0" w:tplc="6020486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5EC535A">
        <w:start w:val="1"/>
        <w:numFmt w:val="bullet"/>
        <w:lvlText w:val="•"/>
        <w:lvlJc w:val="left"/>
        <w:pPr>
          <w:ind w:left="31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DE2125E">
        <w:start w:val="1"/>
        <w:numFmt w:val="bullet"/>
        <w:lvlText w:val="•"/>
        <w:lvlJc w:val="left"/>
        <w:pPr>
          <w:ind w:left="49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72A05DE">
        <w:start w:val="1"/>
        <w:numFmt w:val="bullet"/>
        <w:lvlText w:val="•"/>
        <w:lvlJc w:val="left"/>
        <w:pPr>
          <w:ind w:left="67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5608D0B0">
        <w:start w:val="1"/>
        <w:numFmt w:val="bullet"/>
        <w:lvlText w:val="•"/>
        <w:lvlJc w:val="left"/>
        <w:pPr>
          <w:ind w:left="85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D76386E">
        <w:start w:val="1"/>
        <w:numFmt w:val="bullet"/>
        <w:lvlText w:val="•"/>
        <w:lvlJc w:val="left"/>
        <w:pPr>
          <w:ind w:left="103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23643B3E">
        <w:start w:val="1"/>
        <w:numFmt w:val="bullet"/>
        <w:lvlText w:val="•"/>
        <w:lvlJc w:val="left"/>
        <w:pPr>
          <w:ind w:left="121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6E8EE74">
        <w:start w:val="1"/>
        <w:numFmt w:val="bullet"/>
        <w:lvlText w:val="•"/>
        <w:lvlJc w:val="left"/>
        <w:pPr>
          <w:ind w:left="1391" w:hanging="131"/>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5A1417D4">
        <w:start w:val="1"/>
        <w:numFmt w:val="bullet"/>
        <w:lvlText w:val="•"/>
        <w:lvlJc w:val="left"/>
        <w:pPr>
          <w:ind w:left="1571" w:hanging="131"/>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25"/>
  </w:num>
  <w:num w:numId="10">
    <w:abstractNumId w:val="13"/>
  </w:num>
  <w:num w:numId="11">
    <w:abstractNumId w:val="16"/>
  </w:num>
  <w:num w:numId="12">
    <w:abstractNumId w:val="3"/>
  </w:num>
  <w:num w:numId="13">
    <w:abstractNumId w:val="17"/>
  </w:num>
  <w:num w:numId="14">
    <w:abstractNumId w:val="7"/>
  </w:num>
  <w:num w:numId="15">
    <w:abstractNumId w:val="23"/>
  </w:num>
  <w:num w:numId="16">
    <w:abstractNumId w:val="22"/>
  </w:num>
  <w:num w:numId="17">
    <w:abstractNumId w:val="19"/>
  </w:num>
  <w:num w:numId="18">
    <w:abstractNumId w:val="15"/>
  </w:num>
  <w:num w:numId="19">
    <w:abstractNumId w:val="24"/>
  </w:num>
  <w:num w:numId="20">
    <w:abstractNumId w:val="10"/>
  </w:num>
  <w:num w:numId="21">
    <w:abstractNumId w:val="4"/>
  </w:num>
  <w:num w:numId="22">
    <w:abstractNumId w:val="21"/>
  </w:num>
  <w:num w:numId="23">
    <w:abstractNumId w:val="5"/>
  </w:num>
  <w:num w:numId="24">
    <w:abstractNumId w:val="20"/>
  </w:num>
  <w:num w:numId="25">
    <w:abstractNumId w:val="26"/>
  </w:num>
  <w:num w:numId="26">
    <w:abstractNumId w:val="11"/>
  </w:num>
  <w:num w:numId="27">
    <w:abstractNumId w:val="1"/>
  </w:num>
  <w:num w:numId="28">
    <w:abstractNumId w:val="12"/>
  </w:num>
  <w:num w:numId="29">
    <w:abstractNumId w:val="2"/>
  </w:num>
  <w:num w:numId="30">
    <w:abstractNumId w:val="18"/>
  </w:num>
  <w:num w:numId="3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770"/>
    <w:rsid w:val="000C5736"/>
    <w:rsid w:val="000D1198"/>
    <w:rsid w:val="000D4770"/>
    <w:rsid w:val="000F6CCC"/>
    <w:rsid w:val="00106BBE"/>
    <w:rsid w:val="001333D0"/>
    <w:rsid w:val="00144F6D"/>
    <w:rsid w:val="00194E35"/>
    <w:rsid w:val="001F126B"/>
    <w:rsid w:val="002612F6"/>
    <w:rsid w:val="002D6616"/>
    <w:rsid w:val="00332199"/>
    <w:rsid w:val="003E66E4"/>
    <w:rsid w:val="00412FAB"/>
    <w:rsid w:val="00417113"/>
    <w:rsid w:val="004229FD"/>
    <w:rsid w:val="0046038C"/>
    <w:rsid w:val="004726C4"/>
    <w:rsid w:val="004937D6"/>
    <w:rsid w:val="005136D0"/>
    <w:rsid w:val="005174DA"/>
    <w:rsid w:val="00532E6D"/>
    <w:rsid w:val="00552EF2"/>
    <w:rsid w:val="00576672"/>
    <w:rsid w:val="005B6E4B"/>
    <w:rsid w:val="005D14CD"/>
    <w:rsid w:val="005E67E2"/>
    <w:rsid w:val="00654305"/>
    <w:rsid w:val="00667999"/>
    <w:rsid w:val="006827F9"/>
    <w:rsid w:val="006A2463"/>
    <w:rsid w:val="006C6F60"/>
    <w:rsid w:val="00724BDC"/>
    <w:rsid w:val="007270AB"/>
    <w:rsid w:val="007F4B46"/>
    <w:rsid w:val="00851CA6"/>
    <w:rsid w:val="008B59EE"/>
    <w:rsid w:val="008C19E9"/>
    <w:rsid w:val="009D7538"/>
    <w:rsid w:val="00AF20D2"/>
    <w:rsid w:val="00B24A82"/>
    <w:rsid w:val="00B60E65"/>
    <w:rsid w:val="00B944E6"/>
    <w:rsid w:val="00C51D3C"/>
    <w:rsid w:val="00CD048A"/>
    <w:rsid w:val="00D92551"/>
    <w:rsid w:val="00DA0375"/>
    <w:rsid w:val="00DE3EDE"/>
    <w:rsid w:val="00DF1958"/>
    <w:rsid w:val="00E34F3F"/>
    <w:rsid w:val="00E53FD8"/>
    <w:rsid w:val="00E70C6E"/>
    <w:rsid w:val="00EA251A"/>
    <w:rsid w:val="00F54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69D3"/>
  <w15:docId w15:val="{009D8BC6-6E62-4A54-ACE9-4FD98350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A">
    <w:name w:val="Body A A"/>
    <w:rPr>
      <w:rFonts w:ascii="Helvetica" w:hAnsi="Helvetica" w:cs="Arial Unicode MS"/>
      <w:color w:val="000000"/>
      <w:sz w:val="22"/>
      <w:szCs w:val="22"/>
      <w:u w:color="000000"/>
    </w:rPr>
  </w:style>
  <w:style w:type="numbering" w:customStyle="1" w:styleId="Bullet">
    <w:name w:val="Bullet"/>
    <w:pPr>
      <w:numPr>
        <w:numId w:val="1"/>
      </w:numPr>
    </w:pPr>
  </w:style>
  <w:style w:type="paragraph" w:styleId="NormalWeb">
    <w:name w:val="Normal (Web)"/>
    <w:pPr>
      <w:spacing w:before="100" w:after="100"/>
    </w:pPr>
    <w:rPr>
      <w:rFonts w:cs="Arial Unicode MS"/>
      <w:color w:val="000000"/>
      <w:sz w:val="24"/>
      <w:szCs w:val="24"/>
      <w:u w:color="000000"/>
    </w:rPr>
  </w:style>
  <w:style w:type="numbering" w:customStyle="1" w:styleId="BulletBig">
    <w:name w:val="Bullet Big"/>
    <w:pPr>
      <w:numPr>
        <w:numId w:val="6"/>
      </w:numPr>
    </w:pPr>
  </w:style>
  <w:style w:type="paragraph" w:styleId="HTMLPreformatted">
    <w:name w:val="HTML Preformatted"/>
    <w:basedOn w:val="Normal"/>
    <w:link w:val="HTMLPreformattedChar"/>
    <w:uiPriority w:val="99"/>
    <w:semiHidden/>
    <w:unhideWhenUsed/>
    <w:rsid w:val="00DF195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D"/>
    </w:rPr>
  </w:style>
  <w:style w:type="character" w:customStyle="1" w:styleId="HTMLPreformattedChar">
    <w:name w:val="HTML Preformatted Char"/>
    <w:basedOn w:val="DefaultParagraphFont"/>
    <w:link w:val="HTMLPreformatted"/>
    <w:uiPriority w:val="99"/>
    <w:semiHidden/>
    <w:rsid w:val="00DF1958"/>
    <w:rPr>
      <w:rFonts w:ascii="Courier New" w:eastAsia="Times New Roman" w:hAnsi="Courier New" w:cs="Courier New"/>
      <w:bdr w:val="none" w:sz="0" w:space="0" w:color="auto"/>
      <w:lang w:val="en-ID" w:eastAsia="en-US"/>
    </w:rPr>
  </w:style>
  <w:style w:type="paragraph" w:styleId="ListParagraph">
    <w:name w:val="List Paragraph"/>
    <w:basedOn w:val="Normal"/>
    <w:uiPriority w:val="34"/>
    <w:qFormat/>
    <w:rsid w:val="00DF1958"/>
    <w:pPr>
      <w:ind w:left="720"/>
      <w:contextualSpacing/>
    </w:pPr>
  </w:style>
  <w:style w:type="paragraph" w:styleId="BalloonText">
    <w:name w:val="Balloon Text"/>
    <w:basedOn w:val="Normal"/>
    <w:link w:val="BalloonTextChar"/>
    <w:uiPriority w:val="99"/>
    <w:semiHidden/>
    <w:unhideWhenUsed/>
    <w:rsid w:val="006827F9"/>
    <w:rPr>
      <w:sz w:val="18"/>
      <w:szCs w:val="18"/>
    </w:rPr>
  </w:style>
  <w:style w:type="character" w:customStyle="1" w:styleId="BalloonTextChar">
    <w:name w:val="Balloon Text Char"/>
    <w:basedOn w:val="DefaultParagraphFont"/>
    <w:link w:val="BalloonText"/>
    <w:uiPriority w:val="99"/>
    <w:semiHidden/>
    <w:rsid w:val="006827F9"/>
    <w:rPr>
      <w:sz w:val="18"/>
      <w:szCs w:val="18"/>
      <w:lang w:eastAsia="en-US"/>
    </w:rPr>
  </w:style>
  <w:style w:type="character" w:styleId="CommentReference">
    <w:name w:val="annotation reference"/>
    <w:basedOn w:val="DefaultParagraphFont"/>
    <w:uiPriority w:val="99"/>
    <w:semiHidden/>
    <w:unhideWhenUsed/>
    <w:rsid w:val="00F54115"/>
    <w:rPr>
      <w:sz w:val="16"/>
      <w:szCs w:val="16"/>
    </w:rPr>
  </w:style>
  <w:style w:type="paragraph" w:styleId="CommentText">
    <w:name w:val="annotation text"/>
    <w:basedOn w:val="Normal"/>
    <w:link w:val="CommentTextChar"/>
    <w:uiPriority w:val="99"/>
    <w:semiHidden/>
    <w:unhideWhenUsed/>
    <w:rsid w:val="00F54115"/>
    <w:rPr>
      <w:sz w:val="20"/>
      <w:szCs w:val="20"/>
    </w:rPr>
  </w:style>
  <w:style w:type="character" w:customStyle="1" w:styleId="CommentTextChar">
    <w:name w:val="Comment Text Char"/>
    <w:basedOn w:val="DefaultParagraphFont"/>
    <w:link w:val="CommentText"/>
    <w:uiPriority w:val="99"/>
    <w:semiHidden/>
    <w:rsid w:val="00F54115"/>
    <w:rPr>
      <w:lang w:eastAsia="en-US"/>
    </w:rPr>
  </w:style>
  <w:style w:type="paragraph" w:styleId="CommentSubject">
    <w:name w:val="annotation subject"/>
    <w:basedOn w:val="CommentText"/>
    <w:next w:val="CommentText"/>
    <w:link w:val="CommentSubjectChar"/>
    <w:uiPriority w:val="99"/>
    <w:semiHidden/>
    <w:unhideWhenUsed/>
    <w:rsid w:val="00F54115"/>
    <w:rPr>
      <w:b/>
      <w:bCs/>
    </w:rPr>
  </w:style>
  <w:style w:type="character" w:customStyle="1" w:styleId="CommentSubjectChar">
    <w:name w:val="Comment Subject Char"/>
    <w:basedOn w:val="CommentTextChar"/>
    <w:link w:val="CommentSubject"/>
    <w:uiPriority w:val="99"/>
    <w:semiHidden/>
    <w:rsid w:val="00F54115"/>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936013">
      <w:bodyDiv w:val="1"/>
      <w:marLeft w:val="0"/>
      <w:marRight w:val="0"/>
      <w:marTop w:val="0"/>
      <w:marBottom w:val="0"/>
      <w:divBdr>
        <w:top w:val="none" w:sz="0" w:space="0" w:color="auto"/>
        <w:left w:val="none" w:sz="0" w:space="0" w:color="auto"/>
        <w:bottom w:val="none" w:sz="0" w:space="0" w:color="auto"/>
        <w:right w:val="none" w:sz="0" w:space="0" w:color="auto"/>
      </w:divBdr>
    </w:div>
    <w:div w:id="1426808590">
      <w:bodyDiv w:val="1"/>
      <w:marLeft w:val="0"/>
      <w:marRight w:val="0"/>
      <w:marTop w:val="0"/>
      <w:marBottom w:val="0"/>
      <w:divBdr>
        <w:top w:val="none" w:sz="0" w:space="0" w:color="auto"/>
        <w:left w:val="none" w:sz="0" w:space="0" w:color="auto"/>
        <w:bottom w:val="none" w:sz="0" w:space="0" w:color="auto"/>
        <w:right w:val="none" w:sz="0" w:space="0" w:color="auto"/>
      </w:divBdr>
    </w:div>
    <w:div w:id="198531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 Kasih</dc:creator>
  <cp:lastModifiedBy>Devi Kasih</cp:lastModifiedBy>
  <cp:revision>2</cp:revision>
  <dcterms:created xsi:type="dcterms:W3CDTF">2019-09-07T11:29:00Z</dcterms:created>
  <dcterms:modified xsi:type="dcterms:W3CDTF">2019-09-07T11:29:00Z</dcterms:modified>
</cp:coreProperties>
</file>