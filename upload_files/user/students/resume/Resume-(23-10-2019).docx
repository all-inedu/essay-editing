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F216E6" w:rsidRDefault="003066BF">
      <w:pPr>
        <w:jc w:val="center"/>
        <w:rPr>
          <w:rFonts w:ascii="Times New Roman" w:eastAsia="Times New Roman" w:hAnsi="Times New Roman" w:cs="Times New Roman"/>
          <w:b/>
        </w:rPr>
      </w:pPr>
      <w:r>
        <w:rPr>
          <w:rFonts w:ascii="Times New Roman" w:eastAsia="Times New Roman" w:hAnsi="Times New Roman" w:cs="Times New Roman"/>
          <w:b/>
        </w:rPr>
        <w:t xml:space="preserve">Daven </w:t>
      </w:r>
      <w:proofErr w:type="spellStart"/>
      <w:r>
        <w:rPr>
          <w:rFonts w:ascii="Times New Roman" w:eastAsia="Times New Roman" w:hAnsi="Times New Roman" w:cs="Times New Roman"/>
          <w:b/>
        </w:rPr>
        <w:t>Giftian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Tejalaksana</w:t>
      </w:r>
      <w:proofErr w:type="spellEnd"/>
    </w:p>
    <w:p w14:paraId="00000002" w14:textId="77777777" w:rsidR="00F216E6" w:rsidRDefault="003066BF">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Puri</w:t>
      </w:r>
      <w:proofErr w:type="spellEnd"/>
      <w:r>
        <w:rPr>
          <w:rFonts w:ascii="Times New Roman" w:eastAsia="Times New Roman" w:hAnsi="Times New Roman" w:cs="Times New Roman"/>
          <w:sz w:val="18"/>
          <w:szCs w:val="18"/>
        </w:rPr>
        <w:t xml:space="preserve"> Botanical Residence, Cluster </w:t>
      </w:r>
      <w:proofErr w:type="spellStart"/>
      <w:r>
        <w:rPr>
          <w:rFonts w:ascii="Times New Roman" w:eastAsia="Times New Roman" w:hAnsi="Times New Roman" w:cs="Times New Roman"/>
          <w:sz w:val="18"/>
          <w:szCs w:val="18"/>
        </w:rPr>
        <w:t>Michelia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Michelia</w:t>
      </w:r>
      <w:proofErr w:type="spellEnd"/>
      <w:r>
        <w:rPr>
          <w:rFonts w:ascii="Times New Roman" w:eastAsia="Times New Roman" w:hAnsi="Times New Roman" w:cs="Times New Roman"/>
          <w:sz w:val="18"/>
          <w:szCs w:val="18"/>
        </w:rPr>
        <w:t xml:space="preserve"> 8 Street, Block I-4/29 | +62 8118068899 | daven.giftian@gmail.com</w:t>
      </w:r>
    </w:p>
    <w:p w14:paraId="00000003" w14:textId="77777777" w:rsidR="00F216E6" w:rsidRDefault="00F216E6">
      <w:pPr>
        <w:rPr>
          <w:rFonts w:ascii="Times New Roman" w:eastAsia="Times New Roman" w:hAnsi="Times New Roman" w:cs="Times New Roman"/>
        </w:rPr>
      </w:pPr>
    </w:p>
    <w:p w14:paraId="00000004" w14:textId="77777777" w:rsidR="00F216E6" w:rsidRDefault="003066BF">
      <w:pPr>
        <w:rPr>
          <w:rFonts w:ascii="Times New Roman" w:eastAsia="Times New Roman" w:hAnsi="Times New Roman" w:cs="Times New Roman"/>
        </w:rPr>
      </w:pPr>
      <w:r>
        <w:rPr>
          <w:rFonts w:ascii="Times New Roman" w:eastAsia="Times New Roman" w:hAnsi="Times New Roman" w:cs="Times New Roman"/>
          <w:b/>
        </w:rPr>
        <w:t>EDUCATION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Ipeka</w:t>
      </w:r>
      <w:proofErr w:type="spellEnd"/>
      <w:r>
        <w:rPr>
          <w:rFonts w:ascii="Times New Roman" w:eastAsia="Times New Roman" w:hAnsi="Times New Roman" w:cs="Times New Roman"/>
        </w:rPr>
        <w:t xml:space="preserve"> Integrated Christian School (2006 - PRESENT)</w:t>
      </w:r>
      <w:r>
        <w:rPr>
          <w:rFonts w:ascii="Times New Roman" w:eastAsia="Times New Roman" w:hAnsi="Times New Roman" w:cs="Times New Roman"/>
        </w:rPr>
        <w:tab/>
        <w:t xml:space="preserve">                       Jakarta, Indonesia</w:t>
      </w:r>
    </w:p>
    <w:p w14:paraId="00000005" w14:textId="77777777" w:rsidR="00F216E6" w:rsidRDefault="00F216E6">
      <w:pPr>
        <w:rPr>
          <w:rFonts w:ascii="Times New Roman" w:eastAsia="Times New Roman" w:hAnsi="Times New Roman" w:cs="Times New Roman"/>
        </w:rPr>
      </w:pPr>
    </w:p>
    <w:p w14:paraId="00000006" w14:textId="77777777" w:rsidR="00F216E6" w:rsidRDefault="003066BF">
      <w:pPr>
        <w:rPr>
          <w:rFonts w:ascii="Times New Roman" w:eastAsia="Times New Roman" w:hAnsi="Times New Roman" w:cs="Times New Roman"/>
          <w:b/>
        </w:rPr>
      </w:pPr>
      <w:r>
        <w:rPr>
          <w:rFonts w:ascii="Times New Roman" w:eastAsia="Times New Roman" w:hAnsi="Times New Roman" w:cs="Times New Roman"/>
          <w:b/>
        </w:rPr>
        <w:t>ACHIEVEMENTS</w:t>
      </w:r>
    </w:p>
    <w:p w14:paraId="00000007" w14:textId="77777777" w:rsidR="00F216E6" w:rsidRDefault="003066BF">
      <w:pPr>
        <w:rPr>
          <w:rFonts w:ascii="Times New Roman" w:eastAsia="Times New Roman" w:hAnsi="Times New Roman" w:cs="Times New Roman"/>
          <w:u w:val="single"/>
        </w:rPr>
      </w:pPr>
      <w:commentRangeStart w:id="0"/>
      <w:r>
        <w:rPr>
          <w:rFonts w:ascii="Times New Roman" w:eastAsia="Times New Roman" w:hAnsi="Times New Roman" w:cs="Times New Roman"/>
          <w:u w:val="single"/>
        </w:rPr>
        <w:t>Top Performing Student in Y11 Mathematics</w:t>
      </w:r>
      <w:commentRangeEnd w:id="0"/>
      <w:r w:rsidR="00295A1F">
        <w:rPr>
          <w:rStyle w:val="CommentReference"/>
        </w:rPr>
        <w:commentReference w:id="0"/>
      </w:r>
    </w:p>
    <w:p w14:paraId="00000008" w14:textId="1DCBF092" w:rsidR="00F216E6" w:rsidDel="00295A1F" w:rsidRDefault="003066BF">
      <w:pPr>
        <w:numPr>
          <w:ilvl w:val="0"/>
          <w:numId w:val="13"/>
        </w:numPr>
        <w:rPr>
          <w:del w:id="1" w:author="Devi Kasih" w:date="2019-09-06T15:14:00Z"/>
          <w:rFonts w:ascii="Times New Roman" w:eastAsia="Times New Roman" w:hAnsi="Times New Roman" w:cs="Times New Roman"/>
        </w:rPr>
      </w:pPr>
      <w:r>
        <w:rPr>
          <w:rFonts w:ascii="Times New Roman" w:eastAsia="Times New Roman" w:hAnsi="Times New Roman" w:cs="Times New Roman"/>
        </w:rPr>
        <w:t>Out of the total of 81 students in the grade, achieved the highest report score for the subject of Mathematics</w:t>
      </w:r>
      <w:ins w:id="2" w:author="Devi Kasih" w:date="2019-09-06T15:14:00Z">
        <w:r w:rsidR="00295A1F">
          <w:rPr>
            <w:rFonts w:ascii="Times New Roman" w:eastAsia="Times New Roman" w:hAnsi="Times New Roman" w:cs="Times New Roman"/>
          </w:rPr>
          <w:t>:</w:t>
        </w:r>
      </w:ins>
      <w:r>
        <w:rPr>
          <w:rFonts w:ascii="Times New Roman" w:eastAsia="Times New Roman" w:hAnsi="Times New Roman" w:cs="Times New Roman"/>
        </w:rPr>
        <w:t xml:space="preserve"> Advanced</w:t>
      </w:r>
    </w:p>
    <w:p w14:paraId="00000009" w14:textId="77777777" w:rsidR="00F216E6" w:rsidRPr="00295A1F" w:rsidRDefault="00F216E6" w:rsidP="00295A1F">
      <w:pPr>
        <w:numPr>
          <w:ilvl w:val="0"/>
          <w:numId w:val="13"/>
        </w:numPr>
        <w:rPr>
          <w:rFonts w:ascii="Times New Roman" w:eastAsia="Times New Roman" w:hAnsi="Times New Roman" w:cs="Times New Roman"/>
        </w:rPr>
      </w:pPr>
    </w:p>
    <w:p w14:paraId="0000000A" w14:textId="77777777" w:rsidR="00F216E6" w:rsidRDefault="00F216E6">
      <w:pPr>
        <w:rPr>
          <w:rFonts w:ascii="Times New Roman" w:eastAsia="Times New Roman" w:hAnsi="Times New Roman" w:cs="Times New Roman"/>
        </w:rPr>
      </w:pPr>
    </w:p>
    <w:p w14:paraId="0000000B" w14:textId="77777777" w:rsidR="00F216E6" w:rsidRDefault="003066BF">
      <w:pPr>
        <w:rPr>
          <w:rFonts w:ascii="Times New Roman" w:eastAsia="Times New Roman" w:hAnsi="Times New Roman" w:cs="Times New Roman"/>
          <w:u w:val="single"/>
        </w:rPr>
      </w:pPr>
      <w:commentRangeStart w:id="3"/>
      <w:r>
        <w:rPr>
          <w:rFonts w:ascii="Times New Roman" w:eastAsia="Times New Roman" w:hAnsi="Times New Roman" w:cs="Times New Roman"/>
          <w:u w:val="single"/>
        </w:rPr>
        <w:t>Piano Annual Concert</w:t>
      </w:r>
      <w:commentRangeEnd w:id="3"/>
      <w:r w:rsidR="00ED3C89">
        <w:rPr>
          <w:rStyle w:val="CommentReference"/>
        </w:rPr>
        <w:commentReference w:id="3"/>
      </w:r>
    </w:p>
    <w:p w14:paraId="0000000C" w14:textId="77777777" w:rsidR="00F216E6" w:rsidRDefault="003066BF">
      <w:pPr>
        <w:rPr>
          <w:rFonts w:ascii="Times New Roman" w:eastAsia="Times New Roman" w:hAnsi="Times New Roman" w:cs="Times New Roman"/>
        </w:rPr>
      </w:pPr>
      <w:commentRangeStart w:id="4"/>
      <w:r>
        <w:rPr>
          <w:rFonts w:ascii="Times New Roman" w:eastAsia="Times New Roman" w:hAnsi="Times New Roman" w:cs="Times New Roman"/>
        </w:rPr>
        <w:t>CERTIFICATE FOR OUTSTANDING PERFORMANCE</w:t>
      </w:r>
      <w:commentRangeEnd w:id="4"/>
      <w:r w:rsidR="00295A1F">
        <w:rPr>
          <w:rStyle w:val="CommentReference"/>
        </w:rPr>
        <w:commentReference w:id="4"/>
      </w:r>
    </w:p>
    <w:p w14:paraId="0000000D" w14:textId="16D0E6A5" w:rsidR="00F216E6" w:rsidRDefault="003066BF">
      <w:pPr>
        <w:numPr>
          <w:ilvl w:val="0"/>
          <w:numId w:val="12"/>
        </w:numPr>
        <w:rPr>
          <w:rFonts w:ascii="Times New Roman" w:eastAsia="Times New Roman" w:hAnsi="Times New Roman" w:cs="Times New Roman"/>
        </w:rPr>
      </w:pPr>
      <w:commentRangeStart w:id="5"/>
      <w:r>
        <w:rPr>
          <w:rFonts w:ascii="Times New Roman" w:eastAsia="Times New Roman" w:hAnsi="Times New Roman" w:cs="Times New Roman"/>
        </w:rPr>
        <w:t xml:space="preserve">Performed at the Erasmus Huis, the location for Dutch’s cultural center, and received an award for outstanding performance </w:t>
      </w:r>
      <w:del w:id="6" w:author="Devi Kasih" w:date="2019-09-06T15:14:00Z">
        <w:r w:rsidDel="00295A1F">
          <w:rPr>
            <w:rFonts w:ascii="Times New Roman" w:eastAsia="Times New Roman" w:hAnsi="Times New Roman" w:cs="Times New Roman"/>
          </w:rPr>
          <w:delText>for piano</w:delText>
        </w:r>
      </w:del>
      <w:commentRangeEnd w:id="5"/>
      <w:r w:rsidR="00295A1F">
        <w:rPr>
          <w:rStyle w:val="CommentReference"/>
        </w:rPr>
        <w:commentReference w:id="5"/>
      </w:r>
    </w:p>
    <w:p w14:paraId="0000000E" w14:textId="77777777" w:rsidR="00F216E6" w:rsidRDefault="003066BF">
      <w:pPr>
        <w:numPr>
          <w:ilvl w:val="0"/>
          <w:numId w:val="12"/>
        </w:numPr>
        <w:rPr>
          <w:rFonts w:ascii="Times New Roman" w:eastAsia="Times New Roman" w:hAnsi="Times New Roman" w:cs="Times New Roman"/>
        </w:rPr>
      </w:pPr>
      <w:commentRangeStart w:id="7"/>
      <w:r>
        <w:rPr>
          <w:rFonts w:ascii="Times New Roman" w:eastAsia="Times New Roman" w:hAnsi="Times New Roman" w:cs="Times New Roman"/>
        </w:rPr>
        <w:t>Chosen out of 30 pianists that has performed at the concert</w:t>
      </w:r>
      <w:commentRangeEnd w:id="7"/>
      <w:r w:rsidR="00295A1F">
        <w:rPr>
          <w:rStyle w:val="CommentReference"/>
        </w:rPr>
        <w:commentReference w:id="7"/>
      </w:r>
    </w:p>
    <w:p w14:paraId="0000000F" w14:textId="77777777" w:rsidR="00F216E6" w:rsidRDefault="00F216E6">
      <w:pPr>
        <w:rPr>
          <w:rFonts w:ascii="Times New Roman" w:eastAsia="Times New Roman" w:hAnsi="Times New Roman" w:cs="Times New Roman"/>
        </w:rPr>
      </w:pPr>
    </w:p>
    <w:p w14:paraId="00000010" w14:textId="19292F2D"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 xml:space="preserve">PT. Kalbe </w:t>
      </w:r>
      <w:proofErr w:type="spellStart"/>
      <w:r>
        <w:rPr>
          <w:rFonts w:ascii="Times New Roman" w:eastAsia="Times New Roman" w:hAnsi="Times New Roman" w:cs="Times New Roman"/>
          <w:u w:val="single"/>
        </w:rPr>
        <w:t>Farma</w:t>
      </w:r>
      <w:proofErr w:type="spellEnd"/>
      <w:r>
        <w:rPr>
          <w:rFonts w:ascii="Times New Roman" w:eastAsia="Times New Roman" w:hAnsi="Times New Roman" w:cs="Times New Roman"/>
          <w:u w:val="single"/>
        </w:rPr>
        <w:t xml:space="preserve"> Scien</w:t>
      </w:r>
      <w:ins w:id="8" w:author="Devi Kasih" w:date="2019-09-06T15:29:00Z">
        <w:r w:rsidR="00ED3C89">
          <w:rPr>
            <w:rFonts w:ascii="Times New Roman" w:eastAsia="Times New Roman" w:hAnsi="Times New Roman" w:cs="Times New Roman"/>
            <w:u w:val="single"/>
          </w:rPr>
          <w:t>ce</w:t>
        </w:r>
      </w:ins>
      <w:del w:id="9" w:author="Devi Kasih" w:date="2019-09-06T15:29:00Z">
        <w:r w:rsidDel="00ED3C89">
          <w:rPr>
            <w:rFonts w:ascii="Times New Roman" w:eastAsia="Times New Roman" w:hAnsi="Times New Roman" w:cs="Times New Roman"/>
            <w:u w:val="single"/>
          </w:rPr>
          <w:delText>tist</w:delText>
        </w:r>
      </w:del>
      <w:r>
        <w:rPr>
          <w:rFonts w:ascii="Times New Roman" w:eastAsia="Times New Roman" w:hAnsi="Times New Roman" w:cs="Times New Roman"/>
          <w:u w:val="single"/>
        </w:rPr>
        <w:t xml:space="preserve"> Competition</w:t>
      </w:r>
    </w:p>
    <w:p w14:paraId="00000011" w14:textId="77777777" w:rsidR="00F216E6" w:rsidRDefault="003066BF">
      <w:pPr>
        <w:rPr>
          <w:rFonts w:ascii="Times New Roman" w:eastAsia="Times New Roman" w:hAnsi="Times New Roman" w:cs="Times New Roman"/>
        </w:rPr>
      </w:pPr>
      <w:commentRangeStart w:id="10"/>
      <w:r>
        <w:rPr>
          <w:rFonts w:ascii="Times New Roman" w:eastAsia="Times New Roman" w:hAnsi="Times New Roman" w:cs="Times New Roman"/>
        </w:rPr>
        <w:t>FINALISTS</w:t>
      </w:r>
      <w:commentRangeEnd w:id="10"/>
      <w:r w:rsidR="00295A1F">
        <w:rPr>
          <w:rStyle w:val="CommentReference"/>
        </w:rPr>
        <w:commentReference w:id="10"/>
      </w:r>
    </w:p>
    <w:p w14:paraId="00000012" w14:textId="602F5E26" w:rsidR="00F216E6" w:rsidRDefault="003066BF">
      <w:pPr>
        <w:numPr>
          <w:ilvl w:val="0"/>
          <w:numId w:val="2"/>
        </w:numPr>
        <w:rPr>
          <w:rFonts w:ascii="Times New Roman" w:eastAsia="Times New Roman" w:hAnsi="Times New Roman" w:cs="Times New Roman"/>
        </w:rPr>
      </w:pPr>
      <w:del w:id="11" w:author="Devi Kasih" w:date="2019-09-06T15:16:00Z">
        <w:r w:rsidDel="00295A1F">
          <w:rPr>
            <w:rFonts w:ascii="Times New Roman" w:eastAsia="Times New Roman" w:hAnsi="Times New Roman" w:cs="Times New Roman"/>
          </w:rPr>
          <w:delText>Achieved the top 10 position</w:delText>
        </w:r>
      </w:del>
      <w:ins w:id="12" w:author="Devi Kasih" w:date="2019-09-06T15:16:00Z">
        <w:r w:rsidR="00295A1F">
          <w:rPr>
            <w:rFonts w:ascii="Times New Roman" w:eastAsia="Times New Roman" w:hAnsi="Times New Roman" w:cs="Times New Roman"/>
          </w:rPr>
          <w:t xml:space="preserve">One of the 10 finalists selected from </w:t>
        </w:r>
      </w:ins>
      <w:del w:id="13" w:author="Devi Kasih" w:date="2019-09-06T15:16:00Z">
        <w:r w:rsidDel="00295A1F">
          <w:rPr>
            <w:rFonts w:ascii="Times New Roman" w:eastAsia="Times New Roman" w:hAnsi="Times New Roman" w:cs="Times New Roman"/>
          </w:rPr>
          <w:delText xml:space="preserve"> </w:delText>
        </w:r>
      </w:del>
      <w:ins w:id="14" w:author="Devi Kasih" w:date="2019-09-06T15:16:00Z">
        <w:r w:rsidR="00295A1F" w:rsidRPr="00295A1F">
          <w:rPr>
            <w:rFonts w:ascii="Times New Roman" w:eastAsia="Times New Roman" w:hAnsi="Times New Roman" w:cs="Times New Roman"/>
            <w:highlight w:val="green"/>
            <w:rPrChange w:id="15" w:author="Devi Kasih" w:date="2019-09-06T15:16:00Z">
              <w:rPr>
                <w:rFonts w:ascii="Times New Roman" w:eastAsia="Times New Roman" w:hAnsi="Times New Roman" w:cs="Times New Roman"/>
              </w:rPr>
            </w:rPrChange>
          </w:rPr>
          <w:t>[how many participants]</w:t>
        </w:r>
        <w:r w:rsidR="00295A1F">
          <w:rPr>
            <w:rFonts w:ascii="Times New Roman" w:eastAsia="Times New Roman" w:hAnsi="Times New Roman" w:cs="Times New Roman"/>
          </w:rPr>
          <w:t xml:space="preserve"> in </w:t>
        </w:r>
      </w:ins>
      <w:del w:id="16" w:author="Devi Kasih" w:date="2019-09-06T15:16:00Z">
        <w:r w:rsidDel="00295A1F">
          <w:rPr>
            <w:rFonts w:ascii="Times New Roman" w:eastAsia="Times New Roman" w:hAnsi="Times New Roman" w:cs="Times New Roman"/>
          </w:rPr>
          <w:delText xml:space="preserve">out of the whole city of </w:delText>
        </w:r>
      </w:del>
      <w:r>
        <w:rPr>
          <w:rFonts w:ascii="Times New Roman" w:eastAsia="Times New Roman" w:hAnsi="Times New Roman" w:cs="Times New Roman"/>
        </w:rPr>
        <w:t xml:space="preserve">Jakarta </w:t>
      </w:r>
      <w:del w:id="17" w:author="Devi Kasih" w:date="2019-09-06T15:16:00Z">
        <w:r w:rsidDel="00295A1F">
          <w:rPr>
            <w:rFonts w:ascii="Times New Roman" w:eastAsia="Times New Roman" w:hAnsi="Times New Roman" w:cs="Times New Roman"/>
          </w:rPr>
          <w:delText xml:space="preserve">that </w:delText>
        </w:r>
      </w:del>
      <w:ins w:id="18" w:author="Devi Kasih" w:date="2019-09-06T15:16:00Z">
        <w:r w:rsidR="00295A1F">
          <w:rPr>
            <w:rFonts w:ascii="Times New Roman" w:eastAsia="Times New Roman" w:hAnsi="Times New Roman" w:cs="Times New Roman"/>
          </w:rPr>
          <w:t xml:space="preserve">who </w:t>
        </w:r>
      </w:ins>
      <w:r>
        <w:rPr>
          <w:rFonts w:ascii="Times New Roman" w:eastAsia="Times New Roman" w:hAnsi="Times New Roman" w:cs="Times New Roman"/>
        </w:rPr>
        <w:t>ha</w:t>
      </w:r>
      <w:ins w:id="19" w:author="Devi Kasih" w:date="2019-09-06T15:16:00Z">
        <w:r w:rsidR="00295A1F">
          <w:rPr>
            <w:rFonts w:ascii="Times New Roman" w:eastAsia="Times New Roman" w:hAnsi="Times New Roman" w:cs="Times New Roman"/>
          </w:rPr>
          <w:t>ve</w:t>
        </w:r>
      </w:ins>
      <w:del w:id="20" w:author="Devi Kasih" w:date="2019-09-06T15:16:00Z">
        <w:r w:rsidDel="00295A1F">
          <w:rPr>
            <w:rFonts w:ascii="Times New Roman" w:eastAsia="Times New Roman" w:hAnsi="Times New Roman" w:cs="Times New Roman"/>
          </w:rPr>
          <w:delText>s</w:delText>
        </w:r>
      </w:del>
      <w:r>
        <w:rPr>
          <w:rFonts w:ascii="Times New Roman" w:eastAsia="Times New Roman" w:hAnsi="Times New Roman" w:cs="Times New Roman"/>
        </w:rPr>
        <w:t xml:space="preserve"> participated in the Kalbe </w:t>
      </w:r>
      <w:proofErr w:type="spellStart"/>
      <w:r>
        <w:rPr>
          <w:rFonts w:ascii="Times New Roman" w:eastAsia="Times New Roman" w:hAnsi="Times New Roman" w:cs="Times New Roman"/>
        </w:rPr>
        <w:t>Farma</w:t>
      </w:r>
      <w:proofErr w:type="spellEnd"/>
      <w:r>
        <w:rPr>
          <w:rFonts w:ascii="Times New Roman" w:eastAsia="Times New Roman" w:hAnsi="Times New Roman" w:cs="Times New Roman"/>
        </w:rPr>
        <w:t xml:space="preserve"> </w:t>
      </w:r>
      <w:ins w:id="21" w:author="Devi Kasih" w:date="2019-09-06T15:17:00Z">
        <w:r w:rsidR="00295A1F">
          <w:rPr>
            <w:rFonts w:ascii="Times New Roman" w:eastAsia="Times New Roman" w:hAnsi="Times New Roman" w:cs="Times New Roman"/>
          </w:rPr>
          <w:t xml:space="preserve">Science </w:t>
        </w:r>
      </w:ins>
      <w:r>
        <w:rPr>
          <w:rFonts w:ascii="Times New Roman" w:eastAsia="Times New Roman" w:hAnsi="Times New Roman" w:cs="Times New Roman"/>
        </w:rPr>
        <w:t xml:space="preserve">Competition </w:t>
      </w:r>
    </w:p>
    <w:p w14:paraId="00000013" w14:textId="442285EC" w:rsidR="00F216E6" w:rsidRDefault="003066BF">
      <w:pPr>
        <w:numPr>
          <w:ilvl w:val="0"/>
          <w:numId w:val="2"/>
        </w:numPr>
        <w:rPr>
          <w:ins w:id="22" w:author="Devi Kasih" w:date="2019-09-06T15:17:00Z"/>
          <w:rFonts w:ascii="Times New Roman" w:eastAsia="Times New Roman" w:hAnsi="Times New Roman" w:cs="Times New Roman"/>
        </w:rPr>
      </w:pPr>
      <w:r>
        <w:rPr>
          <w:rFonts w:ascii="Times New Roman" w:eastAsia="Times New Roman" w:hAnsi="Times New Roman" w:cs="Times New Roman"/>
        </w:rPr>
        <w:t>Created an innovative multi-functional bicycle that uses the rotating wheel that is geared to the saw. As the bicycle is cycled, the saw will also cut through the objects.</w:t>
      </w:r>
    </w:p>
    <w:p w14:paraId="7B789229" w14:textId="77777777" w:rsidR="00295A1F" w:rsidRDefault="00295A1F">
      <w:pPr>
        <w:ind w:left="720"/>
        <w:rPr>
          <w:rFonts w:ascii="Times New Roman" w:eastAsia="Times New Roman" w:hAnsi="Times New Roman" w:cs="Times New Roman"/>
        </w:rPr>
        <w:pPrChange w:id="23" w:author="Devi Kasih" w:date="2019-09-06T15:17:00Z">
          <w:pPr>
            <w:numPr>
              <w:numId w:val="2"/>
            </w:numPr>
            <w:ind w:left="720" w:hanging="360"/>
          </w:pPr>
        </w:pPrChange>
      </w:pPr>
    </w:p>
    <w:p w14:paraId="00000014" w14:textId="77777777" w:rsidR="00F216E6" w:rsidRDefault="003066BF">
      <w:pPr>
        <w:rPr>
          <w:rFonts w:ascii="Times New Roman" w:eastAsia="Times New Roman" w:hAnsi="Times New Roman" w:cs="Times New Roman"/>
          <w:b/>
        </w:rPr>
      </w:pPr>
      <w:r>
        <w:rPr>
          <w:rFonts w:ascii="Times New Roman" w:eastAsia="Times New Roman" w:hAnsi="Times New Roman" w:cs="Times New Roman"/>
          <w:b/>
        </w:rPr>
        <w:t>LEADERSHIP EXPERIENCES</w:t>
      </w:r>
    </w:p>
    <w:p w14:paraId="00000015" w14:textId="77777777" w:rsidR="00F216E6" w:rsidRDefault="003066BF">
      <w:pPr>
        <w:rPr>
          <w:rFonts w:ascii="Times New Roman" w:eastAsia="Times New Roman" w:hAnsi="Times New Roman" w:cs="Times New Roman"/>
          <w:u w:val="single"/>
        </w:rPr>
      </w:pPr>
      <w:commentRangeStart w:id="24"/>
      <w:r>
        <w:rPr>
          <w:rFonts w:ascii="Times New Roman" w:eastAsia="Times New Roman" w:hAnsi="Times New Roman" w:cs="Times New Roman"/>
          <w:u w:val="single"/>
        </w:rPr>
        <w:t>Davens’ Advice (Business Consultant Firm)</w:t>
      </w:r>
      <w:commentRangeEnd w:id="24"/>
      <w:r w:rsidR="00ED3C89">
        <w:rPr>
          <w:rStyle w:val="CommentReference"/>
        </w:rPr>
        <w:commentReference w:id="24"/>
      </w:r>
    </w:p>
    <w:p w14:paraId="13A952ED" w14:textId="4272DABA" w:rsidR="00295A1F" w:rsidRPr="00295A1F" w:rsidRDefault="00295A1F">
      <w:pPr>
        <w:rPr>
          <w:ins w:id="25" w:author="Devi Kasih" w:date="2019-09-06T15:18:00Z"/>
          <w:rFonts w:ascii="Times New Roman" w:eastAsia="Times New Roman" w:hAnsi="Times New Roman" w:cs="Times New Roman"/>
          <w:i/>
          <w:iCs/>
          <w:rPrChange w:id="26" w:author="Devi Kasih" w:date="2019-09-06T15:18:00Z">
            <w:rPr>
              <w:ins w:id="27" w:author="Devi Kasih" w:date="2019-09-06T15:18:00Z"/>
              <w:rFonts w:ascii="Times New Roman" w:eastAsia="Times New Roman" w:hAnsi="Times New Roman" w:cs="Times New Roman"/>
            </w:rPr>
          </w:rPrChange>
        </w:rPr>
        <w:pPrChange w:id="28" w:author="Devi Kasih" w:date="2019-09-06T15:18:00Z">
          <w:pPr>
            <w:numPr>
              <w:numId w:val="4"/>
            </w:numPr>
            <w:ind w:left="720" w:hanging="360"/>
          </w:pPr>
        </w:pPrChange>
      </w:pPr>
      <w:ins w:id="29" w:author="Devi Kasih" w:date="2019-09-06T15:18:00Z">
        <w:r>
          <w:rPr>
            <w:rFonts w:ascii="Times New Roman" w:eastAsia="Times New Roman" w:hAnsi="Times New Roman" w:cs="Times New Roman"/>
            <w:i/>
            <w:iCs/>
          </w:rPr>
          <w:t>Founder</w:t>
        </w:r>
      </w:ins>
    </w:p>
    <w:p w14:paraId="00000016" w14:textId="023F1278" w:rsidR="00F216E6" w:rsidRDefault="003066BF">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Creator of a business consultant firm that </w:t>
      </w:r>
      <w:del w:id="30" w:author="Devi Kasih" w:date="2019-09-06T15:18:00Z">
        <w:r w:rsidDel="00295A1F">
          <w:rPr>
            <w:rFonts w:ascii="Times New Roman" w:eastAsia="Times New Roman" w:hAnsi="Times New Roman" w:cs="Times New Roman"/>
          </w:rPr>
          <w:delText>specialises</w:delText>
        </w:r>
      </w:del>
      <w:ins w:id="31" w:author="Devi Kasih" w:date="2019-09-06T15:18:00Z">
        <w:r w:rsidR="00295A1F">
          <w:rPr>
            <w:rFonts w:ascii="Times New Roman" w:eastAsia="Times New Roman" w:hAnsi="Times New Roman" w:cs="Times New Roman"/>
          </w:rPr>
          <w:t>specializes</w:t>
        </w:r>
      </w:ins>
      <w:r>
        <w:rPr>
          <w:rFonts w:ascii="Times New Roman" w:eastAsia="Times New Roman" w:hAnsi="Times New Roman" w:cs="Times New Roman"/>
        </w:rPr>
        <w:t xml:space="preserve"> in helping SMEs to improve their </w:t>
      </w:r>
      <w:del w:id="32" w:author="Devi Kasih" w:date="2019-09-06T15:18:00Z">
        <w:r w:rsidDel="00295A1F">
          <w:rPr>
            <w:rFonts w:ascii="Times New Roman" w:eastAsia="Times New Roman" w:hAnsi="Times New Roman" w:cs="Times New Roman"/>
          </w:rPr>
          <w:delText xml:space="preserve">business’s </w:delText>
        </w:r>
      </w:del>
      <w:ins w:id="33" w:author="Devi Kasih" w:date="2019-09-06T15:18:00Z">
        <w:r w:rsidR="00295A1F">
          <w:rPr>
            <w:rFonts w:ascii="Times New Roman" w:eastAsia="Times New Roman" w:hAnsi="Times New Roman" w:cs="Times New Roman"/>
          </w:rPr>
          <w:t xml:space="preserve">operational and financial </w:t>
        </w:r>
      </w:ins>
      <w:r>
        <w:rPr>
          <w:rFonts w:ascii="Times New Roman" w:eastAsia="Times New Roman" w:hAnsi="Times New Roman" w:cs="Times New Roman"/>
        </w:rPr>
        <w:t>efficienc</w:t>
      </w:r>
      <w:ins w:id="34" w:author="Devi Kasih" w:date="2019-09-06T15:18:00Z">
        <w:r w:rsidR="00295A1F">
          <w:rPr>
            <w:rFonts w:ascii="Times New Roman" w:eastAsia="Times New Roman" w:hAnsi="Times New Roman" w:cs="Times New Roman"/>
          </w:rPr>
          <w:t>ies</w:t>
        </w:r>
      </w:ins>
      <w:del w:id="35" w:author="Devi Kasih" w:date="2019-09-06T15:18:00Z">
        <w:r w:rsidDel="00295A1F">
          <w:rPr>
            <w:rFonts w:ascii="Times New Roman" w:eastAsia="Times New Roman" w:hAnsi="Times New Roman" w:cs="Times New Roman"/>
          </w:rPr>
          <w:delText>y</w:delText>
        </w:r>
      </w:del>
      <w:r>
        <w:rPr>
          <w:rFonts w:ascii="Times New Roman" w:eastAsia="Times New Roman" w:hAnsi="Times New Roman" w:cs="Times New Roman"/>
        </w:rPr>
        <w:t xml:space="preserve"> in their daily activities</w:t>
      </w:r>
    </w:p>
    <w:p w14:paraId="00000017" w14:textId="28DE5E64" w:rsidR="00F216E6" w:rsidRDefault="003066BF">
      <w:pPr>
        <w:numPr>
          <w:ilvl w:val="0"/>
          <w:numId w:val="4"/>
        </w:numPr>
        <w:rPr>
          <w:rFonts w:ascii="Times New Roman" w:eastAsia="Times New Roman" w:hAnsi="Times New Roman" w:cs="Times New Roman"/>
        </w:rPr>
      </w:pPr>
      <w:r>
        <w:rPr>
          <w:rFonts w:ascii="Times New Roman" w:eastAsia="Times New Roman" w:hAnsi="Times New Roman" w:cs="Times New Roman"/>
        </w:rPr>
        <w:t>Regularly research for new clients that need improvement for their business</w:t>
      </w:r>
      <w:ins w:id="36" w:author="Devi Kasih" w:date="2019-09-06T15:25:00Z">
        <w:r w:rsidR="00ED3C89">
          <w:rPr>
            <w:rFonts w:ascii="Times New Roman" w:eastAsia="Times New Roman" w:hAnsi="Times New Roman" w:cs="Times New Roman"/>
          </w:rPr>
          <w:t>; d</w:t>
        </w:r>
      </w:ins>
      <w:ins w:id="37" w:author="Devi Kasih" w:date="2019-09-06T15:26:00Z">
        <w:r w:rsidR="00ED3C89">
          <w:rPr>
            <w:rFonts w:ascii="Times New Roman" w:eastAsia="Times New Roman" w:hAnsi="Times New Roman" w:cs="Times New Roman"/>
          </w:rPr>
          <w:t xml:space="preserve">rafted proposals that include problem identification, suggested solutions, and action plans </w:t>
        </w:r>
      </w:ins>
      <w:del w:id="38" w:author="Devi Kasih" w:date="2019-09-06T15:26:00Z">
        <w:r w:rsidDel="00ED3C89">
          <w:rPr>
            <w:rFonts w:ascii="Times New Roman" w:eastAsia="Times New Roman" w:hAnsi="Times New Roman" w:cs="Times New Roman"/>
          </w:rPr>
          <w:delText xml:space="preserve"> and provide free help to give advice on their business</w:delText>
        </w:r>
      </w:del>
    </w:p>
    <w:p w14:paraId="00000018" w14:textId="5DE057EC" w:rsidR="00F216E6" w:rsidRDefault="00ED3C89">
      <w:pPr>
        <w:numPr>
          <w:ilvl w:val="0"/>
          <w:numId w:val="4"/>
        </w:numPr>
        <w:rPr>
          <w:ins w:id="39" w:author="Devi Kasih" w:date="2019-09-06T15:28:00Z"/>
          <w:rFonts w:ascii="Times New Roman" w:eastAsia="Times New Roman" w:hAnsi="Times New Roman" w:cs="Times New Roman"/>
        </w:rPr>
      </w:pPr>
      <w:ins w:id="40" w:author="Devi Kasih" w:date="2019-09-06T15:26:00Z">
        <w:r>
          <w:rPr>
            <w:rFonts w:ascii="Times New Roman" w:eastAsia="Times New Roman" w:hAnsi="Times New Roman" w:cs="Times New Roman"/>
          </w:rPr>
          <w:t>Work hand-</w:t>
        </w:r>
      </w:ins>
      <w:ins w:id="41" w:author="Devi Kasih" w:date="2019-09-06T15:27:00Z">
        <w:r>
          <w:rPr>
            <w:rFonts w:ascii="Times New Roman" w:eastAsia="Times New Roman" w:hAnsi="Times New Roman" w:cs="Times New Roman"/>
          </w:rPr>
          <w:t>in-hand with clients on solution implementations, including overseeing client progress</w:t>
        </w:r>
      </w:ins>
      <w:ins w:id="42" w:author="Devi Kasih" w:date="2019-09-06T15:28:00Z">
        <w:r>
          <w:rPr>
            <w:rFonts w:ascii="Times New Roman" w:eastAsia="Times New Roman" w:hAnsi="Times New Roman" w:cs="Times New Roman"/>
          </w:rPr>
          <w:t>, fine-tuning business solutions as necessary</w:t>
        </w:r>
      </w:ins>
      <w:ins w:id="43" w:author="Devi Kasih" w:date="2019-09-06T15:27:00Z">
        <w:r>
          <w:rPr>
            <w:rFonts w:ascii="Times New Roman" w:eastAsia="Times New Roman" w:hAnsi="Times New Roman" w:cs="Times New Roman"/>
          </w:rPr>
          <w:t xml:space="preserve"> and providing </w:t>
        </w:r>
      </w:ins>
      <w:ins w:id="44" w:author="Devi Kasih" w:date="2019-09-06T15:28:00Z">
        <w:r>
          <w:rPr>
            <w:rFonts w:ascii="Times New Roman" w:eastAsia="Times New Roman" w:hAnsi="Times New Roman" w:cs="Times New Roman"/>
          </w:rPr>
          <w:t xml:space="preserve">reminders </w:t>
        </w:r>
      </w:ins>
      <w:del w:id="45" w:author="Devi Kasih" w:date="2019-09-06T15:28:00Z">
        <w:r w:rsidR="003066BF" w:rsidDel="00ED3C89">
          <w:rPr>
            <w:rFonts w:ascii="Times New Roman" w:eastAsia="Times New Roman" w:hAnsi="Times New Roman" w:cs="Times New Roman"/>
          </w:rPr>
          <w:delText xml:space="preserve">Consistently update existing clients on their progress and provide reminders </w:delText>
        </w:r>
      </w:del>
      <w:ins w:id="46" w:author="Devi Kasih" w:date="2019-09-06T15:28:00Z">
        <w:r>
          <w:rPr>
            <w:rFonts w:ascii="Times New Roman" w:eastAsia="Times New Roman" w:hAnsi="Times New Roman" w:cs="Times New Roman"/>
          </w:rPr>
          <w:t>to client’s management team</w:t>
        </w:r>
      </w:ins>
      <w:del w:id="47" w:author="Devi Kasih" w:date="2019-09-06T15:28:00Z">
        <w:r w:rsidR="003066BF" w:rsidDel="00ED3C89">
          <w:rPr>
            <w:rFonts w:ascii="Times New Roman" w:eastAsia="Times New Roman" w:hAnsi="Times New Roman" w:cs="Times New Roman"/>
          </w:rPr>
          <w:delText>for their current goals</w:delText>
        </w:r>
      </w:del>
    </w:p>
    <w:p w14:paraId="0299E29D" w14:textId="77777777" w:rsidR="00ED3C89" w:rsidRDefault="00ED3C89">
      <w:pPr>
        <w:ind w:left="720"/>
        <w:rPr>
          <w:rFonts w:ascii="Times New Roman" w:eastAsia="Times New Roman" w:hAnsi="Times New Roman" w:cs="Times New Roman"/>
        </w:rPr>
        <w:pPrChange w:id="48" w:author="Devi Kasih" w:date="2019-09-06T15:28:00Z">
          <w:pPr>
            <w:numPr>
              <w:numId w:val="4"/>
            </w:numPr>
            <w:ind w:left="720" w:hanging="360"/>
          </w:pPr>
        </w:pPrChange>
      </w:pPr>
    </w:p>
    <w:p w14:paraId="00000019" w14:textId="059FC8A0" w:rsidR="00F216E6" w:rsidDel="00ED3C89" w:rsidRDefault="003066BF">
      <w:pPr>
        <w:numPr>
          <w:ilvl w:val="0"/>
          <w:numId w:val="4"/>
        </w:numPr>
        <w:rPr>
          <w:del w:id="49" w:author="Devi Kasih" w:date="2019-09-06T15:28:00Z"/>
          <w:rFonts w:ascii="Times New Roman" w:eastAsia="Times New Roman" w:hAnsi="Times New Roman" w:cs="Times New Roman"/>
        </w:rPr>
      </w:pPr>
      <w:del w:id="50" w:author="Devi Kasih" w:date="2019-09-06T15:28:00Z">
        <w:r w:rsidDel="00ED3C89">
          <w:rPr>
            <w:rFonts w:ascii="Times New Roman" w:eastAsia="Times New Roman" w:hAnsi="Times New Roman" w:cs="Times New Roman"/>
          </w:rPr>
          <w:delText xml:space="preserve">Develop initiative and intrapersonal skills when meeting new clients </w:delText>
        </w:r>
      </w:del>
    </w:p>
    <w:p w14:paraId="0000001A" w14:textId="53E0B2D9" w:rsidR="00F216E6" w:rsidRDefault="003066BF">
      <w:pPr>
        <w:rPr>
          <w:rFonts w:ascii="Times New Roman" w:eastAsia="Times New Roman" w:hAnsi="Times New Roman" w:cs="Times New Roman"/>
          <w:u w:val="single"/>
        </w:rPr>
      </w:pPr>
      <w:commentRangeStart w:id="51"/>
      <w:del w:id="52" w:author="Devi Kasih" w:date="2019-09-06T15:29:00Z">
        <w:r w:rsidDel="00ED3C89">
          <w:rPr>
            <w:rFonts w:ascii="Times New Roman" w:eastAsia="Times New Roman" w:hAnsi="Times New Roman" w:cs="Times New Roman"/>
            <w:u w:val="single"/>
          </w:rPr>
          <w:delText xml:space="preserve">Co-founders of the </w:delText>
        </w:r>
      </w:del>
      <w:r>
        <w:rPr>
          <w:rFonts w:ascii="Times New Roman" w:eastAsia="Times New Roman" w:hAnsi="Times New Roman" w:cs="Times New Roman"/>
          <w:u w:val="single"/>
        </w:rPr>
        <w:t xml:space="preserve">Korean </w:t>
      </w:r>
      <w:del w:id="53" w:author="Devi Kasih" w:date="2019-09-06T15:29:00Z">
        <w:r w:rsidDel="00ED3C89">
          <w:rPr>
            <w:rFonts w:ascii="Times New Roman" w:eastAsia="Times New Roman" w:hAnsi="Times New Roman" w:cs="Times New Roman"/>
            <w:u w:val="single"/>
          </w:rPr>
          <w:delText xml:space="preserve">culinary </w:delText>
        </w:r>
      </w:del>
      <w:ins w:id="54" w:author="Devi Kasih" w:date="2019-09-06T15:29:00Z">
        <w:r w:rsidR="00ED3C89">
          <w:rPr>
            <w:rFonts w:ascii="Times New Roman" w:eastAsia="Times New Roman" w:hAnsi="Times New Roman" w:cs="Times New Roman"/>
            <w:u w:val="single"/>
          </w:rPr>
          <w:t xml:space="preserve">Culinary </w:t>
        </w:r>
      </w:ins>
      <w:del w:id="55" w:author="Devi Kasih" w:date="2019-09-06T15:29:00Z">
        <w:r w:rsidDel="00ED3C89">
          <w:rPr>
            <w:rFonts w:ascii="Times New Roman" w:eastAsia="Times New Roman" w:hAnsi="Times New Roman" w:cs="Times New Roman"/>
            <w:u w:val="single"/>
          </w:rPr>
          <w:delText xml:space="preserve">business </w:delText>
        </w:r>
      </w:del>
      <w:ins w:id="56" w:author="Devi Kasih" w:date="2019-09-06T15:29:00Z">
        <w:r w:rsidR="00ED3C89">
          <w:rPr>
            <w:rFonts w:ascii="Times New Roman" w:eastAsia="Times New Roman" w:hAnsi="Times New Roman" w:cs="Times New Roman"/>
            <w:u w:val="single"/>
          </w:rPr>
          <w:t xml:space="preserve">Business </w:t>
        </w:r>
      </w:ins>
      <w:r>
        <w:rPr>
          <w:rFonts w:ascii="Times New Roman" w:eastAsia="Times New Roman" w:hAnsi="Times New Roman" w:cs="Times New Roman"/>
          <w:u w:val="single"/>
        </w:rPr>
        <w:t>“</w:t>
      </w:r>
      <w:proofErr w:type="spellStart"/>
      <w:r>
        <w:rPr>
          <w:rFonts w:ascii="Times New Roman" w:eastAsia="Times New Roman" w:hAnsi="Times New Roman" w:cs="Times New Roman"/>
          <w:u w:val="single"/>
        </w:rPr>
        <w:t>Mulgi</w:t>
      </w:r>
      <w:proofErr w:type="spellEnd"/>
      <w:r>
        <w:rPr>
          <w:rFonts w:ascii="Times New Roman" w:eastAsia="Times New Roman" w:hAnsi="Times New Roman" w:cs="Times New Roman"/>
          <w:u w:val="single"/>
        </w:rPr>
        <w:t>”</w:t>
      </w:r>
      <w:commentRangeEnd w:id="51"/>
      <w:r w:rsidR="00ED3C89">
        <w:rPr>
          <w:rStyle w:val="CommentReference"/>
        </w:rPr>
        <w:commentReference w:id="51"/>
      </w:r>
    </w:p>
    <w:p w14:paraId="0000001B" w14:textId="1EB62F03" w:rsidR="00F216E6" w:rsidRDefault="00ED3C89">
      <w:pPr>
        <w:rPr>
          <w:rFonts w:ascii="Times New Roman" w:eastAsia="Times New Roman" w:hAnsi="Times New Roman" w:cs="Times New Roman"/>
        </w:rPr>
      </w:pPr>
      <w:ins w:id="57" w:author="Devi Kasih" w:date="2019-09-06T15:29:00Z">
        <w:r>
          <w:rPr>
            <w:rFonts w:ascii="Times New Roman" w:eastAsia="Times New Roman" w:hAnsi="Times New Roman" w:cs="Times New Roman"/>
            <w:i/>
            <w:iCs/>
          </w:rPr>
          <w:t xml:space="preserve">Co-founder &amp; </w:t>
        </w:r>
      </w:ins>
      <w:r w:rsidR="003066BF" w:rsidRPr="00ED3C89">
        <w:rPr>
          <w:rFonts w:ascii="Times New Roman" w:eastAsia="Times New Roman" w:hAnsi="Times New Roman" w:cs="Times New Roman"/>
          <w:i/>
          <w:iCs/>
          <w:rPrChange w:id="58" w:author="Devi Kasih" w:date="2019-09-06T15:29:00Z">
            <w:rPr>
              <w:rFonts w:ascii="Times New Roman" w:eastAsia="Times New Roman" w:hAnsi="Times New Roman" w:cs="Times New Roman"/>
            </w:rPr>
          </w:rPrChange>
        </w:rPr>
        <w:t>Head of Finance</w:t>
      </w:r>
    </w:p>
    <w:p w14:paraId="0000001C" w14:textId="2A5DC9F9" w:rsidR="00F216E6" w:rsidRDefault="003066BF">
      <w:pPr>
        <w:numPr>
          <w:ilvl w:val="0"/>
          <w:numId w:val="7"/>
        </w:numPr>
        <w:rPr>
          <w:rFonts w:ascii="Times New Roman" w:eastAsia="Times New Roman" w:hAnsi="Times New Roman" w:cs="Times New Roman"/>
        </w:rPr>
      </w:pPr>
      <w:commentRangeStart w:id="59"/>
      <w:r>
        <w:rPr>
          <w:rFonts w:ascii="Times New Roman" w:eastAsia="Times New Roman" w:hAnsi="Times New Roman" w:cs="Times New Roman"/>
        </w:rPr>
        <w:t>Join partnership with a few friends to create the first ever Korean cuisine in the school area based on the increasing demands of Korean foods</w:t>
      </w:r>
      <w:del w:id="60" w:author="Devi Kasih" w:date="2019-09-06T15:31:00Z">
        <w:r w:rsidDel="00ED3C89">
          <w:rPr>
            <w:rFonts w:ascii="Times New Roman" w:eastAsia="Times New Roman" w:hAnsi="Times New Roman" w:cs="Times New Roman"/>
          </w:rPr>
          <w:delText>.</w:delText>
        </w:r>
        <w:commentRangeEnd w:id="59"/>
        <w:r w:rsidR="00ED3C89" w:rsidDel="00ED3C89">
          <w:rPr>
            <w:rStyle w:val="CommentReference"/>
          </w:rPr>
          <w:commentReference w:id="59"/>
        </w:r>
      </w:del>
    </w:p>
    <w:p w14:paraId="0000001D" w14:textId="39A18ABF" w:rsidR="00F216E6" w:rsidRDefault="003066BF">
      <w:pPr>
        <w:numPr>
          <w:ilvl w:val="0"/>
          <w:numId w:val="7"/>
        </w:numPr>
        <w:rPr>
          <w:rFonts w:ascii="Times New Roman" w:eastAsia="Times New Roman" w:hAnsi="Times New Roman" w:cs="Times New Roman"/>
        </w:rPr>
      </w:pPr>
      <w:del w:id="61" w:author="Devi Kasih" w:date="2019-09-06T15:31:00Z">
        <w:r w:rsidDel="00ED3C89">
          <w:rPr>
            <w:rFonts w:ascii="Times New Roman" w:eastAsia="Times New Roman" w:hAnsi="Times New Roman" w:cs="Times New Roman"/>
          </w:rPr>
          <w:delText xml:space="preserve">On a weekly basis, provide a </w:delText>
        </w:r>
      </w:del>
      <w:ins w:id="62" w:author="Devi Kasih" w:date="2019-09-06T15:31:00Z">
        <w:r w:rsidR="00ED3C89">
          <w:rPr>
            <w:rFonts w:ascii="Times New Roman" w:eastAsia="Times New Roman" w:hAnsi="Times New Roman" w:cs="Times New Roman"/>
          </w:rPr>
          <w:t xml:space="preserve">Deliver weekly </w:t>
        </w:r>
      </w:ins>
      <w:r>
        <w:rPr>
          <w:rFonts w:ascii="Times New Roman" w:eastAsia="Times New Roman" w:hAnsi="Times New Roman" w:cs="Times New Roman"/>
        </w:rPr>
        <w:t>financial report covering the business</w:t>
      </w:r>
      <w:del w:id="63" w:author="Devi Kasih" w:date="2019-09-06T15:31:00Z">
        <w:r w:rsidDel="00ED3C89">
          <w:rPr>
            <w:rFonts w:ascii="Times New Roman" w:eastAsia="Times New Roman" w:hAnsi="Times New Roman" w:cs="Times New Roman"/>
          </w:rPr>
          <w:delText>’s</w:delText>
        </w:r>
      </w:del>
      <w:r>
        <w:rPr>
          <w:rFonts w:ascii="Times New Roman" w:eastAsia="Times New Roman" w:hAnsi="Times New Roman" w:cs="Times New Roman"/>
        </w:rPr>
        <w:t xml:space="preserve"> cash flow and financial position</w:t>
      </w:r>
      <w:ins w:id="64" w:author="Devi Kasih" w:date="2019-09-06T15:31:00Z">
        <w:r w:rsidR="00ED3C89">
          <w:rPr>
            <w:rFonts w:ascii="Times New Roman" w:eastAsia="Times New Roman" w:hAnsi="Times New Roman" w:cs="Times New Roman"/>
          </w:rPr>
          <w:t>s</w:t>
        </w:r>
      </w:ins>
      <w:del w:id="65" w:author="Devi Kasih" w:date="2019-09-06T15:31:00Z">
        <w:r w:rsidDel="00ED3C89">
          <w:rPr>
            <w:rFonts w:ascii="Times New Roman" w:eastAsia="Times New Roman" w:hAnsi="Times New Roman" w:cs="Times New Roman"/>
          </w:rPr>
          <w:delText xml:space="preserve"> using several reports such as the balance sheet and cash flow statement</w:delText>
        </w:r>
      </w:del>
    </w:p>
    <w:p w14:paraId="0000001E" w14:textId="77777777" w:rsidR="00F216E6" w:rsidRDefault="003066BF">
      <w:pPr>
        <w:numPr>
          <w:ilvl w:val="0"/>
          <w:numId w:val="7"/>
        </w:numPr>
        <w:rPr>
          <w:rFonts w:ascii="Times New Roman" w:eastAsia="Times New Roman" w:hAnsi="Times New Roman" w:cs="Times New Roman"/>
        </w:rPr>
      </w:pPr>
      <w:commentRangeStart w:id="66"/>
      <w:r>
        <w:rPr>
          <w:rFonts w:ascii="Times New Roman" w:eastAsia="Times New Roman" w:hAnsi="Times New Roman" w:cs="Times New Roman"/>
        </w:rPr>
        <w:t>Being active in reminding the business for new product ideas to improve the market demands</w:t>
      </w:r>
      <w:commentRangeEnd w:id="66"/>
      <w:r w:rsidR="00ED3C89">
        <w:rPr>
          <w:rStyle w:val="CommentReference"/>
        </w:rPr>
        <w:commentReference w:id="66"/>
      </w:r>
    </w:p>
    <w:p w14:paraId="0000001F" w14:textId="77777777" w:rsidR="00F216E6" w:rsidRDefault="00F216E6">
      <w:pPr>
        <w:rPr>
          <w:rFonts w:ascii="Times New Roman" w:eastAsia="Times New Roman" w:hAnsi="Times New Roman" w:cs="Times New Roman"/>
          <w:b/>
        </w:rPr>
      </w:pPr>
    </w:p>
    <w:p w14:paraId="00000020" w14:textId="77777777" w:rsidR="00F216E6" w:rsidRDefault="00F216E6">
      <w:pPr>
        <w:rPr>
          <w:rFonts w:ascii="Times New Roman" w:eastAsia="Times New Roman" w:hAnsi="Times New Roman" w:cs="Times New Roman"/>
          <w:b/>
        </w:rPr>
      </w:pPr>
    </w:p>
    <w:p w14:paraId="00000021" w14:textId="77777777" w:rsidR="00F216E6" w:rsidRDefault="00F216E6">
      <w:pPr>
        <w:rPr>
          <w:rFonts w:ascii="Times New Roman" w:eastAsia="Times New Roman" w:hAnsi="Times New Roman" w:cs="Times New Roman"/>
          <w:b/>
        </w:rPr>
      </w:pPr>
    </w:p>
    <w:p w14:paraId="00000022" w14:textId="77777777" w:rsidR="00F216E6" w:rsidRDefault="00F216E6">
      <w:pPr>
        <w:rPr>
          <w:rFonts w:ascii="Times New Roman" w:eastAsia="Times New Roman" w:hAnsi="Times New Roman" w:cs="Times New Roman"/>
          <w:b/>
        </w:rPr>
      </w:pPr>
    </w:p>
    <w:p w14:paraId="00000023" w14:textId="77777777" w:rsidR="00F216E6" w:rsidRDefault="003066BF">
      <w:pPr>
        <w:ind w:left="720" w:hanging="360"/>
        <w:rPr>
          <w:rFonts w:ascii="Times New Roman" w:eastAsia="Times New Roman" w:hAnsi="Times New Roman" w:cs="Times New Roman"/>
          <w:b/>
        </w:rPr>
      </w:pPr>
      <w:r>
        <w:rPr>
          <w:rFonts w:ascii="Times New Roman" w:eastAsia="Times New Roman" w:hAnsi="Times New Roman" w:cs="Times New Roman"/>
          <w:b/>
        </w:rPr>
        <w:lastRenderedPageBreak/>
        <w:t>WORK EXPERIENCES</w:t>
      </w:r>
    </w:p>
    <w:p w14:paraId="00000024" w14:textId="77777777" w:rsidR="00F216E6" w:rsidRDefault="003066BF">
      <w:pPr>
        <w:ind w:left="720" w:hanging="360"/>
        <w:rPr>
          <w:rFonts w:ascii="Times New Roman" w:eastAsia="Times New Roman" w:hAnsi="Times New Roman" w:cs="Times New Roman"/>
          <w:u w:val="single"/>
        </w:rPr>
      </w:pPr>
      <w:r>
        <w:rPr>
          <w:rFonts w:ascii="Times New Roman" w:eastAsia="Times New Roman" w:hAnsi="Times New Roman" w:cs="Times New Roman"/>
          <w:u w:val="single"/>
        </w:rPr>
        <w:t xml:space="preserve">PT. </w:t>
      </w:r>
      <w:proofErr w:type="spellStart"/>
      <w:r>
        <w:rPr>
          <w:rFonts w:ascii="Times New Roman" w:eastAsia="Times New Roman" w:hAnsi="Times New Roman" w:cs="Times New Roman"/>
          <w:u w:val="single"/>
        </w:rPr>
        <w:t>Forisa</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Nusapersada</w:t>
      </w:r>
      <w:proofErr w:type="spellEnd"/>
    </w:p>
    <w:p w14:paraId="00000025" w14:textId="77777777" w:rsidR="00F216E6" w:rsidRDefault="003066BF">
      <w:pPr>
        <w:numPr>
          <w:ilvl w:val="0"/>
          <w:numId w:val="3"/>
        </w:numPr>
        <w:spacing w:before="240"/>
        <w:rPr>
          <w:rFonts w:ascii="Times New Roman" w:eastAsia="Times New Roman" w:hAnsi="Times New Roman" w:cs="Times New Roman"/>
        </w:rPr>
      </w:pPr>
      <w:commentRangeStart w:id="67"/>
      <w:r>
        <w:rPr>
          <w:rFonts w:ascii="Times New Roman" w:eastAsia="Times New Roman" w:hAnsi="Times New Roman" w:cs="Times New Roman"/>
        </w:rPr>
        <w:t xml:space="preserve">Mentored by an expert who was an ex-director from Kalbe </w:t>
      </w:r>
      <w:proofErr w:type="spellStart"/>
      <w:r>
        <w:rPr>
          <w:rFonts w:ascii="Times New Roman" w:eastAsia="Times New Roman" w:hAnsi="Times New Roman" w:cs="Times New Roman"/>
        </w:rPr>
        <w:t>Farma</w:t>
      </w:r>
      <w:proofErr w:type="spellEnd"/>
      <w:r>
        <w:rPr>
          <w:rFonts w:ascii="Times New Roman" w:eastAsia="Times New Roman" w:hAnsi="Times New Roman" w:cs="Times New Roman"/>
        </w:rPr>
        <w:t>, to be knowledgeable and help in managing the business’s daily marketing, financing, and operations activities.</w:t>
      </w:r>
      <w:commentRangeEnd w:id="67"/>
      <w:r w:rsidR="00132D27">
        <w:rPr>
          <w:rStyle w:val="CommentReference"/>
        </w:rPr>
        <w:commentReference w:id="67"/>
      </w:r>
    </w:p>
    <w:p w14:paraId="00000026" w14:textId="498D6FE6" w:rsidR="00F216E6" w:rsidDel="00132D27" w:rsidRDefault="003066BF">
      <w:pPr>
        <w:numPr>
          <w:ilvl w:val="0"/>
          <w:numId w:val="3"/>
        </w:numPr>
        <w:rPr>
          <w:moveFrom w:id="68" w:author="Devi Kasih" w:date="2019-09-12T12:44:00Z"/>
          <w:rFonts w:ascii="Times New Roman" w:eastAsia="Times New Roman" w:hAnsi="Times New Roman" w:cs="Times New Roman"/>
        </w:rPr>
      </w:pPr>
      <w:moveFromRangeStart w:id="69" w:author="Devi Kasih" w:date="2019-09-12T12:44:00Z" w:name="move19184668"/>
      <w:moveFrom w:id="70" w:author="Devi Kasih" w:date="2019-09-12T12:44:00Z">
        <w:r w:rsidDel="00132D27">
          <w:rPr>
            <w:rFonts w:ascii="Times New Roman" w:eastAsia="Times New Roman" w:hAnsi="Times New Roman" w:cs="Times New Roman"/>
          </w:rPr>
          <w:t>Assist the human resource team to prepare an employee recruitment and selection plan that fits the potential employee towards the desired job position.</w:t>
        </w:r>
      </w:moveFrom>
    </w:p>
    <w:moveFromRangeEnd w:id="69"/>
    <w:p w14:paraId="00000027" w14:textId="77777777" w:rsidR="00F216E6" w:rsidRDefault="003066BF">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Provided initiative to the operational team by proposing new ideas of a better supply chain management by creating a </w:t>
      </w:r>
      <w:commentRangeStart w:id="71"/>
      <w:r>
        <w:rPr>
          <w:rFonts w:ascii="Times New Roman" w:eastAsia="Times New Roman" w:hAnsi="Times New Roman" w:cs="Times New Roman"/>
        </w:rPr>
        <w:t xml:space="preserve">new system </w:t>
      </w:r>
      <w:commentRangeEnd w:id="71"/>
      <w:r w:rsidR="00132D27">
        <w:rPr>
          <w:rStyle w:val="CommentReference"/>
        </w:rPr>
        <w:commentReference w:id="71"/>
      </w:r>
      <w:r>
        <w:rPr>
          <w:rFonts w:ascii="Times New Roman" w:eastAsia="Times New Roman" w:hAnsi="Times New Roman" w:cs="Times New Roman"/>
        </w:rPr>
        <w:t xml:space="preserve">to increase sales by </w:t>
      </w:r>
      <w:commentRangeStart w:id="72"/>
      <w:r>
        <w:rPr>
          <w:rFonts w:ascii="Times New Roman" w:eastAsia="Times New Roman" w:hAnsi="Times New Roman" w:cs="Times New Roman"/>
        </w:rPr>
        <w:t xml:space="preserve">reducing lead times of </w:t>
      </w:r>
      <w:commentRangeEnd w:id="72"/>
      <w:r w:rsidR="00132D27">
        <w:rPr>
          <w:rStyle w:val="CommentReference"/>
        </w:rPr>
        <w:commentReference w:id="72"/>
      </w:r>
      <w:r>
        <w:rPr>
          <w:rFonts w:ascii="Times New Roman" w:eastAsia="Times New Roman" w:hAnsi="Times New Roman" w:cs="Times New Roman"/>
        </w:rPr>
        <w:t>the product delivery through each distributor.</w:t>
      </w:r>
    </w:p>
    <w:p w14:paraId="00000028" w14:textId="77777777" w:rsidR="00F216E6" w:rsidRDefault="003066BF">
      <w:pPr>
        <w:numPr>
          <w:ilvl w:val="0"/>
          <w:numId w:val="3"/>
        </w:numPr>
        <w:rPr>
          <w:rFonts w:ascii="Times New Roman" w:eastAsia="Times New Roman" w:hAnsi="Times New Roman" w:cs="Times New Roman"/>
        </w:rPr>
      </w:pPr>
      <w:commentRangeStart w:id="73"/>
      <w:r>
        <w:rPr>
          <w:rFonts w:ascii="Times New Roman" w:eastAsia="Times New Roman" w:hAnsi="Times New Roman" w:cs="Times New Roman"/>
        </w:rPr>
        <w:t>Develop skills in researching, managing the supply chain of a business, keeping track of the company’s cash flow and financial position, and other important abilities such as analysis and multitasking.</w:t>
      </w:r>
      <w:commentRangeEnd w:id="73"/>
      <w:r w:rsidR="00132D27">
        <w:rPr>
          <w:rStyle w:val="CommentReference"/>
        </w:rPr>
        <w:commentReference w:id="73"/>
      </w:r>
    </w:p>
    <w:p w14:paraId="520A9961" w14:textId="77777777" w:rsidR="00132D27" w:rsidDel="00132D27" w:rsidRDefault="00132D27" w:rsidP="00132D27">
      <w:pPr>
        <w:numPr>
          <w:ilvl w:val="0"/>
          <w:numId w:val="3"/>
        </w:numPr>
        <w:rPr>
          <w:del w:id="74" w:author="Devi Kasih" w:date="2019-09-12T12:45:00Z"/>
          <w:moveTo w:id="75" w:author="Devi Kasih" w:date="2019-09-12T12:44:00Z"/>
          <w:rFonts w:ascii="Times New Roman" w:eastAsia="Times New Roman" w:hAnsi="Times New Roman" w:cs="Times New Roman"/>
        </w:rPr>
      </w:pPr>
      <w:moveToRangeStart w:id="76" w:author="Devi Kasih" w:date="2019-09-12T12:44:00Z" w:name="move19184668"/>
      <w:moveTo w:id="77" w:author="Devi Kasih" w:date="2019-09-12T12:44:00Z">
        <w:r>
          <w:rPr>
            <w:rFonts w:ascii="Times New Roman" w:eastAsia="Times New Roman" w:hAnsi="Times New Roman" w:cs="Times New Roman"/>
          </w:rPr>
          <w:t>Assist the human resource team to prepare an employee recruitment and selection plan that fits the potential employee towards the desired job position</w:t>
        </w:r>
        <w:del w:id="78" w:author="Devi Kasih" w:date="2019-09-12T12:45:00Z">
          <w:r w:rsidDel="00132D27">
            <w:rPr>
              <w:rFonts w:ascii="Times New Roman" w:eastAsia="Times New Roman" w:hAnsi="Times New Roman" w:cs="Times New Roman"/>
            </w:rPr>
            <w:delText>.</w:delText>
          </w:r>
        </w:del>
      </w:moveTo>
    </w:p>
    <w:moveToRangeEnd w:id="76"/>
    <w:p w14:paraId="00000029" w14:textId="4D6ABB0B" w:rsidR="00F216E6" w:rsidRPr="00132D27" w:rsidRDefault="003066BF" w:rsidP="00132D27">
      <w:pPr>
        <w:numPr>
          <w:ilvl w:val="0"/>
          <w:numId w:val="3"/>
        </w:numPr>
        <w:rPr>
          <w:rFonts w:ascii="Times New Roman" w:eastAsia="Times New Roman" w:hAnsi="Times New Roman" w:cs="Times New Roman"/>
          <w:rPrChange w:id="79" w:author="Devi Kasih" w:date="2019-09-12T12:45:00Z">
            <w:rPr>
              <w:rFonts w:ascii="Times New Roman" w:eastAsia="Times New Roman" w:hAnsi="Times New Roman" w:cs="Times New Roman"/>
            </w:rPr>
          </w:rPrChange>
        </w:rPr>
        <w:pPrChange w:id="80" w:author="Devi Kasih" w:date="2019-09-12T12:45:00Z">
          <w:pPr>
            <w:numPr>
              <w:numId w:val="3"/>
            </w:numPr>
            <w:spacing w:after="240"/>
            <w:ind w:left="720" w:hanging="360"/>
          </w:pPr>
        </w:pPrChange>
      </w:pPr>
      <w:del w:id="81" w:author="Devi Kasih" w:date="2019-09-12T12:45:00Z">
        <w:r w:rsidRPr="00132D27" w:rsidDel="00132D27">
          <w:rPr>
            <w:rFonts w:ascii="Times New Roman" w:eastAsia="Times New Roman" w:hAnsi="Times New Roman" w:cs="Times New Roman"/>
            <w:rPrChange w:id="82" w:author="Devi Kasih" w:date="2019-09-12T12:45:00Z">
              <w:rPr>
                <w:rFonts w:ascii="Times New Roman" w:eastAsia="Times New Roman" w:hAnsi="Times New Roman" w:cs="Times New Roman"/>
              </w:rPr>
            </w:rPrChange>
          </w:rPr>
          <w:delText>Showed ability to understand multiple business concepts and provide an initiative to help the business’s management</w:delText>
        </w:r>
      </w:del>
      <w:r w:rsidRPr="00132D27">
        <w:rPr>
          <w:rFonts w:ascii="Times New Roman" w:eastAsia="Times New Roman" w:hAnsi="Times New Roman" w:cs="Times New Roman"/>
          <w:rPrChange w:id="83" w:author="Devi Kasih" w:date="2019-09-12T12:45:00Z">
            <w:rPr>
              <w:rFonts w:ascii="Times New Roman" w:eastAsia="Times New Roman" w:hAnsi="Times New Roman" w:cs="Times New Roman"/>
            </w:rPr>
          </w:rPrChange>
        </w:rPr>
        <w:t>, including visiting campuses to recruit new employees to work in the business.</w:t>
      </w:r>
    </w:p>
    <w:p w14:paraId="0000002A" w14:textId="77777777" w:rsidR="00F216E6" w:rsidRDefault="00F216E6">
      <w:pPr>
        <w:ind w:left="720" w:hanging="360"/>
        <w:rPr>
          <w:rFonts w:ascii="Times New Roman" w:eastAsia="Times New Roman" w:hAnsi="Times New Roman" w:cs="Times New Roman"/>
        </w:rPr>
      </w:pPr>
    </w:p>
    <w:p w14:paraId="0000002B" w14:textId="77777777" w:rsidR="00F216E6" w:rsidRDefault="003066BF">
      <w:pPr>
        <w:ind w:left="720" w:hanging="360"/>
        <w:rPr>
          <w:rFonts w:ascii="Times New Roman" w:eastAsia="Times New Roman" w:hAnsi="Times New Roman" w:cs="Times New Roman"/>
          <w:u w:val="single"/>
        </w:rPr>
      </w:pPr>
      <w:proofErr w:type="spellStart"/>
      <w:r>
        <w:rPr>
          <w:rFonts w:ascii="Times New Roman" w:eastAsia="Times New Roman" w:hAnsi="Times New Roman" w:cs="Times New Roman"/>
          <w:u w:val="single"/>
        </w:rPr>
        <w:t>Netzme</w:t>
      </w:r>
      <w:proofErr w:type="spellEnd"/>
    </w:p>
    <w:p w14:paraId="0000002C" w14:textId="77777777" w:rsidR="00F216E6" w:rsidRDefault="003066BF">
      <w:pPr>
        <w:numPr>
          <w:ilvl w:val="0"/>
          <w:numId w:val="1"/>
        </w:numPr>
        <w:spacing w:before="240"/>
        <w:rPr>
          <w:rFonts w:ascii="Times New Roman" w:eastAsia="Times New Roman" w:hAnsi="Times New Roman" w:cs="Times New Roman"/>
        </w:rPr>
      </w:pPr>
      <w:proofErr w:type="spellStart"/>
      <w:r>
        <w:rPr>
          <w:rFonts w:ascii="Times New Roman" w:eastAsia="Times New Roman" w:hAnsi="Times New Roman" w:cs="Times New Roman"/>
        </w:rPr>
        <w:t>NetzMe</w:t>
      </w:r>
      <w:proofErr w:type="spellEnd"/>
      <w:r>
        <w:rPr>
          <w:rFonts w:ascii="Times New Roman" w:eastAsia="Times New Roman" w:hAnsi="Times New Roman" w:cs="Times New Roman"/>
        </w:rPr>
        <w:t xml:space="preserve"> is a small, start-up financial </w:t>
      </w:r>
      <w:commentRangeStart w:id="84"/>
      <w:r>
        <w:rPr>
          <w:rFonts w:ascii="Times New Roman" w:eastAsia="Times New Roman" w:hAnsi="Times New Roman" w:cs="Times New Roman"/>
        </w:rPr>
        <w:t xml:space="preserve">company that aims to create a financial technology application, similar to OVO and </w:t>
      </w:r>
      <w:proofErr w:type="spellStart"/>
      <w:r>
        <w:rPr>
          <w:rFonts w:ascii="Times New Roman" w:eastAsia="Times New Roman" w:hAnsi="Times New Roman" w:cs="Times New Roman"/>
        </w:rPr>
        <w:t>GoPay</w:t>
      </w:r>
      <w:proofErr w:type="spellEnd"/>
      <w:r>
        <w:rPr>
          <w:rFonts w:ascii="Times New Roman" w:eastAsia="Times New Roman" w:hAnsi="Times New Roman" w:cs="Times New Roman"/>
        </w:rPr>
        <w:t>, but to the medium to low economy class. They have been pre-launching an application that enables users to perform e-money transactions as well as a form of social media app that helps people connect and share their love through e-money donations.</w:t>
      </w:r>
      <w:commentRangeEnd w:id="84"/>
      <w:r w:rsidR="00132D27">
        <w:rPr>
          <w:rStyle w:val="CommentReference"/>
        </w:rPr>
        <w:commentReference w:id="84"/>
      </w:r>
    </w:p>
    <w:p w14:paraId="0000002D" w14:textId="77777777" w:rsidR="00F216E6" w:rsidRDefault="003066B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Helped the CEO in conducting a research on the usage of financial technologies, specifically about the </w:t>
      </w:r>
      <w:commentRangeStart w:id="85"/>
      <w:r>
        <w:rPr>
          <w:rFonts w:ascii="Times New Roman" w:eastAsia="Times New Roman" w:hAnsi="Times New Roman" w:cs="Times New Roman"/>
        </w:rPr>
        <w:t>development of e-money transactions around Jakarta</w:t>
      </w:r>
      <w:commentRangeEnd w:id="85"/>
      <w:r w:rsidR="00132D27">
        <w:rPr>
          <w:rStyle w:val="CommentReference"/>
        </w:rPr>
        <w:commentReference w:id="85"/>
      </w:r>
      <w:r>
        <w:rPr>
          <w:rFonts w:ascii="Times New Roman" w:eastAsia="Times New Roman" w:hAnsi="Times New Roman" w:cs="Times New Roman"/>
        </w:rPr>
        <w:t xml:space="preserve">, and </w:t>
      </w:r>
      <w:commentRangeStart w:id="86"/>
      <w:r>
        <w:rPr>
          <w:rFonts w:ascii="Times New Roman" w:eastAsia="Times New Roman" w:hAnsi="Times New Roman" w:cs="Times New Roman"/>
        </w:rPr>
        <w:t xml:space="preserve">provide help and advice </w:t>
      </w:r>
      <w:commentRangeEnd w:id="86"/>
      <w:r w:rsidR="00132D27">
        <w:rPr>
          <w:rStyle w:val="CommentReference"/>
        </w:rPr>
        <w:commentReference w:id="86"/>
      </w:r>
      <w:r>
        <w:rPr>
          <w:rFonts w:ascii="Times New Roman" w:eastAsia="Times New Roman" w:hAnsi="Times New Roman" w:cs="Times New Roman"/>
        </w:rPr>
        <w:t xml:space="preserve">to the finance application, </w:t>
      </w:r>
      <w:commentRangeStart w:id="87"/>
      <w:r>
        <w:rPr>
          <w:rFonts w:ascii="Times New Roman" w:eastAsia="Times New Roman" w:hAnsi="Times New Roman" w:cs="Times New Roman"/>
        </w:rPr>
        <w:t xml:space="preserve">called </w:t>
      </w:r>
      <w:proofErr w:type="spellStart"/>
      <w:r>
        <w:rPr>
          <w:rFonts w:ascii="Times New Roman" w:eastAsia="Times New Roman" w:hAnsi="Times New Roman" w:cs="Times New Roman"/>
        </w:rPr>
        <w:t>NetzMe</w:t>
      </w:r>
      <w:proofErr w:type="spellEnd"/>
      <w:r>
        <w:rPr>
          <w:rFonts w:ascii="Times New Roman" w:eastAsia="Times New Roman" w:hAnsi="Times New Roman" w:cs="Times New Roman"/>
        </w:rPr>
        <w:t>, that is being perfected.</w:t>
      </w:r>
      <w:commentRangeEnd w:id="87"/>
      <w:r w:rsidR="00132D27">
        <w:rPr>
          <w:rStyle w:val="CommentReference"/>
        </w:rPr>
        <w:commentReference w:id="87"/>
      </w:r>
    </w:p>
    <w:p w14:paraId="0000002E" w14:textId="30BCFD0B" w:rsidR="00F216E6" w:rsidDel="00132D27" w:rsidRDefault="003066BF">
      <w:pPr>
        <w:numPr>
          <w:ilvl w:val="0"/>
          <w:numId w:val="1"/>
        </w:numPr>
        <w:rPr>
          <w:del w:id="88" w:author="Devi Kasih" w:date="2019-09-12T12:48:00Z"/>
          <w:rFonts w:ascii="Times New Roman" w:eastAsia="Times New Roman" w:hAnsi="Times New Roman" w:cs="Times New Roman"/>
        </w:rPr>
      </w:pPr>
      <w:commentRangeStart w:id="89"/>
      <w:del w:id="90" w:author="Devi Kasih" w:date="2019-09-12T12:48:00Z">
        <w:r w:rsidDel="00132D27">
          <w:rPr>
            <w:rFonts w:ascii="Times New Roman" w:eastAsia="Times New Roman" w:hAnsi="Times New Roman" w:cs="Times New Roman"/>
          </w:rPr>
          <w:delText>Develop skills in researching and communicating with new people</w:delText>
        </w:r>
      </w:del>
    </w:p>
    <w:p w14:paraId="0000002F" w14:textId="77777777" w:rsidR="00F216E6" w:rsidRDefault="003066BF">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Showed ability to have initiative in asking the manager to provide more variety of works, as well as being open to provide new ideas and fast to adapt with new people and tasks while in an environment that promotes extensive work.</w:t>
      </w:r>
      <w:commentRangeEnd w:id="89"/>
      <w:r w:rsidR="00132D27">
        <w:rPr>
          <w:rStyle w:val="CommentReference"/>
        </w:rPr>
        <w:commentReference w:id="89"/>
      </w:r>
    </w:p>
    <w:p w14:paraId="00000030" w14:textId="77777777" w:rsidR="00F216E6" w:rsidRDefault="00F216E6">
      <w:pPr>
        <w:rPr>
          <w:rFonts w:ascii="Times New Roman" w:eastAsia="Times New Roman" w:hAnsi="Times New Roman" w:cs="Times New Roman"/>
        </w:rPr>
      </w:pPr>
    </w:p>
    <w:p w14:paraId="00000031"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Member of the Indonesian Parliament Period 2014-2019 Commission 1</w:t>
      </w:r>
    </w:p>
    <w:p w14:paraId="00000032"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COMMITTEE FOR INTER PARLIAMENTARY COOPERATION</w:t>
      </w:r>
    </w:p>
    <w:p w14:paraId="00000033" w14:textId="77777777" w:rsidR="00F216E6" w:rsidRDefault="003066BF">
      <w:pPr>
        <w:numPr>
          <w:ilvl w:val="0"/>
          <w:numId w:val="5"/>
        </w:numPr>
        <w:rPr>
          <w:rFonts w:ascii="Times New Roman" w:eastAsia="Times New Roman" w:hAnsi="Times New Roman" w:cs="Times New Roman"/>
        </w:rPr>
      </w:pPr>
      <w:commentRangeStart w:id="91"/>
      <w:r>
        <w:rPr>
          <w:rFonts w:ascii="Times New Roman" w:eastAsia="Times New Roman" w:hAnsi="Times New Roman" w:cs="Times New Roman"/>
        </w:rPr>
        <w:t xml:space="preserve">Completed a 4-day internship from 11-14 December 2017 with the following agenda: 14th Plenary Meeting and </w:t>
      </w:r>
      <w:proofErr w:type="spellStart"/>
      <w:r>
        <w:rPr>
          <w:rFonts w:ascii="Times New Roman" w:eastAsia="Times New Roman" w:hAnsi="Times New Roman" w:cs="Times New Roman"/>
        </w:rPr>
        <w:t>Kosgoro</w:t>
      </w:r>
      <w:proofErr w:type="spellEnd"/>
      <w:r>
        <w:rPr>
          <w:rFonts w:ascii="Times New Roman" w:eastAsia="Times New Roman" w:hAnsi="Times New Roman" w:cs="Times New Roman"/>
        </w:rPr>
        <w:t xml:space="preserve"> National Working Convention</w:t>
      </w:r>
      <w:commentRangeEnd w:id="91"/>
      <w:r w:rsidR="00132D27">
        <w:rPr>
          <w:rStyle w:val="CommentReference"/>
        </w:rPr>
        <w:commentReference w:id="91"/>
      </w:r>
    </w:p>
    <w:p w14:paraId="00000034" w14:textId="77777777" w:rsidR="00F216E6" w:rsidRDefault="003066BF">
      <w:pPr>
        <w:numPr>
          <w:ilvl w:val="0"/>
          <w:numId w:val="5"/>
        </w:numPr>
        <w:rPr>
          <w:rFonts w:ascii="Times New Roman" w:eastAsia="Times New Roman" w:hAnsi="Times New Roman" w:cs="Times New Roman"/>
        </w:rPr>
      </w:pPr>
      <w:r>
        <w:rPr>
          <w:rFonts w:ascii="Times New Roman" w:eastAsia="Times New Roman" w:hAnsi="Times New Roman" w:cs="Times New Roman"/>
        </w:rPr>
        <w:t>Develop skills in managing and understand the country’s politics and economy under the supervision of a DPR (Parliament) member</w:t>
      </w:r>
    </w:p>
    <w:p w14:paraId="00000035" w14:textId="77777777" w:rsidR="00F216E6" w:rsidRDefault="003066BF">
      <w:pPr>
        <w:numPr>
          <w:ilvl w:val="0"/>
          <w:numId w:val="5"/>
        </w:numPr>
        <w:rPr>
          <w:rFonts w:ascii="Times New Roman" w:eastAsia="Times New Roman" w:hAnsi="Times New Roman" w:cs="Times New Roman"/>
        </w:rPr>
      </w:pPr>
      <w:commentRangeStart w:id="92"/>
      <w:r>
        <w:rPr>
          <w:rFonts w:ascii="Times New Roman" w:eastAsia="Times New Roman" w:hAnsi="Times New Roman" w:cs="Times New Roman"/>
        </w:rPr>
        <w:t xml:space="preserve">Being initiative to join and respond to the debate in the 14th plenary meeting and the </w:t>
      </w:r>
      <w:proofErr w:type="spellStart"/>
      <w:r>
        <w:rPr>
          <w:rFonts w:ascii="Times New Roman" w:eastAsia="Times New Roman" w:hAnsi="Times New Roman" w:cs="Times New Roman"/>
        </w:rPr>
        <w:t>Kosgoro</w:t>
      </w:r>
      <w:proofErr w:type="spellEnd"/>
      <w:r>
        <w:rPr>
          <w:rFonts w:ascii="Times New Roman" w:eastAsia="Times New Roman" w:hAnsi="Times New Roman" w:cs="Times New Roman"/>
        </w:rPr>
        <w:t xml:space="preserve"> Convention</w:t>
      </w:r>
      <w:commentRangeEnd w:id="92"/>
      <w:r w:rsidR="00132D27">
        <w:rPr>
          <w:rStyle w:val="CommentReference"/>
        </w:rPr>
        <w:commentReference w:id="92"/>
      </w:r>
    </w:p>
    <w:p w14:paraId="00000036" w14:textId="77777777" w:rsidR="00F216E6" w:rsidRDefault="00F216E6">
      <w:pPr>
        <w:rPr>
          <w:rFonts w:ascii="Times New Roman" w:eastAsia="Times New Roman" w:hAnsi="Times New Roman" w:cs="Times New Roman"/>
        </w:rPr>
      </w:pPr>
    </w:p>
    <w:p w14:paraId="00000037" w14:textId="77777777" w:rsidR="00F216E6" w:rsidRDefault="00F216E6">
      <w:pPr>
        <w:rPr>
          <w:rFonts w:ascii="Times New Roman" w:eastAsia="Times New Roman" w:hAnsi="Times New Roman" w:cs="Times New Roman"/>
        </w:rPr>
      </w:pPr>
    </w:p>
    <w:p w14:paraId="00000038"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BNP Paribas (</w:t>
      </w:r>
      <w:proofErr w:type="spellStart"/>
      <w:r>
        <w:rPr>
          <w:rFonts w:ascii="Times New Roman" w:eastAsia="Times New Roman" w:hAnsi="Times New Roman" w:cs="Times New Roman"/>
        </w:rPr>
        <w:t>mungkin</w:t>
      </w:r>
      <w:proofErr w:type="spellEnd"/>
      <w:r>
        <w:rPr>
          <w:rFonts w:ascii="Times New Roman" w:eastAsia="Times New Roman" w:hAnsi="Times New Roman" w:cs="Times New Roman"/>
        </w:rPr>
        <w:t>)</w:t>
      </w:r>
    </w:p>
    <w:p w14:paraId="00000039" w14:textId="77777777" w:rsidR="00F216E6" w:rsidRDefault="003066BF">
      <w:pPr>
        <w:rPr>
          <w:rFonts w:ascii="Times New Roman" w:eastAsia="Times New Roman" w:hAnsi="Times New Roman" w:cs="Times New Roman"/>
          <w:color w:val="FF0000"/>
        </w:rPr>
      </w:pP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isi</w:t>
      </w:r>
      <w:proofErr w:type="spellEnd"/>
      <w:r>
        <w:rPr>
          <w:rFonts w:ascii="Times New Roman" w:eastAsia="Times New Roman" w:hAnsi="Times New Roman" w:cs="Times New Roman"/>
          <w:color w:val="FF0000"/>
        </w:rPr>
        <w:t>)</w:t>
      </w:r>
    </w:p>
    <w:p w14:paraId="0000003A" w14:textId="77777777" w:rsidR="00F216E6" w:rsidRDefault="00F216E6">
      <w:pPr>
        <w:rPr>
          <w:rFonts w:ascii="Times New Roman" w:eastAsia="Times New Roman" w:hAnsi="Times New Roman" w:cs="Times New Roman"/>
        </w:rPr>
      </w:pPr>
    </w:p>
    <w:p w14:paraId="0000003B" w14:textId="77777777" w:rsidR="00F216E6" w:rsidRDefault="00F216E6">
      <w:pPr>
        <w:rPr>
          <w:rFonts w:ascii="Times New Roman" w:eastAsia="Times New Roman" w:hAnsi="Times New Roman" w:cs="Times New Roman"/>
        </w:rPr>
      </w:pPr>
    </w:p>
    <w:p w14:paraId="0000003C" w14:textId="77777777" w:rsidR="00F216E6" w:rsidRDefault="00F216E6">
      <w:pPr>
        <w:rPr>
          <w:rFonts w:ascii="Times New Roman" w:eastAsia="Times New Roman" w:hAnsi="Times New Roman" w:cs="Times New Roman"/>
        </w:rPr>
      </w:pPr>
    </w:p>
    <w:p w14:paraId="0000003D" w14:textId="77777777" w:rsidR="00F216E6" w:rsidRDefault="003066BF">
      <w:pPr>
        <w:rPr>
          <w:rFonts w:ascii="Times New Roman" w:eastAsia="Times New Roman" w:hAnsi="Times New Roman" w:cs="Times New Roman"/>
          <w:b/>
        </w:rPr>
      </w:pPr>
      <w:r>
        <w:rPr>
          <w:rFonts w:ascii="Times New Roman" w:eastAsia="Times New Roman" w:hAnsi="Times New Roman" w:cs="Times New Roman"/>
          <w:b/>
        </w:rPr>
        <w:lastRenderedPageBreak/>
        <w:t>EXTRACURRICULAR ACTIVITIES</w:t>
      </w:r>
    </w:p>
    <w:p w14:paraId="0000003E" w14:textId="77777777" w:rsidR="00F216E6" w:rsidRDefault="003066BF">
      <w:pPr>
        <w:rPr>
          <w:rFonts w:ascii="Times New Roman" w:eastAsia="Times New Roman" w:hAnsi="Times New Roman" w:cs="Times New Roman"/>
          <w:u w:val="single"/>
        </w:rPr>
      </w:pPr>
      <w:commentRangeStart w:id="93"/>
      <w:r>
        <w:rPr>
          <w:rFonts w:ascii="Times New Roman" w:eastAsia="Times New Roman" w:hAnsi="Times New Roman" w:cs="Times New Roman"/>
          <w:u w:val="single"/>
        </w:rPr>
        <w:t>School Basketball Team (Grade 10- PRESENT)</w:t>
      </w:r>
    </w:p>
    <w:p w14:paraId="0000003F" w14:textId="77777777" w:rsidR="00F216E6" w:rsidRDefault="003066BF">
      <w:pPr>
        <w:rPr>
          <w:rFonts w:ascii="Times New Roman" w:eastAsia="Times New Roman" w:hAnsi="Times New Roman" w:cs="Times New Roman"/>
          <w:sz w:val="20"/>
          <w:szCs w:val="20"/>
        </w:rPr>
      </w:pPr>
      <w:r>
        <w:rPr>
          <w:rFonts w:ascii="Times New Roman" w:eastAsia="Times New Roman" w:hAnsi="Times New Roman" w:cs="Times New Roman"/>
          <w:sz w:val="20"/>
          <w:szCs w:val="20"/>
        </w:rPr>
        <w:t>MEMBER (POWER FORWARD)</w:t>
      </w:r>
    </w:p>
    <w:p w14:paraId="00000040" w14:textId="77777777" w:rsidR="00F216E6" w:rsidRDefault="003066BF">
      <w:pPr>
        <w:numPr>
          <w:ilvl w:val="0"/>
          <w:numId w:val="14"/>
        </w:numPr>
        <w:rPr>
          <w:rFonts w:ascii="Times New Roman" w:eastAsia="Times New Roman" w:hAnsi="Times New Roman" w:cs="Times New Roman"/>
        </w:rPr>
      </w:pPr>
      <w:r>
        <w:rPr>
          <w:rFonts w:ascii="Times New Roman" w:eastAsia="Times New Roman" w:hAnsi="Times New Roman" w:cs="Times New Roman"/>
        </w:rPr>
        <w:t>Consistent in attending all basketball practices, and usually help the teacher to bring the ball back to the sports room after practices.</w:t>
      </w:r>
    </w:p>
    <w:p w14:paraId="00000041" w14:textId="77777777" w:rsidR="00F216E6" w:rsidRDefault="003066BF">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Compete in several school competitions, such as Morning Star Cup and </w:t>
      </w:r>
      <w:proofErr w:type="spellStart"/>
      <w:r>
        <w:rPr>
          <w:rFonts w:ascii="Times New Roman" w:eastAsia="Times New Roman" w:hAnsi="Times New Roman" w:cs="Times New Roman"/>
        </w:rPr>
        <w:t>Smak</w:t>
      </w:r>
      <w:proofErr w:type="spellEnd"/>
      <w:r>
        <w:rPr>
          <w:rFonts w:ascii="Times New Roman" w:eastAsia="Times New Roman" w:hAnsi="Times New Roman" w:cs="Times New Roman"/>
        </w:rPr>
        <w:t xml:space="preserve"> 1 Cup.</w:t>
      </w:r>
    </w:p>
    <w:p w14:paraId="00000042" w14:textId="77777777" w:rsidR="00F216E6" w:rsidRDefault="003066BF">
      <w:pPr>
        <w:numPr>
          <w:ilvl w:val="0"/>
          <w:numId w:val="14"/>
        </w:numPr>
        <w:rPr>
          <w:rFonts w:ascii="Times New Roman" w:eastAsia="Times New Roman" w:hAnsi="Times New Roman" w:cs="Times New Roman"/>
        </w:rPr>
      </w:pPr>
      <w:r>
        <w:rPr>
          <w:rFonts w:ascii="Times New Roman" w:eastAsia="Times New Roman" w:hAnsi="Times New Roman" w:cs="Times New Roman"/>
        </w:rPr>
        <w:t>Reached the semi-finals in Morning Star Cup</w:t>
      </w:r>
    </w:p>
    <w:p w14:paraId="00000043" w14:textId="77777777" w:rsidR="00F216E6" w:rsidRDefault="003066BF">
      <w:pPr>
        <w:numPr>
          <w:ilvl w:val="0"/>
          <w:numId w:val="14"/>
        </w:numPr>
        <w:rPr>
          <w:rFonts w:ascii="Times New Roman" w:eastAsia="Times New Roman" w:hAnsi="Times New Roman" w:cs="Times New Roman"/>
        </w:rPr>
      </w:pPr>
      <w:r>
        <w:rPr>
          <w:rFonts w:ascii="Times New Roman" w:eastAsia="Times New Roman" w:hAnsi="Times New Roman" w:cs="Times New Roman"/>
        </w:rPr>
        <w:t>Joined a basketball club called the “Eagle Boys” and compete in several friendly matches with other basketball clubs.</w:t>
      </w:r>
    </w:p>
    <w:p w14:paraId="00000044" w14:textId="77777777" w:rsidR="00F216E6" w:rsidRDefault="00F216E6">
      <w:pPr>
        <w:ind w:left="720"/>
        <w:rPr>
          <w:rFonts w:ascii="Times New Roman" w:eastAsia="Times New Roman" w:hAnsi="Times New Roman" w:cs="Times New Roman"/>
        </w:rPr>
      </w:pPr>
    </w:p>
    <w:p w14:paraId="00000045"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School Soccer Team (Grade 9)</w:t>
      </w:r>
    </w:p>
    <w:p w14:paraId="00000046" w14:textId="77777777" w:rsidR="00F216E6" w:rsidRDefault="003066BF">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PLAYER(</w:t>
      </w:r>
      <w:proofErr w:type="gramEnd"/>
      <w:r>
        <w:rPr>
          <w:rFonts w:ascii="Times New Roman" w:eastAsia="Times New Roman" w:hAnsi="Times New Roman" w:cs="Times New Roman"/>
          <w:sz w:val="20"/>
          <w:szCs w:val="20"/>
        </w:rPr>
        <w:t>CENTER FORWARD)</w:t>
      </w:r>
    </w:p>
    <w:p w14:paraId="00000047" w14:textId="77777777" w:rsidR="00F216E6" w:rsidRDefault="003066BF">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Compete in a few friendly matches against SAM Academy, Brazilian Soccer School, etc.</w:t>
      </w:r>
    </w:p>
    <w:p w14:paraId="00000048" w14:textId="77777777" w:rsidR="00F216E6" w:rsidRDefault="003066BF">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Develop teamwork, communication, and sportsmanship skills while being in a team with several other players.</w:t>
      </w:r>
      <w:commentRangeEnd w:id="93"/>
      <w:r w:rsidR="00132D27">
        <w:rPr>
          <w:rStyle w:val="CommentReference"/>
        </w:rPr>
        <w:commentReference w:id="93"/>
      </w:r>
    </w:p>
    <w:p w14:paraId="00000049" w14:textId="77777777" w:rsidR="00F216E6" w:rsidRDefault="00F216E6">
      <w:pPr>
        <w:rPr>
          <w:rFonts w:ascii="Times New Roman" w:eastAsia="Times New Roman" w:hAnsi="Times New Roman" w:cs="Times New Roman"/>
        </w:rPr>
      </w:pPr>
      <w:commentRangeStart w:id="94"/>
    </w:p>
    <w:p w14:paraId="0000004A"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Committee in School Competition Events (Grade 11)</w:t>
      </w:r>
    </w:p>
    <w:p w14:paraId="0000004B"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HEAD OF SOCCER DIVISION</w:t>
      </w:r>
    </w:p>
    <w:p w14:paraId="0000004C" w14:textId="77777777" w:rsidR="00F216E6" w:rsidRDefault="003066BF">
      <w:pPr>
        <w:numPr>
          <w:ilvl w:val="0"/>
          <w:numId w:val="15"/>
        </w:numPr>
        <w:rPr>
          <w:rFonts w:ascii="Times New Roman" w:eastAsia="Times New Roman" w:hAnsi="Times New Roman" w:cs="Times New Roman"/>
        </w:rPr>
      </w:pPr>
      <w:r>
        <w:rPr>
          <w:rFonts w:ascii="Times New Roman" w:eastAsia="Times New Roman" w:hAnsi="Times New Roman" w:cs="Times New Roman"/>
        </w:rPr>
        <w:t>Manage few of the soccer committees and reminding them to be on time for every soccer event in the school cup</w:t>
      </w:r>
    </w:p>
    <w:p w14:paraId="0000004D" w14:textId="77777777" w:rsidR="00F216E6" w:rsidRDefault="003066BF">
      <w:pPr>
        <w:numPr>
          <w:ilvl w:val="0"/>
          <w:numId w:val="15"/>
        </w:numPr>
        <w:rPr>
          <w:rFonts w:ascii="Times New Roman" w:eastAsia="Times New Roman" w:hAnsi="Times New Roman" w:cs="Times New Roman"/>
        </w:rPr>
      </w:pPr>
      <w:r>
        <w:rPr>
          <w:rFonts w:ascii="Times New Roman" w:eastAsia="Times New Roman" w:hAnsi="Times New Roman" w:cs="Times New Roman"/>
        </w:rPr>
        <w:t>Develop leadership and initiative skills</w:t>
      </w:r>
    </w:p>
    <w:p w14:paraId="0000004E"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Guitar</w:t>
      </w:r>
    </w:p>
    <w:p w14:paraId="0000004F" w14:textId="77777777" w:rsidR="00F216E6" w:rsidRDefault="003066BF">
      <w:pPr>
        <w:numPr>
          <w:ilvl w:val="0"/>
          <w:numId w:val="9"/>
        </w:numPr>
        <w:rPr>
          <w:rFonts w:ascii="Times New Roman" w:eastAsia="Times New Roman" w:hAnsi="Times New Roman" w:cs="Times New Roman"/>
        </w:rPr>
      </w:pPr>
      <w:r>
        <w:rPr>
          <w:rFonts w:ascii="Times New Roman" w:eastAsia="Times New Roman" w:hAnsi="Times New Roman" w:cs="Times New Roman"/>
        </w:rPr>
        <w:t>Guitarist in JPCC, a church in Jakarta, specifically in the praise and worship division of youth members.</w:t>
      </w:r>
    </w:p>
    <w:p w14:paraId="00000050" w14:textId="77777777" w:rsidR="00F216E6" w:rsidRDefault="003066BF">
      <w:pPr>
        <w:numPr>
          <w:ilvl w:val="0"/>
          <w:numId w:val="9"/>
        </w:numPr>
        <w:rPr>
          <w:rFonts w:ascii="Times New Roman" w:eastAsia="Times New Roman" w:hAnsi="Times New Roman" w:cs="Times New Roman"/>
        </w:rPr>
      </w:pPr>
      <w:r>
        <w:rPr>
          <w:rFonts w:ascii="Times New Roman" w:eastAsia="Times New Roman" w:hAnsi="Times New Roman" w:cs="Times New Roman"/>
        </w:rPr>
        <w:t>Registered on guitar’s royal ABRSM exams as an opportunity to develop my guitar skills, and reached the third grade</w:t>
      </w:r>
    </w:p>
    <w:p w14:paraId="00000051"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Piano</w:t>
      </w:r>
    </w:p>
    <w:p w14:paraId="00000052" w14:textId="77777777" w:rsidR="00F216E6" w:rsidRDefault="003066BF">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Participate in few piano concerts, including Yamaha </w:t>
      </w:r>
      <w:proofErr w:type="gramStart"/>
      <w:r>
        <w:rPr>
          <w:rFonts w:ascii="Times New Roman" w:eastAsia="Times New Roman" w:hAnsi="Times New Roman" w:cs="Times New Roman"/>
        </w:rPr>
        <w:t>Concert,  as</w:t>
      </w:r>
      <w:proofErr w:type="gramEnd"/>
      <w:r>
        <w:rPr>
          <w:rFonts w:ascii="Times New Roman" w:eastAsia="Times New Roman" w:hAnsi="Times New Roman" w:cs="Times New Roman"/>
        </w:rPr>
        <w:t xml:space="preserve"> a way to use my piano abilities for entertainment for people to relax and enjoy.</w:t>
      </w:r>
    </w:p>
    <w:p w14:paraId="00000053" w14:textId="77777777" w:rsidR="00F216E6" w:rsidRDefault="003066BF">
      <w:pPr>
        <w:numPr>
          <w:ilvl w:val="0"/>
          <w:numId w:val="9"/>
        </w:numPr>
        <w:rPr>
          <w:rFonts w:ascii="Times New Roman" w:eastAsia="Times New Roman" w:hAnsi="Times New Roman" w:cs="Times New Roman"/>
        </w:rPr>
      </w:pPr>
      <w:r>
        <w:rPr>
          <w:rFonts w:ascii="Times New Roman" w:eastAsia="Times New Roman" w:hAnsi="Times New Roman" w:cs="Times New Roman"/>
        </w:rPr>
        <w:t>Registered on piano’s royal ABRSM exams, both theory and practical tests, as an opportunity to develop my piano skills, and reached the third grade for the theory test and the fifth grade for the practical test</w:t>
      </w:r>
      <w:commentRangeEnd w:id="94"/>
      <w:r w:rsidR="00132D27">
        <w:rPr>
          <w:rStyle w:val="CommentReference"/>
        </w:rPr>
        <w:commentReference w:id="94"/>
      </w:r>
    </w:p>
    <w:p w14:paraId="00000054" w14:textId="77777777" w:rsidR="00F216E6" w:rsidRDefault="00F216E6">
      <w:pPr>
        <w:rPr>
          <w:rFonts w:ascii="Times New Roman" w:eastAsia="Times New Roman" w:hAnsi="Times New Roman" w:cs="Times New Roman"/>
          <w:u w:val="single"/>
        </w:rPr>
      </w:pPr>
    </w:p>
    <w:p w14:paraId="00000055" w14:textId="77777777" w:rsidR="00F216E6" w:rsidRDefault="00F216E6">
      <w:pPr>
        <w:rPr>
          <w:rFonts w:ascii="Times New Roman" w:eastAsia="Times New Roman" w:hAnsi="Times New Roman" w:cs="Times New Roman"/>
          <w:u w:val="single"/>
        </w:rPr>
      </w:pPr>
    </w:p>
    <w:p w14:paraId="00000056" w14:textId="77777777" w:rsidR="00F216E6" w:rsidRDefault="003066BF">
      <w:pPr>
        <w:rPr>
          <w:rFonts w:ascii="Times New Roman" w:eastAsia="Times New Roman" w:hAnsi="Times New Roman" w:cs="Times New Roman"/>
          <w:u w:val="single"/>
        </w:rPr>
      </w:pPr>
      <w:commentRangeStart w:id="95"/>
      <w:r>
        <w:rPr>
          <w:rFonts w:ascii="Times New Roman" w:eastAsia="Times New Roman" w:hAnsi="Times New Roman" w:cs="Times New Roman"/>
          <w:u w:val="single"/>
        </w:rPr>
        <w:t>Harvard Pre-College Program (Summer of 2018)</w:t>
      </w:r>
    </w:p>
    <w:p w14:paraId="00000057" w14:textId="77777777" w:rsidR="00F216E6" w:rsidRDefault="003066BF">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p w14:paraId="00000058" w14:textId="77777777" w:rsidR="00F216E6" w:rsidRDefault="003066BF">
      <w:pPr>
        <w:numPr>
          <w:ilvl w:val="1"/>
          <w:numId w:val="9"/>
        </w:numPr>
        <w:rPr>
          <w:rFonts w:ascii="Times New Roman" w:eastAsia="Times New Roman" w:hAnsi="Times New Roman" w:cs="Times New Roman"/>
        </w:rPr>
      </w:pPr>
      <w:r>
        <w:rPr>
          <w:rFonts w:ascii="Times New Roman" w:eastAsia="Times New Roman" w:hAnsi="Times New Roman" w:cs="Times New Roman"/>
        </w:rPr>
        <w:t>Registered in the Web Programming Course to further develop my interests in creating software applications for the convenience of other people’s lives</w:t>
      </w:r>
    </w:p>
    <w:p w14:paraId="00000059" w14:textId="77777777" w:rsidR="00F216E6" w:rsidRDefault="003066BF">
      <w:pPr>
        <w:numPr>
          <w:ilvl w:val="1"/>
          <w:numId w:val="9"/>
        </w:numPr>
        <w:rPr>
          <w:rFonts w:ascii="Times New Roman" w:eastAsia="Times New Roman" w:hAnsi="Times New Roman" w:cs="Times New Roman"/>
        </w:rPr>
      </w:pPr>
      <w:r>
        <w:rPr>
          <w:rFonts w:ascii="Times New Roman" w:eastAsia="Times New Roman" w:hAnsi="Times New Roman" w:cs="Times New Roman"/>
        </w:rPr>
        <w:t>Active to participate in a variety of summer lectures and outdoor activities</w:t>
      </w:r>
    </w:p>
    <w:p w14:paraId="0000005A" w14:textId="77777777" w:rsidR="00F216E6" w:rsidRDefault="003066BF">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Develop skills in meeting and </w:t>
      </w:r>
      <w:proofErr w:type="spellStart"/>
      <w:r>
        <w:rPr>
          <w:rFonts w:ascii="Times New Roman" w:eastAsia="Times New Roman" w:hAnsi="Times New Roman" w:cs="Times New Roman"/>
        </w:rPr>
        <w:t>socialising</w:t>
      </w:r>
      <w:proofErr w:type="spellEnd"/>
      <w:r>
        <w:rPr>
          <w:rFonts w:ascii="Times New Roman" w:eastAsia="Times New Roman" w:hAnsi="Times New Roman" w:cs="Times New Roman"/>
        </w:rPr>
        <w:t xml:space="preserve"> with new people and adapt to the new culture and environment from a new place</w:t>
      </w:r>
    </w:p>
    <w:p w14:paraId="0000005B" w14:textId="77777777" w:rsidR="00F216E6" w:rsidRDefault="003066BF">
      <w:pPr>
        <w:numPr>
          <w:ilvl w:val="1"/>
          <w:numId w:val="9"/>
        </w:numPr>
        <w:rPr>
          <w:rFonts w:ascii="Times New Roman" w:eastAsia="Times New Roman" w:hAnsi="Times New Roman" w:cs="Times New Roman"/>
        </w:rPr>
      </w:pPr>
      <w:r>
        <w:rPr>
          <w:rFonts w:ascii="Times New Roman" w:eastAsia="Times New Roman" w:hAnsi="Times New Roman" w:cs="Times New Roman"/>
        </w:rPr>
        <w:t>Being independent and able to take care of myself for a period of time</w:t>
      </w:r>
      <w:commentRangeEnd w:id="95"/>
      <w:r w:rsidR="00132D27">
        <w:rPr>
          <w:rStyle w:val="CommentReference"/>
        </w:rPr>
        <w:commentReference w:id="95"/>
      </w:r>
    </w:p>
    <w:p w14:paraId="0000005C" w14:textId="77777777" w:rsidR="00F216E6" w:rsidRDefault="00F216E6">
      <w:pPr>
        <w:rPr>
          <w:rFonts w:ascii="Times New Roman" w:eastAsia="Times New Roman" w:hAnsi="Times New Roman" w:cs="Times New Roman"/>
          <w:b/>
        </w:rPr>
      </w:pPr>
    </w:p>
    <w:p w14:paraId="0000005D" w14:textId="77777777" w:rsidR="00F216E6" w:rsidRDefault="003066BF">
      <w:pPr>
        <w:rPr>
          <w:rFonts w:ascii="Times New Roman" w:eastAsia="Times New Roman" w:hAnsi="Times New Roman" w:cs="Times New Roman"/>
          <w:b/>
        </w:rPr>
      </w:pPr>
      <w:r>
        <w:rPr>
          <w:rFonts w:ascii="Times New Roman" w:eastAsia="Times New Roman" w:hAnsi="Times New Roman" w:cs="Times New Roman"/>
          <w:b/>
        </w:rPr>
        <w:t>COMMUNITY SERVICE</w:t>
      </w:r>
    </w:p>
    <w:p w14:paraId="0000005E"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Gendigital.id</w:t>
      </w:r>
    </w:p>
    <w:p w14:paraId="0000005F"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lastRenderedPageBreak/>
        <w:t>CO-FOUNDER</w:t>
      </w:r>
    </w:p>
    <w:p w14:paraId="00000060" w14:textId="77777777" w:rsidR="00F216E6" w:rsidRDefault="003066BF">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Created a community service group that </w:t>
      </w:r>
      <w:proofErr w:type="spellStart"/>
      <w:r>
        <w:rPr>
          <w:rFonts w:ascii="Times New Roman" w:eastAsia="Times New Roman" w:hAnsi="Times New Roman" w:cs="Times New Roman"/>
        </w:rPr>
        <w:t>specialises</w:t>
      </w:r>
      <w:proofErr w:type="spellEnd"/>
      <w:r>
        <w:rPr>
          <w:rFonts w:ascii="Times New Roman" w:eastAsia="Times New Roman" w:hAnsi="Times New Roman" w:cs="Times New Roman"/>
        </w:rPr>
        <w:t xml:space="preserve"> in helping underprivileged kids to be aware and understand of the digital world that we are living in.</w:t>
      </w:r>
    </w:p>
    <w:p w14:paraId="00000061" w14:textId="77777777" w:rsidR="00F216E6" w:rsidRDefault="003066BF">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Created a regular Saturday teaching session that teaches 15-20 underprivileged students ranging from 1st to 3rd grade on digital technology using several interactive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such as </w:t>
      </w:r>
      <w:proofErr w:type="spellStart"/>
      <w:r>
        <w:rPr>
          <w:rFonts w:ascii="Times New Roman" w:eastAsia="Times New Roman" w:hAnsi="Times New Roman" w:cs="Times New Roman"/>
        </w:rPr>
        <w:t>LightBot</w:t>
      </w:r>
      <w:proofErr w:type="spellEnd"/>
      <w:r>
        <w:rPr>
          <w:rFonts w:ascii="Times New Roman" w:eastAsia="Times New Roman" w:hAnsi="Times New Roman" w:cs="Times New Roman"/>
        </w:rPr>
        <w:t xml:space="preserve"> and Scratch</w:t>
      </w:r>
    </w:p>
    <w:p w14:paraId="00000062" w14:textId="77777777" w:rsidR="00F216E6" w:rsidRDefault="003066BF">
      <w:pPr>
        <w:numPr>
          <w:ilvl w:val="0"/>
          <w:numId w:val="10"/>
        </w:numPr>
        <w:rPr>
          <w:rFonts w:ascii="Times New Roman" w:eastAsia="Times New Roman" w:hAnsi="Times New Roman" w:cs="Times New Roman"/>
        </w:rPr>
      </w:pPr>
      <w:r>
        <w:rPr>
          <w:rFonts w:ascii="Times New Roman" w:eastAsia="Times New Roman" w:hAnsi="Times New Roman" w:cs="Times New Roman"/>
        </w:rPr>
        <w:t>Develop skills in handling kids, patience, and being a role model to inspire kids that is enduring a difficult life</w:t>
      </w:r>
    </w:p>
    <w:p w14:paraId="00000063"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Hour of Code Event</w:t>
      </w:r>
    </w:p>
    <w:p w14:paraId="00000064"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Event Coordinator</w:t>
      </w:r>
    </w:p>
    <w:p w14:paraId="00000065" w14:textId="77777777" w:rsidR="00F216E6" w:rsidRDefault="003066BF">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Inviting several friends to join the Hour of Code event where we taught the kids about coding using the </w:t>
      </w:r>
      <w:proofErr w:type="spellStart"/>
      <w:r>
        <w:rPr>
          <w:rFonts w:ascii="Times New Roman" w:eastAsia="Times New Roman" w:hAnsi="Times New Roman" w:cs="Times New Roman"/>
        </w:rPr>
        <w:t>LightBot</w:t>
      </w:r>
      <w:proofErr w:type="spellEnd"/>
      <w:r>
        <w:rPr>
          <w:rFonts w:ascii="Times New Roman" w:eastAsia="Times New Roman" w:hAnsi="Times New Roman" w:cs="Times New Roman"/>
        </w:rPr>
        <w:t xml:space="preserve"> application</w:t>
      </w:r>
    </w:p>
    <w:p w14:paraId="00000066" w14:textId="77777777" w:rsidR="00F216E6" w:rsidRDefault="00F216E6">
      <w:pPr>
        <w:rPr>
          <w:rFonts w:ascii="Times New Roman" w:eastAsia="Times New Roman" w:hAnsi="Times New Roman" w:cs="Times New Roman"/>
        </w:rPr>
      </w:pPr>
    </w:p>
    <w:p w14:paraId="00000067" w14:textId="77777777" w:rsidR="00F216E6" w:rsidRDefault="003066BF">
      <w:pPr>
        <w:rPr>
          <w:rFonts w:ascii="Times New Roman" w:eastAsia="Times New Roman" w:hAnsi="Times New Roman" w:cs="Times New Roman"/>
        </w:rPr>
      </w:pPr>
      <w:r>
        <w:rPr>
          <w:rFonts w:ascii="Times New Roman" w:eastAsia="Times New Roman" w:hAnsi="Times New Roman" w:cs="Times New Roman"/>
          <w:u w:val="single"/>
        </w:rPr>
        <w:t>LEO CLUB</w:t>
      </w:r>
      <w:r>
        <w:rPr>
          <w:rFonts w:ascii="Times New Roman" w:eastAsia="Times New Roman" w:hAnsi="Times New Roman" w:cs="Times New Roman"/>
        </w:rPr>
        <w:t xml:space="preserve"> </w:t>
      </w:r>
    </w:p>
    <w:p w14:paraId="00000068"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MEMBER (Logistics and Material Handling)</w:t>
      </w:r>
    </w:p>
    <w:p w14:paraId="00000069" w14:textId="77777777" w:rsidR="00F216E6" w:rsidRDefault="003066BF">
      <w:pPr>
        <w:numPr>
          <w:ilvl w:val="0"/>
          <w:numId w:val="8"/>
        </w:numPr>
        <w:rPr>
          <w:rFonts w:ascii="Times New Roman" w:eastAsia="Times New Roman" w:hAnsi="Times New Roman" w:cs="Times New Roman"/>
        </w:rPr>
      </w:pPr>
      <w:r>
        <w:rPr>
          <w:rFonts w:ascii="Times New Roman" w:eastAsia="Times New Roman" w:hAnsi="Times New Roman" w:cs="Times New Roman"/>
        </w:rPr>
        <w:t>Help providing new ideas for Leo Club’s events and activities</w:t>
      </w:r>
    </w:p>
    <w:p w14:paraId="0000006A" w14:textId="77777777" w:rsidR="00F216E6" w:rsidRDefault="003066BF">
      <w:pPr>
        <w:numPr>
          <w:ilvl w:val="0"/>
          <w:numId w:val="8"/>
        </w:numPr>
        <w:rPr>
          <w:rFonts w:ascii="Times New Roman" w:eastAsia="Times New Roman" w:hAnsi="Times New Roman" w:cs="Times New Roman"/>
        </w:rPr>
      </w:pPr>
      <w:r>
        <w:rPr>
          <w:rFonts w:ascii="Times New Roman" w:eastAsia="Times New Roman" w:hAnsi="Times New Roman" w:cs="Times New Roman"/>
        </w:rPr>
        <w:t>Being initiative in preparing for the event’s materials and logistics</w:t>
      </w:r>
    </w:p>
    <w:p w14:paraId="0000006B" w14:textId="77777777" w:rsidR="00F216E6" w:rsidRDefault="00F216E6">
      <w:pPr>
        <w:rPr>
          <w:rFonts w:ascii="Times New Roman" w:eastAsia="Times New Roman" w:hAnsi="Times New Roman" w:cs="Times New Roman"/>
        </w:rPr>
      </w:pPr>
    </w:p>
    <w:p w14:paraId="0000006C" w14:textId="77777777" w:rsidR="00F216E6" w:rsidRDefault="003066BF">
      <w:pPr>
        <w:rPr>
          <w:rFonts w:ascii="Times New Roman" w:eastAsia="Times New Roman" w:hAnsi="Times New Roman" w:cs="Times New Roman"/>
          <w:u w:val="single"/>
        </w:rPr>
      </w:pPr>
      <w:r>
        <w:rPr>
          <w:rFonts w:ascii="Times New Roman" w:eastAsia="Times New Roman" w:hAnsi="Times New Roman" w:cs="Times New Roman"/>
          <w:u w:val="single"/>
        </w:rPr>
        <w:t>Life Talk International Cooperation Experience</w:t>
      </w:r>
    </w:p>
    <w:p w14:paraId="0000006D"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MEMBER</w:t>
      </w:r>
    </w:p>
    <w:p w14:paraId="0000006E" w14:textId="77777777" w:rsidR="00F216E6" w:rsidRDefault="003066BF">
      <w:pPr>
        <w:numPr>
          <w:ilvl w:val="0"/>
          <w:numId w:val="16"/>
        </w:numPr>
        <w:rPr>
          <w:rFonts w:ascii="Times New Roman" w:eastAsia="Times New Roman" w:hAnsi="Times New Roman" w:cs="Times New Roman"/>
        </w:rPr>
      </w:pPr>
      <w:r>
        <w:rPr>
          <w:rFonts w:ascii="Times New Roman" w:eastAsia="Times New Roman" w:hAnsi="Times New Roman" w:cs="Times New Roman"/>
        </w:rPr>
        <w:t>Helped with the team to ensure the international meeting between Life Talk and the United Nations went well</w:t>
      </w:r>
    </w:p>
    <w:p w14:paraId="0000006F" w14:textId="77777777" w:rsidR="00F216E6" w:rsidRDefault="003066BF">
      <w:pPr>
        <w:numPr>
          <w:ilvl w:val="0"/>
          <w:numId w:val="16"/>
        </w:numPr>
        <w:rPr>
          <w:rFonts w:ascii="Times New Roman" w:eastAsia="Times New Roman" w:hAnsi="Times New Roman" w:cs="Times New Roman"/>
        </w:rPr>
      </w:pPr>
      <w:r>
        <w:rPr>
          <w:rFonts w:ascii="Times New Roman" w:eastAsia="Times New Roman" w:hAnsi="Times New Roman" w:cs="Times New Roman"/>
        </w:rPr>
        <w:t>Helped with the documentation and the logistics for the event</w:t>
      </w:r>
    </w:p>
    <w:p w14:paraId="00000070" w14:textId="77777777" w:rsidR="00F216E6" w:rsidRDefault="00F216E6">
      <w:pPr>
        <w:rPr>
          <w:rFonts w:ascii="Times New Roman" w:eastAsia="Times New Roman" w:hAnsi="Times New Roman" w:cs="Times New Roman"/>
          <w:b/>
        </w:rPr>
      </w:pPr>
    </w:p>
    <w:p w14:paraId="00000071" w14:textId="77777777" w:rsidR="00F216E6" w:rsidRDefault="00F216E6">
      <w:pPr>
        <w:rPr>
          <w:rFonts w:ascii="Times New Roman" w:eastAsia="Times New Roman" w:hAnsi="Times New Roman" w:cs="Times New Roman"/>
          <w:b/>
        </w:rPr>
      </w:pPr>
    </w:p>
    <w:p w14:paraId="00000072" w14:textId="77777777" w:rsidR="00F216E6" w:rsidRDefault="003066BF">
      <w:pPr>
        <w:rPr>
          <w:rFonts w:ascii="Times New Roman" w:eastAsia="Times New Roman" w:hAnsi="Times New Roman" w:cs="Times New Roman"/>
          <w:b/>
        </w:rPr>
      </w:pPr>
      <w:r>
        <w:rPr>
          <w:rFonts w:ascii="Times New Roman" w:eastAsia="Times New Roman" w:hAnsi="Times New Roman" w:cs="Times New Roman"/>
          <w:b/>
        </w:rPr>
        <w:t>OTHER SKILLS/INTEREST</w:t>
      </w:r>
    </w:p>
    <w:p w14:paraId="00000073"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Interest: Watching TV Series and Movies, is a fan of the NBA team, the Golden State Warriors, Playing FPS Games, and Hanging out with close friends</w:t>
      </w:r>
    </w:p>
    <w:p w14:paraId="00000074" w14:textId="77777777" w:rsidR="00F216E6" w:rsidRDefault="003066BF">
      <w:pPr>
        <w:rPr>
          <w:rFonts w:ascii="Times New Roman" w:eastAsia="Times New Roman" w:hAnsi="Times New Roman" w:cs="Times New Roman"/>
        </w:rPr>
      </w:pPr>
      <w:r>
        <w:rPr>
          <w:rFonts w:ascii="Times New Roman" w:eastAsia="Times New Roman" w:hAnsi="Times New Roman" w:cs="Times New Roman"/>
        </w:rPr>
        <w:t>Language Skills: Fluent in speaking English, is an Indonesian native-speaker, quite proficient in speaking Mandarin</w:t>
      </w:r>
    </w:p>
    <w:p w14:paraId="00000075" w14:textId="77777777" w:rsidR="00F216E6" w:rsidRDefault="00F216E6">
      <w:pPr>
        <w:rPr>
          <w:rFonts w:ascii="Times New Roman" w:eastAsia="Times New Roman" w:hAnsi="Times New Roman" w:cs="Times New Roman"/>
        </w:rPr>
      </w:pPr>
    </w:p>
    <w:p w14:paraId="00000076" w14:textId="77777777" w:rsidR="00F216E6" w:rsidRDefault="00F216E6">
      <w:pPr>
        <w:rPr>
          <w:rFonts w:ascii="Times New Roman" w:eastAsia="Times New Roman" w:hAnsi="Times New Roman" w:cs="Times New Roman"/>
        </w:rPr>
      </w:pPr>
    </w:p>
    <w:p w14:paraId="00000077" w14:textId="77777777" w:rsidR="00F216E6" w:rsidRDefault="00F216E6"/>
    <w:p w14:paraId="00000078" w14:textId="77777777" w:rsidR="00F216E6" w:rsidRDefault="00F216E6"/>
    <w:p w14:paraId="158318E4" w14:textId="3C50E8BC" w:rsidR="00132D27" w:rsidRDefault="00132D27">
      <w:pPr>
        <w:rPr>
          <w:ins w:id="96" w:author="Devi Kasih" w:date="2019-09-12T12:52:00Z"/>
          <w:color w:val="4F81BD" w:themeColor="accent1"/>
        </w:rPr>
      </w:pPr>
      <w:ins w:id="97" w:author="Devi Kasih" w:date="2019-09-12T12:52:00Z">
        <w:r>
          <w:rPr>
            <w:color w:val="4F81BD" w:themeColor="accent1"/>
          </w:rPr>
          <w:t>Devi’s comments:</w:t>
        </w:r>
      </w:ins>
    </w:p>
    <w:p w14:paraId="06FD4E97" w14:textId="3EBCA59C" w:rsidR="00132D27" w:rsidRDefault="00132D27">
      <w:pPr>
        <w:rPr>
          <w:ins w:id="98" w:author="Devi Kasih" w:date="2019-09-12T12:52:00Z"/>
          <w:color w:val="4F81BD" w:themeColor="accent1"/>
        </w:rPr>
      </w:pPr>
    </w:p>
    <w:p w14:paraId="662A38B2" w14:textId="1891878E" w:rsidR="00132D27" w:rsidRDefault="00132D27">
      <w:pPr>
        <w:rPr>
          <w:ins w:id="99" w:author="Devi Kasih" w:date="2019-09-12T12:53:00Z"/>
          <w:color w:val="4F81BD" w:themeColor="accent1"/>
        </w:rPr>
      </w:pPr>
      <w:ins w:id="100" w:author="Devi Kasih" w:date="2019-09-12T12:52:00Z">
        <w:r>
          <w:rPr>
            <w:color w:val="4F81BD" w:themeColor="accent1"/>
          </w:rPr>
          <w:t xml:space="preserve">Good one. I think we should organize it better though. Firstly, write when did you do all these activities (Year 9/10/11/12 and until </w:t>
        </w:r>
      </w:ins>
      <w:ins w:id="101" w:author="Devi Kasih" w:date="2019-09-12T12:53:00Z">
        <w:r>
          <w:rPr>
            <w:color w:val="4F81BD" w:themeColor="accent1"/>
          </w:rPr>
          <w:t>when?)</w:t>
        </w:r>
      </w:ins>
    </w:p>
    <w:p w14:paraId="220A1F51" w14:textId="796019E6" w:rsidR="00132D27" w:rsidRDefault="00132D27">
      <w:pPr>
        <w:rPr>
          <w:ins w:id="102" w:author="Devi Kasih" w:date="2019-09-12T12:53:00Z"/>
          <w:color w:val="4F81BD" w:themeColor="accent1"/>
        </w:rPr>
      </w:pPr>
    </w:p>
    <w:p w14:paraId="76CE8496" w14:textId="76AA1C58" w:rsidR="00132D27" w:rsidRDefault="00132D27">
      <w:pPr>
        <w:rPr>
          <w:ins w:id="103" w:author="Devi Kasih" w:date="2019-09-12T12:53:00Z"/>
          <w:color w:val="4F81BD" w:themeColor="accent1"/>
        </w:rPr>
      </w:pPr>
      <w:ins w:id="104" w:author="Devi Kasih" w:date="2019-09-12T12:53:00Z">
        <w:r>
          <w:rPr>
            <w:color w:val="4F81BD" w:themeColor="accent1"/>
          </w:rPr>
          <w:t>I think you should reorganize your resume like the below and focus on:</w:t>
        </w:r>
      </w:ins>
    </w:p>
    <w:p w14:paraId="4E2638F8" w14:textId="158C2FFF" w:rsidR="00132D27" w:rsidRDefault="00132D27" w:rsidP="00132D27">
      <w:pPr>
        <w:pStyle w:val="ListParagraph"/>
        <w:numPr>
          <w:ilvl w:val="0"/>
          <w:numId w:val="17"/>
        </w:numPr>
        <w:rPr>
          <w:ins w:id="105" w:author="Devi Kasih" w:date="2019-09-12T12:53:00Z"/>
          <w:color w:val="4F81BD" w:themeColor="accent1"/>
        </w:rPr>
      </w:pPr>
      <w:ins w:id="106" w:author="Devi Kasih" w:date="2019-09-12T12:53:00Z">
        <w:r>
          <w:rPr>
            <w:color w:val="4F81BD" w:themeColor="accent1"/>
          </w:rPr>
          <w:t>Start with Education</w:t>
        </w:r>
      </w:ins>
    </w:p>
    <w:p w14:paraId="3E1A0295" w14:textId="13266ECC" w:rsidR="00132D27" w:rsidRDefault="00132D27" w:rsidP="00132D27">
      <w:pPr>
        <w:pStyle w:val="ListParagraph"/>
        <w:numPr>
          <w:ilvl w:val="0"/>
          <w:numId w:val="17"/>
        </w:numPr>
        <w:rPr>
          <w:ins w:id="107" w:author="Devi Kasih" w:date="2019-09-12T12:54:00Z"/>
          <w:color w:val="4F81BD" w:themeColor="accent1"/>
        </w:rPr>
      </w:pPr>
      <w:ins w:id="108" w:author="Devi Kasih" w:date="2019-09-12T12:53:00Z">
        <w:r>
          <w:rPr>
            <w:color w:val="4F81BD" w:themeColor="accent1"/>
          </w:rPr>
          <w:t>And then your Leadership</w:t>
        </w:r>
      </w:ins>
    </w:p>
    <w:p w14:paraId="447532F8" w14:textId="329D8EC3" w:rsidR="00132D27" w:rsidRDefault="00132D27" w:rsidP="00132D27">
      <w:pPr>
        <w:pStyle w:val="ListParagraph"/>
        <w:numPr>
          <w:ilvl w:val="0"/>
          <w:numId w:val="17"/>
        </w:numPr>
        <w:rPr>
          <w:ins w:id="109" w:author="Devi Kasih" w:date="2019-09-12T12:54:00Z"/>
          <w:color w:val="4F81BD" w:themeColor="accent1"/>
        </w:rPr>
      </w:pPr>
      <w:ins w:id="110" w:author="Devi Kasih" w:date="2019-09-12T12:54:00Z">
        <w:r>
          <w:rPr>
            <w:color w:val="4F81BD" w:themeColor="accent1"/>
          </w:rPr>
          <w:t>Work experiences</w:t>
        </w:r>
      </w:ins>
    </w:p>
    <w:p w14:paraId="617A9A84" w14:textId="494D6217" w:rsidR="00132D27" w:rsidRDefault="00132D27" w:rsidP="00132D27">
      <w:pPr>
        <w:pStyle w:val="ListParagraph"/>
        <w:numPr>
          <w:ilvl w:val="0"/>
          <w:numId w:val="17"/>
        </w:numPr>
        <w:rPr>
          <w:ins w:id="111" w:author="Devi Kasih" w:date="2019-09-12T12:55:00Z"/>
          <w:color w:val="4F81BD" w:themeColor="accent1"/>
        </w:rPr>
      </w:pPr>
      <w:ins w:id="112" w:author="Devi Kasih" w:date="2019-09-12T12:54:00Z">
        <w:r>
          <w:rPr>
            <w:color w:val="4F81BD" w:themeColor="accent1"/>
          </w:rPr>
          <w:t xml:space="preserve">Community services </w:t>
        </w:r>
        <w:r w:rsidRPr="00132D27">
          <w:rPr>
            <w:color w:val="4F81BD" w:themeColor="accent1"/>
          </w:rPr>
          <w:sym w:font="Wingdings" w:char="F0E0"/>
        </w:r>
        <w:r>
          <w:rPr>
            <w:color w:val="4F81BD" w:themeColor="accent1"/>
          </w:rPr>
          <w:t xml:space="preserve"> </w:t>
        </w:r>
        <w:proofErr w:type="spellStart"/>
        <w:r>
          <w:rPr>
            <w:color w:val="4F81BD" w:themeColor="accent1"/>
          </w:rPr>
          <w:t>Gendigital</w:t>
        </w:r>
        <w:proofErr w:type="spellEnd"/>
        <w:r>
          <w:rPr>
            <w:color w:val="4F81BD" w:themeColor="accent1"/>
          </w:rPr>
          <w:t xml:space="preserve">, and then combine the rest into one category </w:t>
        </w:r>
      </w:ins>
    </w:p>
    <w:p w14:paraId="38B8F46E" w14:textId="5BF750DE" w:rsidR="00132D27" w:rsidRDefault="00132D27" w:rsidP="00132D27">
      <w:pPr>
        <w:pStyle w:val="ListParagraph"/>
        <w:numPr>
          <w:ilvl w:val="0"/>
          <w:numId w:val="17"/>
        </w:numPr>
        <w:rPr>
          <w:ins w:id="113" w:author="Devi Kasih" w:date="2019-09-12T12:55:00Z"/>
          <w:color w:val="4F81BD" w:themeColor="accent1"/>
        </w:rPr>
      </w:pPr>
      <w:ins w:id="114" w:author="Devi Kasih" w:date="2019-09-12T12:55:00Z">
        <w:r>
          <w:rPr>
            <w:color w:val="4F81BD" w:themeColor="accent1"/>
          </w:rPr>
          <w:lastRenderedPageBreak/>
          <w:t xml:space="preserve">Achievements </w:t>
        </w:r>
      </w:ins>
    </w:p>
    <w:p w14:paraId="39E631A3" w14:textId="05DDB8AF" w:rsidR="00132D27" w:rsidRDefault="00132D27" w:rsidP="00132D27">
      <w:pPr>
        <w:pStyle w:val="ListParagraph"/>
        <w:numPr>
          <w:ilvl w:val="0"/>
          <w:numId w:val="17"/>
        </w:numPr>
        <w:rPr>
          <w:ins w:id="115" w:author="Devi Kasih" w:date="2019-09-12T12:55:00Z"/>
          <w:color w:val="4F81BD" w:themeColor="accent1"/>
        </w:rPr>
      </w:pPr>
      <w:ins w:id="116" w:author="Devi Kasih" w:date="2019-09-12T12:55:00Z">
        <w:r>
          <w:rPr>
            <w:color w:val="4F81BD" w:themeColor="accent1"/>
          </w:rPr>
          <w:t>Extracurricular</w:t>
        </w:r>
      </w:ins>
    </w:p>
    <w:p w14:paraId="2602C3EE" w14:textId="6B82BB35" w:rsidR="00132D27" w:rsidRDefault="00132D27" w:rsidP="00132D27">
      <w:pPr>
        <w:pStyle w:val="ListParagraph"/>
        <w:numPr>
          <w:ilvl w:val="1"/>
          <w:numId w:val="17"/>
        </w:numPr>
        <w:rPr>
          <w:ins w:id="117" w:author="Devi Kasih" w:date="2019-09-12T12:55:00Z"/>
          <w:color w:val="4F81BD" w:themeColor="accent1"/>
        </w:rPr>
      </w:pPr>
      <w:ins w:id="118" w:author="Devi Kasih" w:date="2019-09-12T12:55:00Z">
        <w:r>
          <w:rPr>
            <w:color w:val="4F81BD" w:themeColor="accent1"/>
          </w:rPr>
          <w:t xml:space="preserve">Combine everything into one </w:t>
        </w:r>
      </w:ins>
    </w:p>
    <w:p w14:paraId="1154BDD8" w14:textId="67F81B59" w:rsidR="00132D27" w:rsidRDefault="00132D27" w:rsidP="00132D27">
      <w:pPr>
        <w:pStyle w:val="ListParagraph"/>
        <w:numPr>
          <w:ilvl w:val="0"/>
          <w:numId w:val="17"/>
        </w:numPr>
        <w:rPr>
          <w:ins w:id="119" w:author="Devi Kasih" w:date="2019-09-12T12:55:00Z"/>
          <w:color w:val="4F81BD" w:themeColor="accent1"/>
        </w:rPr>
      </w:pPr>
      <w:ins w:id="120" w:author="Devi Kasih" w:date="2019-09-12T12:55:00Z">
        <w:r>
          <w:rPr>
            <w:color w:val="4F81BD" w:themeColor="accent1"/>
          </w:rPr>
          <w:t>Interests</w:t>
        </w:r>
      </w:ins>
    </w:p>
    <w:p w14:paraId="343E1BDF" w14:textId="6A4FEF59" w:rsidR="00132D27" w:rsidRDefault="00132D27" w:rsidP="00132D27">
      <w:pPr>
        <w:rPr>
          <w:ins w:id="121" w:author="Devi Kasih" w:date="2019-09-12T12:55:00Z"/>
          <w:color w:val="4F81BD" w:themeColor="accent1"/>
        </w:rPr>
      </w:pPr>
    </w:p>
    <w:p w14:paraId="179E1010" w14:textId="3F87DEFB" w:rsidR="00132D27" w:rsidRPr="00132D27" w:rsidRDefault="00132D27" w:rsidP="00132D27">
      <w:pPr>
        <w:rPr>
          <w:color w:val="4F81BD" w:themeColor="accent1"/>
          <w:rPrChange w:id="122" w:author="Devi Kasih" w:date="2019-09-12T12:55:00Z">
            <w:rPr/>
          </w:rPrChange>
        </w:rPr>
        <w:pPrChange w:id="123" w:author="Devi Kasih" w:date="2019-09-12T12:55:00Z">
          <w:pPr/>
        </w:pPrChange>
      </w:pPr>
      <w:ins w:id="124" w:author="Devi Kasih" w:date="2019-09-12T12:55:00Z">
        <w:r>
          <w:rPr>
            <w:color w:val="4F81BD" w:themeColor="accent1"/>
          </w:rPr>
          <w:t xml:space="preserve">Make sure it’s one-page </w:t>
        </w:r>
      </w:ins>
      <w:bookmarkStart w:id="125" w:name="_GoBack"/>
      <w:bookmarkEnd w:id="125"/>
    </w:p>
    <w:sectPr w:rsidR="00132D27" w:rsidRPr="00132D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i Kasih" w:date="2019-09-06T15:17:00Z" w:initials="DK">
    <w:p w14:paraId="5B8C3085" w14:textId="1AF82B94" w:rsidR="00295A1F" w:rsidRDefault="00295A1F">
      <w:pPr>
        <w:pStyle w:val="CommentText"/>
      </w:pPr>
      <w:r>
        <w:rPr>
          <w:rStyle w:val="CommentReference"/>
        </w:rPr>
        <w:annotationRef/>
      </w:r>
      <w:r>
        <w:t>What year?</w:t>
      </w:r>
    </w:p>
  </w:comment>
  <w:comment w:id="3" w:author="Devi Kasih" w:date="2019-09-06T15:29:00Z" w:initials="DK">
    <w:p w14:paraId="17F44CFA" w14:textId="5B7E3F94" w:rsidR="00ED3C89" w:rsidRDefault="00ED3C89">
      <w:pPr>
        <w:pStyle w:val="CommentText"/>
      </w:pPr>
      <w:r>
        <w:rPr>
          <w:rStyle w:val="CommentReference"/>
        </w:rPr>
        <w:annotationRef/>
      </w:r>
      <w:r>
        <w:t>Is there a name of this event?</w:t>
      </w:r>
    </w:p>
  </w:comment>
  <w:comment w:id="4" w:author="Devi Kasih" w:date="2019-09-06T15:17:00Z" w:initials="DK">
    <w:p w14:paraId="3DAC9CA4" w14:textId="3DCD39AB" w:rsidR="00295A1F" w:rsidRDefault="00295A1F">
      <w:pPr>
        <w:pStyle w:val="CommentText"/>
      </w:pPr>
      <w:r>
        <w:rPr>
          <w:rStyle w:val="CommentReference"/>
        </w:rPr>
        <w:annotationRef/>
      </w:r>
      <w:r>
        <w:t>What year?</w:t>
      </w:r>
    </w:p>
  </w:comment>
  <w:comment w:id="5" w:author="Devi Kasih" w:date="2019-09-06T15:14:00Z" w:initials="DK">
    <w:p w14:paraId="44FADAEE" w14:textId="3DB86F68" w:rsidR="00295A1F" w:rsidRDefault="00295A1F">
      <w:pPr>
        <w:pStyle w:val="CommentText"/>
      </w:pPr>
      <w:r>
        <w:rPr>
          <w:rStyle w:val="CommentReference"/>
        </w:rPr>
        <w:annotationRef/>
      </w:r>
      <w:r>
        <w:t xml:space="preserve">What song did you perform? And how many songs? How many </w:t>
      </w:r>
      <w:proofErr w:type="gramStart"/>
      <w:r>
        <w:t>audience</w:t>
      </w:r>
      <w:proofErr w:type="gramEnd"/>
      <w:r>
        <w:t>?</w:t>
      </w:r>
    </w:p>
  </w:comment>
  <w:comment w:id="7" w:author="Devi Kasih" w:date="2019-09-06T15:14:00Z" w:initials="DK">
    <w:p w14:paraId="6796CCBC" w14:textId="4E14E494" w:rsidR="00295A1F" w:rsidRDefault="00295A1F">
      <w:pPr>
        <w:pStyle w:val="CommentText"/>
      </w:pPr>
      <w:r>
        <w:rPr>
          <w:rStyle w:val="CommentReference"/>
        </w:rPr>
        <w:annotationRef/>
      </w:r>
      <w:r>
        <w:t>Awarded to only one person?</w:t>
      </w:r>
    </w:p>
  </w:comment>
  <w:comment w:id="10" w:author="Devi Kasih" w:date="2019-09-06T15:17:00Z" w:initials="DK">
    <w:p w14:paraId="052A2752" w14:textId="7E03F263" w:rsidR="00295A1F" w:rsidRDefault="00295A1F">
      <w:pPr>
        <w:pStyle w:val="CommentText"/>
      </w:pPr>
      <w:r>
        <w:rPr>
          <w:rStyle w:val="CommentReference"/>
        </w:rPr>
        <w:annotationRef/>
      </w:r>
      <w:r>
        <w:t>What year?</w:t>
      </w:r>
    </w:p>
  </w:comment>
  <w:comment w:id="24" w:author="Devi Kasih" w:date="2019-09-06T15:29:00Z" w:initials="DK">
    <w:p w14:paraId="5C038293" w14:textId="30964DDF" w:rsidR="00ED3C89" w:rsidRDefault="00ED3C89">
      <w:pPr>
        <w:pStyle w:val="CommentText"/>
      </w:pPr>
      <w:r>
        <w:rPr>
          <w:rStyle w:val="CommentReference"/>
        </w:rPr>
        <w:annotationRef/>
      </w:r>
      <w:r>
        <w:t xml:space="preserve">When do you start this? </w:t>
      </w:r>
    </w:p>
  </w:comment>
  <w:comment w:id="51" w:author="Devi Kasih" w:date="2019-09-06T15:29:00Z" w:initials="DK">
    <w:p w14:paraId="113629A0" w14:textId="7741F4F1" w:rsidR="00ED3C89" w:rsidRDefault="00ED3C89">
      <w:pPr>
        <w:pStyle w:val="CommentText"/>
      </w:pPr>
      <w:r>
        <w:rPr>
          <w:rStyle w:val="CommentReference"/>
        </w:rPr>
        <w:annotationRef/>
      </w:r>
      <w:r>
        <w:t>When do you start this?</w:t>
      </w:r>
    </w:p>
  </w:comment>
  <w:comment w:id="59" w:author="Devi Kasih" w:date="2019-09-06T15:30:00Z" w:initials="DK">
    <w:p w14:paraId="385EC38D" w14:textId="33DF9D33" w:rsidR="00ED3C89" w:rsidRDefault="00ED3C89">
      <w:pPr>
        <w:pStyle w:val="CommentText"/>
      </w:pPr>
      <w:r>
        <w:rPr>
          <w:rStyle w:val="CommentReference"/>
        </w:rPr>
        <w:annotationRef/>
      </w:r>
      <w:r>
        <w:t xml:space="preserve">Is there any concept that you guys developed here? E.g. “fast-food” </w:t>
      </w:r>
      <w:proofErr w:type="spellStart"/>
      <w:r>
        <w:t>korean</w:t>
      </w:r>
      <w:proofErr w:type="spellEnd"/>
      <w:r>
        <w:t xml:space="preserve">, or “cheap” or what? </w:t>
      </w:r>
      <w:proofErr w:type="spellStart"/>
      <w:r>
        <w:t>Whats</w:t>
      </w:r>
      <w:proofErr w:type="spellEnd"/>
      <w:r>
        <w:t xml:space="preserve"> the niche?</w:t>
      </w:r>
    </w:p>
  </w:comment>
  <w:comment w:id="66" w:author="Devi Kasih" w:date="2019-09-06T15:32:00Z" w:initials="DK">
    <w:p w14:paraId="6B1A1F1C" w14:textId="55BE6A6D" w:rsidR="00ED3C89" w:rsidRDefault="00ED3C89">
      <w:pPr>
        <w:pStyle w:val="CommentText"/>
      </w:pPr>
      <w:r>
        <w:rPr>
          <w:rStyle w:val="CommentReference"/>
        </w:rPr>
        <w:annotationRef/>
      </w:r>
      <w:r>
        <w:t>Give examples</w:t>
      </w:r>
    </w:p>
  </w:comment>
  <w:comment w:id="67" w:author="Devi Kasih" w:date="2019-09-12T12:39:00Z" w:initials="DK">
    <w:p w14:paraId="0838880F" w14:textId="77777777" w:rsidR="00132D27" w:rsidRDefault="00132D27">
      <w:pPr>
        <w:pStyle w:val="CommentText"/>
      </w:pPr>
      <w:r>
        <w:rPr>
          <w:rStyle w:val="CommentReference"/>
        </w:rPr>
        <w:annotationRef/>
      </w:r>
      <w:r>
        <w:t xml:space="preserve">I think you should just say that you interned in various departments, namely marketing, finance, and operations. </w:t>
      </w:r>
    </w:p>
    <w:p w14:paraId="4FA5AFA8" w14:textId="77777777" w:rsidR="00132D27" w:rsidRDefault="00132D27">
      <w:pPr>
        <w:pStyle w:val="CommentText"/>
      </w:pPr>
    </w:p>
    <w:p w14:paraId="53D0BAD4" w14:textId="77777777" w:rsidR="00132D27" w:rsidRDefault="00132D27">
      <w:pPr>
        <w:pStyle w:val="CommentText"/>
      </w:pPr>
      <w:r>
        <w:t xml:space="preserve">And then you can explain what you did/learned/achieved in each in the subsequent bullet points. </w:t>
      </w:r>
    </w:p>
    <w:p w14:paraId="48D44A2D" w14:textId="77777777" w:rsidR="00132D27" w:rsidRDefault="00132D27">
      <w:pPr>
        <w:pStyle w:val="CommentText"/>
      </w:pPr>
    </w:p>
    <w:p w14:paraId="35760D83" w14:textId="507C9980" w:rsidR="00132D27" w:rsidRDefault="00132D27">
      <w:pPr>
        <w:pStyle w:val="CommentText"/>
      </w:pPr>
      <w:r>
        <w:t xml:space="preserve">Start with the most meaningful one. </w:t>
      </w:r>
      <w:proofErr w:type="spellStart"/>
      <w:r>
        <w:t>Dimana</w:t>
      </w:r>
      <w:proofErr w:type="spellEnd"/>
      <w:r>
        <w:t xml:space="preserve"> </w:t>
      </w:r>
      <w:proofErr w:type="spellStart"/>
      <w:r>
        <w:t>kamu</w:t>
      </w:r>
      <w:proofErr w:type="spellEnd"/>
      <w:r>
        <w:t xml:space="preserve"> paling </w:t>
      </w:r>
      <w:proofErr w:type="spellStart"/>
      <w:r>
        <w:t>banyak</w:t>
      </w:r>
      <w:proofErr w:type="spellEnd"/>
      <w:r>
        <w:t xml:space="preserve"> involved. And then focus on your accomplishment in each department. Try to be as quantifiable as possible. </w:t>
      </w:r>
    </w:p>
  </w:comment>
  <w:comment w:id="71" w:author="Devi Kasih" w:date="2019-09-12T12:42:00Z" w:initials="DK">
    <w:p w14:paraId="5EAB1120" w14:textId="13948C26" w:rsidR="00132D27" w:rsidRDefault="00132D27">
      <w:pPr>
        <w:pStyle w:val="CommentText"/>
      </w:pPr>
      <w:r>
        <w:rPr>
          <w:rStyle w:val="CommentReference"/>
        </w:rPr>
        <w:annotationRef/>
      </w:r>
      <w:r>
        <w:t xml:space="preserve">Be more specific. What new system did you develop? </w:t>
      </w:r>
    </w:p>
  </w:comment>
  <w:comment w:id="72" w:author="Devi Kasih" w:date="2019-09-12T12:44:00Z" w:initials="DK">
    <w:p w14:paraId="1A6250F0" w14:textId="73B96A44" w:rsidR="00132D27" w:rsidRDefault="00132D27">
      <w:pPr>
        <w:pStyle w:val="CommentText"/>
      </w:pPr>
      <w:r>
        <w:rPr>
          <w:rStyle w:val="CommentReference"/>
        </w:rPr>
        <w:annotationRef/>
      </w:r>
      <w:r>
        <w:t>By how much?</w:t>
      </w:r>
    </w:p>
  </w:comment>
  <w:comment w:id="73" w:author="Devi Kasih" w:date="2019-09-12T12:43:00Z" w:initials="DK">
    <w:p w14:paraId="44D15C8E" w14:textId="798264CF" w:rsidR="00132D27" w:rsidRDefault="00132D27">
      <w:pPr>
        <w:pStyle w:val="CommentText"/>
      </w:pPr>
      <w:r>
        <w:rPr>
          <w:rStyle w:val="CommentReference"/>
        </w:rPr>
        <w:annotationRef/>
      </w:r>
      <w:r>
        <w:t xml:space="preserve">Focus on finance in this bullet points. </w:t>
      </w:r>
    </w:p>
  </w:comment>
  <w:comment w:id="84" w:author="Devi Kasih" w:date="2019-09-12T12:46:00Z" w:initials="DK">
    <w:p w14:paraId="5719A6EE" w14:textId="43C9BB9C" w:rsidR="00132D27" w:rsidRDefault="00132D27">
      <w:pPr>
        <w:pStyle w:val="CommentText"/>
      </w:pPr>
      <w:r>
        <w:rPr>
          <w:rStyle w:val="CommentReference"/>
        </w:rPr>
        <w:annotationRef/>
      </w:r>
      <w:r>
        <w:t xml:space="preserve">No need to explain this long. You can just say it’s a fintech startup, focusing on cashless transaction. </w:t>
      </w:r>
    </w:p>
  </w:comment>
  <w:comment w:id="85" w:author="Devi Kasih" w:date="2019-09-12T12:47:00Z" w:initials="DK">
    <w:p w14:paraId="2D2F23F8" w14:textId="2AA717B3" w:rsidR="00132D27" w:rsidRDefault="00132D27">
      <w:pPr>
        <w:pStyle w:val="CommentText"/>
      </w:pPr>
      <w:r>
        <w:rPr>
          <w:rStyle w:val="CommentReference"/>
        </w:rPr>
        <w:annotationRef/>
      </w:r>
      <w:r>
        <w:t xml:space="preserve">What does it mean? What </w:t>
      </w:r>
      <w:proofErr w:type="spellStart"/>
      <w:r>
        <w:t>didyou</w:t>
      </w:r>
      <w:proofErr w:type="spellEnd"/>
      <w:r>
        <w:t xml:space="preserve"> research actually?</w:t>
      </w:r>
    </w:p>
  </w:comment>
  <w:comment w:id="86" w:author="Devi Kasih" w:date="2019-09-12T12:47:00Z" w:initials="DK">
    <w:p w14:paraId="6744EC5E" w14:textId="6CF890CE" w:rsidR="00132D27" w:rsidRDefault="00132D27">
      <w:pPr>
        <w:pStyle w:val="CommentText"/>
      </w:pPr>
      <w:r>
        <w:rPr>
          <w:rStyle w:val="CommentReference"/>
        </w:rPr>
        <w:annotationRef/>
      </w:r>
      <w:r>
        <w:t>What kind of help and advices? Be more specific</w:t>
      </w:r>
    </w:p>
  </w:comment>
  <w:comment w:id="87" w:author="Devi Kasih" w:date="2019-09-12T12:47:00Z" w:initials="DK">
    <w:p w14:paraId="16D8260D" w14:textId="5B3AFE14" w:rsidR="00132D27" w:rsidRDefault="00132D27">
      <w:pPr>
        <w:pStyle w:val="CommentText"/>
      </w:pPr>
      <w:r>
        <w:rPr>
          <w:rStyle w:val="CommentReference"/>
        </w:rPr>
        <w:annotationRef/>
      </w:r>
      <w:r>
        <w:t xml:space="preserve">Redundant. </w:t>
      </w:r>
    </w:p>
  </w:comment>
  <w:comment w:id="89" w:author="Devi Kasih" w:date="2019-09-12T12:48:00Z" w:initials="DK">
    <w:p w14:paraId="5D444A1D" w14:textId="73ABC429" w:rsidR="00132D27" w:rsidRDefault="00132D27">
      <w:pPr>
        <w:pStyle w:val="CommentText"/>
      </w:pPr>
      <w:r>
        <w:rPr>
          <w:rStyle w:val="CommentReference"/>
        </w:rPr>
        <w:annotationRef/>
      </w:r>
      <w:r>
        <w:t xml:space="preserve">Give examples instead, like manage how many projects, meet how many people, </w:t>
      </w:r>
      <w:proofErr w:type="spellStart"/>
      <w:r>
        <w:t>etc</w:t>
      </w:r>
      <w:proofErr w:type="spellEnd"/>
    </w:p>
  </w:comment>
  <w:comment w:id="91" w:author="Devi Kasih" w:date="2019-09-12T12:49:00Z" w:initials="DK">
    <w:p w14:paraId="01DA7396" w14:textId="77777777" w:rsidR="00132D27" w:rsidRDefault="00132D27">
      <w:pPr>
        <w:pStyle w:val="CommentText"/>
      </w:pPr>
      <w:r>
        <w:rPr>
          <w:rStyle w:val="CommentReference"/>
        </w:rPr>
        <w:annotationRef/>
      </w:r>
      <w:r>
        <w:t xml:space="preserve">What did you do during the 4 days? </w:t>
      </w:r>
    </w:p>
    <w:p w14:paraId="35D97960" w14:textId="77777777" w:rsidR="00132D27" w:rsidRDefault="00132D27">
      <w:pPr>
        <w:pStyle w:val="CommentText"/>
      </w:pPr>
    </w:p>
    <w:p w14:paraId="47FCB236" w14:textId="77777777" w:rsidR="00132D27" w:rsidRDefault="00132D27">
      <w:pPr>
        <w:pStyle w:val="CommentText"/>
      </w:pPr>
      <w:r>
        <w:t xml:space="preserve">Did you help out in organizing the events? </w:t>
      </w:r>
    </w:p>
    <w:p w14:paraId="73318811" w14:textId="77777777" w:rsidR="00132D27" w:rsidRDefault="00132D27">
      <w:pPr>
        <w:pStyle w:val="CommentText"/>
      </w:pPr>
    </w:p>
    <w:p w14:paraId="426B7512" w14:textId="77777777" w:rsidR="00132D27" w:rsidRDefault="00132D27">
      <w:pPr>
        <w:pStyle w:val="CommentText"/>
      </w:pPr>
      <w:r>
        <w:t xml:space="preserve">Or were you listening to talks mostly? </w:t>
      </w:r>
    </w:p>
    <w:p w14:paraId="03CDA4FC" w14:textId="77777777" w:rsidR="00132D27" w:rsidRDefault="00132D27">
      <w:pPr>
        <w:pStyle w:val="CommentText"/>
      </w:pPr>
    </w:p>
    <w:p w14:paraId="0C23797C" w14:textId="77777777" w:rsidR="00132D27" w:rsidRDefault="00132D27">
      <w:pPr>
        <w:pStyle w:val="CommentText"/>
      </w:pPr>
      <w:r>
        <w:t xml:space="preserve">OR did you participate as </w:t>
      </w:r>
      <w:proofErr w:type="gramStart"/>
      <w:r>
        <w:t>speaker ?</w:t>
      </w:r>
      <w:proofErr w:type="gramEnd"/>
      <w:r>
        <w:t xml:space="preserve"> </w:t>
      </w:r>
    </w:p>
    <w:p w14:paraId="1C372E81" w14:textId="77777777" w:rsidR="00132D27" w:rsidRDefault="00132D27">
      <w:pPr>
        <w:pStyle w:val="CommentText"/>
      </w:pPr>
    </w:p>
    <w:p w14:paraId="02F2659D" w14:textId="12426375" w:rsidR="00132D27" w:rsidRDefault="00132D27">
      <w:pPr>
        <w:pStyle w:val="CommentText"/>
      </w:pPr>
      <w:r>
        <w:t xml:space="preserve">Be </w:t>
      </w:r>
      <w:proofErr w:type="gramStart"/>
      <w:r>
        <w:t>more clear</w:t>
      </w:r>
      <w:proofErr w:type="gramEnd"/>
      <w:r>
        <w:t xml:space="preserve">. </w:t>
      </w:r>
    </w:p>
  </w:comment>
  <w:comment w:id="92" w:author="Devi Kasih" w:date="2019-09-12T12:49:00Z" w:initials="DK">
    <w:p w14:paraId="4AD86D1F" w14:textId="782A1EF4" w:rsidR="00132D27" w:rsidRDefault="00132D27">
      <w:pPr>
        <w:pStyle w:val="CommentText"/>
      </w:pPr>
      <w:r>
        <w:rPr>
          <w:rStyle w:val="CommentReference"/>
        </w:rPr>
        <w:annotationRef/>
      </w:r>
      <w:r>
        <w:t xml:space="preserve">What does it mean? </w:t>
      </w:r>
    </w:p>
  </w:comment>
  <w:comment w:id="93" w:author="Devi Kasih" w:date="2019-09-12T12:51:00Z" w:initials="DK">
    <w:p w14:paraId="17EE39CD" w14:textId="718E52F4" w:rsidR="00132D27" w:rsidRDefault="00132D27">
      <w:pPr>
        <w:pStyle w:val="CommentText"/>
      </w:pPr>
      <w:r>
        <w:rPr>
          <w:rStyle w:val="CommentReference"/>
        </w:rPr>
        <w:annotationRef/>
      </w:r>
      <w:r>
        <w:t xml:space="preserve">Shorten these two. </w:t>
      </w:r>
    </w:p>
  </w:comment>
  <w:comment w:id="94" w:author="Devi Kasih" w:date="2019-09-12T12:52:00Z" w:initials="DK">
    <w:p w14:paraId="32E7A0D4" w14:textId="77777777" w:rsidR="00132D27" w:rsidRDefault="00132D27">
      <w:pPr>
        <w:pStyle w:val="CommentText"/>
      </w:pPr>
      <w:r>
        <w:rPr>
          <w:rStyle w:val="CommentReference"/>
        </w:rPr>
        <w:annotationRef/>
      </w:r>
      <w:r>
        <w:t xml:space="preserve">Shorten these. </w:t>
      </w:r>
    </w:p>
    <w:p w14:paraId="6E531417" w14:textId="77777777" w:rsidR="00132D27" w:rsidRDefault="00132D27">
      <w:pPr>
        <w:pStyle w:val="CommentText"/>
      </w:pPr>
    </w:p>
    <w:p w14:paraId="4FA3B11F" w14:textId="07985E1E" w:rsidR="00132D27" w:rsidRDefault="00132D27">
      <w:pPr>
        <w:pStyle w:val="CommentText"/>
      </w:pPr>
    </w:p>
  </w:comment>
  <w:comment w:id="95" w:author="Devi Kasih" w:date="2019-09-12T12:51:00Z" w:initials="DK">
    <w:p w14:paraId="7C11543F" w14:textId="73138A0B" w:rsidR="00132D27" w:rsidRDefault="00132D27">
      <w:pPr>
        <w:pStyle w:val="CommentText"/>
      </w:pPr>
      <w:r>
        <w:rPr>
          <w:rStyle w:val="CommentReference"/>
        </w:rPr>
        <w:annotationRef/>
      </w:r>
      <w:r>
        <w:t>Move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8C3085" w15:done="0"/>
  <w15:commentEx w15:paraId="17F44CFA" w15:done="0"/>
  <w15:commentEx w15:paraId="3DAC9CA4" w15:done="0"/>
  <w15:commentEx w15:paraId="44FADAEE" w15:done="0"/>
  <w15:commentEx w15:paraId="6796CCBC" w15:done="0"/>
  <w15:commentEx w15:paraId="052A2752" w15:done="0"/>
  <w15:commentEx w15:paraId="5C038293" w15:done="0"/>
  <w15:commentEx w15:paraId="113629A0" w15:done="0"/>
  <w15:commentEx w15:paraId="385EC38D" w15:done="0"/>
  <w15:commentEx w15:paraId="6B1A1F1C" w15:done="0"/>
  <w15:commentEx w15:paraId="35760D83" w15:done="0"/>
  <w15:commentEx w15:paraId="5EAB1120" w15:done="0"/>
  <w15:commentEx w15:paraId="1A6250F0" w15:done="0"/>
  <w15:commentEx w15:paraId="44D15C8E" w15:done="0"/>
  <w15:commentEx w15:paraId="5719A6EE" w15:done="0"/>
  <w15:commentEx w15:paraId="2D2F23F8" w15:done="0"/>
  <w15:commentEx w15:paraId="6744EC5E" w15:done="0"/>
  <w15:commentEx w15:paraId="16D8260D" w15:done="0"/>
  <w15:commentEx w15:paraId="5D444A1D" w15:done="0"/>
  <w15:commentEx w15:paraId="02F2659D" w15:done="0"/>
  <w15:commentEx w15:paraId="4AD86D1F" w15:done="0"/>
  <w15:commentEx w15:paraId="17EE39CD" w15:done="0"/>
  <w15:commentEx w15:paraId="4FA3B11F" w15:done="0"/>
  <w15:commentEx w15:paraId="7C1154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8C3085" w16cid:durableId="211CF70C"/>
  <w16cid:commentId w16cid:paraId="17F44CFA" w16cid:durableId="211CF9D9"/>
  <w16cid:commentId w16cid:paraId="3DAC9CA4" w16cid:durableId="211CF711"/>
  <w16cid:commentId w16cid:paraId="44FADAEE" w16cid:durableId="211CF650"/>
  <w16cid:commentId w16cid:paraId="6796CCBC" w16cid:durableId="211CF667"/>
  <w16cid:commentId w16cid:paraId="052A2752" w16cid:durableId="211CF716"/>
  <w16cid:commentId w16cid:paraId="5C038293" w16cid:durableId="211CF9E9"/>
  <w16cid:commentId w16cid:paraId="113629A0" w16cid:durableId="211CF9F1"/>
  <w16cid:commentId w16cid:paraId="385EC38D" w16cid:durableId="211CFA0C"/>
  <w16cid:commentId w16cid:paraId="6B1A1F1C" w16cid:durableId="211CFA70"/>
  <w16cid:commentId w16cid:paraId="35760D83" w16cid:durableId="2124BAE6"/>
  <w16cid:commentId w16cid:paraId="5EAB1120" w16cid:durableId="2124BBCF"/>
  <w16cid:commentId w16cid:paraId="1A6250F0" w16cid:durableId="2124BC12"/>
  <w16cid:commentId w16cid:paraId="44D15C8E" w16cid:durableId="2124BC05"/>
  <w16cid:commentId w16cid:paraId="5719A6EE" w16cid:durableId="2124BCBD"/>
  <w16cid:commentId w16cid:paraId="2D2F23F8" w16cid:durableId="2124BCE2"/>
  <w16cid:commentId w16cid:paraId="6744EC5E" w16cid:durableId="2124BCEF"/>
  <w16cid:commentId w16cid:paraId="16D8260D" w16cid:durableId="2124BCFF"/>
  <w16cid:commentId w16cid:paraId="5D444A1D" w16cid:durableId="2124BD1B"/>
  <w16cid:commentId w16cid:paraId="02F2659D" w16cid:durableId="2124BD73"/>
  <w16cid:commentId w16cid:paraId="4AD86D1F" w16cid:durableId="2124BD6D"/>
  <w16cid:commentId w16cid:paraId="17EE39CD" w16cid:durableId="2124BDCD"/>
  <w16cid:commentId w16cid:paraId="4FA3B11F" w16cid:durableId="2124BDF0"/>
  <w16cid:commentId w16cid:paraId="7C11543F" w16cid:durableId="2124B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4228C" w14:textId="77777777" w:rsidR="00844C50" w:rsidRDefault="00844C50" w:rsidP="004E4171">
      <w:pPr>
        <w:spacing w:line="240" w:lineRule="auto"/>
      </w:pPr>
      <w:r>
        <w:separator/>
      </w:r>
    </w:p>
  </w:endnote>
  <w:endnote w:type="continuationSeparator" w:id="0">
    <w:p w14:paraId="76AAA9D0" w14:textId="77777777" w:rsidR="00844C50" w:rsidRDefault="00844C50" w:rsidP="004E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E0B09" w14:textId="77777777" w:rsidR="004E4171" w:rsidRDefault="004E4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83E3" w14:textId="77777777" w:rsidR="004E4171" w:rsidRDefault="004E4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08B9" w14:textId="77777777" w:rsidR="004E4171" w:rsidRDefault="004E4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647FC" w14:textId="77777777" w:rsidR="00844C50" w:rsidRDefault="00844C50" w:rsidP="004E4171">
      <w:pPr>
        <w:spacing w:line="240" w:lineRule="auto"/>
      </w:pPr>
      <w:r>
        <w:separator/>
      </w:r>
    </w:p>
  </w:footnote>
  <w:footnote w:type="continuationSeparator" w:id="0">
    <w:p w14:paraId="6D26C3AA" w14:textId="77777777" w:rsidR="00844C50" w:rsidRDefault="00844C50" w:rsidP="004E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F502" w14:textId="77777777" w:rsidR="004E4171" w:rsidRDefault="004E4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CA088" w14:textId="77777777" w:rsidR="004E4171" w:rsidRDefault="004E4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35C3" w14:textId="77777777" w:rsidR="004E4171" w:rsidRDefault="004E4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A83"/>
    <w:multiLevelType w:val="multilevel"/>
    <w:tmpl w:val="01D6D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70BF4"/>
    <w:multiLevelType w:val="multilevel"/>
    <w:tmpl w:val="7824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225CA"/>
    <w:multiLevelType w:val="multilevel"/>
    <w:tmpl w:val="0062F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021FC"/>
    <w:multiLevelType w:val="multilevel"/>
    <w:tmpl w:val="EF88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D0845"/>
    <w:multiLevelType w:val="multilevel"/>
    <w:tmpl w:val="E8A80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57555"/>
    <w:multiLevelType w:val="multilevel"/>
    <w:tmpl w:val="2F6E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C15A7B"/>
    <w:multiLevelType w:val="multilevel"/>
    <w:tmpl w:val="CCCA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416B3D"/>
    <w:multiLevelType w:val="multilevel"/>
    <w:tmpl w:val="B9D4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CA59BE"/>
    <w:multiLevelType w:val="multilevel"/>
    <w:tmpl w:val="2B7C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4571D9"/>
    <w:multiLevelType w:val="hybridMultilevel"/>
    <w:tmpl w:val="CC3E1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E4EC7"/>
    <w:multiLevelType w:val="multilevel"/>
    <w:tmpl w:val="E4065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B7BE0"/>
    <w:multiLevelType w:val="multilevel"/>
    <w:tmpl w:val="273E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722E89"/>
    <w:multiLevelType w:val="multilevel"/>
    <w:tmpl w:val="E832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633FB"/>
    <w:multiLevelType w:val="multilevel"/>
    <w:tmpl w:val="CDD60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C46BBD"/>
    <w:multiLevelType w:val="multilevel"/>
    <w:tmpl w:val="F5E6F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602772"/>
    <w:multiLevelType w:val="multilevel"/>
    <w:tmpl w:val="E152C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8C4841"/>
    <w:multiLevelType w:val="multilevel"/>
    <w:tmpl w:val="306E7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6"/>
  </w:num>
  <w:num w:numId="4">
    <w:abstractNumId w:val="13"/>
  </w:num>
  <w:num w:numId="5">
    <w:abstractNumId w:val="8"/>
  </w:num>
  <w:num w:numId="6">
    <w:abstractNumId w:val="15"/>
  </w:num>
  <w:num w:numId="7">
    <w:abstractNumId w:val="1"/>
  </w:num>
  <w:num w:numId="8">
    <w:abstractNumId w:val="3"/>
  </w:num>
  <w:num w:numId="9">
    <w:abstractNumId w:val="6"/>
  </w:num>
  <w:num w:numId="10">
    <w:abstractNumId w:val="12"/>
  </w:num>
  <w:num w:numId="11">
    <w:abstractNumId w:val="14"/>
  </w:num>
  <w:num w:numId="12">
    <w:abstractNumId w:val="7"/>
  </w:num>
  <w:num w:numId="13">
    <w:abstractNumId w:val="2"/>
  </w:num>
  <w:num w:numId="14">
    <w:abstractNumId w:val="5"/>
  </w:num>
  <w:num w:numId="15">
    <w:abstractNumId w:val="0"/>
  </w:num>
  <w:num w:numId="16">
    <w:abstractNumId w:val="1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6E6"/>
    <w:rsid w:val="00132D27"/>
    <w:rsid w:val="00295A1F"/>
    <w:rsid w:val="003066BF"/>
    <w:rsid w:val="004E4171"/>
    <w:rsid w:val="00844C50"/>
    <w:rsid w:val="00953A3B"/>
    <w:rsid w:val="00ED3C89"/>
    <w:rsid w:val="00F216E6"/>
    <w:rsid w:val="00FA2E3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C141"/>
  <w15:docId w15:val="{217542DB-C1C4-5A4B-B06A-B1CBF074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4171"/>
    <w:pPr>
      <w:tabs>
        <w:tab w:val="center" w:pos="4680"/>
        <w:tab w:val="right" w:pos="9360"/>
      </w:tabs>
      <w:spacing w:line="240" w:lineRule="auto"/>
    </w:pPr>
  </w:style>
  <w:style w:type="character" w:customStyle="1" w:styleId="HeaderChar">
    <w:name w:val="Header Char"/>
    <w:basedOn w:val="DefaultParagraphFont"/>
    <w:link w:val="Header"/>
    <w:uiPriority w:val="99"/>
    <w:rsid w:val="004E4171"/>
  </w:style>
  <w:style w:type="paragraph" w:styleId="Footer">
    <w:name w:val="footer"/>
    <w:basedOn w:val="Normal"/>
    <w:link w:val="FooterChar"/>
    <w:uiPriority w:val="99"/>
    <w:unhideWhenUsed/>
    <w:rsid w:val="004E4171"/>
    <w:pPr>
      <w:tabs>
        <w:tab w:val="center" w:pos="4680"/>
        <w:tab w:val="right" w:pos="9360"/>
      </w:tabs>
      <w:spacing w:line="240" w:lineRule="auto"/>
    </w:pPr>
  </w:style>
  <w:style w:type="character" w:customStyle="1" w:styleId="FooterChar">
    <w:name w:val="Footer Char"/>
    <w:basedOn w:val="DefaultParagraphFont"/>
    <w:link w:val="Footer"/>
    <w:uiPriority w:val="99"/>
    <w:rsid w:val="004E4171"/>
  </w:style>
  <w:style w:type="character" w:styleId="CommentReference">
    <w:name w:val="annotation reference"/>
    <w:basedOn w:val="DefaultParagraphFont"/>
    <w:uiPriority w:val="99"/>
    <w:semiHidden/>
    <w:unhideWhenUsed/>
    <w:rsid w:val="00295A1F"/>
    <w:rPr>
      <w:sz w:val="16"/>
      <w:szCs w:val="16"/>
    </w:rPr>
  </w:style>
  <w:style w:type="paragraph" w:styleId="CommentText">
    <w:name w:val="annotation text"/>
    <w:basedOn w:val="Normal"/>
    <w:link w:val="CommentTextChar"/>
    <w:uiPriority w:val="99"/>
    <w:semiHidden/>
    <w:unhideWhenUsed/>
    <w:rsid w:val="00295A1F"/>
    <w:pPr>
      <w:spacing w:line="240" w:lineRule="auto"/>
    </w:pPr>
    <w:rPr>
      <w:sz w:val="20"/>
      <w:szCs w:val="20"/>
    </w:rPr>
  </w:style>
  <w:style w:type="character" w:customStyle="1" w:styleId="CommentTextChar">
    <w:name w:val="Comment Text Char"/>
    <w:basedOn w:val="DefaultParagraphFont"/>
    <w:link w:val="CommentText"/>
    <w:uiPriority w:val="99"/>
    <w:semiHidden/>
    <w:rsid w:val="00295A1F"/>
    <w:rPr>
      <w:sz w:val="20"/>
      <w:szCs w:val="20"/>
    </w:rPr>
  </w:style>
  <w:style w:type="paragraph" w:styleId="CommentSubject">
    <w:name w:val="annotation subject"/>
    <w:basedOn w:val="CommentText"/>
    <w:next w:val="CommentText"/>
    <w:link w:val="CommentSubjectChar"/>
    <w:uiPriority w:val="99"/>
    <w:semiHidden/>
    <w:unhideWhenUsed/>
    <w:rsid w:val="00295A1F"/>
    <w:rPr>
      <w:b/>
      <w:bCs/>
    </w:rPr>
  </w:style>
  <w:style w:type="character" w:customStyle="1" w:styleId="CommentSubjectChar">
    <w:name w:val="Comment Subject Char"/>
    <w:basedOn w:val="CommentTextChar"/>
    <w:link w:val="CommentSubject"/>
    <w:uiPriority w:val="99"/>
    <w:semiHidden/>
    <w:rsid w:val="00295A1F"/>
    <w:rPr>
      <w:b/>
      <w:bCs/>
      <w:sz w:val="20"/>
      <w:szCs w:val="20"/>
    </w:rPr>
  </w:style>
  <w:style w:type="paragraph" w:styleId="BalloonText">
    <w:name w:val="Balloon Text"/>
    <w:basedOn w:val="Normal"/>
    <w:link w:val="BalloonTextChar"/>
    <w:uiPriority w:val="99"/>
    <w:semiHidden/>
    <w:unhideWhenUsed/>
    <w:rsid w:val="00295A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5A1F"/>
    <w:rPr>
      <w:rFonts w:ascii="Times New Roman" w:hAnsi="Times New Roman" w:cs="Times New Roman"/>
      <w:sz w:val="18"/>
      <w:szCs w:val="18"/>
    </w:rPr>
  </w:style>
  <w:style w:type="paragraph" w:styleId="ListParagraph">
    <w:name w:val="List Paragraph"/>
    <w:basedOn w:val="Normal"/>
    <w:uiPriority w:val="34"/>
    <w:qFormat/>
    <w:rsid w:val="0013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2019-09-12T05:55:00Z</dcterms:created>
  <dcterms:modified xsi:type="dcterms:W3CDTF">2019-09-12T05:55:00Z</dcterms:modified>
</cp:coreProperties>
</file>